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F6178" w14:textId="2BCD2955" w:rsidR="000E4D0E" w:rsidRPr="00DE2D9E" w:rsidRDefault="00877A11">
      <w:pPr>
        <w:rPr>
          <w:rFonts w:cstheme="minorBidi"/>
          <w:b/>
          <w:bCs/>
        </w:rPr>
      </w:pPr>
      <w:r w:rsidRPr="008F0F7C">
        <w:rPr>
          <w:rFonts w:cstheme="minorBidi"/>
          <w:b/>
          <w:bCs/>
        </w:rPr>
        <w:t xml:space="preserve">A </w:t>
      </w:r>
      <w:r w:rsidR="00F12297" w:rsidRPr="008F0F7C">
        <w:rPr>
          <w:rFonts w:cstheme="minorBidi"/>
          <w:b/>
          <w:bCs/>
        </w:rPr>
        <w:t>closer look at</w:t>
      </w:r>
      <w:r w:rsidR="00EA7D8E" w:rsidRPr="008F0F7C">
        <w:rPr>
          <w:rFonts w:cstheme="minorBidi"/>
          <w:b/>
          <w:bCs/>
        </w:rPr>
        <w:t xml:space="preserve"> </w:t>
      </w:r>
      <w:r w:rsidR="00AA1A57" w:rsidRPr="008F0F7C">
        <w:rPr>
          <w:rFonts w:cstheme="minorBidi"/>
          <w:b/>
          <w:bCs/>
        </w:rPr>
        <w:t>involuntary treatment</w:t>
      </w:r>
      <w:r w:rsidR="000B1F58" w:rsidRPr="008F0F7C">
        <w:rPr>
          <w:rFonts w:cstheme="minorBidi"/>
          <w:b/>
          <w:bCs/>
        </w:rPr>
        <w:t xml:space="preserve">, </w:t>
      </w:r>
      <w:r w:rsidR="007F5B83" w:rsidRPr="008F0F7C">
        <w:rPr>
          <w:rFonts w:cstheme="minorBidi"/>
          <w:b/>
          <w:bCs/>
        </w:rPr>
        <w:t xml:space="preserve">transport </w:t>
      </w:r>
      <w:r w:rsidR="000B1F58" w:rsidRPr="008F0F7C">
        <w:rPr>
          <w:rFonts w:cstheme="minorBidi"/>
          <w:b/>
          <w:bCs/>
        </w:rPr>
        <w:t xml:space="preserve">and </w:t>
      </w:r>
      <w:del w:id="0" w:author="Microsoft Office User" w:date="2019-09-03T14:09:00Z">
        <w:r w:rsidR="007F5B83" w:rsidRPr="008F0F7C" w:rsidDel="00993E8B">
          <w:rPr>
            <w:rFonts w:cstheme="minorBidi"/>
            <w:b/>
            <w:bCs/>
          </w:rPr>
          <w:delText xml:space="preserve">the </w:delText>
        </w:r>
        <w:r w:rsidR="00785828" w:rsidRPr="008F0F7C" w:rsidDel="00993E8B">
          <w:rPr>
            <w:rFonts w:cstheme="minorBidi"/>
            <w:b/>
            <w:bCs/>
          </w:rPr>
          <w:delText xml:space="preserve">concept of </w:delText>
        </w:r>
        <w:r w:rsidR="000B1F58" w:rsidRPr="008F0F7C" w:rsidDel="00993E8B">
          <w:rPr>
            <w:rFonts w:cstheme="minorBidi"/>
            <w:b/>
            <w:bCs/>
          </w:rPr>
          <w:delText>‘effectiveness’</w:delText>
        </w:r>
      </w:del>
      <w:ins w:id="1" w:author="Microsoft Office User" w:date="2019-09-03T14:09:00Z">
        <w:r w:rsidR="00993E8B">
          <w:rPr>
            <w:rFonts w:cstheme="minorBidi"/>
            <w:b/>
            <w:bCs/>
          </w:rPr>
          <w:t>coercion</w:t>
        </w:r>
      </w:ins>
      <w:r w:rsidR="00AA1A57" w:rsidRPr="008F0F7C">
        <w:rPr>
          <w:rFonts w:cstheme="minorBidi"/>
          <w:b/>
          <w:bCs/>
        </w:rPr>
        <w:t xml:space="preserve"> </w:t>
      </w:r>
      <w:r w:rsidR="00EA7D8E" w:rsidRPr="008F0F7C">
        <w:rPr>
          <w:rFonts w:cstheme="minorBidi"/>
          <w:b/>
          <w:bCs/>
        </w:rPr>
        <w:t>in adolescent wilderness therapy</w:t>
      </w:r>
    </w:p>
    <w:p w14:paraId="20FB253E" w14:textId="13694CD4" w:rsidR="00826C2E" w:rsidRPr="00452244" w:rsidRDefault="00826C2E" w:rsidP="00785828">
      <w:pPr>
        <w:spacing w:line="480" w:lineRule="auto"/>
        <w:rPr>
          <w:rFonts w:cstheme="minorHAnsi"/>
        </w:rPr>
      </w:pPr>
    </w:p>
    <w:p w14:paraId="49B522E1" w14:textId="106EDC76" w:rsidR="00046F77" w:rsidRPr="00452244" w:rsidRDefault="00046F77" w:rsidP="00785828">
      <w:pPr>
        <w:spacing w:line="480" w:lineRule="auto"/>
        <w:rPr>
          <w:rFonts w:cstheme="minorHAnsi"/>
        </w:rPr>
      </w:pPr>
      <w:r w:rsidRPr="00452244">
        <w:rPr>
          <w:rFonts w:cstheme="minorHAnsi"/>
        </w:rPr>
        <w:t xml:space="preserve">Harper, </w:t>
      </w:r>
      <w:r w:rsidR="00785828">
        <w:rPr>
          <w:rFonts w:cstheme="minorHAnsi"/>
        </w:rPr>
        <w:t xml:space="preserve">N. J., </w:t>
      </w:r>
      <w:r w:rsidR="00740467" w:rsidRPr="00452244">
        <w:rPr>
          <w:rFonts w:cstheme="minorHAnsi"/>
        </w:rPr>
        <w:t>Magnuson</w:t>
      </w:r>
      <w:r w:rsidR="00785828">
        <w:rPr>
          <w:rFonts w:cstheme="minorHAnsi"/>
        </w:rPr>
        <w:t>, D.</w:t>
      </w:r>
      <w:r w:rsidR="0019787E">
        <w:rPr>
          <w:rFonts w:cstheme="minorHAnsi"/>
        </w:rPr>
        <w:t xml:space="preserve">, &amp; </w:t>
      </w:r>
      <w:proofErr w:type="spellStart"/>
      <w:r w:rsidR="0019787E" w:rsidRPr="00452244">
        <w:rPr>
          <w:rFonts w:cstheme="minorHAnsi"/>
        </w:rPr>
        <w:t>Dobud</w:t>
      </w:r>
      <w:proofErr w:type="spellEnd"/>
      <w:r w:rsidR="0019787E">
        <w:rPr>
          <w:rFonts w:cstheme="minorHAnsi"/>
        </w:rPr>
        <w:t>, W.</w:t>
      </w:r>
    </w:p>
    <w:p w14:paraId="66C551A5" w14:textId="3ADA1131" w:rsidR="00046F77" w:rsidRPr="00452244" w:rsidRDefault="00046F77" w:rsidP="00785828">
      <w:pPr>
        <w:spacing w:line="480" w:lineRule="auto"/>
        <w:rPr>
          <w:rFonts w:cstheme="minorHAnsi"/>
        </w:rPr>
      </w:pPr>
    </w:p>
    <w:p w14:paraId="5AD24E01" w14:textId="27FB97F4" w:rsidR="00046F77" w:rsidRPr="00452244" w:rsidRDefault="00046F77" w:rsidP="00785828">
      <w:pPr>
        <w:spacing w:line="480" w:lineRule="auto"/>
        <w:rPr>
          <w:rFonts w:cstheme="minorHAnsi"/>
        </w:rPr>
      </w:pPr>
      <w:r w:rsidRPr="00452244">
        <w:rPr>
          <w:rFonts w:cstheme="minorHAnsi"/>
        </w:rPr>
        <w:t xml:space="preserve">For: </w:t>
      </w:r>
      <w:r w:rsidR="00740467" w:rsidRPr="00785828">
        <w:rPr>
          <w:rFonts w:cstheme="minorHAnsi"/>
          <w:i/>
        </w:rPr>
        <w:t>Research on Social Work Practice</w:t>
      </w:r>
      <w:r w:rsidR="00DE2D9E">
        <w:rPr>
          <w:rFonts w:cstheme="minorHAnsi"/>
          <w:i/>
        </w:rPr>
        <w:t>?</w:t>
      </w:r>
    </w:p>
    <w:p w14:paraId="0340DCE1" w14:textId="7A272DB9" w:rsidR="00EC5A21" w:rsidRPr="00452244" w:rsidRDefault="00EC5A21" w:rsidP="00785828">
      <w:pPr>
        <w:spacing w:line="480" w:lineRule="auto"/>
        <w:rPr>
          <w:rFonts w:cstheme="minorHAnsi"/>
        </w:rPr>
      </w:pPr>
    </w:p>
    <w:p w14:paraId="75F4764A" w14:textId="6EAA40CA" w:rsidR="00D4610C" w:rsidRPr="00452244" w:rsidRDefault="00D4610C" w:rsidP="00785828">
      <w:pPr>
        <w:spacing w:line="480" w:lineRule="auto"/>
        <w:rPr>
          <w:rFonts w:cstheme="minorHAnsi"/>
          <w:b/>
        </w:rPr>
      </w:pPr>
      <w:r w:rsidRPr="00452244">
        <w:rPr>
          <w:rFonts w:cstheme="minorHAnsi"/>
          <w:b/>
        </w:rPr>
        <w:t>Abstract</w:t>
      </w:r>
      <w:r w:rsidR="00E962B0" w:rsidRPr="00452244">
        <w:rPr>
          <w:rFonts w:cstheme="minorHAnsi"/>
          <w:b/>
        </w:rPr>
        <w:t xml:space="preserve"> </w:t>
      </w:r>
    </w:p>
    <w:p w14:paraId="6A664BBF" w14:textId="163CC08B" w:rsidR="00EC5A21" w:rsidRPr="008F0F7C" w:rsidRDefault="00740467" w:rsidP="00DE2D9E">
      <w:pPr>
        <w:spacing w:line="480" w:lineRule="auto"/>
        <w:rPr>
          <w:rFonts w:cstheme="minorBidi"/>
        </w:rPr>
      </w:pPr>
      <w:r w:rsidRPr="2E5C12CE">
        <w:rPr>
          <w:rFonts w:cstheme="minorBidi"/>
        </w:rPr>
        <w:t xml:space="preserve">Wilderness therapy is an out-of-home </w:t>
      </w:r>
      <w:r w:rsidR="002F0CFF" w:rsidRPr="2E5C12CE">
        <w:rPr>
          <w:rFonts w:cstheme="minorBidi"/>
        </w:rPr>
        <w:t xml:space="preserve">adolescent </w:t>
      </w:r>
      <w:r w:rsidRPr="2E5C12CE">
        <w:rPr>
          <w:rFonts w:cstheme="minorBidi"/>
        </w:rPr>
        <w:t>treatment option in the United States serving tens of thousands of youth annually</w:t>
      </w:r>
      <w:r w:rsidR="002F0CFF" w:rsidRPr="2E5C12CE">
        <w:rPr>
          <w:rFonts w:cstheme="minorBidi"/>
        </w:rPr>
        <w:t xml:space="preserve"> for behavioral, substance and mental health issues</w:t>
      </w:r>
      <w:r w:rsidRPr="2E5C12CE">
        <w:rPr>
          <w:rFonts w:cstheme="minorBidi"/>
        </w:rPr>
        <w:t xml:space="preserve">. </w:t>
      </w:r>
      <w:r w:rsidR="000810A3" w:rsidRPr="008F0F7C">
        <w:rPr>
          <w:rFonts w:cstheme="minorBidi"/>
        </w:rPr>
        <w:t xml:space="preserve">This </w:t>
      </w:r>
      <w:r w:rsidR="004E5932" w:rsidRPr="008F0F7C">
        <w:rPr>
          <w:rFonts w:cstheme="minorBidi"/>
        </w:rPr>
        <w:t>paper</w:t>
      </w:r>
      <w:r w:rsidR="00FE609F" w:rsidRPr="008F0F7C">
        <w:rPr>
          <w:rFonts w:cstheme="minorBidi"/>
        </w:rPr>
        <w:t xml:space="preserve"> </w:t>
      </w:r>
      <w:r w:rsidR="002F0CFF" w:rsidRPr="008F0F7C">
        <w:rPr>
          <w:rFonts w:cstheme="minorBidi"/>
        </w:rPr>
        <w:t xml:space="preserve">responds to </w:t>
      </w:r>
      <w:r w:rsidR="00F12297" w:rsidRPr="008F0F7C">
        <w:rPr>
          <w:rFonts w:cstheme="minorBidi"/>
        </w:rPr>
        <w:t xml:space="preserve">two </w:t>
      </w:r>
      <w:r w:rsidR="00252D23">
        <w:rPr>
          <w:rFonts w:cstheme="minorBidi"/>
        </w:rPr>
        <w:t xml:space="preserve">previous </w:t>
      </w:r>
      <w:r w:rsidR="00F12297" w:rsidRPr="008F0F7C">
        <w:rPr>
          <w:rFonts w:cstheme="minorBidi"/>
        </w:rPr>
        <w:t>studies</w:t>
      </w:r>
      <w:r w:rsidR="00D4610C" w:rsidRPr="008F0F7C">
        <w:rPr>
          <w:rFonts w:cstheme="minorBidi"/>
        </w:rPr>
        <w:t xml:space="preserve"> of </w:t>
      </w:r>
      <w:r w:rsidR="00D4610C" w:rsidRPr="00FE6D30">
        <w:rPr>
          <w:rFonts w:cstheme="minorBidi"/>
        </w:rPr>
        <w:t>wilderness therapy</w:t>
      </w:r>
      <w:r w:rsidR="00F12297" w:rsidRPr="00FE6D30">
        <w:rPr>
          <w:rFonts w:cstheme="minorBidi"/>
        </w:rPr>
        <w:t xml:space="preserve"> related to </w:t>
      </w:r>
      <w:r w:rsidR="00466E56">
        <w:rPr>
          <w:rFonts w:cstheme="minorBidi"/>
        </w:rPr>
        <w:t xml:space="preserve">the </w:t>
      </w:r>
      <w:r w:rsidR="00252D23">
        <w:rPr>
          <w:rFonts w:cstheme="minorBidi"/>
        </w:rPr>
        <w:t>concept</w:t>
      </w:r>
      <w:r w:rsidR="00466E56">
        <w:rPr>
          <w:rFonts w:cstheme="minorBidi"/>
        </w:rPr>
        <w:t>s</w:t>
      </w:r>
      <w:r w:rsidR="00252D23">
        <w:rPr>
          <w:rFonts w:cstheme="minorBidi"/>
        </w:rPr>
        <w:t xml:space="preserve"> of </w:t>
      </w:r>
      <w:r w:rsidR="00466E56">
        <w:rPr>
          <w:rFonts w:cstheme="minorBidi"/>
        </w:rPr>
        <w:t>“</w:t>
      </w:r>
      <w:r w:rsidR="00252D23">
        <w:rPr>
          <w:rFonts w:cstheme="minorBidi"/>
        </w:rPr>
        <w:t>involuntary</w:t>
      </w:r>
      <w:r w:rsidR="00466E56">
        <w:rPr>
          <w:rFonts w:cstheme="minorBidi"/>
        </w:rPr>
        <w:t>” and “voluntary</w:t>
      </w:r>
      <w:r w:rsidR="00993E8B">
        <w:rPr>
          <w:rFonts w:cstheme="minorBidi"/>
        </w:rPr>
        <w:t>”</w:t>
      </w:r>
      <w:r w:rsidR="00785828" w:rsidRPr="00FE6D30">
        <w:rPr>
          <w:rFonts w:cstheme="minorBidi"/>
        </w:rPr>
        <w:t xml:space="preserve"> and </w:t>
      </w:r>
      <w:r w:rsidR="00252D23">
        <w:rPr>
          <w:rFonts w:cstheme="minorBidi"/>
        </w:rPr>
        <w:t>transportation’s</w:t>
      </w:r>
      <w:r w:rsidR="00252D23" w:rsidRPr="00FE6D30">
        <w:rPr>
          <w:rFonts w:cstheme="minorBidi"/>
        </w:rPr>
        <w:t xml:space="preserve"> </w:t>
      </w:r>
      <w:r w:rsidR="00785828" w:rsidRPr="00FE6D30">
        <w:rPr>
          <w:rFonts w:cstheme="minorBidi"/>
        </w:rPr>
        <w:t>impact on outcomes</w:t>
      </w:r>
      <w:r w:rsidR="0043798F">
        <w:rPr>
          <w:rFonts w:cstheme="minorBidi"/>
        </w:rPr>
        <w:t xml:space="preserve"> (Tucker </w:t>
      </w:r>
      <w:r w:rsidR="003E208F">
        <w:rPr>
          <w:rFonts w:cstheme="minorBidi"/>
        </w:rPr>
        <w:t>e</w:t>
      </w:r>
      <w:r w:rsidR="0043798F">
        <w:rPr>
          <w:rFonts w:cstheme="minorBidi"/>
        </w:rPr>
        <w:t>t al</w:t>
      </w:r>
      <w:r w:rsidR="003E208F">
        <w:rPr>
          <w:rFonts w:cstheme="minorBidi"/>
        </w:rPr>
        <w:t>.</w:t>
      </w:r>
      <w:r w:rsidR="0043798F">
        <w:rPr>
          <w:rFonts w:cstheme="minorBidi"/>
        </w:rPr>
        <w:t>, 2015; Tucker et al., 201</w:t>
      </w:r>
      <w:r w:rsidR="00B87CFF">
        <w:rPr>
          <w:rFonts w:cstheme="minorBidi"/>
        </w:rPr>
        <w:t>8</w:t>
      </w:r>
      <w:del w:id="2" w:author="Microsoft Office User" w:date="2019-09-03T14:51:00Z">
        <w:r w:rsidR="0043798F" w:rsidDel="00B87CFF">
          <w:rPr>
            <w:rFonts w:cstheme="minorBidi"/>
          </w:rPr>
          <w:delText>6</w:delText>
        </w:r>
      </w:del>
      <w:r w:rsidR="0043798F">
        <w:rPr>
          <w:rFonts w:cstheme="minorBidi"/>
        </w:rPr>
        <w:t>)</w:t>
      </w:r>
      <w:r w:rsidR="00705107" w:rsidRPr="0043798F">
        <w:rPr>
          <w:rFonts w:cstheme="minorBidi"/>
        </w:rPr>
        <w:t>. Specifically, we address (1)</w:t>
      </w:r>
      <w:r w:rsidR="00F12297" w:rsidRPr="0043798F">
        <w:rPr>
          <w:rFonts w:cstheme="minorBidi"/>
        </w:rPr>
        <w:t xml:space="preserve"> </w:t>
      </w:r>
      <w:r w:rsidR="00466E56">
        <w:rPr>
          <w:rFonts w:cstheme="minorBidi"/>
        </w:rPr>
        <w:t>Tucker’s</w:t>
      </w:r>
      <w:r w:rsidR="00F12297" w:rsidRPr="0043798F">
        <w:rPr>
          <w:rFonts w:cstheme="minorBidi"/>
        </w:rPr>
        <w:t xml:space="preserve"> assumption</w:t>
      </w:r>
      <w:r w:rsidR="001253DB" w:rsidRPr="0043798F">
        <w:rPr>
          <w:rFonts w:cstheme="minorBidi"/>
        </w:rPr>
        <w:t xml:space="preserve"> </w:t>
      </w:r>
      <w:r w:rsidR="002F0CFF" w:rsidRPr="0043798F">
        <w:rPr>
          <w:rFonts w:cstheme="minorBidi"/>
        </w:rPr>
        <w:t>that being</w:t>
      </w:r>
      <w:r w:rsidR="001253DB" w:rsidRPr="0043798F">
        <w:rPr>
          <w:rFonts w:cstheme="minorBidi"/>
        </w:rPr>
        <w:t xml:space="preserve"> </w:t>
      </w:r>
      <w:r w:rsidR="004E5932" w:rsidRPr="0043798F">
        <w:rPr>
          <w:rFonts w:cstheme="minorBidi"/>
        </w:rPr>
        <w:t>transport</w:t>
      </w:r>
      <w:r w:rsidR="001253DB" w:rsidRPr="0043798F">
        <w:rPr>
          <w:rFonts w:cstheme="minorBidi"/>
        </w:rPr>
        <w:t>ed</w:t>
      </w:r>
      <w:r w:rsidR="00705107" w:rsidRPr="0043798F">
        <w:rPr>
          <w:rFonts w:cstheme="minorBidi"/>
        </w:rPr>
        <w:t xml:space="preserve"> </w:t>
      </w:r>
      <w:r w:rsidR="004E5932" w:rsidRPr="0043798F">
        <w:rPr>
          <w:rFonts w:cstheme="minorBidi"/>
        </w:rPr>
        <w:t>equat</w:t>
      </w:r>
      <w:r w:rsidR="002F0CFF" w:rsidRPr="0043798F">
        <w:rPr>
          <w:rFonts w:cstheme="minorBidi"/>
        </w:rPr>
        <w:t>es</w:t>
      </w:r>
      <w:r w:rsidR="004E5932" w:rsidRPr="0043798F">
        <w:rPr>
          <w:rFonts w:cstheme="minorBidi"/>
        </w:rPr>
        <w:t xml:space="preserve"> to </w:t>
      </w:r>
      <w:r w:rsidR="001253DB" w:rsidRPr="0043798F">
        <w:rPr>
          <w:rFonts w:cstheme="minorBidi"/>
        </w:rPr>
        <w:t xml:space="preserve">being </w:t>
      </w:r>
      <w:r w:rsidR="00F12297" w:rsidRPr="0043798F">
        <w:rPr>
          <w:rFonts w:cstheme="minorBidi"/>
        </w:rPr>
        <w:t>involuntar</w:t>
      </w:r>
      <w:r w:rsidR="002F0CFF" w:rsidRPr="0043798F">
        <w:rPr>
          <w:rFonts w:cstheme="minorBidi"/>
        </w:rPr>
        <w:t>y</w:t>
      </w:r>
      <w:r w:rsidR="00F12297" w:rsidRPr="0043798F">
        <w:rPr>
          <w:rFonts w:cstheme="minorBidi"/>
        </w:rPr>
        <w:t xml:space="preserve">, and </w:t>
      </w:r>
      <w:r w:rsidR="00705107" w:rsidRPr="0043798F">
        <w:rPr>
          <w:rFonts w:cstheme="minorBidi"/>
        </w:rPr>
        <w:t xml:space="preserve">(2) </w:t>
      </w:r>
      <w:r w:rsidR="00466E56">
        <w:rPr>
          <w:rFonts w:cstheme="minorBidi"/>
        </w:rPr>
        <w:t>Tucker’s</w:t>
      </w:r>
      <w:r w:rsidR="00E32D85" w:rsidRPr="0043798F">
        <w:rPr>
          <w:rFonts w:cstheme="minorBidi"/>
        </w:rPr>
        <w:t xml:space="preserve"> </w:t>
      </w:r>
      <w:r w:rsidR="002F0CFF" w:rsidRPr="0043798F">
        <w:rPr>
          <w:rFonts w:cstheme="minorBidi"/>
        </w:rPr>
        <w:t xml:space="preserve">claims that </w:t>
      </w:r>
      <w:r w:rsidR="00F12297" w:rsidRPr="0043798F">
        <w:rPr>
          <w:rFonts w:cstheme="minorBidi"/>
        </w:rPr>
        <w:t xml:space="preserve">client outcomes are no different for voluntary </w:t>
      </w:r>
      <w:r w:rsidR="002F0CFF" w:rsidRPr="0043798F">
        <w:rPr>
          <w:rFonts w:cstheme="minorBidi"/>
        </w:rPr>
        <w:t>and</w:t>
      </w:r>
      <w:r w:rsidR="004E5932" w:rsidRPr="0043798F">
        <w:rPr>
          <w:rFonts w:cstheme="minorBidi"/>
        </w:rPr>
        <w:t xml:space="preserve"> involuntary </w:t>
      </w:r>
      <w:r w:rsidR="002F0CFF" w:rsidRPr="0043798F">
        <w:rPr>
          <w:rFonts w:cstheme="minorBidi"/>
        </w:rPr>
        <w:t>youth, and therefore that transport has no bearing on outcomes</w:t>
      </w:r>
      <w:r w:rsidR="00D4610C" w:rsidRPr="0043798F">
        <w:rPr>
          <w:rFonts w:cstheme="minorBidi"/>
        </w:rPr>
        <w:t>.</w:t>
      </w:r>
      <w:r w:rsidR="00705107" w:rsidRPr="0043798F">
        <w:rPr>
          <w:rFonts w:cstheme="minorBidi"/>
        </w:rPr>
        <w:t xml:space="preserve"> </w:t>
      </w:r>
      <w:r w:rsidR="0049573F">
        <w:rPr>
          <w:rFonts w:cstheme="minorBidi"/>
        </w:rPr>
        <w:t xml:space="preserve">We think those findings were random rather than systematic, because they were constructed on </w:t>
      </w:r>
      <w:r w:rsidR="00993E8B">
        <w:rPr>
          <w:rFonts w:cstheme="minorBidi"/>
        </w:rPr>
        <w:t xml:space="preserve">a </w:t>
      </w:r>
      <w:r w:rsidR="0049573F">
        <w:rPr>
          <w:rFonts w:cstheme="minorBidi"/>
        </w:rPr>
        <w:t>post hoc measure of voluntary. To demonstrate, we used d</w:t>
      </w:r>
      <w:r w:rsidR="00705107" w:rsidRPr="0043798F">
        <w:rPr>
          <w:rFonts w:cstheme="minorBidi"/>
        </w:rPr>
        <w:t>ata from</w:t>
      </w:r>
      <w:r w:rsidR="003E72E1" w:rsidRPr="0043798F">
        <w:rPr>
          <w:rFonts w:cstheme="minorBidi"/>
        </w:rPr>
        <w:t xml:space="preserve"> Outdoor</w:t>
      </w:r>
      <w:r w:rsidR="003E72E1" w:rsidRPr="2E5C12CE">
        <w:rPr>
          <w:rFonts w:cstheme="minorBidi"/>
        </w:rPr>
        <w:t xml:space="preserve"> Behavioral Healthcare programs</w:t>
      </w:r>
      <w:r w:rsidR="00705107" w:rsidRPr="2E5C12CE">
        <w:rPr>
          <w:rFonts w:cstheme="minorBidi"/>
        </w:rPr>
        <w:t xml:space="preserve"> </w:t>
      </w:r>
      <w:r w:rsidR="00993E8B">
        <w:rPr>
          <w:rFonts w:cstheme="minorBidi"/>
        </w:rPr>
        <w:t xml:space="preserve">(which utilize wilderness therapy) </w:t>
      </w:r>
      <w:r w:rsidR="0049573F">
        <w:rPr>
          <w:rFonts w:cstheme="minorBidi"/>
        </w:rPr>
        <w:t xml:space="preserve">to articulate </w:t>
      </w:r>
      <w:r w:rsidR="001567EA" w:rsidRPr="2E5C12CE">
        <w:rPr>
          <w:rFonts w:cstheme="minorBidi"/>
        </w:rPr>
        <w:t xml:space="preserve">five </w:t>
      </w:r>
      <w:r w:rsidR="00785828" w:rsidRPr="2E5C12CE">
        <w:rPr>
          <w:rFonts w:cstheme="minorBidi"/>
        </w:rPr>
        <w:t xml:space="preserve">distinct </w:t>
      </w:r>
      <w:r w:rsidR="00FE0D41" w:rsidRPr="2E5C12CE">
        <w:rPr>
          <w:rFonts w:cstheme="minorBidi"/>
        </w:rPr>
        <w:t>models of voluntary/involuntary</w:t>
      </w:r>
      <w:r w:rsidR="002F0CFF" w:rsidRPr="008F0F7C">
        <w:rPr>
          <w:rFonts w:cstheme="minorBidi"/>
        </w:rPr>
        <w:t xml:space="preserve"> constructed from youth and parent report variables</w:t>
      </w:r>
      <w:r w:rsidR="00785828" w:rsidRPr="008F0F7C">
        <w:rPr>
          <w:rFonts w:cstheme="minorBidi"/>
        </w:rPr>
        <w:t xml:space="preserve">. </w:t>
      </w:r>
      <w:r w:rsidR="00FE0D41" w:rsidRPr="008F0F7C">
        <w:rPr>
          <w:rFonts w:cstheme="minorBidi"/>
        </w:rPr>
        <w:t xml:space="preserve"> </w:t>
      </w:r>
      <w:r w:rsidR="00157837">
        <w:rPr>
          <w:rFonts w:cstheme="minorBidi"/>
        </w:rPr>
        <w:t>All</w:t>
      </w:r>
      <w:r w:rsidR="00785828" w:rsidRPr="008F0F7C">
        <w:rPr>
          <w:rFonts w:cstheme="minorBidi"/>
        </w:rPr>
        <w:t xml:space="preserve"> five models</w:t>
      </w:r>
      <w:r w:rsidR="00FE0D41" w:rsidRPr="008F0F7C">
        <w:rPr>
          <w:rFonts w:cstheme="minorBidi"/>
        </w:rPr>
        <w:t xml:space="preserve"> found statistically significant differences</w:t>
      </w:r>
      <w:r w:rsidR="002F0CFF" w:rsidRPr="008F0F7C">
        <w:rPr>
          <w:rFonts w:cstheme="minorBidi"/>
        </w:rPr>
        <w:t xml:space="preserve"> </w:t>
      </w:r>
      <w:r w:rsidR="008F0F7C">
        <w:rPr>
          <w:rFonts w:cstheme="minorBidi"/>
        </w:rPr>
        <w:t>across a variety of random social and psychological outcomes</w:t>
      </w:r>
      <w:r w:rsidR="00466E56">
        <w:rPr>
          <w:rFonts w:cstheme="minorBidi"/>
        </w:rPr>
        <w:t xml:space="preserve">. </w:t>
      </w:r>
      <w:r w:rsidR="0049573F">
        <w:rPr>
          <w:rFonts w:cstheme="minorBidi"/>
        </w:rPr>
        <w:t xml:space="preserve">These findings are random rather than systematic, because the variables were constructed post hoc.  </w:t>
      </w:r>
      <w:r w:rsidR="00FE6D30">
        <w:rPr>
          <w:rFonts w:cstheme="minorBidi"/>
        </w:rPr>
        <w:t xml:space="preserve">We also found </w:t>
      </w:r>
      <w:r w:rsidR="0049573F">
        <w:rPr>
          <w:rFonts w:cstheme="minorBidi"/>
        </w:rPr>
        <w:t xml:space="preserve">that </w:t>
      </w:r>
      <w:r w:rsidR="00FE6D30">
        <w:rPr>
          <w:rFonts w:cstheme="minorBidi"/>
        </w:rPr>
        <w:t xml:space="preserve">low numbers of youth return home following wilderness therapy regardless of their voluntariness. </w:t>
      </w:r>
      <w:r w:rsidR="002F0CFF" w:rsidRPr="008F0F7C">
        <w:rPr>
          <w:rFonts w:cstheme="minorBidi"/>
        </w:rPr>
        <w:t>Further, w</w:t>
      </w:r>
      <w:r w:rsidR="00FE0D41" w:rsidRPr="008F0F7C">
        <w:rPr>
          <w:rFonts w:cstheme="minorBidi"/>
        </w:rPr>
        <w:t>e suggest</w:t>
      </w:r>
      <w:r w:rsidR="002F0CFF" w:rsidRPr="008F0F7C">
        <w:rPr>
          <w:rFonts w:cstheme="minorBidi"/>
        </w:rPr>
        <w:t xml:space="preserve"> </w:t>
      </w:r>
      <w:r w:rsidR="00FE0D41" w:rsidRPr="008F0F7C">
        <w:rPr>
          <w:rFonts w:cstheme="minorBidi"/>
        </w:rPr>
        <w:t xml:space="preserve">there are flaws in the use of the Youth </w:t>
      </w:r>
      <w:r w:rsidR="00FE0D41" w:rsidRPr="008F0F7C">
        <w:rPr>
          <w:rFonts w:cstheme="minorBidi"/>
        </w:rPr>
        <w:lastRenderedPageBreak/>
        <w:t>Outcomes Questionnaire</w:t>
      </w:r>
      <w:r w:rsidR="00785828" w:rsidRPr="008F0F7C">
        <w:rPr>
          <w:rFonts w:cstheme="minorBidi"/>
        </w:rPr>
        <w:t xml:space="preserve"> as a measure of treatment effectiveness</w:t>
      </w:r>
      <w:r w:rsidR="00FE0D41" w:rsidRPr="008F0F7C">
        <w:rPr>
          <w:rFonts w:cstheme="minorBidi"/>
        </w:rPr>
        <w:t>, an</w:t>
      </w:r>
      <w:r w:rsidR="002F0CFF" w:rsidRPr="008F0F7C">
        <w:rPr>
          <w:rFonts w:cstheme="minorBidi"/>
        </w:rPr>
        <w:t>d</w:t>
      </w:r>
      <w:r w:rsidR="00FE0D41" w:rsidRPr="008F0F7C">
        <w:rPr>
          <w:rFonts w:cstheme="minorBidi"/>
        </w:rPr>
        <w:t xml:space="preserve"> </w:t>
      </w:r>
      <w:r w:rsidR="00785828" w:rsidRPr="008F0F7C">
        <w:rPr>
          <w:rFonts w:cstheme="minorBidi"/>
        </w:rPr>
        <w:t xml:space="preserve">propose </w:t>
      </w:r>
      <w:r w:rsidR="00FE0D41" w:rsidRPr="008F0F7C">
        <w:rPr>
          <w:rFonts w:cstheme="minorBidi"/>
        </w:rPr>
        <w:t>a simple alternative.</w:t>
      </w:r>
      <w:r w:rsidR="002F0CFF" w:rsidRPr="008F0F7C">
        <w:rPr>
          <w:rFonts w:cstheme="minorBidi"/>
        </w:rPr>
        <w:t xml:space="preserve"> Recommendations for practice and further research are offered. </w:t>
      </w:r>
    </w:p>
    <w:p w14:paraId="4DF90958" w14:textId="5812C564" w:rsidR="0049573F" w:rsidRDefault="0049573F">
      <w:pPr>
        <w:rPr>
          <w:ins w:id="3" w:author="Magnuson" w:date="2019-09-03T07:13:00Z"/>
          <w:rFonts w:cstheme="minorHAnsi"/>
        </w:rPr>
      </w:pPr>
      <w:ins w:id="4" w:author="Magnuson" w:date="2019-09-03T07:13:00Z">
        <w:r>
          <w:rPr>
            <w:rFonts w:cstheme="minorHAnsi"/>
          </w:rPr>
          <w:br w:type="page"/>
        </w:r>
      </w:ins>
    </w:p>
    <w:p w14:paraId="632B66CA" w14:textId="77777777" w:rsidR="008F44C1" w:rsidRPr="00BC3FD6" w:rsidRDefault="008F44C1" w:rsidP="00785828">
      <w:pPr>
        <w:spacing w:line="480" w:lineRule="auto"/>
        <w:rPr>
          <w:rFonts w:cstheme="minorHAnsi"/>
        </w:rPr>
      </w:pPr>
    </w:p>
    <w:p w14:paraId="0C1DCBF0" w14:textId="5E9BC4E5" w:rsidR="004E5932" w:rsidRPr="00DE2D9E" w:rsidRDefault="00D4610C" w:rsidP="00DE2D9E">
      <w:pPr>
        <w:spacing w:line="480" w:lineRule="auto"/>
        <w:rPr>
          <w:rFonts w:cstheme="minorBidi"/>
          <w:b/>
          <w:bCs/>
        </w:rPr>
      </w:pPr>
      <w:r w:rsidRPr="008F0F7C">
        <w:rPr>
          <w:rFonts w:cstheme="minorBidi"/>
          <w:b/>
          <w:bCs/>
        </w:rPr>
        <w:t>Introduction</w:t>
      </w:r>
    </w:p>
    <w:p w14:paraId="34284CBB" w14:textId="48062858" w:rsidR="00F24176" w:rsidRPr="00BC3FD6" w:rsidRDefault="00F24176" w:rsidP="00785828">
      <w:pPr>
        <w:spacing w:line="480" w:lineRule="auto"/>
        <w:rPr>
          <w:rFonts w:cstheme="minorHAnsi"/>
        </w:rPr>
      </w:pPr>
      <w:r w:rsidRPr="00BC3FD6">
        <w:rPr>
          <w:rFonts w:cstheme="minorHAnsi"/>
        </w:rPr>
        <w:t>Outdoor adventure</w:t>
      </w:r>
      <w:r w:rsidR="002F0CFF">
        <w:rPr>
          <w:rFonts w:cstheme="minorHAnsi"/>
        </w:rPr>
        <w:t xml:space="preserve"> activities</w:t>
      </w:r>
      <w:r w:rsidRPr="00BC3FD6">
        <w:rPr>
          <w:rFonts w:cstheme="minorHAnsi"/>
        </w:rPr>
        <w:t>, therapeutic camps and wilderness-based approaches are long-standing</w:t>
      </w:r>
      <w:r w:rsidR="00760779">
        <w:rPr>
          <w:rFonts w:cstheme="minorHAnsi"/>
        </w:rPr>
        <w:t xml:space="preserve"> </w:t>
      </w:r>
      <w:r w:rsidR="008C6FC7">
        <w:rPr>
          <w:rFonts w:cstheme="minorHAnsi"/>
        </w:rPr>
        <w:t xml:space="preserve">practices </w:t>
      </w:r>
      <w:r w:rsidRPr="00BC3FD6">
        <w:rPr>
          <w:rFonts w:cstheme="minorHAnsi"/>
        </w:rPr>
        <w:t xml:space="preserve">as child and youth care interventions </w:t>
      </w:r>
      <w:r w:rsidR="008C6FC7">
        <w:rPr>
          <w:rFonts w:cstheme="minorHAnsi"/>
        </w:rPr>
        <w:t>in</w:t>
      </w:r>
      <w:r w:rsidRPr="00BC3FD6">
        <w:rPr>
          <w:rFonts w:cstheme="minorHAnsi"/>
        </w:rPr>
        <w:t xml:space="preserve"> North America (</w:t>
      </w:r>
      <w:proofErr w:type="spellStart"/>
      <w:r w:rsidRPr="00BC3FD6">
        <w:rPr>
          <w:rFonts w:cstheme="minorHAnsi"/>
        </w:rPr>
        <w:t>Brendtro</w:t>
      </w:r>
      <w:proofErr w:type="spellEnd"/>
      <w:r w:rsidRPr="00BC3FD6">
        <w:rPr>
          <w:rFonts w:cstheme="minorHAnsi"/>
        </w:rPr>
        <w:t xml:space="preserve"> &amp; Strother, 2006; Dimock &amp; Hendry, 1939; Durkin, 1988; </w:t>
      </w:r>
      <w:proofErr w:type="spellStart"/>
      <w:r w:rsidRPr="00BC3FD6">
        <w:rPr>
          <w:rFonts w:cstheme="minorHAnsi"/>
        </w:rPr>
        <w:t>Redl</w:t>
      </w:r>
      <w:proofErr w:type="spellEnd"/>
      <w:r w:rsidRPr="00BC3FD6">
        <w:rPr>
          <w:rFonts w:cstheme="minorHAnsi"/>
        </w:rPr>
        <w:t xml:space="preserve"> &amp; Wineman, 1957). </w:t>
      </w:r>
      <w:r w:rsidR="008C6FC7">
        <w:rPr>
          <w:rFonts w:cstheme="minorHAnsi"/>
        </w:rPr>
        <w:t>In recent years</w:t>
      </w:r>
      <w:r w:rsidR="00002C88">
        <w:rPr>
          <w:rFonts w:cstheme="minorHAnsi"/>
        </w:rPr>
        <w:t xml:space="preserve"> the volume</w:t>
      </w:r>
      <w:r w:rsidRPr="00BC3FD6">
        <w:rPr>
          <w:rFonts w:cstheme="minorHAnsi"/>
        </w:rPr>
        <w:t xml:space="preserve"> of </w:t>
      </w:r>
      <w:r w:rsidR="00EA7D8E" w:rsidRPr="00BC3FD6">
        <w:rPr>
          <w:rFonts w:cstheme="minorHAnsi"/>
        </w:rPr>
        <w:t>wilderness therapy (WT)</w:t>
      </w:r>
      <w:r w:rsidRPr="00BC3FD6">
        <w:rPr>
          <w:rFonts w:cstheme="minorHAnsi"/>
        </w:rPr>
        <w:t xml:space="preserve"> </w:t>
      </w:r>
      <w:r w:rsidR="00EA7D8E" w:rsidRPr="00BC3FD6">
        <w:rPr>
          <w:rFonts w:cstheme="minorHAnsi"/>
        </w:rPr>
        <w:t xml:space="preserve">research </w:t>
      </w:r>
      <w:r w:rsidRPr="00BC3FD6">
        <w:rPr>
          <w:rFonts w:cstheme="minorHAnsi"/>
        </w:rPr>
        <w:t>in the adolescent treatment literature has accelerated</w:t>
      </w:r>
      <w:r w:rsidR="008C6FC7">
        <w:rPr>
          <w:rFonts w:cstheme="minorHAnsi"/>
        </w:rPr>
        <w:t xml:space="preserve"> </w:t>
      </w:r>
      <w:r w:rsidRPr="00BC3FD6">
        <w:rPr>
          <w:rFonts w:cstheme="minorHAnsi"/>
        </w:rPr>
        <w:t>(Harper, 2017)</w:t>
      </w:r>
      <w:r w:rsidR="00EA7D8E" w:rsidRPr="00BC3FD6">
        <w:rPr>
          <w:rFonts w:cstheme="minorHAnsi"/>
        </w:rPr>
        <w:t>. This growth has been</w:t>
      </w:r>
      <w:r w:rsidRPr="00BC3FD6">
        <w:rPr>
          <w:rFonts w:cstheme="minorHAnsi"/>
        </w:rPr>
        <w:t xml:space="preserve"> driven by an industry of economic and practical significance, primarily in the United States</w:t>
      </w:r>
      <w:r w:rsidR="00CD4BD9">
        <w:rPr>
          <w:rFonts w:cstheme="minorHAnsi"/>
        </w:rPr>
        <w:t>,</w:t>
      </w:r>
      <w:r w:rsidRPr="00BC3FD6">
        <w:rPr>
          <w:rFonts w:cstheme="minorHAnsi"/>
        </w:rPr>
        <w:t xml:space="preserve"> </w:t>
      </w:r>
      <w:r w:rsidR="00EA7D8E" w:rsidRPr="00BC3FD6">
        <w:rPr>
          <w:rFonts w:cstheme="minorHAnsi"/>
        </w:rPr>
        <w:t>which</w:t>
      </w:r>
      <w:r w:rsidRPr="00BC3FD6">
        <w:rPr>
          <w:rFonts w:cstheme="minorHAnsi"/>
        </w:rPr>
        <w:t xml:space="preserve"> includ</w:t>
      </w:r>
      <w:r w:rsidR="00EA7D8E" w:rsidRPr="00BC3FD6">
        <w:rPr>
          <w:rFonts w:cstheme="minorHAnsi"/>
        </w:rPr>
        <w:t xml:space="preserve">es approximately </w:t>
      </w:r>
      <w:r w:rsidRPr="00BC3FD6">
        <w:rPr>
          <w:rFonts w:cstheme="minorHAnsi"/>
        </w:rPr>
        <w:t>150 programs serving 30000-50000 youth each year (Cooley, 2000; Russell, 2006</w:t>
      </w:r>
      <w:r w:rsidR="00EA7D8E" w:rsidRPr="00BC3FD6">
        <w:rPr>
          <w:rFonts w:cstheme="minorHAnsi"/>
        </w:rPr>
        <w:t>; Russell et al., 2008</w:t>
      </w:r>
      <w:r w:rsidRPr="00BC3FD6">
        <w:rPr>
          <w:rFonts w:cstheme="minorHAnsi"/>
        </w:rPr>
        <w:t>)</w:t>
      </w:r>
      <w:r w:rsidR="00524B48" w:rsidRPr="00BC3FD6">
        <w:rPr>
          <w:rFonts w:cstheme="minorHAnsi"/>
        </w:rPr>
        <w:t>. Further,</w:t>
      </w:r>
      <w:r w:rsidR="00746BED" w:rsidRPr="00BC3FD6">
        <w:rPr>
          <w:rFonts w:cstheme="minorHAnsi"/>
        </w:rPr>
        <w:t xml:space="preserve"> a database </w:t>
      </w:r>
      <w:r w:rsidR="00524B48" w:rsidRPr="00BC3FD6">
        <w:rPr>
          <w:rFonts w:cstheme="minorHAnsi"/>
        </w:rPr>
        <w:t xml:space="preserve">developed and </w:t>
      </w:r>
      <w:r w:rsidR="004F3F41" w:rsidRPr="00BC3FD6">
        <w:rPr>
          <w:rFonts w:cstheme="minorHAnsi"/>
        </w:rPr>
        <w:t xml:space="preserve">maintained by the National Association of </w:t>
      </w:r>
      <w:r w:rsidR="00705107" w:rsidRPr="00BC3FD6">
        <w:rPr>
          <w:rFonts w:cstheme="minorHAnsi"/>
        </w:rPr>
        <w:t>T</w:t>
      </w:r>
      <w:r w:rsidR="004F3F41" w:rsidRPr="00BC3FD6">
        <w:rPr>
          <w:rFonts w:cstheme="minorHAnsi"/>
        </w:rPr>
        <w:t xml:space="preserve">herapeutic Schools and Programs </w:t>
      </w:r>
      <w:r w:rsidR="00705107" w:rsidRPr="00BC3FD6">
        <w:rPr>
          <w:rFonts w:cstheme="minorHAnsi"/>
        </w:rPr>
        <w:t xml:space="preserve">(NATSAP) </w:t>
      </w:r>
      <w:r w:rsidR="00524B48" w:rsidRPr="00BC3FD6">
        <w:rPr>
          <w:rFonts w:cstheme="minorHAnsi"/>
        </w:rPr>
        <w:t xml:space="preserve">provides outcomes research for member programs including </w:t>
      </w:r>
      <w:r w:rsidR="003E72E1" w:rsidRPr="00BC3FD6">
        <w:rPr>
          <w:rFonts w:cstheme="minorHAnsi"/>
        </w:rPr>
        <w:t xml:space="preserve">Outdoor Behavioral Healthcare (OBH) </w:t>
      </w:r>
      <w:r w:rsidR="00524B48" w:rsidRPr="00BC3FD6">
        <w:rPr>
          <w:rFonts w:cstheme="minorHAnsi"/>
        </w:rPr>
        <w:t>programs</w:t>
      </w:r>
      <w:r w:rsidR="003E72E1" w:rsidRPr="00BC3FD6">
        <w:rPr>
          <w:rFonts w:cstheme="minorHAnsi"/>
        </w:rPr>
        <w:t xml:space="preserve"> which are commonly referred to as WT</w:t>
      </w:r>
      <w:r w:rsidR="00524B48" w:rsidRPr="00BC3FD6">
        <w:rPr>
          <w:rFonts w:cstheme="minorHAnsi"/>
        </w:rPr>
        <w:t xml:space="preserve"> </w:t>
      </w:r>
      <w:r w:rsidR="004F3F41" w:rsidRPr="00BC3FD6">
        <w:rPr>
          <w:rFonts w:cstheme="minorHAnsi"/>
        </w:rPr>
        <w:t xml:space="preserve">(Young &amp; </w:t>
      </w:r>
      <w:proofErr w:type="spellStart"/>
      <w:r w:rsidR="004F3F41" w:rsidRPr="00BC3FD6">
        <w:rPr>
          <w:rFonts w:cstheme="minorHAnsi"/>
        </w:rPr>
        <w:t>Gass</w:t>
      </w:r>
      <w:proofErr w:type="spellEnd"/>
      <w:r w:rsidR="004F3F41" w:rsidRPr="00BC3FD6">
        <w:rPr>
          <w:rFonts w:cstheme="minorHAnsi"/>
        </w:rPr>
        <w:t>, 2008</w:t>
      </w:r>
      <w:r w:rsidR="00524B48" w:rsidRPr="00BC3FD6">
        <w:rPr>
          <w:rFonts w:cstheme="minorHAnsi"/>
        </w:rPr>
        <w:t>, 2010</w:t>
      </w:r>
      <w:r w:rsidR="004F3F41" w:rsidRPr="00BC3FD6">
        <w:rPr>
          <w:rFonts w:cstheme="minorHAnsi"/>
        </w:rPr>
        <w:t>)</w:t>
      </w:r>
      <w:r w:rsidR="00CD4BD9">
        <w:rPr>
          <w:rFonts w:cstheme="minorHAnsi"/>
        </w:rPr>
        <w:t>. This dataset</w:t>
      </w:r>
      <w:r w:rsidR="00524B48" w:rsidRPr="00BC3FD6">
        <w:rPr>
          <w:rFonts w:cstheme="minorHAnsi"/>
        </w:rPr>
        <w:t xml:space="preserve"> has provided a significant resource for </w:t>
      </w:r>
      <w:r w:rsidR="00CD4BD9">
        <w:rPr>
          <w:rFonts w:cstheme="minorHAnsi"/>
        </w:rPr>
        <w:t xml:space="preserve">OBH </w:t>
      </w:r>
      <w:r w:rsidR="00524B48" w:rsidRPr="00BC3FD6">
        <w:rPr>
          <w:rFonts w:cstheme="minorHAnsi"/>
        </w:rPr>
        <w:t>research</w:t>
      </w:r>
      <w:r w:rsidR="00705107" w:rsidRPr="00BC3FD6">
        <w:rPr>
          <w:rFonts w:cstheme="minorHAnsi"/>
        </w:rPr>
        <w:t xml:space="preserve"> over the last decade</w:t>
      </w:r>
      <w:r w:rsidR="00115CBB">
        <w:rPr>
          <w:rFonts w:cstheme="minorHAnsi"/>
        </w:rPr>
        <w:t>.</w:t>
      </w:r>
    </w:p>
    <w:p w14:paraId="0914728F" w14:textId="77777777" w:rsidR="00F24176" w:rsidRPr="00BC3FD6" w:rsidRDefault="00F24176" w:rsidP="00785828">
      <w:pPr>
        <w:spacing w:line="480" w:lineRule="auto"/>
        <w:rPr>
          <w:rFonts w:cstheme="minorHAnsi"/>
        </w:rPr>
      </w:pPr>
    </w:p>
    <w:p w14:paraId="707B9C82" w14:textId="25724E21" w:rsidR="00F24176" w:rsidRPr="0043798F" w:rsidRDefault="00F24176" w:rsidP="00DE2D9E">
      <w:pPr>
        <w:spacing w:line="480" w:lineRule="auto"/>
        <w:rPr>
          <w:rFonts w:cstheme="minorBidi"/>
        </w:rPr>
      </w:pPr>
      <w:r w:rsidRPr="008F0F7C">
        <w:rPr>
          <w:rFonts w:cstheme="minorBidi"/>
        </w:rPr>
        <w:t xml:space="preserve">WT </w:t>
      </w:r>
      <w:r w:rsidR="00115CBB" w:rsidRPr="008F0F7C">
        <w:rPr>
          <w:rFonts w:cstheme="minorBidi"/>
        </w:rPr>
        <w:t xml:space="preserve">has been </w:t>
      </w:r>
      <w:r w:rsidRPr="008F0F7C">
        <w:rPr>
          <w:rFonts w:cstheme="minorBidi"/>
        </w:rPr>
        <w:t>describe</w:t>
      </w:r>
      <w:r w:rsidR="00115CBB" w:rsidRPr="008F0F7C">
        <w:rPr>
          <w:rFonts w:cstheme="minorBidi"/>
        </w:rPr>
        <w:t>d as</w:t>
      </w:r>
      <w:r w:rsidRPr="008F0F7C">
        <w:rPr>
          <w:rFonts w:cstheme="minorBidi"/>
        </w:rPr>
        <w:t xml:space="preserve"> various </w:t>
      </w:r>
      <w:r w:rsidR="00002C88">
        <w:rPr>
          <w:rFonts w:cstheme="minorBidi"/>
        </w:rPr>
        <w:t>types</w:t>
      </w:r>
      <w:r w:rsidRPr="008F0F7C">
        <w:rPr>
          <w:rFonts w:cstheme="minorBidi"/>
        </w:rPr>
        <w:t xml:space="preserve"> of therapeutic intervention practices utilizing remote tracts of land and in which outdoor living and travel are the primar</w:t>
      </w:r>
      <w:r w:rsidRPr="00157837">
        <w:rPr>
          <w:rFonts w:cstheme="minorBidi"/>
        </w:rPr>
        <w:t xml:space="preserve">y day-to-day activity </w:t>
      </w:r>
      <w:r w:rsidR="00115CBB" w:rsidRPr="00FE6D30">
        <w:rPr>
          <w:rFonts w:cstheme="minorBidi"/>
        </w:rPr>
        <w:t xml:space="preserve">for groups </w:t>
      </w:r>
      <w:r w:rsidRPr="0043798F">
        <w:rPr>
          <w:rFonts w:cstheme="minorBidi"/>
        </w:rPr>
        <w:t xml:space="preserve">(Russell, 2001). Becker and Russell (2016) </w:t>
      </w:r>
      <w:r w:rsidR="00F801E6">
        <w:t>suggest</w:t>
      </w:r>
      <w:r w:rsidR="00F801E6" w:rsidRPr="44932F20">
        <w:t xml:space="preserve"> </w:t>
      </w:r>
      <w:r w:rsidR="44932F20" w:rsidRPr="44932F20">
        <w:t>that the diversity of WT programming</w:t>
      </w:r>
      <w:r w:rsidRPr="008F0F7C">
        <w:rPr>
          <w:rFonts w:cstheme="minorBidi"/>
        </w:rPr>
        <w:t xml:space="preserve"> and the lack of a common or manualized approach </w:t>
      </w:r>
      <w:r w:rsidR="003E72E1" w:rsidRPr="008F0F7C">
        <w:rPr>
          <w:rFonts w:cstheme="minorBidi"/>
        </w:rPr>
        <w:t>prevent</w:t>
      </w:r>
      <w:r w:rsidRPr="008F0F7C">
        <w:rPr>
          <w:rFonts w:cstheme="minorBidi"/>
        </w:rPr>
        <w:t xml:space="preserve"> the acceptance of WT as a </w:t>
      </w:r>
      <w:r w:rsidR="00F801E6">
        <w:rPr>
          <w:rFonts w:cstheme="minorBidi"/>
        </w:rPr>
        <w:t>bona-fide</w:t>
      </w:r>
      <w:r w:rsidR="00F801E6" w:rsidRPr="00157837">
        <w:rPr>
          <w:rFonts w:cstheme="minorBidi"/>
        </w:rPr>
        <w:t xml:space="preserve"> </w:t>
      </w:r>
      <w:r w:rsidRPr="00FE6D30">
        <w:rPr>
          <w:rFonts w:cstheme="minorBidi"/>
        </w:rPr>
        <w:t xml:space="preserve">therapeutic modality. In depicting the breadth of potential variables </w:t>
      </w:r>
      <w:r w:rsidR="00115CBB" w:rsidRPr="0043798F">
        <w:rPr>
          <w:rFonts w:cstheme="minorBidi"/>
        </w:rPr>
        <w:t xml:space="preserve">confounding </w:t>
      </w:r>
      <w:r w:rsidRPr="0043798F">
        <w:rPr>
          <w:rFonts w:cstheme="minorBidi"/>
        </w:rPr>
        <w:t xml:space="preserve">treatment outcomes Harper (2009) stated:  </w:t>
      </w:r>
    </w:p>
    <w:p w14:paraId="513008C8" w14:textId="77777777" w:rsidR="00F24176" w:rsidRPr="00BC3FD6" w:rsidRDefault="00F24176" w:rsidP="00785828">
      <w:pPr>
        <w:spacing w:line="480" w:lineRule="auto"/>
        <w:rPr>
          <w:rFonts w:cstheme="minorHAnsi"/>
        </w:rPr>
      </w:pPr>
    </w:p>
    <w:p w14:paraId="3ACDCDAD" w14:textId="22E448E1" w:rsidR="00F24176" w:rsidRPr="00BC3FD6" w:rsidRDefault="005539D9" w:rsidP="00785828">
      <w:pPr>
        <w:spacing w:line="480" w:lineRule="auto"/>
        <w:ind w:left="720"/>
        <w:rPr>
          <w:rFonts w:cstheme="minorHAnsi"/>
        </w:rPr>
      </w:pPr>
      <w:r>
        <w:rPr>
          <w:rFonts w:cstheme="minorHAnsi"/>
        </w:rPr>
        <w:lastRenderedPageBreak/>
        <w:t>…</w:t>
      </w:r>
      <w:r w:rsidR="00F24176" w:rsidRPr="00BC3FD6">
        <w:rPr>
          <w:rFonts w:cstheme="minorHAnsi"/>
        </w:rPr>
        <w:t>the extended and intensive time spent in the ‘field’ by clients and the clinical team allows for a highly integrated and holistic approach to the treatment process; improvement to clients’ daily nutritional intake, increased physical activity, completion of school curriculum, social and life skill development and other aspects comprise the wilderness treatment experience, suggesting difficulty in clearly defining an overarching theoretical approach to treatment. (p. 51)</w:t>
      </w:r>
    </w:p>
    <w:p w14:paraId="338C9B23" w14:textId="77777777" w:rsidR="00F24176" w:rsidRPr="00BC3FD6" w:rsidRDefault="00F24176" w:rsidP="00785828">
      <w:pPr>
        <w:spacing w:line="480" w:lineRule="auto"/>
        <w:rPr>
          <w:rFonts w:cstheme="minorHAnsi"/>
        </w:rPr>
      </w:pPr>
    </w:p>
    <w:p w14:paraId="637CD421" w14:textId="3034D4A3" w:rsidR="00F801E6" w:rsidRPr="00B33EAA" w:rsidRDefault="00E20E3B">
      <w:pPr>
        <w:spacing w:line="480" w:lineRule="auto"/>
        <w:rPr>
          <w:rFonts w:cstheme="minorBidi"/>
        </w:rPr>
        <w:pPrChange w:id="5" w:author="Nevin Harper" w:date="2019-09-04T02:43:00Z">
          <w:pPr/>
        </w:pPrChange>
      </w:pPr>
      <w:r w:rsidRPr="1CD9E904">
        <w:rPr>
          <w:rFonts w:cstheme="minorBidi"/>
          <w:color w:val="000000" w:themeColor="text1"/>
        </w:rPr>
        <w:t xml:space="preserve">Tucker and colleagues suggest WT programs </w:t>
      </w:r>
      <w:r w:rsidR="00046F77" w:rsidRPr="1CD9E904">
        <w:rPr>
          <w:rFonts w:cstheme="minorBidi"/>
          <w:color w:val="000000" w:themeColor="text1"/>
        </w:rPr>
        <w:t>are</w:t>
      </w:r>
      <w:r w:rsidR="00D022E6" w:rsidRPr="1CD9E904">
        <w:rPr>
          <w:rFonts w:cstheme="minorBidi"/>
          <w:color w:val="000000" w:themeColor="text1"/>
        </w:rPr>
        <w:t xml:space="preserve"> </w:t>
      </w:r>
      <w:r w:rsidR="00046F77" w:rsidRPr="1CD9E904">
        <w:rPr>
          <w:rFonts w:cstheme="minorBidi"/>
          <w:color w:val="000000" w:themeColor="text1"/>
        </w:rPr>
        <w:t>a</w:t>
      </w:r>
      <w:r w:rsidRPr="1CD9E904">
        <w:rPr>
          <w:rFonts w:cstheme="minorBidi"/>
          <w:color w:val="000000" w:themeColor="text1"/>
        </w:rPr>
        <w:t xml:space="preserve"> treatment option on the spectrum of intervention “somewhere in between outpatient and residential treatment in terms of intensity and length” </w:t>
      </w:r>
      <w:r w:rsidR="001253DB" w:rsidRPr="1CD9E904">
        <w:rPr>
          <w:rFonts w:cstheme="minorBidi"/>
          <w:color w:val="000000" w:themeColor="text1"/>
        </w:rPr>
        <w:t xml:space="preserve">(Tucker, </w:t>
      </w:r>
      <w:proofErr w:type="spellStart"/>
      <w:r w:rsidR="001253DB" w:rsidRPr="1CD9E904">
        <w:rPr>
          <w:rFonts w:cstheme="minorBidi"/>
          <w:color w:val="000000" w:themeColor="text1"/>
        </w:rPr>
        <w:t>Bettmann</w:t>
      </w:r>
      <w:proofErr w:type="spellEnd"/>
      <w:r w:rsidR="001253DB" w:rsidRPr="1CD9E904">
        <w:rPr>
          <w:rFonts w:cstheme="minorBidi"/>
          <w:color w:val="000000" w:themeColor="text1"/>
        </w:rPr>
        <w:t xml:space="preserve">, Norton, &amp; </w:t>
      </w:r>
      <w:proofErr w:type="spellStart"/>
      <w:r w:rsidR="001253DB" w:rsidRPr="1CD9E904">
        <w:rPr>
          <w:rFonts w:cstheme="minorBidi"/>
          <w:color w:val="000000" w:themeColor="text1"/>
        </w:rPr>
        <w:t>Comart</w:t>
      </w:r>
      <w:proofErr w:type="spellEnd"/>
      <w:r w:rsidR="001253DB" w:rsidRPr="1CD9E904">
        <w:rPr>
          <w:rFonts w:cstheme="minorBidi"/>
          <w:color w:val="000000" w:themeColor="text1"/>
        </w:rPr>
        <w:t xml:space="preserve">, 2015, </w:t>
      </w:r>
      <w:r w:rsidRPr="1CD9E904">
        <w:rPr>
          <w:rFonts w:cstheme="minorBidi"/>
          <w:color w:val="000000" w:themeColor="text1"/>
        </w:rPr>
        <w:t xml:space="preserve">p. </w:t>
      </w:r>
      <w:r w:rsidR="00110F5D" w:rsidRPr="1CD9E904">
        <w:rPr>
          <w:rFonts w:cstheme="minorBidi"/>
          <w:color w:val="000000" w:themeColor="text1"/>
        </w:rPr>
        <w:t>672</w:t>
      </w:r>
      <w:r w:rsidRPr="1CD9E904">
        <w:rPr>
          <w:rFonts w:cstheme="minorBidi"/>
          <w:color w:val="000000" w:themeColor="text1"/>
        </w:rPr>
        <w:t xml:space="preserve">). </w:t>
      </w:r>
      <w:r w:rsidR="00020A12" w:rsidRPr="1CD9E904">
        <w:rPr>
          <w:rFonts w:cstheme="minorBidi"/>
          <w:color w:val="000000" w:themeColor="text1"/>
        </w:rPr>
        <w:t>W</w:t>
      </w:r>
      <w:r w:rsidRPr="1CD9E904">
        <w:rPr>
          <w:rFonts w:cstheme="minorBidi"/>
          <w:color w:val="000000" w:themeColor="text1"/>
        </w:rPr>
        <w:t xml:space="preserve">hile an interesting framing of this approach, </w:t>
      </w:r>
      <w:r w:rsidR="00D4610C" w:rsidRPr="1CD9E904">
        <w:rPr>
          <w:rFonts w:cstheme="minorBidi"/>
          <w:color w:val="000000" w:themeColor="text1"/>
        </w:rPr>
        <w:t xml:space="preserve">WT is </w:t>
      </w:r>
      <w:r w:rsidRPr="1CD9E904">
        <w:rPr>
          <w:rFonts w:cstheme="minorBidi"/>
          <w:color w:val="000000" w:themeColor="text1"/>
        </w:rPr>
        <w:t xml:space="preserve">an out-of-home and often out-of-state intervention with an average </w:t>
      </w:r>
      <w:r w:rsidRPr="1CD9E904">
        <w:rPr>
          <w:rFonts w:cstheme="minorBidi"/>
        </w:rPr>
        <w:t xml:space="preserve">treatment length </w:t>
      </w:r>
      <w:r w:rsidR="00EA7D8E" w:rsidRPr="1CD9E904">
        <w:rPr>
          <w:rFonts w:cstheme="minorBidi"/>
        </w:rPr>
        <w:t>of</w:t>
      </w:r>
      <w:r w:rsidR="004E5932" w:rsidRPr="1CD9E904">
        <w:rPr>
          <w:rFonts w:cstheme="minorBidi"/>
        </w:rPr>
        <w:t xml:space="preserve"> two months</w:t>
      </w:r>
      <w:r w:rsidR="00EA7D8E" w:rsidRPr="1CD9E904">
        <w:rPr>
          <w:rFonts w:cstheme="minorBidi"/>
        </w:rPr>
        <w:t xml:space="preserve"> </w:t>
      </w:r>
      <w:r w:rsidR="003E72E1" w:rsidRPr="1CD9E904">
        <w:rPr>
          <w:rFonts w:cstheme="minorBidi"/>
        </w:rPr>
        <w:t>or longer</w:t>
      </w:r>
      <w:r w:rsidR="00115CBB" w:rsidRPr="1CD9E904">
        <w:rPr>
          <w:rFonts w:cstheme="minorBidi"/>
        </w:rPr>
        <w:t xml:space="preserve">, in which youth live outdoors for weeks </w:t>
      </w:r>
      <w:r w:rsidR="004E5932" w:rsidRPr="1CD9E904">
        <w:rPr>
          <w:rFonts w:cstheme="minorBidi"/>
        </w:rPr>
        <w:t xml:space="preserve">(Russell, Gillis, &amp; Lewis, 2008). WT </w:t>
      </w:r>
      <w:r w:rsidR="00046F77" w:rsidRPr="1CD9E904">
        <w:rPr>
          <w:rFonts w:cstheme="minorBidi"/>
        </w:rPr>
        <w:t>ha</w:t>
      </w:r>
      <w:r w:rsidR="001253DB" w:rsidRPr="1CD9E904">
        <w:rPr>
          <w:rFonts w:cstheme="minorBidi"/>
        </w:rPr>
        <w:t xml:space="preserve">s </w:t>
      </w:r>
      <w:r w:rsidR="00046F77" w:rsidRPr="1CD9E904">
        <w:rPr>
          <w:rFonts w:cstheme="minorBidi"/>
        </w:rPr>
        <w:t xml:space="preserve">been </w:t>
      </w:r>
      <w:r w:rsidR="001253DB" w:rsidRPr="1CD9E904">
        <w:rPr>
          <w:rFonts w:cstheme="minorBidi"/>
        </w:rPr>
        <w:t xml:space="preserve">described </w:t>
      </w:r>
      <w:r w:rsidR="00EA7D8E" w:rsidRPr="1CD9E904">
        <w:rPr>
          <w:rFonts w:cstheme="minorBidi"/>
        </w:rPr>
        <w:t>by others</w:t>
      </w:r>
      <w:r w:rsidR="001253DB" w:rsidRPr="1CD9E904">
        <w:rPr>
          <w:rFonts w:cstheme="minorBidi"/>
        </w:rPr>
        <w:t xml:space="preserve"> as </w:t>
      </w:r>
      <w:r w:rsidR="00D4610C" w:rsidRPr="1CD9E904">
        <w:rPr>
          <w:rFonts w:cstheme="minorBidi"/>
        </w:rPr>
        <w:t xml:space="preserve">a residential treatment approach for adolescents presenting with mental health issues, substance abuse </w:t>
      </w:r>
      <w:r w:rsidR="0019787E" w:rsidRPr="1CD9E904">
        <w:rPr>
          <w:rFonts w:cstheme="minorBidi"/>
        </w:rPr>
        <w:t>and</w:t>
      </w:r>
      <w:r w:rsidR="00D4610C" w:rsidRPr="1CD9E904">
        <w:rPr>
          <w:rFonts w:cstheme="minorBidi"/>
        </w:rPr>
        <w:t xml:space="preserve"> disruptive behavioral problems (</w:t>
      </w:r>
      <w:r w:rsidR="001253DB" w:rsidRPr="1CD9E904">
        <w:rPr>
          <w:rFonts w:cstheme="minorBidi"/>
        </w:rPr>
        <w:t xml:space="preserve">Harper, 2017; </w:t>
      </w:r>
      <w:r w:rsidR="00D4610C" w:rsidRPr="1CD9E904">
        <w:rPr>
          <w:rFonts w:cstheme="minorBidi"/>
        </w:rPr>
        <w:t>Russel</w:t>
      </w:r>
      <w:r w:rsidR="001253DB" w:rsidRPr="1CD9E904">
        <w:rPr>
          <w:rFonts w:cstheme="minorBidi"/>
        </w:rPr>
        <w:t>l et al.</w:t>
      </w:r>
      <w:r w:rsidR="00D4610C" w:rsidRPr="1CD9E904">
        <w:rPr>
          <w:rFonts w:cstheme="minorBidi"/>
        </w:rPr>
        <w:t xml:space="preserve">, 2008). </w:t>
      </w:r>
      <w:r w:rsidR="00002C88" w:rsidRPr="1CD9E904">
        <w:rPr>
          <w:rFonts w:cstheme="minorBidi"/>
        </w:rPr>
        <w:t>I</w:t>
      </w:r>
      <w:r w:rsidR="00354A46" w:rsidRPr="1CD9E904">
        <w:rPr>
          <w:rFonts w:cstheme="minorBidi"/>
        </w:rPr>
        <w:t xml:space="preserve">t is unreasonable to suggest WT is anything less </w:t>
      </w:r>
      <w:r w:rsidR="003E72E1" w:rsidRPr="1CD9E904">
        <w:rPr>
          <w:rFonts w:cstheme="minorBidi"/>
        </w:rPr>
        <w:t xml:space="preserve">in intensity </w:t>
      </w:r>
      <w:r w:rsidR="00354A46" w:rsidRPr="1CD9E904">
        <w:rPr>
          <w:rFonts w:cstheme="minorBidi"/>
        </w:rPr>
        <w:t xml:space="preserve">than residential treatment for </w:t>
      </w:r>
      <w:r w:rsidR="00D4610C" w:rsidRPr="1CD9E904">
        <w:rPr>
          <w:rFonts w:cstheme="minorBidi"/>
        </w:rPr>
        <w:t>adolescents</w:t>
      </w:r>
      <w:r w:rsidR="00354A46" w:rsidRPr="1CD9E904">
        <w:rPr>
          <w:rFonts w:cstheme="minorBidi"/>
        </w:rPr>
        <w:t xml:space="preserve"> </w:t>
      </w:r>
      <w:r w:rsidR="00020A12" w:rsidRPr="1CD9E904">
        <w:rPr>
          <w:rFonts w:cstheme="minorBidi"/>
        </w:rPr>
        <w:t>(Harper &amp; Russell, 2008; Williams, 2000)</w:t>
      </w:r>
      <w:r w:rsidR="00354A46" w:rsidRPr="1CD9E904">
        <w:rPr>
          <w:rFonts w:cstheme="minorBidi"/>
        </w:rPr>
        <w:t>.</w:t>
      </w:r>
      <w:r w:rsidR="00D4610C" w:rsidRPr="1CD9E904">
        <w:rPr>
          <w:rFonts w:cstheme="minorBidi"/>
        </w:rPr>
        <w:t xml:space="preserve"> </w:t>
      </w:r>
      <w:r w:rsidR="008F44C1" w:rsidRPr="1CD9E904">
        <w:rPr>
          <w:rFonts w:cstheme="minorBidi"/>
        </w:rPr>
        <w:t xml:space="preserve">WT </w:t>
      </w:r>
      <w:r w:rsidR="00D022E6" w:rsidRPr="1CD9E904">
        <w:rPr>
          <w:rFonts w:cstheme="minorBidi"/>
        </w:rPr>
        <w:t>intentionally</w:t>
      </w:r>
      <w:r w:rsidR="008F44C1" w:rsidRPr="1CD9E904">
        <w:rPr>
          <w:rFonts w:cstheme="minorBidi"/>
        </w:rPr>
        <w:t xml:space="preserve"> isolat</w:t>
      </w:r>
      <w:r w:rsidR="00D022E6" w:rsidRPr="1CD9E904">
        <w:rPr>
          <w:rFonts w:cstheme="minorBidi"/>
        </w:rPr>
        <w:t>es youth</w:t>
      </w:r>
      <w:r w:rsidR="008F44C1" w:rsidRPr="1CD9E904">
        <w:rPr>
          <w:rFonts w:cstheme="minorBidi"/>
        </w:rPr>
        <w:t xml:space="preserve"> from </w:t>
      </w:r>
      <w:r w:rsidR="003D19C0" w:rsidRPr="1CD9E904">
        <w:rPr>
          <w:rFonts w:cstheme="minorBidi"/>
        </w:rPr>
        <w:t xml:space="preserve">normal </w:t>
      </w:r>
      <w:r w:rsidR="008F44C1" w:rsidRPr="1CD9E904">
        <w:rPr>
          <w:rFonts w:cstheme="minorBidi"/>
        </w:rPr>
        <w:t xml:space="preserve">day-to-day </w:t>
      </w:r>
      <w:ins w:id="6" w:author="Nevin Harper" w:date="2019-09-04T02:43:00Z">
        <w:r w:rsidR="1CD9E904" w:rsidRPr="1CD9E904">
          <w:rPr>
            <w:rFonts w:cstheme="minorBidi"/>
          </w:rPr>
          <w:t>living</w:t>
        </w:r>
      </w:ins>
      <w:del w:id="7" w:author="Nevin Harper" w:date="2019-09-04T02:43:00Z">
        <w:r w:rsidR="003D19C0" w:rsidRPr="00DE2D9E" w:rsidDel="1CD9E904">
          <w:rPr>
            <w:rFonts w:cstheme="minorBidi"/>
          </w:rPr>
          <w:delText>s</w:delText>
        </w:r>
      </w:del>
      <w:r w:rsidR="008F44C1" w:rsidRPr="1CD9E904">
        <w:rPr>
          <w:rFonts w:cstheme="minorBidi"/>
        </w:rPr>
        <w:t xml:space="preserve"> </w:t>
      </w:r>
      <w:r w:rsidR="00D022E6" w:rsidRPr="1CD9E904">
        <w:rPr>
          <w:rFonts w:cstheme="minorBidi"/>
        </w:rPr>
        <w:t xml:space="preserve">in community and home settings </w:t>
      </w:r>
      <w:r w:rsidR="008F44C1" w:rsidRPr="1CD9E904">
        <w:rPr>
          <w:rFonts w:cstheme="minorBidi"/>
        </w:rPr>
        <w:t>as a clinical mediu</w:t>
      </w:r>
      <w:r w:rsidR="00C87696" w:rsidRPr="1CD9E904">
        <w:rPr>
          <w:rFonts w:cstheme="minorBidi"/>
        </w:rPr>
        <w:t>m (Russell, 2006</w:t>
      </w:r>
      <w:r w:rsidR="008F44C1" w:rsidRPr="1CD9E904">
        <w:rPr>
          <w:rFonts w:cstheme="minorBidi"/>
        </w:rPr>
        <w:t>)</w:t>
      </w:r>
      <w:r w:rsidR="00115CBB" w:rsidRPr="1CD9E904">
        <w:rPr>
          <w:rFonts w:cstheme="minorBidi"/>
        </w:rPr>
        <w:t xml:space="preserve"> and p</w:t>
      </w:r>
      <w:r w:rsidR="00354A46" w:rsidRPr="1CD9E904">
        <w:rPr>
          <w:rFonts w:cstheme="minorBidi"/>
        </w:rPr>
        <w:t xml:space="preserve">rograms </w:t>
      </w:r>
      <w:r w:rsidR="00C87696" w:rsidRPr="1CD9E904">
        <w:rPr>
          <w:rFonts w:cstheme="minorBidi"/>
        </w:rPr>
        <w:t>are often locat</w:t>
      </w:r>
      <w:r w:rsidR="00354A46" w:rsidRPr="1CD9E904">
        <w:rPr>
          <w:rFonts w:cstheme="minorBidi"/>
        </w:rPr>
        <w:t>ed</w:t>
      </w:r>
      <w:r w:rsidR="00C87696" w:rsidRPr="1CD9E904">
        <w:rPr>
          <w:rFonts w:cstheme="minorBidi"/>
        </w:rPr>
        <w:t xml:space="preserve"> away from populated </w:t>
      </w:r>
      <w:r w:rsidR="00E962B0" w:rsidRPr="1CD9E904">
        <w:rPr>
          <w:rFonts w:cstheme="minorBidi"/>
        </w:rPr>
        <w:t>centers</w:t>
      </w:r>
      <w:r w:rsidR="00354A46" w:rsidRPr="1CD9E904">
        <w:rPr>
          <w:rFonts w:cstheme="minorBidi"/>
        </w:rPr>
        <w:t>,</w:t>
      </w:r>
      <w:r w:rsidR="00C87696" w:rsidRPr="1CD9E904">
        <w:rPr>
          <w:rFonts w:cstheme="minorBidi"/>
        </w:rPr>
        <w:t xml:space="preserve"> lead</w:t>
      </w:r>
      <w:r w:rsidR="00354A46" w:rsidRPr="1CD9E904">
        <w:rPr>
          <w:rFonts w:cstheme="minorBidi"/>
        </w:rPr>
        <w:t>ing</w:t>
      </w:r>
      <w:r w:rsidR="00C87696" w:rsidRPr="1CD9E904">
        <w:rPr>
          <w:rFonts w:cstheme="minorBidi"/>
        </w:rPr>
        <w:t xml:space="preserve"> to increased difficulty for families to attend</w:t>
      </w:r>
      <w:r w:rsidR="00D022E6" w:rsidRPr="1CD9E904">
        <w:rPr>
          <w:rFonts w:cstheme="minorBidi"/>
        </w:rPr>
        <w:t xml:space="preserve"> and participate in treatment</w:t>
      </w:r>
      <w:r w:rsidR="00354A46" w:rsidRPr="1CD9E904">
        <w:rPr>
          <w:rFonts w:cstheme="minorBidi"/>
        </w:rPr>
        <w:t>,</w:t>
      </w:r>
      <w:r w:rsidR="00C87696" w:rsidRPr="1CD9E904">
        <w:rPr>
          <w:rFonts w:cstheme="minorBidi"/>
        </w:rPr>
        <w:t xml:space="preserve"> </w:t>
      </w:r>
      <w:r w:rsidR="00046F77" w:rsidRPr="1CD9E904">
        <w:rPr>
          <w:rFonts w:cstheme="minorBidi"/>
        </w:rPr>
        <w:t xml:space="preserve">and </w:t>
      </w:r>
      <w:r w:rsidR="00115CBB" w:rsidRPr="1CD9E904">
        <w:rPr>
          <w:rFonts w:cstheme="minorBidi"/>
        </w:rPr>
        <w:t xml:space="preserve">increased </w:t>
      </w:r>
      <w:r w:rsidR="00046F77" w:rsidRPr="1CD9E904">
        <w:rPr>
          <w:rFonts w:cstheme="minorBidi"/>
        </w:rPr>
        <w:t xml:space="preserve">barriers </w:t>
      </w:r>
      <w:r w:rsidR="00D022E6" w:rsidRPr="1CD9E904">
        <w:rPr>
          <w:rFonts w:cstheme="minorBidi"/>
        </w:rPr>
        <w:t>exist for parents to bring their childre</w:t>
      </w:r>
      <w:r w:rsidR="00C87696" w:rsidRPr="1CD9E904">
        <w:rPr>
          <w:rFonts w:cstheme="minorBidi"/>
        </w:rPr>
        <w:t>n to</w:t>
      </w:r>
      <w:r w:rsidR="00046F77" w:rsidRPr="1CD9E904">
        <w:rPr>
          <w:rFonts w:cstheme="minorBidi"/>
        </w:rPr>
        <w:t xml:space="preserve"> </w:t>
      </w:r>
      <w:r w:rsidR="00C87696" w:rsidRPr="1CD9E904">
        <w:rPr>
          <w:rFonts w:cstheme="minorBidi"/>
        </w:rPr>
        <w:t xml:space="preserve">WT </w:t>
      </w:r>
      <w:r w:rsidR="00D022E6" w:rsidRPr="1CD9E904">
        <w:rPr>
          <w:rFonts w:cstheme="minorBidi"/>
        </w:rPr>
        <w:t xml:space="preserve">themselves </w:t>
      </w:r>
      <w:r w:rsidR="00C87696" w:rsidRPr="1CD9E904">
        <w:rPr>
          <w:rFonts w:cstheme="minorBidi"/>
        </w:rPr>
        <w:t>(Harper, 2007)</w:t>
      </w:r>
      <w:r w:rsidR="008F44C1" w:rsidRPr="1CD9E904">
        <w:rPr>
          <w:rFonts w:cstheme="minorBidi"/>
        </w:rPr>
        <w:t xml:space="preserve">. </w:t>
      </w:r>
    </w:p>
    <w:p w14:paraId="09D540F4" w14:textId="77777777" w:rsidR="00F801E6" w:rsidRPr="008F0F7C" w:rsidRDefault="00F801E6" w:rsidP="00DE2D9E">
      <w:pPr>
        <w:spacing w:line="480" w:lineRule="auto"/>
        <w:rPr>
          <w:rFonts w:cstheme="minorBidi"/>
        </w:rPr>
      </w:pPr>
    </w:p>
    <w:p w14:paraId="4A824DD3" w14:textId="1FC5B6A3" w:rsidR="00002C88" w:rsidRDefault="00F801E6" w:rsidP="00DE2D9E">
      <w:pPr>
        <w:autoSpaceDE w:val="0"/>
        <w:autoSpaceDN w:val="0"/>
        <w:adjustRightInd w:val="0"/>
        <w:spacing w:line="480" w:lineRule="auto"/>
        <w:rPr>
          <w:rFonts w:cstheme="minorBidi"/>
          <w:color w:val="000000" w:themeColor="text1"/>
          <w:spacing w:val="2"/>
          <w:shd w:val="clear" w:color="auto" w:fill="FFFFFF"/>
        </w:rPr>
      </w:pPr>
      <w:r>
        <w:rPr>
          <w:rFonts w:cstheme="minorHAnsi"/>
        </w:rPr>
        <w:t>It i</w:t>
      </w:r>
      <w:r w:rsidR="00746BED" w:rsidRPr="008F0F7C">
        <w:rPr>
          <w:rFonts w:cstheme="minorBidi"/>
          <w:color w:val="000000" w:themeColor="text1"/>
          <w:spacing w:val="2"/>
          <w:shd w:val="clear" w:color="auto" w:fill="FFFFFF"/>
        </w:rPr>
        <w:t xml:space="preserve">s </w:t>
      </w:r>
      <w:r w:rsidR="00115CBB" w:rsidRPr="008F0F7C">
        <w:rPr>
          <w:rFonts w:cstheme="minorBidi"/>
          <w:color w:val="000000" w:themeColor="text1"/>
          <w:spacing w:val="2"/>
          <w:shd w:val="clear" w:color="auto" w:fill="FFFFFF"/>
        </w:rPr>
        <w:t xml:space="preserve">important </w:t>
      </w:r>
      <w:r w:rsidR="00746BED" w:rsidRPr="008F0F7C">
        <w:rPr>
          <w:rFonts w:cstheme="minorBidi"/>
          <w:color w:val="000000" w:themeColor="text1"/>
          <w:spacing w:val="2"/>
          <w:shd w:val="clear" w:color="auto" w:fill="FFFFFF"/>
        </w:rPr>
        <w:t xml:space="preserve">to note that WT literature </w:t>
      </w:r>
      <w:r w:rsidR="00115CBB" w:rsidRPr="008F0F7C">
        <w:rPr>
          <w:rFonts w:cstheme="minorBidi"/>
          <w:color w:val="000000" w:themeColor="text1"/>
          <w:spacing w:val="2"/>
          <w:shd w:val="clear" w:color="auto" w:fill="FFFFFF"/>
        </w:rPr>
        <w:t xml:space="preserve">claims </w:t>
      </w:r>
      <w:r w:rsidR="00746BED" w:rsidRPr="008F0F7C">
        <w:rPr>
          <w:rFonts w:cstheme="minorBidi"/>
          <w:color w:val="000000" w:themeColor="text1"/>
          <w:spacing w:val="2"/>
          <w:shd w:val="clear" w:color="auto" w:fill="FFFFFF"/>
        </w:rPr>
        <w:t xml:space="preserve">“effectiveness” </w:t>
      </w:r>
      <w:r w:rsidR="000B1F58" w:rsidRPr="008F0F7C">
        <w:rPr>
          <w:rFonts w:cstheme="minorBidi"/>
          <w:color w:val="000000" w:themeColor="text1"/>
          <w:spacing w:val="2"/>
          <w:shd w:val="clear" w:color="auto" w:fill="FFFFFF"/>
        </w:rPr>
        <w:t xml:space="preserve">based on standardized measures such as the Youth </w:t>
      </w:r>
      <w:r w:rsidR="005539D9" w:rsidRPr="008F0F7C">
        <w:rPr>
          <w:rFonts w:cstheme="minorBidi"/>
          <w:color w:val="000000" w:themeColor="text1"/>
          <w:spacing w:val="2"/>
          <w:shd w:val="clear" w:color="auto" w:fill="FFFFFF"/>
        </w:rPr>
        <w:t>O</w:t>
      </w:r>
      <w:r w:rsidR="000B1F58" w:rsidRPr="008F0F7C">
        <w:rPr>
          <w:rFonts w:cstheme="minorBidi"/>
          <w:color w:val="000000" w:themeColor="text1"/>
          <w:spacing w:val="2"/>
          <w:shd w:val="clear" w:color="auto" w:fill="FFFFFF"/>
        </w:rPr>
        <w:t xml:space="preserve">utcome Questionnaire (YOQ) (e.g., </w:t>
      </w:r>
      <w:proofErr w:type="spellStart"/>
      <w:r w:rsidR="00D25611" w:rsidRPr="008F0F7C">
        <w:rPr>
          <w:rFonts w:cstheme="minorBidi"/>
          <w:color w:val="222222"/>
          <w:shd w:val="clear" w:color="auto" w:fill="FFFFFF"/>
        </w:rPr>
        <w:t>Magle-Haberek</w:t>
      </w:r>
      <w:proofErr w:type="spellEnd"/>
      <w:r w:rsidR="00D25611" w:rsidRPr="008F0F7C">
        <w:rPr>
          <w:rFonts w:cstheme="minorBidi"/>
          <w:color w:val="222222"/>
          <w:shd w:val="clear" w:color="auto" w:fill="FFFFFF"/>
        </w:rPr>
        <w:t xml:space="preserve">, Tucker, &amp; </w:t>
      </w:r>
      <w:proofErr w:type="spellStart"/>
      <w:r w:rsidR="00D25611" w:rsidRPr="008F0F7C">
        <w:rPr>
          <w:rFonts w:cstheme="minorBidi"/>
          <w:color w:val="222222"/>
          <w:shd w:val="clear" w:color="auto" w:fill="FFFFFF"/>
        </w:rPr>
        <w:lastRenderedPageBreak/>
        <w:t>Gass</w:t>
      </w:r>
      <w:proofErr w:type="spellEnd"/>
      <w:r w:rsidR="00D25611" w:rsidRPr="008F0F7C">
        <w:rPr>
          <w:rFonts w:cstheme="minorBidi"/>
          <w:color w:val="222222"/>
          <w:shd w:val="clear" w:color="auto" w:fill="FFFFFF"/>
        </w:rPr>
        <w:t xml:space="preserve">, 2012; </w:t>
      </w:r>
      <w:r w:rsidR="000B1F58" w:rsidRPr="008F0F7C">
        <w:rPr>
          <w:rFonts w:cstheme="minorBidi"/>
          <w:color w:val="000000" w:themeColor="text1"/>
          <w:spacing w:val="2"/>
          <w:shd w:val="clear" w:color="auto" w:fill="FFFFFF"/>
        </w:rPr>
        <w:t>Russel</w:t>
      </w:r>
      <w:r w:rsidR="003E72E1" w:rsidRPr="00157837">
        <w:rPr>
          <w:rFonts w:cstheme="minorBidi"/>
          <w:color w:val="000000" w:themeColor="text1"/>
          <w:spacing w:val="2"/>
          <w:shd w:val="clear" w:color="auto" w:fill="FFFFFF"/>
        </w:rPr>
        <w:t>l</w:t>
      </w:r>
      <w:r w:rsidR="000B1F58" w:rsidRPr="00157837">
        <w:rPr>
          <w:rFonts w:cstheme="minorBidi"/>
          <w:color w:val="000000" w:themeColor="text1"/>
          <w:spacing w:val="2"/>
          <w:shd w:val="clear" w:color="auto" w:fill="FFFFFF"/>
        </w:rPr>
        <w:t xml:space="preserve">, 2003). This measure </w:t>
      </w:r>
      <w:r w:rsidR="3944AB43" w:rsidRPr="00FE6D30">
        <w:rPr>
          <w:rFonts w:cstheme="minorBidi"/>
          <w:color w:val="000000" w:themeColor="text1"/>
          <w:spacing w:val="2"/>
          <w:shd w:val="clear" w:color="auto" w:fill="FFFFFF"/>
        </w:rPr>
        <w:t>wa</w:t>
      </w:r>
      <w:r w:rsidR="30C68214" w:rsidRPr="003573AD">
        <w:rPr>
          <w:rFonts w:cstheme="minorBidi"/>
          <w:color w:val="000000" w:themeColor="text1"/>
        </w:rPr>
        <w:t>s</w:t>
      </w:r>
      <w:r w:rsidR="000B1F58" w:rsidRPr="008F0F7C">
        <w:rPr>
          <w:rFonts w:cstheme="minorBidi"/>
          <w:color w:val="000000" w:themeColor="text1"/>
          <w:spacing w:val="2"/>
          <w:shd w:val="clear" w:color="auto" w:fill="FFFFFF"/>
        </w:rPr>
        <w:t xml:space="preserve"> designed as a clinical progress tool and is </w:t>
      </w:r>
      <w:r w:rsidR="42CE265E" w:rsidRPr="008F0F7C">
        <w:rPr>
          <w:rFonts w:cstheme="minorBidi"/>
          <w:color w:val="000000" w:themeColor="text1"/>
          <w:spacing w:val="2"/>
          <w:shd w:val="clear" w:color="auto" w:fill="FFFFFF"/>
        </w:rPr>
        <w:t xml:space="preserve">not </w:t>
      </w:r>
      <w:r w:rsidR="000B1F58" w:rsidRPr="008F0F7C">
        <w:rPr>
          <w:rFonts w:cstheme="minorBidi"/>
          <w:color w:val="000000" w:themeColor="text1"/>
          <w:spacing w:val="2"/>
          <w:shd w:val="clear" w:color="auto" w:fill="FFFFFF"/>
        </w:rPr>
        <w:t xml:space="preserve">recommended to be used as a determination of </w:t>
      </w:r>
      <w:r w:rsidR="0019787E" w:rsidRPr="008F0F7C">
        <w:rPr>
          <w:rFonts w:cstheme="minorBidi"/>
          <w:color w:val="000000" w:themeColor="text1"/>
          <w:spacing w:val="2"/>
          <w:shd w:val="clear" w:color="auto" w:fill="FFFFFF"/>
        </w:rPr>
        <w:t xml:space="preserve">the need for treatment or treatment </w:t>
      </w:r>
      <w:r w:rsidR="000B1F58" w:rsidRPr="008F0F7C">
        <w:rPr>
          <w:rFonts w:cstheme="minorBidi"/>
          <w:color w:val="000000" w:themeColor="text1"/>
          <w:spacing w:val="2"/>
          <w:shd w:val="clear" w:color="auto" w:fill="FFFFFF"/>
        </w:rPr>
        <w:t xml:space="preserve">effectiveness in isolation </w:t>
      </w:r>
      <w:r w:rsidR="00A712FE" w:rsidRPr="008F0F7C">
        <w:rPr>
          <w:rFonts w:cstheme="minorBidi"/>
          <w:color w:val="000000" w:themeColor="text1"/>
          <w:spacing w:val="2"/>
          <w:shd w:val="clear" w:color="auto" w:fill="FFFFFF"/>
        </w:rPr>
        <w:t>but</w:t>
      </w:r>
      <w:r w:rsidR="0025634B" w:rsidRPr="00157837">
        <w:rPr>
          <w:rFonts w:cstheme="minorBidi"/>
          <w:color w:val="000000" w:themeColor="text1"/>
          <w:spacing w:val="2"/>
          <w:shd w:val="clear" w:color="auto" w:fill="FFFFFF"/>
        </w:rPr>
        <w:t>,</w:t>
      </w:r>
      <w:r w:rsidR="00A712FE" w:rsidRPr="00157837">
        <w:rPr>
          <w:rFonts w:cstheme="minorBidi"/>
          <w:color w:val="000000" w:themeColor="text1"/>
          <w:spacing w:val="2"/>
          <w:shd w:val="clear" w:color="auto" w:fill="FFFFFF"/>
        </w:rPr>
        <w:t xml:space="preserve"> rather</w:t>
      </w:r>
      <w:r w:rsidR="0025634B" w:rsidRPr="00FE6D30">
        <w:rPr>
          <w:rFonts w:cstheme="minorBidi"/>
          <w:color w:val="000000" w:themeColor="text1"/>
          <w:spacing w:val="2"/>
          <w:shd w:val="clear" w:color="auto" w:fill="FFFFFF"/>
        </w:rPr>
        <w:t>,</w:t>
      </w:r>
      <w:r w:rsidR="00A712FE" w:rsidRPr="00FE6D30">
        <w:rPr>
          <w:rFonts w:cstheme="minorBidi"/>
          <w:color w:val="000000" w:themeColor="text1"/>
          <w:spacing w:val="2"/>
          <w:shd w:val="clear" w:color="auto" w:fill="FFFFFF"/>
        </w:rPr>
        <w:t xml:space="preserve"> as a repeated measures of change, suggested for weekly clinical use, and its creators suggest that “</w:t>
      </w:r>
      <w:r w:rsidR="00A712FE" w:rsidRPr="0043798F">
        <w:rPr>
          <w:rFonts w:cstheme="minorBidi"/>
        </w:rPr>
        <w:t>standardized outcome instruments should never be used as a substitute for clinical judgment or without consideration of the person’s own de</w:t>
      </w:r>
      <w:commentRangeStart w:id="8"/>
      <w:r w:rsidR="00A712FE" w:rsidRPr="0043798F">
        <w:rPr>
          <w:rFonts w:cstheme="minorBidi"/>
        </w:rPr>
        <w:t>sired path to recovery</w:t>
      </w:r>
      <w:r w:rsidR="00230D9D" w:rsidRPr="003E208F">
        <w:rPr>
          <w:rFonts w:cstheme="minorBidi"/>
        </w:rPr>
        <w:t>”</w:t>
      </w:r>
      <w:r w:rsidR="00A712FE" w:rsidRPr="00252D23">
        <w:rPr>
          <w:rFonts w:cstheme="minorBidi"/>
          <w:color w:val="000000" w:themeColor="text1"/>
          <w:spacing w:val="2"/>
          <w:shd w:val="clear" w:color="auto" w:fill="FFFFFF"/>
        </w:rPr>
        <w:t xml:space="preserve"> </w:t>
      </w:r>
      <w:r w:rsidR="000B1F58" w:rsidRPr="00252D23">
        <w:rPr>
          <w:rFonts w:cstheme="minorBidi"/>
          <w:color w:val="000000" w:themeColor="text1"/>
          <w:spacing w:val="2"/>
          <w:shd w:val="clear" w:color="auto" w:fill="FFFFFF"/>
        </w:rPr>
        <w:t xml:space="preserve">(YOQ </w:t>
      </w:r>
      <w:r w:rsidR="00230D9D" w:rsidRPr="00B50DD3">
        <w:rPr>
          <w:rFonts w:cstheme="minorBidi"/>
          <w:color w:val="000000" w:themeColor="text1"/>
          <w:spacing w:val="2"/>
          <w:shd w:val="clear" w:color="auto" w:fill="FFFFFF"/>
        </w:rPr>
        <w:t>Clinical M</w:t>
      </w:r>
      <w:r w:rsidR="000B1F58" w:rsidRPr="00740F0A">
        <w:rPr>
          <w:rFonts w:cstheme="minorBidi"/>
          <w:color w:val="000000" w:themeColor="text1"/>
          <w:spacing w:val="2"/>
          <w:shd w:val="clear" w:color="auto" w:fill="FFFFFF"/>
        </w:rPr>
        <w:t>anual</w:t>
      </w:r>
      <w:r w:rsidR="00A712FE" w:rsidRPr="00DE2D9E">
        <w:rPr>
          <w:rFonts w:cstheme="minorBidi"/>
          <w:color w:val="000000" w:themeColor="text1"/>
          <w:spacing w:val="2"/>
          <w:shd w:val="clear" w:color="auto" w:fill="FFFFFF"/>
        </w:rPr>
        <w:t xml:space="preserve">, </w:t>
      </w:r>
      <w:commentRangeStart w:id="9"/>
      <w:r w:rsidR="00A712FE" w:rsidRPr="00DE2D9E">
        <w:rPr>
          <w:rFonts w:cstheme="minorBidi"/>
          <w:color w:val="000000" w:themeColor="text1"/>
          <w:spacing w:val="2"/>
          <w:shd w:val="clear" w:color="auto" w:fill="FFFFFF"/>
        </w:rPr>
        <w:t>2010</w:t>
      </w:r>
      <w:commentRangeEnd w:id="9"/>
      <w:r w:rsidR="0090699E">
        <w:rPr>
          <w:rStyle w:val="CommentReference"/>
          <w:rFonts w:asciiTheme="minorHAnsi" w:eastAsiaTheme="minorHAnsi" w:hAnsiTheme="minorHAnsi" w:cstheme="minorBidi"/>
          <w:lang w:val="en-US"/>
        </w:rPr>
        <w:commentReference w:id="9"/>
      </w:r>
      <w:r w:rsidR="00A712FE" w:rsidRPr="00DE2D9E">
        <w:rPr>
          <w:rFonts w:cstheme="minorBidi"/>
          <w:color w:val="000000" w:themeColor="text1"/>
          <w:spacing w:val="2"/>
          <w:shd w:val="clear" w:color="auto" w:fill="FFFFFF"/>
        </w:rPr>
        <w:t>, p.</w:t>
      </w:r>
      <w:r w:rsidR="005539D9" w:rsidRPr="00DE2D9E">
        <w:rPr>
          <w:rFonts w:cstheme="minorBidi"/>
          <w:color w:val="000000" w:themeColor="text1"/>
          <w:spacing w:val="2"/>
          <w:shd w:val="clear" w:color="auto" w:fill="FFFFFF"/>
        </w:rPr>
        <w:t xml:space="preserve"> </w:t>
      </w:r>
      <w:r w:rsidR="00A712FE" w:rsidRPr="00DE2D9E">
        <w:rPr>
          <w:rFonts w:cstheme="minorBidi"/>
          <w:color w:val="000000" w:themeColor="text1"/>
          <w:spacing w:val="2"/>
          <w:shd w:val="clear" w:color="auto" w:fill="FFFFFF"/>
        </w:rPr>
        <w:t>6</w:t>
      </w:r>
      <w:r w:rsidR="000B1F58" w:rsidRPr="00DE2D9E">
        <w:rPr>
          <w:rFonts w:cstheme="minorBidi"/>
          <w:color w:val="000000" w:themeColor="text1"/>
          <w:spacing w:val="2"/>
          <w:shd w:val="clear" w:color="auto" w:fill="FFFFFF"/>
        </w:rPr>
        <w:t xml:space="preserve">). </w:t>
      </w:r>
      <w:commentRangeEnd w:id="8"/>
      <w:r w:rsidR="00FC0981">
        <w:rPr>
          <w:rStyle w:val="CommentReference"/>
          <w:rFonts w:asciiTheme="minorHAnsi" w:eastAsiaTheme="minorHAnsi" w:hAnsiTheme="minorHAnsi" w:cstheme="minorBidi"/>
          <w:lang w:val="en-US"/>
        </w:rPr>
        <w:commentReference w:id="8"/>
      </w:r>
    </w:p>
    <w:p w14:paraId="3CC2A37A" w14:textId="77777777" w:rsidR="00002C88" w:rsidRDefault="00002C88" w:rsidP="00DE2D9E">
      <w:pPr>
        <w:autoSpaceDE w:val="0"/>
        <w:autoSpaceDN w:val="0"/>
        <w:adjustRightInd w:val="0"/>
        <w:spacing w:line="480" w:lineRule="auto"/>
        <w:rPr>
          <w:rFonts w:cstheme="minorBidi"/>
          <w:color w:val="000000" w:themeColor="text1"/>
          <w:spacing w:val="2"/>
          <w:shd w:val="clear" w:color="auto" w:fill="FFFFFF"/>
        </w:rPr>
      </w:pPr>
    </w:p>
    <w:p w14:paraId="558C714A" w14:textId="7F7E561E" w:rsidR="00746BED" w:rsidRPr="00DE2D9E" w:rsidRDefault="000B1F58" w:rsidP="00F801E6">
      <w:pPr>
        <w:autoSpaceDE w:val="0"/>
        <w:autoSpaceDN w:val="0"/>
        <w:adjustRightInd w:val="0"/>
        <w:spacing w:line="480" w:lineRule="auto"/>
        <w:ind w:firstLine="720"/>
        <w:rPr>
          <w:rFonts w:cstheme="minorBidi"/>
        </w:rPr>
      </w:pPr>
      <w:r w:rsidRPr="00DE2D9E">
        <w:rPr>
          <w:rFonts w:cstheme="minorBidi"/>
          <w:color w:val="000000" w:themeColor="text1"/>
          <w:spacing w:val="2"/>
          <w:shd w:val="clear" w:color="auto" w:fill="FFFFFF"/>
        </w:rPr>
        <w:t xml:space="preserve"> </w:t>
      </w:r>
      <w:r w:rsidR="006B7B21">
        <w:rPr>
          <w:rFonts w:cstheme="minorBidi"/>
          <w:color w:val="000000" w:themeColor="text1"/>
          <w:spacing w:val="2"/>
          <w:shd w:val="clear" w:color="auto" w:fill="FFFFFF"/>
        </w:rPr>
        <w:t>Since the reason for treatment is the disruption to family life, t</w:t>
      </w:r>
      <w:r w:rsidRPr="00DE2D9E">
        <w:rPr>
          <w:rFonts w:cstheme="minorBidi"/>
          <w:color w:val="000000" w:themeColor="text1"/>
          <w:spacing w:val="2"/>
          <w:shd w:val="clear" w:color="auto" w:fill="FFFFFF"/>
        </w:rPr>
        <w:t>he young person’s</w:t>
      </w:r>
      <w:r w:rsidR="00746BED" w:rsidRPr="00DE2D9E">
        <w:rPr>
          <w:rFonts w:cstheme="minorBidi"/>
          <w:color w:val="000000" w:themeColor="text1"/>
          <w:spacing w:val="2"/>
          <w:shd w:val="clear" w:color="auto" w:fill="FFFFFF"/>
        </w:rPr>
        <w:t xml:space="preserve"> return home from residential treatment </w:t>
      </w:r>
      <w:r w:rsidRPr="00DE2D9E">
        <w:rPr>
          <w:rFonts w:cstheme="minorBidi"/>
          <w:color w:val="000000" w:themeColor="text1"/>
          <w:spacing w:val="2"/>
          <w:shd w:val="clear" w:color="auto" w:fill="FFFFFF"/>
        </w:rPr>
        <w:t xml:space="preserve">should be </w:t>
      </w:r>
      <w:r w:rsidR="00115CBB" w:rsidRPr="00DE2D9E">
        <w:rPr>
          <w:rFonts w:cstheme="minorBidi"/>
          <w:color w:val="000000" w:themeColor="text1"/>
          <w:spacing w:val="2"/>
          <w:shd w:val="clear" w:color="auto" w:fill="FFFFFF"/>
        </w:rPr>
        <w:t xml:space="preserve">considered </w:t>
      </w:r>
      <w:r w:rsidRPr="00DE2D9E">
        <w:rPr>
          <w:rFonts w:cstheme="minorBidi"/>
          <w:color w:val="000000" w:themeColor="text1"/>
          <w:spacing w:val="2"/>
          <w:shd w:val="clear" w:color="auto" w:fill="FFFFFF"/>
        </w:rPr>
        <w:t>a</w:t>
      </w:r>
      <w:r w:rsidR="00230D9D" w:rsidRPr="00DE2D9E">
        <w:rPr>
          <w:rFonts w:cstheme="minorBidi"/>
          <w:color w:val="000000" w:themeColor="text1"/>
          <w:spacing w:val="2"/>
          <w:shd w:val="clear" w:color="auto" w:fill="FFFFFF"/>
        </w:rPr>
        <w:t xml:space="preserve"> primary</w:t>
      </w:r>
      <w:r w:rsidRPr="00DE2D9E">
        <w:rPr>
          <w:rFonts w:cstheme="minorBidi"/>
          <w:color w:val="000000" w:themeColor="text1"/>
          <w:spacing w:val="2"/>
          <w:shd w:val="clear" w:color="auto" w:fill="FFFFFF"/>
        </w:rPr>
        <w:t xml:space="preserve"> indicator of </w:t>
      </w:r>
      <w:r w:rsidR="00230D9D" w:rsidRPr="00DE2D9E">
        <w:rPr>
          <w:rFonts w:cstheme="minorBidi"/>
          <w:color w:val="000000" w:themeColor="text1"/>
          <w:spacing w:val="2"/>
          <w:shd w:val="clear" w:color="auto" w:fill="FFFFFF"/>
        </w:rPr>
        <w:t xml:space="preserve">out-of-home </w:t>
      </w:r>
      <w:r w:rsidRPr="00DE2D9E">
        <w:rPr>
          <w:rFonts w:cstheme="minorBidi"/>
          <w:color w:val="000000" w:themeColor="text1"/>
          <w:spacing w:val="2"/>
          <w:shd w:val="clear" w:color="auto" w:fill="FFFFFF"/>
        </w:rPr>
        <w:t xml:space="preserve">treatment and program success. </w:t>
      </w:r>
      <w:r w:rsidRPr="00DE2D9E">
        <w:rPr>
          <w:rFonts w:cstheme="minorBidi"/>
        </w:rPr>
        <w:t>Following WT</w:t>
      </w:r>
      <w:r w:rsidR="01DCB53B" w:rsidRPr="00DE2D9E">
        <w:rPr>
          <w:rFonts w:cstheme="minorBidi"/>
        </w:rPr>
        <w:t>,</w:t>
      </w:r>
      <w:r w:rsidRPr="00DE2D9E">
        <w:rPr>
          <w:rFonts w:cstheme="minorBidi"/>
        </w:rPr>
        <w:t xml:space="preserve"> “</w:t>
      </w:r>
      <w:r w:rsidRPr="00DE2D9E">
        <w:rPr>
          <w:rFonts w:cstheme="minorBidi"/>
          <w:color w:val="000000" w:themeColor="text1"/>
          <w:spacing w:val="2"/>
          <w:shd w:val="clear" w:color="auto" w:fill="FFFFFF"/>
        </w:rPr>
        <w:t xml:space="preserve">most adolescents leaving wilderness therapy programs transition to longer-term, residential therapeutic schools and programs upon discharge” (Bolt, 2016, p. 62). </w:t>
      </w:r>
      <w:del w:id="10" w:author="Microsoft Office User" w:date="2019-09-09T10:18:00Z">
        <w:r w:rsidR="006B7B21" w:rsidDel="00B33EAA">
          <w:rPr>
            <w:rFonts w:cstheme="minorBidi"/>
            <w:color w:val="000000" w:themeColor="text1"/>
            <w:spacing w:val="2"/>
            <w:shd w:val="clear" w:color="auto" w:fill="FFFFFF"/>
          </w:rPr>
          <w:delText>Yet s</w:delText>
        </w:r>
        <w:r w:rsidR="005539D9" w:rsidRPr="00DE2D9E" w:rsidDel="00B33EAA">
          <w:rPr>
            <w:rFonts w:cstheme="minorBidi"/>
            <w:color w:val="000000" w:themeColor="text1"/>
            <w:spacing w:val="2"/>
            <w:shd w:val="clear" w:color="auto" w:fill="FFFFFF"/>
          </w:rPr>
          <w:delText xml:space="preserve">ome </w:delText>
        </w:r>
      </w:del>
      <w:r w:rsidRPr="00DE2D9E">
        <w:rPr>
          <w:rFonts w:cstheme="minorBidi"/>
          <w:color w:val="000000" w:themeColor="text1"/>
          <w:spacing w:val="2"/>
          <w:shd w:val="clear" w:color="auto" w:fill="FFFFFF"/>
        </w:rPr>
        <w:t xml:space="preserve">WT literature refers to these </w:t>
      </w:r>
      <w:r w:rsidR="00230D9D" w:rsidRPr="00DE2D9E">
        <w:rPr>
          <w:rFonts w:cstheme="minorBidi"/>
          <w:color w:val="000000" w:themeColor="text1"/>
          <w:spacing w:val="2"/>
          <w:shd w:val="clear" w:color="auto" w:fill="FFFFFF"/>
        </w:rPr>
        <w:t xml:space="preserve">residential </w:t>
      </w:r>
      <w:r w:rsidRPr="00DE2D9E">
        <w:rPr>
          <w:rFonts w:cstheme="minorBidi"/>
          <w:color w:val="000000" w:themeColor="text1"/>
          <w:spacing w:val="2"/>
          <w:shd w:val="clear" w:color="auto" w:fill="FFFFFF"/>
        </w:rPr>
        <w:t xml:space="preserve">facilities as “aftercare” </w:t>
      </w:r>
      <w:r w:rsidR="006B7B21">
        <w:rPr>
          <w:rFonts w:cstheme="minorBidi"/>
          <w:color w:val="000000" w:themeColor="text1"/>
          <w:spacing w:val="2"/>
          <w:shd w:val="clear" w:color="auto" w:fill="FFFFFF"/>
        </w:rPr>
        <w:t>even though</w:t>
      </w:r>
      <w:r w:rsidRPr="00DE2D9E">
        <w:rPr>
          <w:rFonts w:cstheme="minorBidi"/>
          <w:color w:val="000000" w:themeColor="text1"/>
          <w:spacing w:val="2"/>
          <w:shd w:val="clear" w:color="auto" w:fill="FFFFFF"/>
        </w:rPr>
        <w:t xml:space="preserve"> </w:t>
      </w:r>
      <w:r w:rsidR="2D58B174" w:rsidRPr="00DE2D9E">
        <w:rPr>
          <w:rFonts w:cstheme="minorBidi"/>
          <w:color w:val="000000" w:themeColor="text1"/>
          <w:spacing w:val="2"/>
          <w:shd w:val="clear" w:color="auto" w:fill="FFFFFF"/>
        </w:rPr>
        <w:t>they</w:t>
      </w:r>
      <w:r w:rsidR="00DE2D9E">
        <w:rPr>
          <w:rFonts w:cstheme="minorBidi"/>
          <w:color w:val="000000" w:themeColor="text1"/>
          <w:spacing w:val="2"/>
          <w:shd w:val="clear" w:color="auto" w:fill="FFFFFF"/>
        </w:rPr>
        <w:t xml:space="preserve"> </w:t>
      </w:r>
      <w:r w:rsidRPr="00DE2D9E">
        <w:rPr>
          <w:rFonts w:cstheme="minorBidi"/>
          <w:color w:val="000000" w:themeColor="text1"/>
          <w:spacing w:val="2"/>
          <w:shd w:val="clear" w:color="auto" w:fill="FFFFFF"/>
        </w:rPr>
        <w:t>are</w:t>
      </w:r>
      <w:r w:rsidR="00FC0981">
        <w:rPr>
          <w:rFonts w:cstheme="minorBidi"/>
          <w:color w:val="000000" w:themeColor="text1"/>
          <w:spacing w:val="2"/>
          <w:shd w:val="clear" w:color="auto" w:fill="FFFFFF"/>
        </w:rPr>
        <w:t xml:space="preserve"> </w:t>
      </w:r>
      <w:r w:rsidRPr="00DE2D9E">
        <w:rPr>
          <w:rFonts w:cstheme="minorBidi"/>
          <w:color w:val="000000" w:themeColor="text1"/>
          <w:spacing w:val="2"/>
          <w:shd w:val="clear" w:color="auto" w:fill="FFFFFF"/>
        </w:rPr>
        <w:t>describing</w:t>
      </w:r>
      <w:del w:id="11" w:author="Microsoft Office User" w:date="2019-09-09T10:19:00Z">
        <w:r w:rsidRPr="00DE2D9E" w:rsidDel="00B33EAA">
          <w:rPr>
            <w:rFonts w:cstheme="minorBidi"/>
            <w:color w:val="000000" w:themeColor="text1"/>
            <w:spacing w:val="2"/>
            <w:shd w:val="clear" w:color="auto" w:fill="FFFFFF"/>
          </w:rPr>
          <w:delText xml:space="preserve"> other</w:delText>
        </w:r>
      </w:del>
      <w:r w:rsidRPr="00DE2D9E">
        <w:rPr>
          <w:rFonts w:cstheme="minorBidi"/>
          <w:color w:val="000000" w:themeColor="text1"/>
          <w:spacing w:val="2"/>
          <w:shd w:val="clear" w:color="auto" w:fill="FFFFFF"/>
        </w:rPr>
        <w:t xml:space="preserve"> forms of </w:t>
      </w:r>
      <w:r w:rsidR="00230D9D" w:rsidRPr="00DE2D9E">
        <w:rPr>
          <w:rFonts w:cstheme="minorBidi"/>
          <w:color w:val="000000" w:themeColor="text1"/>
          <w:spacing w:val="2"/>
          <w:shd w:val="clear" w:color="auto" w:fill="FFFFFF"/>
        </w:rPr>
        <w:t xml:space="preserve">out-of-home </w:t>
      </w:r>
      <w:r w:rsidRPr="00DE2D9E">
        <w:rPr>
          <w:rFonts w:cstheme="minorBidi"/>
          <w:color w:val="000000" w:themeColor="text1"/>
          <w:spacing w:val="2"/>
          <w:shd w:val="clear" w:color="auto" w:fill="FFFFFF"/>
        </w:rPr>
        <w:t>treatment (Bolt, 2016; Russel et al. 2008).</w:t>
      </w:r>
      <w:r w:rsidR="00D765CA" w:rsidRPr="008F0F7C">
        <w:rPr>
          <w:rFonts w:cstheme="minorBidi"/>
        </w:rPr>
        <w:t xml:space="preserve"> </w:t>
      </w:r>
      <w:proofErr w:type="spellStart"/>
      <w:r w:rsidR="00D765CA" w:rsidRPr="008F0F7C">
        <w:rPr>
          <w:rFonts w:cstheme="minorBidi"/>
        </w:rPr>
        <w:t>Bettmann</w:t>
      </w:r>
      <w:proofErr w:type="spellEnd"/>
      <w:r w:rsidR="00D765CA" w:rsidRPr="008F0F7C">
        <w:rPr>
          <w:rFonts w:cstheme="minorBidi"/>
        </w:rPr>
        <w:t xml:space="preserve">, Russell, </w:t>
      </w:r>
      <w:r w:rsidR="00FC0981">
        <w:rPr>
          <w:rFonts w:cstheme="minorBidi"/>
        </w:rPr>
        <w:t>and</w:t>
      </w:r>
      <w:r w:rsidR="00D765CA" w:rsidRPr="008F0F7C">
        <w:rPr>
          <w:rFonts w:cstheme="minorBidi"/>
        </w:rPr>
        <w:t xml:space="preserve"> Parry</w:t>
      </w:r>
      <w:r w:rsidR="00D765CA" w:rsidRPr="008F0F7C">
        <w:rPr>
          <w:rFonts w:cstheme="minorBidi"/>
          <w:color w:val="000000" w:themeColor="text1"/>
          <w:spacing w:val="2"/>
          <w:shd w:val="clear" w:color="auto" w:fill="FFFFFF"/>
        </w:rPr>
        <w:t xml:space="preserve"> </w:t>
      </w:r>
      <w:r w:rsidR="00A150E5" w:rsidRPr="008F0F7C">
        <w:rPr>
          <w:rFonts w:cstheme="minorBidi"/>
          <w:color w:val="000000" w:themeColor="text1"/>
          <w:spacing w:val="2"/>
          <w:shd w:val="clear" w:color="auto" w:fill="FFFFFF"/>
        </w:rPr>
        <w:t xml:space="preserve">(2013) </w:t>
      </w:r>
      <w:r w:rsidR="00CF18C4" w:rsidRPr="008F0F7C">
        <w:rPr>
          <w:rFonts w:cstheme="minorBidi"/>
          <w:color w:val="000000" w:themeColor="text1"/>
          <w:spacing w:val="2"/>
          <w:shd w:val="clear" w:color="auto" w:fill="FFFFFF"/>
        </w:rPr>
        <w:t xml:space="preserve">reported </w:t>
      </w:r>
      <w:r w:rsidR="00A150E5" w:rsidRPr="008F0F7C">
        <w:rPr>
          <w:rFonts w:cstheme="minorBidi"/>
          <w:color w:val="000000" w:themeColor="text1"/>
          <w:spacing w:val="2"/>
          <w:shd w:val="clear" w:color="auto" w:fill="FFFFFF"/>
        </w:rPr>
        <w:t>almost 7</w:t>
      </w:r>
      <w:r w:rsidR="00A150E5" w:rsidRPr="00157837">
        <w:rPr>
          <w:rFonts w:cstheme="minorBidi"/>
          <w:color w:val="000000" w:themeColor="text1"/>
          <w:spacing w:val="2"/>
          <w:shd w:val="clear" w:color="auto" w:fill="FFFFFF"/>
        </w:rPr>
        <w:t>7% of youth mov</w:t>
      </w:r>
      <w:r w:rsidR="00A150E5" w:rsidRPr="00FE6D30">
        <w:rPr>
          <w:rFonts w:cstheme="minorBidi"/>
          <w:color w:val="000000" w:themeColor="text1"/>
          <w:spacing w:val="2"/>
          <w:shd w:val="clear" w:color="auto" w:fill="FFFFFF"/>
        </w:rPr>
        <w:t xml:space="preserve">ed </w:t>
      </w:r>
      <w:r w:rsidR="00A150E5" w:rsidRPr="0043798F">
        <w:rPr>
          <w:rFonts w:cstheme="minorBidi"/>
          <w:color w:val="000000" w:themeColor="text1"/>
          <w:spacing w:val="2"/>
          <w:shd w:val="clear" w:color="auto" w:fill="FFFFFF"/>
        </w:rPr>
        <w:t>into further residential treatment</w:t>
      </w:r>
      <w:r w:rsidRPr="0043798F">
        <w:rPr>
          <w:rFonts w:cstheme="minorBidi"/>
          <w:color w:val="000000" w:themeColor="text1"/>
          <w:spacing w:val="2"/>
          <w:shd w:val="clear" w:color="auto" w:fill="FFFFFF"/>
        </w:rPr>
        <w:t xml:space="preserve"> </w:t>
      </w:r>
      <w:r w:rsidR="00A150E5" w:rsidRPr="008F0F7C">
        <w:rPr>
          <w:rFonts w:cstheme="minorBidi"/>
          <w:color w:val="000000" w:themeColor="text1"/>
          <w:spacing w:val="2"/>
          <w:shd w:val="clear" w:color="auto" w:fill="FFFFFF"/>
        </w:rPr>
        <w:t>following</w:t>
      </w:r>
      <w:r w:rsidRPr="008F0F7C">
        <w:rPr>
          <w:rFonts w:cstheme="minorBidi"/>
          <w:color w:val="000000" w:themeColor="text1"/>
          <w:spacing w:val="2"/>
          <w:shd w:val="clear" w:color="auto" w:fill="FFFFFF"/>
        </w:rPr>
        <w:t xml:space="preserve"> </w:t>
      </w:r>
      <w:r w:rsidR="00A150E5" w:rsidRPr="008F0F7C">
        <w:rPr>
          <w:rFonts w:cstheme="minorBidi"/>
          <w:color w:val="000000" w:themeColor="text1"/>
          <w:spacing w:val="2"/>
          <w:shd w:val="clear" w:color="auto" w:fill="FFFFFF"/>
        </w:rPr>
        <w:t xml:space="preserve">one </w:t>
      </w:r>
      <w:r w:rsidR="00A44A38" w:rsidRPr="008F0F7C">
        <w:rPr>
          <w:rFonts w:cstheme="minorBidi"/>
          <w:color w:val="000000" w:themeColor="text1"/>
          <w:spacing w:val="2"/>
          <w:shd w:val="clear" w:color="auto" w:fill="FFFFFF"/>
        </w:rPr>
        <w:t xml:space="preserve">OBH </w:t>
      </w:r>
      <w:r w:rsidRPr="008F0F7C">
        <w:rPr>
          <w:rFonts w:cstheme="minorBidi"/>
          <w:color w:val="000000" w:themeColor="text1"/>
          <w:spacing w:val="2"/>
          <w:shd w:val="clear" w:color="auto" w:fill="FFFFFF"/>
        </w:rPr>
        <w:t>WT program</w:t>
      </w:r>
      <w:r w:rsidR="00A150E5" w:rsidRPr="008F0F7C">
        <w:rPr>
          <w:rFonts w:cstheme="minorBidi"/>
          <w:color w:val="000000" w:themeColor="text1"/>
          <w:spacing w:val="2"/>
          <w:shd w:val="clear" w:color="auto" w:fill="FFFFFF"/>
        </w:rPr>
        <w:t>, w</w:t>
      </w:r>
      <w:r w:rsidR="00BA717A" w:rsidRPr="008F0F7C">
        <w:rPr>
          <w:rFonts w:cstheme="minorBidi"/>
          <w:color w:val="000000" w:themeColor="text1"/>
          <w:spacing w:val="2"/>
          <w:shd w:val="clear" w:color="auto" w:fill="FFFFFF"/>
        </w:rPr>
        <w:t>hile Bolt (</w:t>
      </w:r>
      <w:r w:rsidR="00A150E5" w:rsidRPr="008F0F7C">
        <w:rPr>
          <w:rFonts w:cstheme="minorBidi"/>
          <w:color w:val="000000" w:themeColor="text1"/>
          <w:spacing w:val="2"/>
          <w:shd w:val="clear" w:color="auto" w:fill="FFFFFF"/>
        </w:rPr>
        <w:t>2015</w:t>
      </w:r>
      <w:r w:rsidR="00BA717A" w:rsidRPr="008F0F7C">
        <w:rPr>
          <w:rFonts w:cstheme="minorBidi"/>
          <w:color w:val="000000" w:themeColor="text1"/>
          <w:spacing w:val="2"/>
          <w:shd w:val="clear" w:color="auto" w:fill="FFFFFF"/>
        </w:rPr>
        <w:t xml:space="preserve">) reported </w:t>
      </w:r>
      <w:r w:rsidR="00A150E5" w:rsidRPr="008F0F7C">
        <w:rPr>
          <w:rFonts w:cstheme="minorBidi"/>
          <w:color w:val="000000" w:themeColor="text1"/>
          <w:spacing w:val="2"/>
          <w:shd w:val="clear" w:color="auto" w:fill="FFFFFF"/>
        </w:rPr>
        <w:t>on</w:t>
      </w:r>
      <w:r w:rsidR="00BA717A" w:rsidRPr="008F0F7C">
        <w:rPr>
          <w:rFonts w:cstheme="minorBidi"/>
          <w:color w:val="000000" w:themeColor="text1"/>
          <w:spacing w:val="2"/>
          <w:shd w:val="clear" w:color="auto" w:fill="FFFFFF"/>
        </w:rPr>
        <w:t xml:space="preserve">e </w:t>
      </w:r>
      <w:r w:rsidR="00A150E5" w:rsidRPr="00157837">
        <w:rPr>
          <w:rFonts w:cstheme="minorBidi"/>
          <w:color w:val="000000" w:themeColor="text1"/>
          <w:spacing w:val="2"/>
          <w:shd w:val="clear" w:color="auto" w:fill="FFFFFF"/>
        </w:rPr>
        <w:t xml:space="preserve">WT </w:t>
      </w:r>
      <w:r w:rsidR="00BA717A" w:rsidRPr="00157837">
        <w:rPr>
          <w:rFonts w:cstheme="minorBidi"/>
          <w:color w:val="000000" w:themeColor="text1"/>
          <w:spacing w:val="2"/>
          <w:shd w:val="clear" w:color="auto" w:fill="FFFFFF"/>
        </w:rPr>
        <w:t>program recommend</w:t>
      </w:r>
      <w:r w:rsidR="00A150E5" w:rsidRPr="00FE6D30">
        <w:rPr>
          <w:rFonts w:cstheme="minorBidi"/>
          <w:color w:val="000000" w:themeColor="text1"/>
          <w:spacing w:val="2"/>
          <w:shd w:val="clear" w:color="auto" w:fill="FFFFFF"/>
        </w:rPr>
        <w:t>ing</w:t>
      </w:r>
      <w:r w:rsidR="00BA717A" w:rsidRPr="00FE6D30">
        <w:rPr>
          <w:rFonts w:cstheme="minorBidi"/>
          <w:color w:val="000000" w:themeColor="text1"/>
          <w:spacing w:val="2"/>
          <w:shd w:val="clear" w:color="auto" w:fill="FFFFFF"/>
        </w:rPr>
        <w:t xml:space="preserve"> up to 95% of youth </w:t>
      </w:r>
      <w:r w:rsidR="00A150E5" w:rsidRPr="0043798F">
        <w:rPr>
          <w:rFonts w:cstheme="minorBidi"/>
          <w:color w:val="000000" w:themeColor="text1"/>
          <w:spacing w:val="2"/>
          <w:shd w:val="clear" w:color="auto" w:fill="FFFFFF"/>
        </w:rPr>
        <w:t>move</w:t>
      </w:r>
      <w:r w:rsidR="00BA717A" w:rsidRPr="0043798F">
        <w:rPr>
          <w:rFonts w:cstheme="minorBidi"/>
          <w:color w:val="000000" w:themeColor="text1"/>
          <w:spacing w:val="2"/>
          <w:shd w:val="clear" w:color="auto" w:fill="FFFFFF"/>
        </w:rPr>
        <w:t xml:space="preserve"> on to further residential treatment following WT</w:t>
      </w:r>
      <w:r w:rsidR="00746BED" w:rsidRPr="0043798F">
        <w:rPr>
          <w:rFonts w:cstheme="minorBidi"/>
          <w:color w:val="000000" w:themeColor="text1"/>
          <w:spacing w:val="2"/>
          <w:shd w:val="clear" w:color="auto" w:fill="FFFFFF"/>
        </w:rPr>
        <w:t>.</w:t>
      </w:r>
      <w:r w:rsidR="00230D9D" w:rsidRPr="0043798F">
        <w:rPr>
          <w:rFonts w:cstheme="minorBidi"/>
          <w:color w:val="000000" w:themeColor="text1"/>
          <w:spacing w:val="2"/>
          <w:shd w:val="clear" w:color="auto" w:fill="FFFFFF"/>
        </w:rPr>
        <w:t xml:space="preserve"> </w:t>
      </w:r>
      <w:proofErr w:type="spellStart"/>
      <w:r w:rsidR="00230D9D" w:rsidRPr="0043798F">
        <w:rPr>
          <w:rFonts w:cstheme="minorBidi"/>
          <w:color w:val="000000" w:themeColor="text1"/>
          <w:spacing w:val="2"/>
          <w:shd w:val="clear" w:color="auto" w:fill="FFFFFF"/>
        </w:rPr>
        <w:t>Pumariega</w:t>
      </w:r>
      <w:proofErr w:type="spellEnd"/>
      <w:r w:rsidR="00230D9D" w:rsidRPr="0043798F">
        <w:rPr>
          <w:rFonts w:cstheme="minorBidi"/>
          <w:color w:val="000000" w:themeColor="text1"/>
          <w:spacing w:val="2"/>
          <w:shd w:val="clear" w:color="auto" w:fill="FFFFFF"/>
        </w:rPr>
        <w:t xml:space="preserve"> (2006) remind</w:t>
      </w:r>
      <w:r w:rsidR="00FC0981">
        <w:rPr>
          <w:rFonts w:cstheme="minorBidi"/>
          <w:color w:val="000000" w:themeColor="text1"/>
          <w:spacing w:val="2"/>
          <w:shd w:val="clear" w:color="auto" w:fill="FFFFFF"/>
        </w:rPr>
        <w:t>ed</w:t>
      </w:r>
      <w:r w:rsidR="00230D9D" w:rsidRPr="0043798F">
        <w:rPr>
          <w:rFonts w:cstheme="minorBidi"/>
          <w:color w:val="000000" w:themeColor="text1"/>
          <w:spacing w:val="2"/>
          <w:shd w:val="clear" w:color="auto" w:fill="FFFFFF"/>
        </w:rPr>
        <w:t xml:space="preserve"> us that residential treatment, as a </w:t>
      </w:r>
      <w:r w:rsidR="00A150E5" w:rsidRPr="003E208F">
        <w:rPr>
          <w:rFonts w:cstheme="minorBidi"/>
          <w:color w:val="000000" w:themeColor="text1"/>
          <w:spacing w:val="2"/>
          <w:shd w:val="clear" w:color="auto" w:fill="FFFFFF"/>
        </w:rPr>
        <w:t>practice</w:t>
      </w:r>
      <w:r w:rsidR="000441A5">
        <w:rPr>
          <w:rFonts w:cstheme="minorBidi"/>
          <w:color w:val="000000" w:themeColor="text1"/>
          <w:spacing w:val="2"/>
          <w:shd w:val="clear" w:color="auto" w:fill="FFFFFF"/>
        </w:rPr>
        <w:t>,</w:t>
      </w:r>
      <w:r w:rsidR="00A150E5" w:rsidRPr="003E208F">
        <w:rPr>
          <w:rFonts w:cstheme="minorBidi"/>
          <w:color w:val="000000" w:themeColor="text1"/>
          <w:spacing w:val="2"/>
          <w:shd w:val="clear" w:color="auto" w:fill="FFFFFF"/>
        </w:rPr>
        <w:t xml:space="preserve"> </w:t>
      </w:r>
      <w:r w:rsidR="00230D9D" w:rsidRPr="008F0F7C">
        <w:rPr>
          <w:rFonts w:cstheme="minorBidi"/>
          <w:color w:val="000000" w:themeColor="text1"/>
          <w:spacing w:val="2"/>
          <w:shd w:val="clear" w:color="auto" w:fill="FFFFFF"/>
        </w:rPr>
        <w:t>has been criticized for “</w:t>
      </w:r>
      <w:r w:rsidR="00230D9D" w:rsidRPr="008F0F7C">
        <w:rPr>
          <w:rFonts w:cstheme="minorBidi"/>
        </w:rPr>
        <w:t xml:space="preserve">large-scale warehousing of youth in the name of therapeutic intervention” (p. 281). </w:t>
      </w:r>
      <w:r w:rsidR="006B7B21">
        <w:rPr>
          <w:rFonts w:cstheme="minorBidi"/>
        </w:rPr>
        <w:t>R</w:t>
      </w:r>
      <w:r w:rsidR="00403A25" w:rsidRPr="00157837">
        <w:rPr>
          <w:rFonts w:cstheme="minorBidi"/>
        </w:rPr>
        <w:t>ecent OBH research</w:t>
      </w:r>
      <w:r w:rsidR="006B7B21">
        <w:rPr>
          <w:rFonts w:cstheme="minorBidi"/>
        </w:rPr>
        <w:t xml:space="preserve"> claims</w:t>
      </w:r>
      <w:r w:rsidR="00403A25" w:rsidRPr="00157837">
        <w:rPr>
          <w:rFonts w:cstheme="minorBidi"/>
        </w:rPr>
        <w:t xml:space="preserve"> sign</w:t>
      </w:r>
      <w:r w:rsidR="00403A25" w:rsidRPr="00FE6D30">
        <w:rPr>
          <w:rFonts w:cstheme="minorBidi"/>
        </w:rPr>
        <w:t>ificant effectiveness (</w:t>
      </w:r>
      <w:r w:rsidR="00A150E5" w:rsidRPr="00FE6D30">
        <w:rPr>
          <w:rFonts w:cstheme="minorBidi"/>
        </w:rPr>
        <w:t>i.e</w:t>
      </w:r>
      <w:r w:rsidR="003573AD">
        <w:rPr>
          <w:rFonts w:cstheme="minorBidi"/>
        </w:rPr>
        <w:t>.</w:t>
      </w:r>
      <w:r w:rsidR="00A150E5" w:rsidRPr="00FE6D30">
        <w:rPr>
          <w:rFonts w:cstheme="minorBidi"/>
        </w:rPr>
        <w:t xml:space="preserve">, </w:t>
      </w:r>
      <w:r w:rsidR="00A150E5" w:rsidRPr="0043798F">
        <w:rPr>
          <w:rFonts w:cstheme="minorBidi"/>
        </w:rPr>
        <w:t xml:space="preserve">“almost three times larger” than the comparison group, cited in </w:t>
      </w:r>
      <w:r w:rsidR="00D32899" w:rsidRPr="0043798F">
        <w:rPr>
          <w:rFonts w:cstheme="minorBidi"/>
        </w:rPr>
        <w:t>DeMille et al., 2018</w:t>
      </w:r>
      <w:r w:rsidR="00A150E5" w:rsidRPr="0043798F">
        <w:rPr>
          <w:rFonts w:cstheme="minorBidi"/>
        </w:rPr>
        <w:t xml:space="preserve">, </w:t>
      </w:r>
      <w:r w:rsidR="001B0E9D" w:rsidRPr="0043798F">
        <w:rPr>
          <w:rFonts w:cstheme="minorBidi"/>
        </w:rPr>
        <w:t>p. 245</w:t>
      </w:r>
      <w:r w:rsidR="00FC0981">
        <w:rPr>
          <w:rFonts w:cstheme="minorBidi"/>
        </w:rPr>
        <w:t xml:space="preserve"> or OBH providing “42</w:t>
      </w:r>
      <w:r w:rsidR="00B87CFF">
        <w:rPr>
          <w:rFonts w:cstheme="minorBidi"/>
        </w:rPr>
        <w:t>.</w:t>
      </w:r>
      <w:r w:rsidR="00FC0981">
        <w:rPr>
          <w:rFonts w:cstheme="minorBidi"/>
        </w:rPr>
        <w:t xml:space="preserve">4% better treatment outcomes” than treatment </w:t>
      </w:r>
      <w:r w:rsidR="003573AD">
        <w:rPr>
          <w:rFonts w:cstheme="minorBidi"/>
        </w:rPr>
        <w:t>a</w:t>
      </w:r>
      <w:r w:rsidR="00FC0981">
        <w:rPr>
          <w:rFonts w:cstheme="minorBidi"/>
        </w:rPr>
        <w:t xml:space="preserve">s usual, cited in </w:t>
      </w:r>
      <w:proofErr w:type="spellStart"/>
      <w:r w:rsidR="00FC0981">
        <w:rPr>
          <w:rFonts w:cstheme="minorBidi"/>
        </w:rPr>
        <w:t>Gass</w:t>
      </w:r>
      <w:proofErr w:type="spellEnd"/>
      <w:r w:rsidR="00FC0981">
        <w:rPr>
          <w:rFonts w:cstheme="minorBidi"/>
        </w:rPr>
        <w:t xml:space="preserve"> et al., 2019, p. 1</w:t>
      </w:r>
      <w:r w:rsidR="00403A25" w:rsidRPr="003E208F">
        <w:rPr>
          <w:rFonts w:cstheme="minorBidi"/>
        </w:rPr>
        <w:t xml:space="preserve">) are juxtaposed </w:t>
      </w:r>
      <w:r w:rsidR="005539D9" w:rsidRPr="003E208F">
        <w:rPr>
          <w:rFonts w:cstheme="minorBidi"/>
        </w:rPr>
        <w:t xml:space="preserve">at the same time </w:t>
      </w:r>
      <w:r w:rsidR="00403A25" w:rsidRPr="00252D23">
        <w:rPr>
          <w:rFonts w:cstheme="minorBidi"/>
        </w:rPr>
        <w:t>with low rates of youth returning home</w:t>
      </w:r>
      <w:r w:rsidR="001B0E9D" w:rsidRPr="00252D23">
        <w:rPr>
          <w:rFonts w:cstheme="minorBidi"/>
        </w:rPr>
        <w:t xml:space="preserve"> </w:t>
      </w:r>
      <w:ins w:id="12" w:author="Microsoft Office User" w:date="2019-09-09T10:19:00Z">
        <w:r w:rsidR="00B33EAA">
          <w:rPr>
            <w:rFonts w:cstheme="minorBidi"/>
          </w:rPr>
          <w:t xml:space="preserve">following WT </w:t>
        </w:r>
      </w:ins>
      <w:r w:rsidR="001B0E9D" w:rsidRPr="00252D23">
        <w:rPr>
          <w:rFonts w:cstheme="minorBidi"/>
        </w:rPr>
        <w:t xml:space="preserve">(i.e., less than 25% </w:t>
      </w:r>
      <w:r w:rsidR="00D765CA" w:rsidRPr="00B50DD3">
        <w:rPr>
          <w:rFonts w:cstheme="minorBidi"/>
        </w:rPr>
        <w:t>ci</w:t>
      </w:r>
      <w:r w:rsidR="00D765CA" w:rsidRPr="00740F0A">
        <w:rPr>
          <w:rFonts w:cstheme="minorBidi"/>
        </w:rPr>
        <w:t xml:space="preserve">ted </w:t>
      </w:r>
      <w:r w:rsidR="001B0E9D" w:rsidRPr="00DE2D9E">
        <w:rPr>
          <w:rFonts w:cstheme="minorBidi"/>
        </w:rPr>
        <w:t xml:space="preserve">in </w:t>
      </w:r>
      <w:proofErr w:type="spellStart"/>
      <w:r w:rsidR="001B0E9D" w:rsidRPr="00DE2D9E">
        <w:rPr>
          <w:rFonts w:cstheme="minorBidi"/>
        </w:rPr>
        <w:t>Bettmann</w:t>
      </w:r>
      <w:proofErr w:type="spellEnd"/>
      <w:r w:rsidR="00D765CA" w:rsidRPr="00DE2D9E">
        <w:rPr>
          <w:rFonts w:cstheme="minorBidi"/>
        </w:rPr>
        <w:t xml:space="preserve"> et al.,</w:t>
      </w:r>
      <w:r w:rsidR="001B0E9D" w:rsidRPr="00DE2D9E">
        <w:rPr>
          <w:rFonts w:cstheme="minorBidi"/>
        </w:rPr>
        <w:t xml:space="preserve"> 2013)</w:t>
      </w:r>
      <w:r w:rsidR="00403A25" w:rsidRPr="00DE2D9E">
        <w:rPr>
          <w:rFonts w:cstheme="minorBidi"/>
        </w:rPr>
        <w:t xml:space="preserve">. </w:t>
      </w:r>
      <w:r w:rsidR="00624A5B">
        <w:rPr>
          <w:rFonts w:cstheme="minorBidi"/>
        </w:rPr>
        <w:t xml:space="preserve">These claims </w:t>
      </w:r>
      <w:ins w:id="13" w:author="Microsoft Office User" w:date="2019-09-09T10:20:00Z">
        <w:r w:rsidR="00B33EAA">
          <w:rPr>
            <w:rFonts w:cstheme="minorBidi"/>
          </w:rPr>
          <w:t xml:space="preserve">of superior outcomes, yet low family </w:t>
        </w:r>
      </w:ins>
      <w:ins w:id="14" w:author="Microsoft Office User" w:date="2019-09-09T10:21:00Z">
        <w:r w:rsidR="00B33EAA">
          <w:rPr>
            <w:rFonts w:cstheme="minorBidi"/>
          </w:rPr>
          <w:t xml:space="preserve">reintegration, </w:t>
        </w:r>
      </w:ins>
      <w:r w:rsidR="00624A5B">
        <w:rPr>
          <w:rFonts w:cstheme="minorBidi"/>
        </w:rPr>
        <w:t xml:space="preserve">leave us </w:t>
      </w:r>
      <w:r w:rsidR="00624A5B">
        <w:rPr>
          <w:rFonts w:cstheme="minorBidi"/>
        </w:rPr>
        <w:lastRenderedPageBreak/>
        <w:t xml:space="preserve">wondering what </w:t>
      </w:r>
      <w:ins w:id="15" w:author="Microsoft Office User" w:date="2019-09-09T10:16:00Z">
        <w:r w:rsidR="00B33EAA">
          <w:rPr>
            <w:rFonts w:cstheme="minorBidi"/>
          </w:rPr>
          <w:t xml:space="preserve">is missing in </w:t>
        </w:r>
      </w:ins>
      <w:r w:rsidR="00624A5B">
        <w:rPr>
          <w:rFonts w:cstheme="minorBidi"/>
        </w:rPr>
        <w:t>the literature</w:t>
      </w:r>
      <w:del w:id="16" w:author="Microsoft Office User" w:date="2019-09-09T10:16:00Z">
        <w:r w:rsidR="00624A5B" w:rsidDel="00B33EAA">
          <w:rPr>
            <w:rFonts w:cstheme="minorBidi"/>
          </w:rPr>
          <w:delText xml:space="preserve"> is missing</w:delText>
        </w:r>
      </w:del>
      <w:r w:rsidR="00624A5B">
        <w:rPr>
          <w:rFonts w:cstheme="minorBidi"/>
        </w:rPr>
        <w:t>? What is not clearly articulated that could reconcile th</w:t>
      </w:r>
      <w:del w:id="17" w:author="Microsoft Office User" w:date="2019-09-09T10:21:00Z">
        <w:r w:rsidR="00624A5B" w:rsidDel="00B33EAA">
          <w:rPr>
            <w:rFonts w:cstheme="minorBidi"/>
          </w:rPr>
          <w:delText>ese issues</w:delText>
        </w:r>
      </w:del>
      <w:ins w:id="18" w:author="Microsoft Office User" w:date="2019-09-09T10:21:00Z">
        <w:r w:rsidR="00B33EAA">
          <w:rPr>
            <w:rFonts w:cstheme="minorBidi"/>
          </w:rPr>
          <w:t>is issue</w:t>
        </w:r>
      </w:ins>
      <w:r w:rsidR="00624A5B">
        <w:rPr>
          <w:rFonts w:cstheme="minorBidi"/>
        </w:rPr>
        <w:t>?</w:t>
      </w:r>
    </w:p>
    <w:p w14:paraId="168E9F16" w14:textId="7879D98B" w:rsidR="00EA7D8E" w:rsidRPr="00BC3FD6" w:rsidRDefault="00EA7D8E" w:rsidP="00785828">
      <w:pPr>
        <w:spacing w:line="480" w:lineRule="auto"/>
        <w:rPr>
          <w:rFonts w:cstheme="minorHAnsi"/>
        </w:rPr>
      </w:pPr>
    </w:p>
    <w:p w14:paraId="172AFD14" w14:textId="262B6B13" w:rsidR="00EA7D8E" w:rsidRPr="00BC3FD6" w:rsidRDefault="00EA7D8E" w:rsidP="00785828">
      <w:pPr>
        <w:spacing w:line="480" w:lineRule="auto"/>
        <w:rPr>
          <w:rFonts w:cstheme="minorHAnsi"/>
        </w:rPr>
      </w:pPr>
      <w:r w:rsidRPr="00BC3FD6">
        <w:rPr>
          <w:rFonts w:cstheme="minorHAnsi"/>
          <w:b/>
        </w:rPr>
        <w:t>Transportation</w:t>
      </w:r>
      <w:r w:rsidR="00046F77" w:rsidRPr="00BC3FD6">
        <w:rPr>
          <w:rFonts w:cstheme="minorHAnsi"/>
          <w:b/>
        </w:rPr>
        <w:t xml:space="preserve"> and coercion</w:t>
      </w:r>
    </w:p>
    <w:p w14:paraId="4424B228" w14:textId="6796093D" w:rsidR="00746BED" w:rsidRPr="00B33EAA" w:rsidRDefault="00746BED">
      <w:pPr>
        <w:spacing w:line="480" w:lineRule="auto"/>
        <w:rPr>
          <w:rFonts w:cstheme="minorBidi"/>
        </w:rPr>
        <w:pPrChange w:id="19" w:author="Nevin Harper" w:date="2019-09-04T02:45:00Z">
          <w:pPr/>
        </w:pPrChange>
      </w:pPr>
      <w:r w:rsidRPr="3236247E">
        <w:rPr>
          <w:rFonts w:cstheme="minorBidi"/>
        </w:rPr>
        <w:t xml:space="preserve">Questions </w:t>
      </w:r>
      <w:del w:id="20" w:author="Microsoft Office User" w:date="2019-09-09T10:22:00Z">
        <w:r w:rsidRPr="3236247E" w:rsidDel="00B33EAA">
          <w:rPr>
            <w:rFonts w:cstheme="minorBidi"/>
          </w:rPr>
          <w:delText xml:space="preserve">have been </w:delText>
        </w:r>
        <w:r w:rsidR="00624A5B" w:rsidRPr="3236247E" w:rsidDel="00B33EAA">
          <w:rPr>
            <w:rFonts w:cstheme="minorBidi"/>
          </w:rPr>
          <w:delText xml:space="preserve">asked </w:delText>
        </w:r>
        <w:r w:rsidRPr="3236247E" w:rsidDel="00B33EAA">
          <w:rPr>
            <w:rFonts w:cstheme="minorBidi"/>
          </w:rPr>
          <w:delText xml:space="preserve">in the </w:delText>
        </w:r>
        <w:r w:rsidR="00624A5B" w:rsidRPr="3236247E" w:rsidDel="00B33EAA">
          <w:rPr>
            <w:rFonts w:cstheme="minorBidi"/>
          </w:rPr>
          <w:delText xml:space="preserve">WT </w:delText>
        </w:r>
        <w:r w:rsidRPr="3236247E" w:rsidDel="00B33EAA">
          <w:rPr>
            <w:rFonts w:cstheme="minorBidi"/>
          </w:rPr>
          <w:delText>literature</w:delText>
        </w:r>
        <w:r w:rsidR="00F801E6" w:rsidRPr="3236247E" w:rsidDel="00B33EAA">
          <w:rPr>
            <w:rFonts w:cstheme="minorBidi"/>
          </w:rPr>
          <w:delText xml:space="preserve"> </w:delText>
        </w:r>
      </w:del>
      <w:r w:rsidR="00F801E6" w:rsidRPr="3236247E">
        <w:rPr>
          <w:rFonts w:cstheme="minorBidi"/>
        </w:rPr>
        <w:t>regarding p</w:t>
      </w:r>
      <w:r w:rsidRPr="3236247E">
        <w:rPr>
          <w:rFonts w:cstheme="minorBidi"/>
        </w:rPr>
        <w:t xml:space="preserve">arent coercion and deception, lack of adolescent consent for treatment, </w:t>
      </w:r>
      <w:r w:rsidR="001B0E9D" w:rsidRPr="3236247E">
        <w:rPr>
          <w:rFonts w:cstheme="minorBidi"/>
        </w:rPr>
        <w:t xml:space="preserve">and </w:t>
      </w:r>
      <w:r w:rsidRPr="3236247E">
        <w:rPr>
          <w:rFonts w:cstheme="minorBidi"/>
        </w:rPr>
        <w:t>limits to family contact during treatment</w:t>
      </w:r>
      <w:ins w:id="21" w:author="Microsoft Office User" w:date="2019-09-09T10:22:00Z">
        <w:r w:rsidR="00B33EAA">
          <w:rPr>
            <w:rFonts w:cstheme="minorBidi"/>
          </w:rPr>
          <w:t xml:space="preserve"> </w:t>
        </w:r>
        <w:r w:rsidR="00B33EAA" w:rsidRPr="3236247E">
          <w:rPr>
            <w:rFonts w:cstheme="minorBidi"/>
          </w:rPr>
          <w:t>have been</w:t>
        </w:r>
        <w:r w:rsidR="00B33EAA">
          <w:rPr>
            <w:rFonts w:cstheme="minorBidi"/>
          </w:rPr>
          <w:t xml:space="preserve"> raised</w:t>
        </w:r>
        <w:r w:rsidR="00B33EAA" w:rsidRPr="3236247E">
          <w:rPr>
            <w:rFonts w:cstheme="minorBidi"/>
          </w:rPr>
          <w:t xml:space="preserve"> in the WT literature</w:t>
        </w:r>
      </w:ins>
      <w:r w:rsidR="00624A5B" w:rsidRPr="3236247E">
        <w:rPr>
          <w:rFonts w:cstheme="minorBidi"/>
        </w:rPr>
        <w:t xml:space="preserve"> </w:t>
      </w:r>
      <w:r w:rsidRPr="3236247E">
        <w:rPr>
          <w:rFonts w:cstheme="minorBidi"/>
        </w:rPr>
        <w:t>(Becker, 2010; Hardy, 2011; Harper, 2017; Scott &amp; Duerson, 2010; Tucker</w:t>
      </w:r>
      <w:ins w:id="22" w:author="Nevin Harper" w:date="2019-09-04T02:44:00Z">
        <w:r w:rsidR="3236247E" w:rsidRPr="3236247E">
          <w:rPr>
            <w:rFonts w:cstheme="minorBidi"/>
          </w:rPr>
          <w:t xml:space="preserve"> et al.</w:t>
        </w:r>
      </w:ins>
      <w:del w:id="23" w:author="Nevin Harper" w:date="2019-09-04T02:44:00Z">
        <w:r w:rsidRPr="008F0F7C" w:rsidDel="3236247E">
          <w:rPr>
            <w:rFonts w:cstheme="minorBidi"/>
          </w:rPr>
          <w:delText>Bettman, Norton, &amp; Comart</w:delText>
        </w:r>
      </w:del>
      <w:r w:rsidRPr="3236247E">
        <w:rPr>
          <w:rFonts w:cstheme="minorBidi"/>
        </w:rPr>
        <w:t xml:space="preserve">, 2015). </w:t>
      </w:r>
      <w:r w:rsidR="005140F2" w:rsidRPr="3236247E">
        <w:rPr>
          <w:rFonts w:cstheme="minorBidi"/>
        </w:rPr>
        <w:t xml:space="preserve">The secure transport of adolescents typically occurs early in the morning when an adolescent is asleep at their home. </w:t>
      </w:r>
      <w:r w:rsidR="00FE4E94" w:rsidRPr="3236247E">
        <w:rPr>
          <w:rFonts w:cstheme="minorBidi"/>
        </w:rPr>
        <w:t xml:space="preserve">Two transport professionals, referred to as </w:t>
      </w:r>
      <w:r w:rsidR="00FE4E94" w:rsidRPr="61DAF4CA">
        <w:rPr>
          <w:rFonts w:cstheme="minorBidi"/>
          <w:i/>
          <w:iCs/>
        </w:rPr>
        <w:t>escorts</w:t>
      </w:r>
      <w:r w:rsidR="00FE4E94" w:rsidRPr="3236247E">
        <w:rPr>
          <w:rFonts w:cstheme="minorBidi"/>
        </w:rPr>
        <w:t xml:space="preserve">, will wake the adolescent and transport them to the </w:t>
      </w:r>
      <w:r w:rsidR="00624A5B" w:rsidRPr="3236247E">
        <w:rPr>
          <w:rFonts w:cstheme="minorBidi"/>
        </w:rPr>
        <w:t>WT</w:t>
      </w:r>
      <w:r w:rsidR="00FE4E94" w:rsidRPr="3236247E">
        <w:rPr>
          <w:rFonts w:cstheme="minorBidi"/>
        </w:rPr>
        <w:t xml:space="preserve"> program</w:t>
      </w:r>
      <w:r w:rsidR="00FE4E94" w:rsidRPr="61DAF4CA">
        <w:t xml:space="preserve">. </w:t>
      </w:r>
      <w:r w:rsidR="005140F2" w:rsidRPr="000441A5">
        <w:fldChar w:fldCharType="begin" w:fldLock="1"/>
      </w:r>
      <w:r w:rsidR="005140F2" w:rsidRPr="00FE4E94">
        <w:instrText>ADDIN CSL_CITATION {"citationItems":[{"id":"ITEM-1","itemData":{"DOI":"10.1007/s10566-015-9301-6","ISSN":"1053-1890","abstract":"Background: Considering the sensitive ethical issues related to involuntary treatment of adolescents, research investigating youth transport practices and treatment outcomes is clearly needed. Youth transport is common practice in many private pay programs, including wilderness therapy programs. Objective: This study of 350 adolescents in wilderness therapy sought to answer the following questions: (1) did youth who were transported to wilderness therapy present differently at intake than youth not transported in terms of both readiness to change and functioning? (2) Were there different outcomes for participants who were transported to the program compared to those who were not? (3) Were transport use and readiness to change predictors of overall improvement in the program? Methods: In this exploratory non-equivalent groups quasi-experimental study, youth self-report pre- and post- mean scores of the YOQ and URICA, as well as parent YOQ reports, were compared between transported and non-transported groups. Regression analyses were performed to see if transport use was predictive of overall improvement. Findings: Results suggested that youth improved significantly regardless of transport use; however, transported youth were more likely to have larger decreases in mental health symptomatology than non-transported youth, suggesting that being transported did not have a negative impact on treatment outcomes. Discussion: While these are encouraging findings, the results represent the evaluation of a single wilderness therapy program and are limited by the research design; hence, future research is needed to increase confidence that transport does not negatively affect treatment effectiveness.","author":[{"dropping-particle":"","family":"Tucker","given":"Anita R.","non-dropping-particle":"","parse-names":false,"suffix":""},{"dropping-particle":"","family":"Bettmann","given":"Joanna E.","non-dropping-particle":"","parse-names":false,"suffix":""},{"dropping-particle":"","family":"Norton","given":"Christine Lynn","non-dropping-particle":"","parse-names":false,"suffix":""},{"dropping-particle":"","family":"Comart","given":"Casey","non-dropping-particle":"","parse-names":false,"suffix":""}],"container-title":"Child &amp; Youth Care Forum","id":"ITEM-1","issue":"5","issued":{"date-parts":[["2015","10"]]},"note":"Accession Number: 109304928. Language: English. Entry Date: 20151015. Revision Date: 20170203. Publication Type: Article; research; tables/charts. Journal Subset: Biomedical; Blind Peer Reviewed; Editorial Board Reviewed; Peer Reviewed; USA. Special Interest: Psychiatry/Psychology. Instrumentation: Youth Outcomes Questionnaire (Y-OQ-SR 2.0); University of Rhode Island Change Assessment (URICA); Youth Outcomes Questionnaire (Y-OQ 2.0).","page":"671-686","publisher":"Springer Nature","publisher-place":"Department of Social Work, The University of New Hampshire, 55 College Road Durham 03824 USA","title":"The Role of Transport Use in Adolescent Wilderness Treatment: Its Relationship to Readiness to Change and Outcomes.","type":"article-journal","volume":"44"},"uris":["http://www.mendeley.com/documents/?uuid=4ce3d183-cc17-4784-be88-d4b01c181134"]}],"mendeley":{"formattedCitation":"(Tucker, Bettmann, Norton, &amp; Comart, 2015)","manualFormatting":"Tucker, Bettmann, Norton, and Comart (2015)","plainTextFormattedCitation":"(Tucker, Bettmann, Norton, &amp; Comart, 2015)","previouslyFormattedCitation":"(Tucker, Bettmann, Norton, &amp; Comart, 2015)"},"properties":{"noteIndex":0},"schema":"https://github.com/citation-style-language/schema/raw/master/csl-citation.json"}</w:instrText>
      </w:r>
      <w:r w:rsidR="005140F2" w:rsidRPr="000441A5">
        <w:fldChar w:fldCharType="separate"/>
      </w:r>
      <w:r w:rsidR="005140F2" w:rsidRPr="0090699E">
        <w:t>Tucker</w:t>
      </w:r>
      <w:r w:rsidR="00624A5B">
        <w:t xml:space="preserve"> et al.</w:t>
      </w:r>
      <w:r w:rsidR="005140F2" w:rsidRPr="0090699E">
        <w:t xml:space="preserve"> (2015)</w:t>
      </w:r>
      <w:r w:rsidR="005140F2" w:rsidRPr="000441A5">
        <w:fldChar w:fldCharType="end"/>
      </w:r>
      <w:r w:rsidR="005140F2" w:rsidRPr="00FE4E94">
        <w:t xml:space="preserve"> described</w:t>
      </w:r>
      <w:r w:rsidR="005140F2">
        <w:t xml:space="preserve"> that if</w:t>
      </w:r>
      <w:ins w:id="24" w:author="Microsoft Office User" w:date="2019-09-09T10:23:00Z">
        <w:r w:rsidR="00B33EAA">
          <w:t xml:space="preserve"> </w:t>
        </w:r>
      </w:ins>
      <w:del w:id="25" w:author="Microsoft Office User" w:date="2019-09-09T10:22:00Z">
        <w:r w:rsidR="005140F2" w:rsidDel="00B33EAA">
          <w:delText xml:space="preserve"> </w:delText>
        </w:r>
      </w:del>
      <w:ins w:id="26" w:author="Microsoft Office User" w:date="2019-09-09T10:22:00Z">
        <w:r w:rsidR="00B33EAA">
          <w:t xml:space="preserve">an </w:t>
        </w:r>
      </w:ins>
      <w:r w:rsidR="005140F2">
        <w:t>“</w:t>
      </w:r>
      <w:r w:rsidR="005140F2" w:rsidRPr="007413EF">
        <w:t>adolescent physically resists, the transport staff may use physical force (i.e.</w:t>
      </w:r>
      <w:r w:rsidR="00624A5B" w:rsidRPr="61DAF4CA">
        <w:t>,</w:t>
      </w:r>
      <w:r w:rsidR="005140F2" w:rsidRPr="007413EF">
        <w:t xml:space="preserve"> therapeutic holds or physical restraints) to maintain the safety and completion of the transport</w:t>
      </w:r>
      <w:r w:rsidR="005140F2" w:rsidRPr="61DAF4CA">
        <w:t>”</w:t>
      </w:r>
      <w:r w:rsidR="005140F2" w:rsidRPr="007413EF">
        <w:t xml:space="preserve"> (p. 672).</w:t>
      </w:r>
      <w:r w:rsidR="005140F2" w:rsidRPr="61DAF4CA">
        <w:t xml:space="preserve"> </w:t>
      </w:r>
      <w:r w:rsidRPr="3236247E">
        <w:rPr>
          <w:rFonts w:cstheme="minorBidi"/>
        </w:rPr>
        <w:t xml:space="preserve">Becker (2010) identified the lack of informed consent and involuntary admission </w:t>
      </w:r>
      <w:r w:rsidR="00D765CA" w:rsidRPr="3236247E">
        <w:rPr>
          <w:rFonts w:cstheme="minorBidi"/>
        </w:rPr>
        <w:t>of adolescents in</w:t>
      </w:r>
      <w:r w:rsidRPr="3236247E">
        <w:rPr>
          <w:rFonts w:cstheme="minorBidi"/>
        </w:rPr>
        <w:t xml:space="preserve">to </w:t>
      </w:r>
      <w:r w:rsidR="001B0E9D" w:rsidRPr="3236247E">
        <w:rPr>
          <w:rFonts w:cstheme="minorBidi"/>
        </w:rPr>
        <w:t>WT</w:t>
      </w:r>
      <w:r w:rsidRPr="3236247E">
        <w:rPr>
          <w:rFonts w:cstheme="minorBidi"/>
        </w:rPr>
        <w:t xml:space="preserve"> program</w:t>
      </w:r>
      <w:r w:rsidR="00D765CA" w:rsidRPr="3236247E">
        <w:rPr>
          <w:rFonts w:cstheme="minorBidi"/>
        </w:rPr>
        <w:t>s</w:t>
      </w:r>
      <w:r w:rsidRPr="3236247E">
        <w:rPr>
          <w:rFonts w:cstheme="minorBidi"/>
        </w:rPr>
        <w:t xml:space="preserve"> as compromising the </w:t>
      </w:r>
      <w:r w:rsidR="00D765CA" w:rsidRPr="3236247E">
        <w:rPr>
          <w:rFonts w:cstheme="minorBidi"/>
        </w:rPr>
        <w:t xml:space="preserve">values and </w:t>
      </w:r>
      <w:r w:rsidRPr="3236247E">
        <w:rPr>
          <w:rFonts w:cstheme="minorBidi"/>
        </w:rPr>
        <w:t xml:space="preserve">professional </w:t>
      </w:r>
      <w:r w:rsidR="00577D3E" w:rsidRPr="3236247E">
        <w:rPr>
          <w:rFonts w:cstheme="minorBidi"/>
        </w:rPr>
        <w:t xml:space="preserve">code of </w:t>
      </w:r>
      <w:r w:rsidRPr="3236247E">
        <w:rPr>
          <w:rFonts w:cstheme="minorBidi"/>
        </w:rPr>
        <w:t xml:space="preserve">ethics of therapists. </w:t>
      </w:r>
      <w:r w:rsidR="001B0E9D" w:rsidRPr="3236247E">
        <w:rPr>
          <w:rFonts w:cstheme="minorBidi"/>
        </w:rPr>
        <w:t xml:space="preserve">As </w:t>
      </w:r>
      <w:proofErr w:type="spellStart"/>
      <w:r w:rsidR="001B0E9D" w:rsidRPr="3236247E">
        <w:rPr>
          <w:rFonts w:cstheme="minorBidi"/>
        </w:rPr>
        <w:t>Szmukler</w:t>
      </w:r>
      <w:proofErr w:type="spellEnd"/>
      <w:r w:rsidR="001B0E9D" w:rsidRPr="3236247E">
        <w:rPr>
          <w:rFonts w:cstheme="minorBidi"/>
        </w:rPr>
        <w:t xml:space="preserve"> (2008) stated</w:t>
      </w:r>
      <w:r w:rsidR="4E7ABD12" w:rsidRPr="3236247E">
        <w:rPr>
          <w:rFonts w:cstheme="minorBidi"/>
        </w:rPr>
        <w:t>,</w:t>
      </w:r>
      <w:r w:rsidR="001B0E9D" w:rsidRPr="3236247E">
        <w:rPr>
          <w:rFonts w:cstheme="minorBidi"/>
        </w:rPr>
        <w:t xml:space="preserve"> “there is probably no more unpleasant task for a clinician working in mental health than imposing treatment on an unwilling patient; and probably no experience for the patient is more humiliating” (p. 229). </w:t>
      </w:r>
      <w:r w:rsidR="005545D5" w:rsidRPr="3236247E">
        <w:rPr>
          <w:rFonts w:cstheme="minorBidi"/>
        </w:rPr>
        <w:t>Taking involuntary treatment into account, the United Nations’ Human Rights Council (201</w:t>
      </w:r>
      <w:r w:rsidR="00CD2EF5" w:rsidRPr="3236247E">
        <w:rPr>
          <w:rFonts w:cstheme="minorBidi"/>
        </w:rPr>
        <w:t>8</w:t>
      </w:r>
      <w:r w:rsidR="005545D5" w:rsidRPr="3236247E">
        <w:rPr>
          <w:rFonts w:cstheme="minorBidi"/>
        </w:rPr>
        <w:t xml:space="preserve">) </w:t>
      </w:r>
      <w:r w:rsidR="000441A5" w:rsidRPr="3236247E">
        <w:rPr>
          <w:rFonts w:cstheme="minorBidi"/>
        </w:rPr>
        <w:t>called</w:t>
      </w:r>
      <w:ins w:id="27" w:author="Nevin Harper" w:date="2019-09-04T02:45:00Z">
        <w:r w:rsidR="00CD2EF5" w:rsidRPr="3236247E">
          <w:rPr>
            <w:rFonts w:cstheme="minorBidi"/>
          </w:rPr>
          <w:t xml:space="preserve"> for all mental health care and services be “based on the free and informed consent of the individual” (p. 46) and the repealing of “involuntary hospitalization and institutionalization” (p. 46).</w:t>
        </w:r>
      </w:ins>
      <w:r w:rsidR="005545D5" w:rsidRPr="3236247E">
        <w:rPr>
          <w:rFonts w:cstheme="minorBidi"/>
        </w:rPr>
        <w:t xml:space="preserve"> </w:t>
      </w:r>
      <w:r w:rsidR="001B0E9D" w:rsidRPr="3236247E">
        <w:rPr>
          <w:rFonts w:cstheme="minorBidi"/>
        </w:rPr>
        <w:t xml:space="preserve">While not within the scope of this paper to address all of these ethical concerns, we are addressing the </w:t>
      </w:r>
      <w:r w:rsidR="00F801E6" w:rsidRPr="3236247E">
        <w:rPr>
          <w:rFonts w:cstheme="minorBidi"/>
        </w:rPr>
        <w:t>way</w:t>
      </w:r>
      <w:r w:rsidR="001B0E9D" w:rsidRPr="3236247E">
        <w:rPr>
          <w:rFonts w:cstheme="minorBidi"/>
        </w:rPr>
        <w:t xml:space="preserve"> voluntary/involuntary </w:t>
      </w:r>
      <w:r w:rsidR="00F801E6" w:rsidRPr="3236247E">
        <w:rPr>
          <w:rFonts w:cstheme="minorBidi"/>
        </w:rPr>
        <w:t>has been portrayed</w:t>
      </w:r>
      <w:ins w:id="28" w:author="Microsoft Office User" w:date="2019-09-09T10:24:00Z">
        <w:r w:rsidR="00C50EFF">
          <w:rPr>
            <w:rFonts w:cstheme="minorBidi"/>
          </w:rPr>
          <w:t xml:space="preserve"> in WT research</w:t>
        </w:r>
      </w:ins>
      <w:r w:rsidR="00F801E6" w:rsidRPr="3236247E">
        <w:rPr>
          <w:rFonts w:cstheme="minorBidi"/>
        </w:rPr>
        <w:t>; that transported is equal to involuntary</w:t>
      </w:r>
      <w:ins w:id="29" w:author="Microsoft Office User" w:date="2019-09-09T10:24:00Z">
        <w:r w:rsidR="00C50EFF">
          <w:rPr>
            <w:rFonts w:cstheme="minorBidi"/>
          </w:rPr>
          <w:t>, and not transported as voluntary</w:t>
        </w:r>
      </w:ins>
      <w:r w:rsidR="00F801E6" w:rsidRPr="3236247E">
        <w:rPr>
          <w:rFonts w:cstheme="minorBidi"/>
        </w:rPr>
        <w:t>. W</w:t>
      </w:r>
      <w:r w:rsidR="003969FE" w:rsidRPr="3236247E">
        <w:rPr>
          <w:rFonts w:cstheme="minorBidi"/>
        </w:rPr>
        <w:t xml:space="preserve">e </w:t>
      </w:r>
      <w:del w:id="30" w:author="Microsoft Office User" w:date="2019-09-09T10:25:00Z">
        <w:r w:rsidR="003969FE" w:rsidRPr="3236247E" w:rsidDel="00C50EFF">
          <w:rPr>
            <w:rFonts w:cstheme="minorBidi"/>
          </w:rPr>
          <w:delText xml:space="preserve">see </w:delText>
        </w:r>
      </w:del>
      <w:ins w:id="31" w:author="Microsoft Office User" w:date="2019-09-09T10:25:00Z">
        <w:r w:rsidR="00C50EFF">
          <w:rPr>
            <w:rFonts w:cstheme="minorBidi"/>
          </w:rPr>
          <w:t>deem</w:t>
        </w:r>
        <w:r w:rsidR="00C50EFF" w:rsidRPr="3236247E">
          <w:rPr>
            <w:rFonts w:cstheme="minorBidi"/>
          </w:rPr>
          <w:t xml:space="preserve"> </w:t>
        </w:r>
      </w:ins>
      <w:ins w:id="32" w:author="Microsoft Office User" w:date="2019-09-09T10:23:00Z">
        <w:r w:rsidR="00C50EFF">
          <w:rPr>
            <w:rFonts w:cstheme="minorBidi"/>
          </w:rPr>
          <w:t>th</w:t>
        </w:r>
      </w:ins>
      <w:ins w:id="33" w:author="Microsoft Office User" w:date="2019-09-09T10:24:00Z">
        <w:r w:rsidR="00C50EFF">
          <w:rPr>
            <w:rFonts w:cstheme="minorBidi"/>
          </w:rPr>
          <w:t>is</w:t>
        </w:r>
      </w:ins>
      <w:ins w:id="34" w:author="Microsoft Office User" w:date="2019-09-09T10:23:00Z">
        <w:r w:rsidR="00C50EFF">
          <w:rPr>
            <w:rFonts w:cstheme="minorBidi"/>
          </w:rPr>
          <w:t xml:space="preserve"> </w:t>
        </w:r>
      </w:ins>
      <w:r w:rsidR="00F801E6" w:rsidRPr="3236247E">
        <w:rPr>
          <w:rFonts w:cstheme="minorBidi"/>
        </w:rPr>
        <w:t xml:space="preserve">use of </w:t>
      </w:r>
      <w:ins w:id="35" w:author="Microsoft Office User" w:date="2019-09-09T10:25:00Z">
        <w:r w:rsidR="00C50EFF">
          <w:rPr>
            <w:rFonts w:cstheme="minorBidi"/>
          </w:rPr>
          <w:t xml:space="preserve">the </w:t>
        </w:r>
      </w:ins>
      <w:r w:rsidR="00F801E6" w:rsidRPr="3236247E">
        <w:rPr>
          <w:rFonts w:cstheme="minorBidi"/>
        </w:rPr>
        <w:t xml:space="preserve">voluntary/involuntary </w:t>
      </w:r>
      <w:ins w:id="36" w:author="Microsoft Office User" w:date="2019-09-09T10:25:00Z">
        <w:r w:rsidR="00C50EFF" w:rsidRPr="3236247E">
          <w:rPr>
            <w:rFonts w:cstheme="minorBidi"/>
          </w:rPr>
          <w:t>variable</w:t>
        </w:r>
        <w:r w:rsidR="00C50EFF" w:rsidRPr="3236247E">
          <w:rPr>
            <w:rFonts w:cstheme="minorBidi"/>
          </w:rPr>
          <w:t xml:space="preserve"> </w:t>
        </w:r>
      </w:ins>
      <w:r w:rsidR="00F801E6" w:rsidRPr="3236247E">
        <w:rPr>
          <w:rFonts w:cstheme="minorBidi"/>
        </w:rPr>
        <w:t>as</w:t>
      </w:r>
      <w:del w:id="37" w:author="Microsoft Office User" w:date="2019-09-09T10:25:00Z">
        <w:r w:rsidR="003969FE" w:rsidRPr="3236247E" w:rsidDel="00C50EFF">
          <w:rPr>
            <w:rFonts w:cstheme="minorBidi"/>
          </w:rPr>
          <w:delText xml:space="preserve"> a</w:delText>
        </w:r>
      </w:del>
      <w:r w:rsidR="003969FE" w:rsidRPr="3236247E">
        <w:rPr>
          <w:rFonts w:cstheme="minorBidi"/>
        </w:rPr>
        <w:t xml:space="preserve"> meaningless</w:t>
      </w:r>
      <w:del w:id="38" w:author="Microsoft Office User" w:date="2019-09-09T10:25:00Z">
        <w:r w:rsidR="003969FE" w:rsidRPr="3236247E" w:rsidDel="00C50EFF">
          <w:rPr>
            <w:rFonts w:cstheme="minorBidi"/>
          </w:rPr>
          <w:delText xml:space="preserve"> variable</w:delText>
        </w:r>
      </w:del>
      <w:r w:rsidR="003969FE" w:rsidRPr="3236247E">
        <w:rPr>
          <w:rFonts w:cstheme="minorBidi"/>
        </w:rPr>
        <w:t xml:space="preserve">. </w:t>
      </w:r>
    </w:p>
    <w:p w14:paraId="2276F11C" w14:textId="7823EC77" w:rsidR="00746BED" w:rsidRPr="00BC3FD6" w:rsidRDefault="00746BED" w:rsidP="00785828">
      <w:pPr>
        <w:spacing w:line="480" w:lineRule="auto"/>
        <w:rPr>
          <w:rFonts w:cstheme="minorHAnsi"/>
        </w:rPr>
      </w:pPr>
    </w:p>
    <w:p w14:paraId="6A02AACE" w14:textId="34461A1E" w:rsidR="00E30668" w:rsidRPr="00BC3FD6" w:rsidRDefault="00F801E6">
      <w:pPr>
        <w:tabs>
          <w:tab w:val="left" w:pos="7513"/>
        </w:tabs>
        <w:spacing w:line="480" w:lineRule="auto"/>
        <w:rPr>
          <w:rFonts w:cstheme="minorBidi"/>
          <w:rPrChange w:id="39" w:author="Nevin Harper" w:date="2019-09-04T02:45:00Z">
            <w:rPr/>
          </w:rPrChange>
        </w:rPr>
        <w:pPrChange w:id="40" w:author="Nevin Harper" w:date="2019-09-04T02:45:00Z">
          <w:pPr>
            <w:tabs>
              <w:tab w:val="left" w:pos="7513"/>
            </w:tabs>
          </w:pPr>
        </w:pPrChange>
      </w:pPr>
      <w:r w:rsidRPr="61DAF4CA">
        <w:rPr>
          <w:rFonts w:cstheme="minorBidi"/>
        </w:rPr>
        <w:t>Fifty to 65% of a</w:t>
      </w:r>
      <w:r w:rsidR="0042656D" w:rsidRPr="61DAF4CA">
        <w:rPr>
          <w:rFonts w:cstheme="minorBidi"/>
        </w:rPr>
        <w:t>dolescents enter WT via transport services (Russell, 2007; Tucker et al., 201</w:t>
      </w:r>
      <w:r w:rsidR="00B87CFF" w:rsidRPr="61DAF4CA">
        <w:rPr>
          <w:rFonts w:cstheme="minorBidi"/>
        </w:rPr>
        <w:t>8</w:t>
      </w:r>
      <w:del w:id="41" w:author="Microsoft Office User" w:date="2019-09-03T14:53:00Z">
        <w:r w:rsidR="0042656D" w:rsidRPr="008F0F7C" w:rsidDel="00B87CFF">
          <w:rPr>
            <w:rFonts w:cstheme="minorBidi"/>
          </w:rPr>
          <w:delText>6</w:delText>
        </w:r>
      </w:del>
      <w:r w:rsidR="0042656D" w:rsidRPr="61DAF4CA">
        <w:rPr>
          <w:rFonts w:cstheme="minorBidi"/>
        </w:rPr>
        <w:t>)</w:t>
      </w:r>
      <w:ins w:id="42" w:author="Microsoft Office User" w:date="2019-09-09T10:25:00Z">
        <w:r w:rsidR="00C50EFF">
          <w:rPr>
            <w:rFonts w:cstheme="minorBidi"/>
          </w:rPr>
          <w:t xml:space="preserve"> and that</w:t>
        </w:r>
      </w:ins>
      <w:del w:id="43" w:author="Microsoft Office User" w:date="2019-09-09T10:25:00Z">
        <w:r w:rsidR="0042656D" w:rsidRPr="61DAF4CA" w:rsidDel="00C50EFF">
          <w:rPr>
            <w:rFonts w:cstheme="minorBidi"/>
          </w:rPr>
          <w:delText>.</w:delText>
        </w:r>
      </w:del>
      <w:r w:rsidR="0042656D" w:rsidRPr="61DAF4CA">
        <w:rPr>
          <w:rFonts w:cstheme="minorBidi"/>
        </w:rPr>
        <w:t xml:space="preserve"> </w:t>
      </w:r>
      <w:ins w:id="44" w:author="Microsoft Office User" w:date="2019-09-09T10:25:00Z">
        <w:r w:rsidR="00C50EFF">
          <w:rPr>
            <w:rFonts w:cstheme="minorBidi"/>
          </w:rPr>
          <w:t>t</w:t>
        </w:r>
      </w:ins>
      <w:del w:id="45" w:author="Microsoft Office User" w:date="2019-09-09T10:25:00Z">
        <w:r w:rsidR="008F44C1" w:rsidRPr="61DAF4CA" w:rsidDel="00C50EFF">
          <w:rPr>
            <w:rFonts w:cstheme="minorBidi"/>
          </w:rPr>
          <w:delText>T</w:delText>
        </w:r>
      </w:del>
      <w:r w:rsidR="008F44C1" w:rsidRPr="61DAF4CA">
        <w:rPr>
          <w:rFonts w:cstheme="minorBidi"/>
        </w:rPr>
        <w:t xml:space="preserve">reatment completion </w:t>
      </w:r>
      <w:r w:rsidR="00617866" w:rsidRPr="61DAF4CA">
        <w:rPr>
          <w:rFonts w:cstheme="minorBidi"/>
        </w:rPr>
        <w:t>rates in WT have been reported at</w:t>
      </w:r>
      <w:r w:rsidR="00432B10" w:rsidRPr="61DAF4CA">
        <w:rPr>
          <w:rFonts w:cstheme="minorBidi"/>
        </w:rPr>
        <w:t xml:space="preserve"> 93</w:t>
      </w:r>
      <w:r w:rsidR="008F44C1" w:rsidRPr="61DAF4CA">
        <w:rPr>
          <w:rFonts w:cstheme="minorBidi"/>
        </w:rPr>
        <w:t>%</w:t>
      </w:r>
      <w:r w:rsidR="00265077" w:rsidRPr="61DAF4CA">
        <w:rPr>
          <w:rFonts w:cstheme="minorBidi"/>
        </w:rPr>
        <w:t xml:space="preserve"> and 94%</w:t>
      </w:r>
      <w:r w:rsidR="008F44C1" w:rsidRPr="61DAF4CA">
        <w:rPr>
          <w:rFonts w:cstheme="minorBidi"/>
        </w:rPr>
        <w:t xml:space="preserve"> </w:t>
      </w:r>
      <w:r w:rsidR="00D60AC5" w:rsidRPr="61DAF4CA">
        <w:rPr>
          <w:rFonts w:cstheme="minorBidi"/>
        </w:rPr>
        <w:t>(</w:t>
      </w:r>
      <w:proofErr w:type="spellStart"/>
      <w:r w:rsidRPr="61DAF4CA">
        <w:rPr>
          <w:rFonts w:cstheme="minorBidi"/>
        </w:rPr>
        <w:t>Gass</w:t>
      </w:r>
      <w:proofErr w:type="spellEnd"/>
      <w:r w:rsidRPr="61DAF4CA">
        <w:rPr>
          <w:rFonts w:cstheme="minorBidi"/>
        </w:rPr>
        <w:t xml:space="preserve"> et al., 2019; </w:t>
      </w:r>
      <w:r w:rsidR="00D60AC5" w:rsidRPr="61DAF4CA">
        <w:rPr>
          <w:rFonts w:cstheme="minorBidi"/>
        </w:rPr>
        <w:t>Russell &amp; Harper, 2006</w:t>
      </w:r>
      <w:r w:rsidR="00265077" w:rsidRPr="61DAF4CA">
        <w:rPr>
          <w:rFonts w:cstheme="minorBidi"/>
        </w:rPr>
        <w:t>;</w:t>
      </w:r>
      <w:r w:rsidR="00D60AC5" w:rsidRPr="61DAF4CA">
        <w:rPr>
          <w:rFonts w:cstheme="minorBidi"/>
        </w:rPr>
        <w:t>)</w:t>
      </w:r>
      <w:ins w:id="46" w:author="Microsoft Office User" w:date="2019-09-09T10:26:00Z">
        <w:r w:rsidR="00C50EFF">
          <w:rPr>
            <w:rFonts w:cstheme="minorBidi"/>
          </w:rPr>
          <w:t>.</w:t>
        </w:r>
      </w:ins>
      <w:r w:rsidR="00D60AC5" w:rsidRPr="61DAF4CA">
        <w:rPr>
          <w:rFonts w:cstheme="minorBidi"/>
        </w:rPr>
        <w:t xml:space="preserve"> </w:t>
      </w:r>
      <w:ins w:id="47" w:author="Microsoft Office User" w:date="2019-09-09T10:26:00Z">
        <w:r w:rsidR="00C50EFF">
          <w:rPr>
            <w:rFonts w:cstheme="minorBidi"/>
          </w:rPr>
          <w:t>W</w:t>
        </w:r>
      </w:ins>
      <w:del w:id="48" w:author="Microsoft Office User" w:date="2019-09-09T10:26:00Z">
        <w:r w:rsidR="008F44C1" w:rsidRPr="61DAF4CA" w:rsidDel="00C50EFF">
          <w:rPr>
            <w:rFonts w:cstheme="minorBidi"/>
          </w:rPr>
          <w:delText>which</w:delText>
        </w:r>
        <w:r w:rsidR="00432B10" w:rsidRPr="61DAF4CA" w:rsidDel="00C50EFF">
          <w:rPr>
            <w:rFonts w:cstheme="minorBidi"/>
          </w:rPr>
          <w:delText>,</w:delText>
        </w:r>
        <w:r w:rsidR="008071B5" w:rsidRPr="61DAF4CA" w:rsidDel="00C50EFF">
          <w:rPr>
            <w:rFonts w:cstheme="minorBidi"/>
          </w:rPr>
          <w:delText xml:space="preserve"> w</w:delText>
        </w:r>
      </w:del>
      <w:r w:rsidR="008071B5" w:rsidRPr="61DAF4CA">
        <w:rPr>
          <w:rFonts w:cstheme="minorBidi"/>
        </w:rPr>
        <w:t>hile a highly predictive factor in treatment,</w:t>
      </w:r>
      <w:r w:rsidR="008F44C1" w:rsidRPr="61DAF4CA">
        <w:rPr>
          <w:rFonts w:cstheme="minorBidi"/>
        </w:rPr>
        <w:t xml:space="preserve"> </w:t>
      </w:r>
      <w:ins w:id="49" w:author="Microsoft Office User" w:date="2019-09-09T10:26:00Z">
        <w:r w:rsidR="00C50EFF">
          <w:rPr>
            <w:rFonts w:cstheme="minorBidi"/>
          </w:rPr>
          <w:t xml:space="preserve">this completion rate </w:t>
        </w:r>
      </w:ins>
      <w:r w:rsidR="008F44C1" w:rsidRPr="61DAF4CA">
        <w:rPr>
          <w:rFonts w:cstheme="minorBidi"/>
        </w:rPr>
        <w:t>is exceptionally high relative to other adolescent treatment modalities</w:t>
      </w:r>
      <w:r w:rsidR="00432B10" w:rsidRPr="61DAF4CA">
        <w:rPr>
          <w:rFonts w:cstheme="minorBidi"/>
        </w:rPr>
        <w:t xml:space="preserve"> including ou</w:t>
      </w:r>
      <w:r w:rsidR="0042656D" w:rsidRPr="61DAF4CA">
        <w:rPr>
          <w:rFonts w:cstheme="minorBidi"/>
        </w:rPr>
        <w:t xml:space="preserve">tpatient and </w:t>
      </w:r>
      <w:r w:rsidR="003969FE" w:rsidRPr="61DAF4CA">
        <w:rPr>
          <w:rFonts w:cstheme="minorBidi"/>
        </w:rPr>
        <w:t xml:space="preserve">other </w:t>
      </w:r>
      <w:r w:rsidR="0042656D" w:rsidRPr="61DAF4CA">
        <w:rPr>
          <w:rFonts w:cstheme="minorBidi"/>
        </w:rPr>
        <w:t>residential models</w:t>
      </w:r>
      <w:r w:rsidR="008F44C1" w:rsidRPr="61DAF4CA">
        <w:rPr>
          <w:rFonts w:cstheme="minorBidi"/>
        </w:rPr>
        <w:t xml:space="preserve"> </w:t>
      </w:r>
      <w:r w:rsidR="008071B5" w:rsidRPr="61DAF4CA">
        <w:rPr>
          <w:rFonts w:cstheme="minorBidi"/>
        </w:rPr>
        <w:t>which average</w:t>
      </w:r>
      <w:r w:rsidR="00432B10" w:rsidRPr="61DAF4CA">
        <w:rPr>
          <w:rFonts w:cstheme="minorBidi"/>
        </w:rPr>
        <w:t xml:space="preserve"> less than 50</w:t>
      </w:r>
      <w:r w:rsidR="008071B5" w:rsidRPr="61DAF4CA">
        <w:rPr>
          <w:rFonts w:cstheme="minorBidi"/>
        </w:rPr>
        <w:t xml:space="preserve">% </w:t>
      </w:r>
      <w:r w:rsidR="00432B10" w:rsidRPr="61DAF4CA">
        <w:rPr>
          <w:rFonts w:cstheme="minorBidi"/>
        </w:rPr>
        <w:t xml:space="preserve">completion rates </w:t>
      </w:r>
      <w:r w:rsidR="008F44C1" w:rsidRPr="61DAF4CA">
        <w:rPr>
          <w:rFonts w:cstheme="minorBidi"/>
        </w:rPr>
        <w:t>(</w:t>
      </w:r>
      <w:r w:rsidR="008071B5" w:rsidRPr="61DAF4CA">
        <w:rPr>
          <w:rFonts w:cstheme="minorBidi"/>
        </w:rPr>
        <w:t xml:space="preserve">Substance Abuse </w:t>
      </w:r>
      <w:r w:rsidR="00432B10" w:rsidRPr="61DAF4CA">
        <w:rPr>
          <w:rFonts w:cstheme="minorBidi"/>
        </w:rPr>
        <w:t xml:space="preserve">&amp; Mental Health Services Administration, 2010; </w:t>
      </w:r>
      <w:r w:rsidR="00432B10" w:rsidRPr="61DAF4CA">
        <w:rPr>
          <w:rFonts w:cstheme="minorBidi"/>
          <w:color w:val="000000" w:themeColor="text1"/>
        </w:rPr>
        <w:t>Neumann et al., 2010</w:t>
      </w:r>
      <w:r w:rsidR="008F44C1" w:rsidRPr="61DAF4CA">
        <w:rPr>
          <w:rFonts w:cstheme="minorBidi"/>
          <w:color w:val="000000" w:themeColor="text1"/>
        </w:rPr>
        <w:t xml:space="preserve">). </w:t>
      </w:r>
      <w:r w:rsidR="00265077" w:rsidRPr="61DAF4CA">
        <w:rPr>
          <w:rFonts w:cstheme="minorBidi"/>
          <w:color w:val="000000" w:themeColor="text1"/>
        </w:rPr>
        <w:t xml:space="preserve">Some of these reports of treatment completion rates are concerning as publications, such as </w:t>
      </w:r>
      <w:proofErr w:type="spellStart"/>
      <w:r w:rsidR="00265077" w:rsidRPr="61DAF4CA">
        <w:rPr>
          <w:rFonts w:cstheme="minorBidi"/>
          <w:color w:val="000000" w:themeColor="text1"/>
        </w:rPr>
        <w:t>Gass</w:t>
      </w:r>
      <w:proofErr w:type="spellEnd"/>
      <w:r w:rsidR="00265077" w:rsidRPr="61DAF4CA">
        <w:rPr>
          <w:rFonts w:cstheme="minorBidi"/>
          <w:color w:val="000000" w:themeColor="text1"/>
        </w:rPr>
        <w:t xml:space="preserve"> et al. (2019),</w:t>
      </w:r>
      <w:del w:id="50" w:author="Microsoft Office User" w:date="2019-09-09T10:26:00Z">
        <w:r w:rsidR="00265077" w:rsidRPr="61DAF4CA" w:rsidDel="00C50EFF">
          <w:rPr>
            <w:rFonts w:cstheme="minorBidi"/>
            <w:color w:val="000000" w:themeColor="text1"/>
          </w:rPr>
          <w:delText xml:space="preserve"> </w:delText>
        </w:r>
      </w:del>
      <w:ins w:id="51" w:author="Nevin Harper" w:date="2019-09-04T02:45:00Z">
        <w:del w:id="52" w:author="Microsoft Office User" w:date="2019-09-09T10:26:00Z">
          <w:r w:rsidR="61DAF4CA" w:rsidRPr="61DAF4CA" w:rsidDel="00C50EFF">
            <w:rPr>
              <w:rFonts w:cstheme="minorBidi"/>
              <w:color w:val="000000" w:themeColor="text1"/>
            </w:rPr>
            <w:delText>that</w:delText>
          </w:r>
        </w:del>
        <w:r w:rsidR="61DAF4CA" w:rsidRPr="61DAF4CA">
          <w:rPr>
            <w:rFonts w:cstheme="minorBidi"/>
            <w:color w:val="000000" w:themeColor="text1"/>
          </w:rPr>
          <w:t xml:space="preserve"> </w:t>
        </w:r>
      </w:ins>
      <w:r w:rsidR="00265077" w:rsidRPr="61DAF4CA">
        <w:rPr>
          <w:rFonts w:cstheme="minorBidi"/>
          <w:color w:val="000000" w:themeColor="text1"/>
        </w:rPr>
        <w:t xml:space="preserve">does not acknowledge the lack of choice to disengage from treatment </w:t>
      </w:r>
      <w:del w:id="53" w:author="Microsoft Office User" w:date="2019-09-09T10:26:00Z">
        <w:r w:rsidR="00265077" w:rsidRPr="61DAF4CA" w:rsidDel="00C50EFF">
          <w:rPr>
            <w:rFonts w:cstheme="minorBidi"/>
            <w:color w:val="000000" w:themeColor="text1"/>
          </w:rPr>
          <w:delText xml:space="preserve">awarded </w:delText>
        </w:r>
      </w:del>
      <w:ins w:id="54" w:author="Microsoft Office User" w:date="2019-09-09T10:26:00Z">
        <w:r w:rsidR="00C50EFF" w:rsidRPr="61DAF4CA">
          <w:rPr>
            <w:rFonts w:cstheme="minorBidi"/>
            <w:color w:val="000000" w:themeColor="text1"/>
          </w:rPr>
          <w:t>a</w:t>
        </w:r>
        <w:r w:rsidR="00C50EFF">
          <w:rPr>
            <w:rFonts w:cstheme="minorBidi"/>
            <w:color w:val="000000" w:themeColor="text1"/>
          </w:rPr>
          <w:t>ffo</w:t>
        </w:r>
        <w:r w:rsidR="00C50EFF" w:rsidRPr="61DAF4CA">
          <w:rPr>
            <w:rFonts w:cstheme="minorBidi"/>
            <w:color w:val="000000" w:themeColor="text1"/>
          </w:rPr>
          <w:t xml:space="preserve">rded </w:t>
        </w:r>
      </w:ins>
      <w:r w:rsidR="00265077" w:rsidRPr="61DAF4CA">
        <w:rPr>
          <w:rFonts w:cstheme="minorBidi"/>
          <w:color w:val="000000" w:themeColor="text1"/>
        </w:rPr>
        <w:t xml:space="preserve">to adolescents. </w:t>
      </w:r>
      <w:r w:rsidR="00E30668" w:rsidRPr="00B33EAA">
        <w:rPr>
          <w:rFonts w:cstheme="minorBidi"/>
        </w:rPr>
        <w:t xml:space="preserve">Russell (2006b) was explicit </w:t>
      </w:r>
      <w:ins w:id="55" w:author="Microsoft Office User" w:date="2019-09-09T10:27:00Z">
        <w:r w:rsidR="00C50EFF">
          <w:rPr>
            <w:rFonts w:cstheme="minorBidi"/>
          </w:rPr>
          <w:t xml:space="preserve">however, </w:t>
        </w:r>
      </w:ins>
      <w:bookmarkStart w:id="56" w:name="_GoBack"/>
      <w:bookmarkEnd w:id="56"/>
      <w:r w:rsidR="00E30668" w:rsidRPr="00B33EAA">
        <w:rPr>
          <w:rFonts w:cstheme="minorBidi"/>
        </w:rPr>
        <w:t>in defining three forms of coercion in WT: (1) the adolescent is often not involved in the decision-making process for treatment, (2) the adolescent can be forcibly taken or deceived into enterin</w:t>
      </w:r>
      <w:r w:rsidR="00E30668" w:rsidRPr="00C50EFF">
        <w:rPr>
          <w:rFonts w:cstheme="minorBidi"/>
        </w:rPr>
        <w:t>g the program, and (3) the program uses coercive techniques to maintain the youth in the program. Russell (2006b) further identified that at the time, no measures of frequency or type/form of coercion were present in WT research, although OBH programs had started tracking critical incidents, injury, runaway, and ‘therapeutic holds’ and restraint data to better understand the frequencies and patterns of these events in practice (</w:t>
      </w:r>
      <w:proofErr w:type="spellStart"/>
      <w:r w:rsidR="00895ABA" w:rsidRPr="61DAF4CA">
        <w:rPr>
          <w:rFonts w:cstheme="minorBidi"/>
          <w:rPrChange w:id="57" w:author="Nevin Harper" w:date="2019-09-04T02:45:00Z">
            <w:rPr>
              <w:rFonts w:cstheme="minorHAnsi"/>
            </w:rPr>
          </w:rPrChange>
        </w:rPr>
        <w:t>Javorski</w:t>
      </w:r>
      <w:proofErr w:type="spellEnd"/>
      <w:r w:rsidR="00895ABA" w:rsidRPr="61DAF4CA">
        <w:rPr>
          <w:rFonts w:cstheme="minorBidi"/>
          <w:rPrChange w:id="58" w:author="Nevin Harper" w:date="2019-09-04T02:45:00Z">
            <w:rPr>
              <w:rFonts w:cstheme="minorHAnsi"/>
            </w:rPr>
          </w:rPrChange>
        </w:rPr>
        <w:t xml:space="preserve"> &amp; </w:t>
      </w:r>
      <w:proofErr w:type="spellStart"/>
      <w:r w:rsidR="00895ABA" w:rsidRPr="61DAF4CA">
        <w:rPr>
          <w:rFonts w:cstheme="minorBidi"/>
          <w:rPrChange w:id="59" w:author="Nevin Harper" w:date="2019-09-04T02:45:00Z">
            <w:rPr>
              <w:rFonts w:cstheme="minorHAnsi"/>
            </w:rPr>
          </w:rPrChange>
        </w:rPr>
        <w:t>Gass</w:t>
      </w:r>
      <w:proofErr w:type="spellEnd"/>
      <w:r w:rsidR="00895ABA" w:rsidRPr="61DAF4CA">
        <w:rPr>
          <w:rFonts w:cstheme="minorBidi"/>
          <w:rPrChange w:id="60" w:author="Nevin Harper" w:date="2019-09-04T02:45:00Z">
            <w:rPr>
              <w:rFonts w:cstheme="minorHAnsi"/>
            </w:rPr>
          </w:rPrChange>
        </w:rPr>
        <w:t xml:space="preserve">, 2013; </w:t>
      </w:r>
      <w:r w:rsidR="00E30668" w:rsidRPr="61DAF4CA">
        <w:rPr>
          <w:rFonts w:cstheme="minorBidi"/>
          <w:rPrChange w:id="61" w:author="Nevin Harper" w:date="2019-09-04T02:45:00Z">
            <w:rPr>
              <w:rFonts w:cstheme="minorHAnsi"/>
            </w:rPr>
          </w:rPrChange>
        </w:rPr>
        <w:t xml:space="preserve">Russell &amp; Harper, 2006). </w:t>
      </w:r>
    </w:p>
    <w:p w14:paraId="15AA3E02" w14:textId="3F198A2D" w:rsidR="00746BED" w:rsidRPr="00BC3FD6" w:rsidRDefault="00746BED" w:rsidP="00785828">
      <w:pPr>
        <w:spacing w:line="480" w:lineRule="auto"/>
        <w:rPr>
          <w:rFonts w:cstheme="minorHAnsi"/>
          <w:color w:val="000000" w:themeColor="text1"/>
        </w:rPr>
      </w:pPr>
    </w:p>
    <w:p w14:paraId="51D6A3B5" w14:textId="79F48A8F" w:rsidR="00746BED" w:rsidRPr="00157837" w:rsidRDefault="00746BED" w:rsidP="008504C4">
      <w:pPr>
        <w:spacing w:line="480" w:lineRule="auto"/>
        <w:rPr>
          <w:rFonts w:cstheme="minorBidi"/>
        </w:rPr>
      </w:pPr>
      <w:r w:rsidRPr="008F0F7C">
        <w:rPr>
          <w:rFonts w:cstheme="minorBidi"/>
        </w:rPr>
        <w:t>Involuntary treatment and transportation service</w:t>
      </w:r>
      <w:r w:rsidR="00930340">
        <w:rPr>
          <w:rFonts w:cstheme="minorBidi"/>
        </w:rPr>
        <w:t>s</w:t>
      </w:r>
      <w:r w:rsidRPr="008F0F7C">
        <w:rPr>
          <w:rFonts w:cstheme="minorBidi"/>
        </w:rPr>
        <w:t xml:space="preserve"> are of </w:t>
      </w:r>
      <w:r w:rsidR="00BA38F1">
        <w:rPr>
          <w:rFonts w:cstheme="minorBidi"/>
        </w:rPr>
        <w:t xml:space="preserve">particular </w:t>
      </w:r>
      <w:r w:rsidRPr="008F0F7C">
        <w:rPr>
          <w:rFonts w:cstheme="minorBidi"/>
        </w:rPr>
        <w:t>interest to us</w:t>
      </w:r>
      <w:r w:rsidR="6691DAE4" w:rsidRPr="008F0F7C">
        <w:rPr>
          <w:rFonts w:cstheme="minorBidi"/>
        </w:rPr>
        <w:t>.</w:t>
      </w:r>
      <w:r w:rsidRPr="008F0F7C">
        <w:rPr>
          <w:rFonts w:cstheme="minorBidi"/>
        </w:rPr>
        <w:t xml:space="preserve"> </w:t>
      </w:r>
      <w:r w:rsidR="0CE4D8A3" w:rsidRPr="008F0F7C">
        <w:rPr>
          <w:rFonts w:cstheme="minorBidi"/>
        </w:rPr>
        <w:t>H</w:t>
      </w:r>
      <w:r w:rsidRPr="008F0F7C">
        <w:rPr>
          <w:rFonts w:cstheme="minorBidi"/>
        </w:rPr>
        <w:t xml:space="preserve">owever, these two factors do not clearly explicate the concepts and complexity of coercion. Many youth attend WT without the need </w:t>
      </w:r>
      <w:r w:rsidR="00577D3E" w:rsidRPr="008F0F7C">
        <w:rPr>
          <w:rFonts w:cstheme="minorBidi"/>
        </w:rPr>
        <w:t xml:space="preserve">of private </w:t>
      </w:r>
      <w:r w:rsidRPr="00157837">
        <w:rPr>
          <w:rFonts w:cstheme="minorBidi"/>
        </w:rPr>
        <w:t xml:space="preserve">transport services, but are surely under the coercion of parents. As one adolescent’s parent </w:t>
      </w:r>
      <w:r w:rsidR="00391E0F" w:rsidRPr="00157837">
        <w:rPr>
          <w:rFonts w:cstheme="minorBidi"/>
        </w:rPr>
        <w:t>stated</w:t>
      </w:r>
      <w:r w:rsidR="0090699E">
        <w:rPr>
          <w:rFonts w:cstheme="minorBidi"/>
        </w:rPr>
        <w:t xml:space="preserve"> in an interview</w:t>
      </w:r>
      <w:r w:rsidR="00391E0F" w:rsidRPr="00157837">
        <w:rPr>
          <w:rFonts w:cstheme="minorBidi"/>
        </w:rPr>
        <w:t>,</w:t>
      </w:r>
      <w:r w:rsidRPr="00FE6D30">
        <w:rPr>
          <w:rFonts w:cstheme="minorBidi"/>
        </w:rPr>
        <w:t xml:space="preserve"> “my son went willingly, he had some advanced notice, although he did not have an option” (Harper, 2007, p. </w:t>
      </w:r>
      <w:r w:rsidR="004726C4" w:rsidRPr="0043798F">
        <w:rPr>
          <w:rFonts w:cstheme="minorBidi"/>
        </w:rPr>
        <w:t>113</w:t>
      </w:r>
      <w:r w:rsidRPr="0043798F">
        <w:rPr>
          <w:rFonts w:cstheme="minorBidi"/>
        </w:rPr>
        <w:t xml:space="preserve">). </w:t>
      </w:r>
      <w:r w:rsidR="00391E0F">
        <w:rPr>
          <w:rFonts w:cstheme="minorBidi"/>
        </w:rPr>
        <w:t>Most</w:t>
      </w:r>
      <w:r w:rsidRPr="0043798F">
        <w:rPr>
          <w:rFonts w:cstheme="minorBidi"/>
        </w:rPr>
        <w:t xml:space="preserve"> adolescents </w:t>
      </w:r>
      <w:r w:rsidRPr="0043798F">
        <w:rPr>
          <w:rFonts w:cstheme="minorBidi"/>
        </w:rPr>
        <w:lastRenderedPageBreak/>
        <w:t xml:space="preserve">are in some way under parent or guardian coercion to attend treatment and that these </w:t>
      </w:r>
      <w:r w:rsidRPr="003E208F">
        <w:rPr>
          <w:rFonts w:cstheme="minorBidi"/>
        </w:rPr>
        <w:t>decisions are similar for parents utilizing other forms of residential treatm</w:t>
      </w:r>
      <w:r w:rsidRPr="008F0F7C">
        <w:rPr>
          <w:rFonts w:cstheme="minorBidi"/>
        </w:rPr>
        <w:t>ent. Russell (1999) stated</w:t>
      </w:r>
      <w:r w:rsidR="009B00E0" w:rsidRPr="008F0F7C">
        <w:rPr>
          <w:rFonts w:cstheme="minorBidi"/>
        </w:rPr>
        <w:t>, “</w:t>
      </w:r>
      <w:r w:rsidRPr="008F0F7C">
        <w:rPr>
          <w:rFonts w:cstheme="minorBidi"/>
        </w:rPr>
        <w:t>The typical client enters wilderness therapy scared, frightened, and angry, with a deeply rooted resistance to authority. Clients deem the intervention as being a punishment, and are angry with their parents</w:t>
      </w:r>
      <w:r w:rsidR="009B00E0" w:rsidRPr="008F0F7C">
        <w:rPr>
          <w:rFonts w:cstheme="minorBidi"/>
        </w:rPr>
        <w:t>”</w:t>
      </w:r>
      <w:r w:rsidRPr="008F0F7C">
        <w:rPr>
          <w:rFonts w:cstheme="minorBidi"/>
        </w:rPr>
        <w:t xml:space="preserve"> (p. 241)</w:t>
      </w:r>
      <w:r w:rsidR="009B00E0" w:rsidRPr="00157837">
        <w:rPr>
          <w:rFonts w:cstheme="minorBidi"/>
        </w:rPr>
        <w:t xml:space="preserve">. </w:t>
      </w:r>
    </w:p>
    <w:p w14:paraId="4561ED61" w14:textId="58DC6DD7" w:rsidR="00207DEA" w:rsidRPr="00BC3FD6" w:rsidRDefault="00207DEA" w:rsidP="00785828">
      <w:pPr>
        <w:spacing w:line="480" w:lineRule="auto"/>
        <w:rPr>
          <w:rFonts w:cstheme="minorHAnsi"/>
        </w:rPr>
      </w:pPr>
    </w:p>
    <w:p w14:paraId="2FFDB915" w14:textId="355EC6CB" w:rsidR="00F070BB" w:rsidRPr="00B33EAA" w:rsidRDefault="00207DEA">
      <w:pPr>
        <w:spacing w:line="480" w:lineRule="auto"/>
        <w:rPr>
          <w:rFonts w:cstheme="minorBidi"/>
        </w:rPr>
        <w:pPrChange w:id="62" w:author="Nevin Harper" w:date="2019-09-04T02:47:00Z">
          <w:pPr/>
        </w:pPrChange>
      </w:pPr>
      <w:r w:rsidRPr="078474CF">
        <w:rPr>
          <w:rFonts w:cstheme="minorBidi"/>
        </w:rPr>
        <w:t xml:space="preserve">Involuntary </w:t>
      </w:r>
      <w:r w:rsidR="00F11904" w:rsidRPr="078474CF">
        <w:rPr>
          <w:rFonts w:cstheme="minorBidi"/>
        </w:rPr>
        <w:t xml:space="preserve">attendance </w:t>
      </w:r>
      <w:r w:rsidRPr="078474CF">
        <w:rPr>
          <w:rFonts w:cstheme="minorBidi"/>
        </w:rPr>
        <w:t xml:space="preserve">is not uncommon in residential </w:t>
      </w:r>
      <w:r w:rsidR="00F11904" w:rsidRPr="078474CF">
        <w:rPr>
          <w:rFonts w:cstheme="minorBidi"/>
        </w:rPr>
        <w:t xml:space="preserve">care and </w:t>
      </w:r>
      <w:r w:rsidRPr="078474CF">
        <w:rPr>
          <w:rFonts w:cstheme="minorBidi"/>
        </w:rPr>
        <w:t xml:space="preserve">treatment, and </w:t>
      </w:r>
      <w:r w:rsidR="00F11904" w:rsidRPr="078474CF">
        <w:rPr>
          <w:rFonts w:cstheme="minorBidi"/>
        </w:rPr>
        <w:t xml:space="preserve">is </w:t>
      </w:r>
      <w:r w:rsidRPr="078474CF">
        <w:rPr>
          <w:rFonts w:cstheme="minorBidi"/>
        </w:rPr>
        <w:t xml:space="preserve">not an issue in WT alone, however, many </w:t>
      </w:r>
      <w:r w:rsidR="001110E8" w:rsidRPr="078474CF">
        <w:rPr>
          <w:rFonts w:cstheme="minorBidi"/>
        </w:rPr>
        <w:t>adolescents</w:t>
      </w:r>
      <w:r w:rsidRPr="078474CF">
        <w:rPr>
          <w:rFonts w:cstheme="minorBidi"/>
        </w:rPr>
        <w:t xml:space="preserve"> enter WT through the potentially traumatic experience of being physically ‘taken’ against their will (Becker, 2010; Tucker et al., 2015)</w:t>
      </w:r>
      <w:r w:rsidR="00F070BB" w:rsidRPr="078474CF">
        <w:rPr>
          <w:rFonts w:cstheme="minorBidi"/>
        </w:rPr>
        <w:t xml:space="preserve"> and adolescents have been found to “enter treatment with clinically significant levels of behavioral and emotional dysfunction” (Combs, Hoag, Roberts, &amp; </w:t>
      </w:r>
      <w:proofErr w:type="spellStart"/>
      <w:r w:rsidR="00F070BB" w:rsidRPr="078474CF">
        <w:rPr>
          <w:rFonts w:cstheme="minorBidi"/>
        </w:rPr>
        <w:t>Javorski</w:t>
      </w:r>
      <w:proofErr w:type="spellEnd"/>
      <w:r w:rsidR="00F070BB" w:rsidRPr="078474CF">
        <w:rPr>
          <w:rFonts w:cstheme="minorBidi"/>
        </w:rPr>
        <w:t xml:space="preserve">, 2015). </w:t>
      </w:r>
      <w:commentRangeStart w:id="63"/>
      <w:r w:rsidR="00F11904" w:rsidRPr="078474CF">
        <w:rPr>
          <w:rFonts w:cstheme="minorBidi"/>
        </w:rPr>
        <w:t xml:space="preserve">Of interest </w:t>
      </w:r>
      <w:r w:rsidR="00D56DE9" w:rsidRPr="078474CF">
        <w:rPr>
          <w:rFonts w:cstheme="minorBidi"/>
        </w:rPr>
        <w:t xml:space="preserve">to these </w:t>
      </w:r>
      <w:ins w:id="64" w:author="Nevin Harper" w:date="2019-09-04T02:47:00Z">
        <w:r w:rsidR="4175D301" w:rsidRPr="078474CF">
          <w:rPr>
            <w:rFonts w:cstheme="minorBidi"/>
          </w:rPr>
          <w:t>finding</w:t>
        </w:r>
      </w:ins>
      <w:del w:id="65" w:author="Nevin Harper" w:date="2019-09-04T02:47:00Z">
        <w:r w:rsidR="00D56DE9" w:rsidRPr="078474CF" w:rsidDel="4175D301">
          <w:rPr>
            <w:rFonts w:cstheme="minorBidi"/>
          </w:rPr>
          <w:delText>claim</w:delText>
        </w:r>
      </w:del>
      <w:r w:rsidR="00D56DE9" w:rsidRPr="078474CF">
        <w:rPr>
          <w:rFonts w:cstheme="minorBidi"/>
        </w:rPr>
        <w:t>s of heightened distress upon intake</w:t>
      </w:r>
      <w:ins w:id="66" w:author="Nevin Harper" w:date="2019-09-04T02:47:00Z">
        <w:r w:rsidR="4175D301" w:rsidRPr="078474CF">
          <w:rPr>
            <w:rFonts w:cstheme="minorBidi"/>
          </w:rPr>
          <w:t>,</w:t>
        </w:r>
      </w:ins>
      <w:r w:rsidR="00D56DE9" w:rsidRPr="078474CF">
        <w:rPr>
          <w:rFonts w:cstheme="minorBidi"/>
        </w:rPr>
        <w:t xml:space="preserve"> </w:t>
      </w:r>
      <w:r w:rsidR="00F11904" w:rsidRPr="078474CF">
        <w:rPr>
          <w:rFonts w:cstheme="minorBidi"/>
        </w:rPr>
        <w:t>is that</w:t>
      </w:r>
      <w:r w:rsidR="00F070BB" w:rsidRPr="078474CF">
        <w:rPr>
          <w:rFonts w:cstheme="minorBidi"/>
        </w:rPr>
        <w:t xml:space="preserve"> </w:t>
      </w:r>
      <w:commentRangeStart w:id="67"/>
      <w:ins w:id="68" w:author="Nevin Harper" w:date="2019-09-04T02:46:00Z">
        <w:r w:rsidR="078474CF" w:rsidRPr="00B33EAA">
          <w:rPr>
            <w:rFonts w:cstheme="minorBidi"/>
          </w:rPr>
          <w:t xml:space="preserve">adolescents </w:t>
        </w:r>
      </w:ins>
      <w:ins w:id="69" w:author="Nevin Harper" w:date="2019-09-04T02:47:00Z">
        <w:r w:rsidR="4175D301" w:rsidRPr="00B33EAA">
          <w:rPr>
            <w:rFonts w:cstheme="minorBidi"/>
          </w:rPr>
          <w:t>often</w:t>
        </w:r>
      </w:ins>
      <w:ins w:id="70" w:author="Nevin Harper" w:date="2019-09-04T02:46:00Z">
        <w:r w:rsidR="078474CF" w:rsidRPr="00B33EAA">
          <w:rPr>
            <w:rFonts w:cstheme="minorBidi"/>
          </w:rPr>
          <w:t xml:space="preserve"> receive assessment and diagnoses </w:t>
        </w:r>
        <w:r w:rsidR="078474CF" w:rsidRPr="4175D301">
          <w:rPr>
            <w:rFonts w:cstheme="minorBidi"/>
            <w:i/>
            <w:iCs/>
            <w:rPrChange w:id="71" w:author="Nevin Harper" w:date="2019-09-04T02:47:00Z">
              <w:rPr/>
            </w:rPrChange>
          </w:rPr>
          <w:t>after</w:t>
        </w:r>
        <w:r w:rsidR="078474CF" w:rsidRPr="00B33EAA">
          <w:rPr>
            <w:rFonts w:cstheme="minorBidi"/>
          </w:rPr>
          <w:t xml:space="preserve"> arriving at the WT program</w:t>
        </w:r>
      </w:ins>
      <w:commentRangeEnd w:id="67"/>
      <w:r>
        <w:rPr>
          <w:rStyle w:val="CommentReference"/>
        </w:rPr>
        <w:commentReference w:id="67"/>
      </w:r>
      <w:ins w:id="72" w:author="Nevin Harper" w:date="2019-09-04T02:46:00Z">
        <w:r w:rsidR="078474CF" w:rsidRPr="00B33EAA">
          <w:rPr>
            <w:rFonts w:cstheme="minorBidi"/>
          </w:rPr>
          <w:t xml:space="preserve"> </w:t>
        </w:r>
      </w:ins>
      <w:ins w:id="73" w:author="Nevin Harper" w:date="2019-09-04T02:47:00Z">
        <w:r w:rsidR="4175D301" w:rsidRPr="00B33EAA">
          <w:rPr>
            <w:rFonts w:cstheme="minorBidi"/>
          </w:rPr>
          <w:t>(</w:t>
        </w:r>
      </w:ins>
      <w:proofErr w:type="spellStart"/>
      <w:r w:rsidR="00F070BB" w:rsidRPr="078474CF">
        <w:rPr>
          <w:rFonts w:cstheme="minorBidi"/>
        </w:rPr>
        <w:t>Gass</w:t>
      </w:r>
      <w:proofErr w:type="spellEnd"/>
      <w:r w:rsidR="00551EA4" w:rsidRPr="078474CF">
        <w:rPr>
          <w:rFonts w:cstheme="minorBidi"/>
        </w:rPr>
        <w:t xml:space="preserve">, Foden, </w:t>
      </w:r>
      <w:ins w:id="74" w:author="Nevin Harper" w:date="2019-09-04T02:47:00Z">
        <w:r w:rsidR="4175D301" w:rsidRPr="078474CF">
          <w:rPr>
            <w:rFonts w:cstheme="minorBidi"/>
          </w:rPr>
          <w:t>&amp;</w:t>
        </w:r>
        <w:r w:rsidR="19D283BC" w:rsidRPr="078474CF">
          <w:rPr>
            <w:rFonts w:cstheme="minorBidi"/>
          </w:rPr>
          <w:t xml:space="preserve"> </w:t>
        </w:r>
      </w:ins>
      <w:del w:id="75" w:author="Nevin Harper" w:date="2019-09-04T02:47:00Z">
        <w:r w:rsidR="00551EA4" w:rsidRPr="078474CF" w:rsidDel="4175D301">
          <w:rPr>
            <w:rFonts w:cstheme="minorBidi"/>
          </w:rPr>
          <w:delText xml:space="preserve"> </w:delText>
        </w:r>
      </w:del>
      <w:r w:rsidR="00551EA4" w:rsidRPr="078474CF">
        <w:rPr>
          <w:rFonts w:cstheme="minorBidi"/>
        </w:rPr>
        <w:t>Tucker</w:t>
      </w:r>
      <w:ins w:id="76" w:author="Nevin Harper" w:date="2019-09-04T02:47:00Z">
        <w:r w:rsidR="4175D301" w:rsidRPr="078474CF">
          <w:rPr>
            <w:rFonts w:cstheme="minorBidi"/>
          </w:rPr>
          <w:t xml:space="preserve">, </w:t>
        </w:r>
      </w:ins>
      <w:del w:id="77" w:author="Nevin Harper" w:date="2019-09-04T02:47:00Z">
        <w:r w:rsidR="00F11904" w:rsidRPr="078474CF" w:rsidDel="4175D301">
          <w:rPr>
            <w:rFonts w:cstheme="minorBidi"/>
          </w:rPr>
          <w:delText>(</w:delText>
        </w:r>
      </w:del>
      <w:r w:rsidR="00F070BB" w:rsidRPr="078474CF">
        <w:rPr>
          <w:rFonts w:cstheme="minorBidi"/>
        </w:rPr>
        <w:t>2017)</w:t>
      </w:r>
      <w:ins w:id="78" w:author="Nevin Harper" w:date="2019-09-04T02:47:00Z">
        <w:r w:rsidR="4175D301" w:rsidRPr="078474CF">
          <w:rPr>
            <w:rFonts w:cstheme="minorBidi"/>
          </w:rPr>
          <w:t>.</w:t>
        </w:r>
      </w:ins>
      <w:del w:id="79" w:author="Nevin Harper" w:date="2019-09-04T02:47:00Z">
        <w:r w:rsidR="00F11904" w:rsidRPr="078474CF" w:rsidDel="4175D301">
          <w:rPr>
            <w:rFonts w:cstheme="minorBidi"/>
          </w:rPr>
          <w:delText xml:space="preserve">identified </w:delText>
        </w:r>
        <w:r w:rsidR="00F070BB" w:rsidRPr="078474CF" w:rsidDel="4175D301">
          <w:rPr>
            <w:rFonts w:cstheme="minorBidi"/>
          </w:rPr>
          <w:delText xml:space="preserve">that </w:delText>
        </w:r>
      </w:del>
      <w:del w:id="80" w:author="Nevin Harper" w:date="2019-09-04T02:46:00Z">
        <w:r w:rsidR="00F070BB" w:rsidRPr="078474CF" w:rsidDel="078474CF">
          <w:rPr>
            <w:rFonts w:cstheme="minorBidi"/>
          </w:rPr>
          <w:delText>adolescents may</w:delText>
        </w:r>
        <w:r w:rsidRPr="008F0F7C" w:rsidDel="078474CF">
          <w:rPr>
            <w:rFonts w:cstheme="minorBidi"/>
          </w:rPr>
          <w:delText xml:space="preserve"> receive assessment and diagnoses</w:delText>
        </w:r>
        <w:r w:rsidR="004726C4" w:rsidRPr="00157837" w:rsidDel="078474CF">
          <w:rPr>
            <w:rFonts w:cstheme="minorBidi"/>
          </w:rPr>
          <w:delText xml:space="preserve"> </w:delText>
        </w:r>
        <w:r w:rsidR="00F070BB" w:rsidRPr="00157837" w:rsidDel="078474CF">
          <w:rPr>
            <w:rFonts w:cstheme="minorBidi"/>
            <w:i/>
            <w:iCs/>
          </w:rPr>
          <w:delText>after</w:delText>
        </w:r>
        <w:r w:rsidR="00F070BB" w:rsidRPr="00FE6D30" w:rsidDel="078474CF">
          <w:rPr>
            <w:rFonts w:cstheme="minorBidi"/>
          </w:rPr>
          <w:delText xml:space="preserve"> arriving at the </w:delText>
        </w:r>
        <w:r w:rsidR="004726C4" w:rsidRPr="00FE6D30" w:rsidDel="078474CF">
          <w:rPr>
            <w:rFonts w:cstheme="minorBidi"/>
          </w:rPr>
          <w:delText xml:space="preserve">WT </w:delText>
        </w:r>
        <w:r w:rsidR="00F070BB" w:rsidRPr="0043798F" w:rsidDel="078474CF">
          <w:rPr>
            <w:rFonts w:cstheme="minorBidi"/>
          </w:rPr>
          <w:delText>program</w:delText>
        </w:r>
      </w:del>
      <w:ins w:id="81" w:author="Nevin Harper" w:date="2019-09-04T02:47:00Z">
        <w:r w:rsidR="00877A11" w:rsidRPr="078474CF">
          <w:rPr>
            <w:rFonts w:cstheme="minorBidi"/>
          </w:rPr>
          <w:t xml:space="preserve"> </w:t>
        </w:r>
      </w:ins>
      <w:del w:id="82" w:author="Nevin Harper" w:date="2019-09-04T02:47:00Z">
        <w:r w:rsidR="00F070BB" w:rsidRPr="078474CF" w:rsidDel="4175D301">
          <w:rPr>
            <w:rFonts w:cstheme="minorBidi"/>
          </w:rPr>
          <w:delText xml:space="preserve"> </w:delText>
        </w:r>
      </w:del>
      <w:r w:rsidR="00F070BB" w:rsidRPr="078474CF">
        <w:rPr>
          <w:rFonts w:cstheme="minorBidi"/>
        </w:rPr>
        <w:t>I</w:t>
      </w:r>
      <w:r w:rsidR="00F11904" w:rsidRPr="078474CF">
        <w:rPr>
          <w:rFonts w:cstheme="minorBidi"/>
        </w:rPr>
        <w:t>t stands to reason then, that i</w:t>
      </w:r>
      <w:r w:rsidR="00F070BB" w:rsidRPr="078474CF">
        <w:rPr>
          <w:rFonts w:cstheme="minorBidi"/>
        </w:rPr>
        <w:t>f transported</w:t>
      </w:r>
      <w:r w:rsidR="00785828" w:rsidRPr="078474CF">
        <w:rPr>
          <w:rFonts w:cstheme="minorBidi"/>
        </w:rPr>
        <w:t xml:space="preserve">, </w:t>
      </w:r>
      <w:r w:rsidR="00F070BB" w:rsidRPr="078474CF">
        <w:rPr>
          <w:rFonts w:cstheme="minorBidi"/>
        </w:rPr>
        <w:t>involuntarily</w:t>
      </w:r>
      <w:r w:rsidR="00D56DE9" w:rsidRPr="078474CF">
        <w:rPr>
          <w:rFonts w:cstheme="minorBidi"/>
        </w:rPr>
        <w:t xml:space="preserve"> (Tucker et al., 2016)</w:t>
      </w:r>
      <w:r w:rsidR="00F070BB" w:rsidRPr="078474CF">
        <w:rPr>
          <w:rFonts w:cstheme="minorBidi"/>
        </w:rPr>
        <w:t xml:space="preserve">, these </w:t>
      </w:r>
      <w:r w:rsidR="00D56DE9" w:rsidRPr="078474CF">
        <w:rPr>
          <w:rFonts w:cstheme="minorBidi"/>
        </w:rPr>
        <w:t xml:space="preserve">YOQ </w:t>
      </w:r>
      <w:r w:rsidR="00F070BB" w:rsidRPr="078474CF">
        <w:rPr>
          <w:rFonts w:cstheme="minorBidi"/>
        </w:rPr>
        <w:t xml:space="preserve">scores </w:t>
      </w:r>
      <w:r w:rsidR="00DD5FBC" w:rsidRPr="078474CF">
        <w:rPr>
          <w:rFonts w:cstheme="minorBidi"/>
        </w:rPr>
        <w:t xml:space="preserve">could be </w:t>
      </w:r>
      <w:r w:rsidR="00F070BB" w:rsidRPr="078474CF">
        <w:rPr>
          <w:rFonts w:cstheme="minorBidi"/>
        </w:rPr>
        <w:t>elevated</w:t>
      </w:r>
      <w:r w:rsidR="00F11904" w:rsidRPr="078474CF">
        <w:rPr>
          <w:rFonts w:cstheme="minorBidi"/>
        </w:rPr>
        <w:t xml:space="preserve"> due to the transport experience</w:t>
      </w:r>
      <w:r w:rsidR="005539D9" w:rsidRPr="078474CF">
        <w:rPr>
          <w:rFonts w:cstheme="minorBidi"/>
        </w:rPr>
        <w:t>,</w:t>
      </w:r>
      <w:r w:rsidR="00F070BB" w:rsidRPr="078474CF">
        <w:rPr>
          <w:rFonts w:cstheme="minorBidi"/>
        </w:rPr>
        <w:t xml:space="preserve"> and not represent a </w:t>
      </w:r>
      <w:r w:rsidR="005539D9" w:rsidRPr="078474CF">
        <w:rPr>
          <w:rFonts w:cstheme="minorBidi"/>
        </w:rPr>
        <w:t xml:space="preserve">true </w:t>
      </w:r>
      <w:r w:rsidR="00F070BB" w:rsidRPr="078474CF">
        <w:rPr>
          <w:rFonts w:cstheme="minorBidi"/>
        </w:rPr>
        <w:t xml:space="preserve">day-to-day state of </w:t>
      </w:r>
      <w:r w:rsidR="004726C4" w:rsidRPr="078474CF">
        <w:rPr>
          <w:rFonts w:cstheme="minorBidi"/>
        </w:rPr>
        <w:t xml:space="preserve">social and emotional </w:t>
      </w:r>
      <w:r w:rsidR="00F070BB" w:rsidRPr="078474CF">
        <w:rPr>
          <w:rFonts w:cstheme="minorBidi"/>
        </w:rPr>
        <w:t>functioning in the adolescent’s life (Harper, 2017).</w:t>
      </w:r>
      <w:r w:rsidRPr="078474CF">
        <w:rPr>
          <w:rFonts w:cstheme="minorBidi"/>
        </w:rPr>
        <w:t xml:space="preserve"> </w:t>
      </w:r>
      <w:commentRangeEnd w:id="63"/>
      <w:r w:rsidR="00EA55AE">
        <w:rPr>
          <w:rStyle w:val="CommentReference"/>
          <w:rFonts w:asciiTheme="minorHAnsi" w:eastAsiaTheme="minorHAnsi" w:hAnsiTheme="minorHAnsi" w:cstheme="minorBidi"/>
          <w:lang w:val="en-US"/>
        </w:rPr>
        <w:commentReference w:id="63"/>
      </w:r>
      <w:r w:rsidR="00DD5FBC" w:rsidRPr="078474CF">
        <w:rPr>
          <w:rFonts w:cstheme="minorBidi"/>
        </w:rPr>
        <w:t>That said, it also eviden</w:t>
      </w:r>
      <w:r w:rsidR="00F801E6" w:rsidRPr="078474CF">
        <w:rPr>
          <w:rFonts w:cstheme="minorBidi"/>
        </w:rPr>
        <w:t>t</w:t>
      </w:r>
      <w:r w:rsidR="00DD5FBC" w:rsidRPr="078474CF">
        <w:rPr>
          <w:rFonts w:cstheme="minorBidi"/>
        </w:rPr>
        <w:t xml:space="preserve"> that most adolescents are externally motivated, if not coerced, to enter therapeutic treatment (Duncan, Miller, &amp; Sparks, 2007). </w:t>
      </w:r>
      <w:r w:rsidRPr="078474CF">
        <w:rPr>
          <w:rFonts w:cstheme="minorBidi"/>
        </w:rPr>
        <w:t>The</w:t>
      </w:r>
      <w:r w:rsidR="00F24176" w:rsidRPr="078474CF">
        <w:rPr>
          <w:rFonts w:cstheme="minorBidi"/>
        </w:rPr>
        <w:t xml:space="preserve"> transportation</w:t>
      </w:r>
      <w:r w:rsidRPr="078474CF">
        <w:rPr>
          <w:rFonts w:cstheme="minorBidi"/>
        </w:rPr>
        <w:t xml:space="preserve"> process often unfold</w:t>
      </w:r>
      <w:r w:rsidR="00F24176" w:rsidRPr="078474CF">
        <w:rPr>
          <w:rFonts w:cstheme="minorBidi"/>
        </w:rPr>
        <w:t>s</w:t>
      </w:r>
      <w:r w:rsidRPr="078474CF">
        <w:rPr>
          <w:rFonts w:cstheme="minorBidi"/>
        </w:rPr>
        <w:t xml:space="preserve"> without</w:t>
      </w:r>
      <w:r w:rsidR="00F11904" w:rsidRPr="078474CF">
        <w:rPr>
          <w:rFonts w:cstheme="minorBidi"/>
        </w:rPr>
        <w:t xml:space="preserve"> the</w:t>
      </w:r>
      <w:r w:rsidRPr="078474CF">
        <w:rPr>
          <w:rFonts w:cstheme="minorBidi"/>
        </w:rPr>
        <w:t xml:space="preserve"> </w:t>
      </w:r>
      <w:r w:rsidR="001110E8" w:rsidRPr="078474CF">
        <w:rPr>
          <w:rFonts w:cstheme="minorBidi"/>
        </w:rPr>
        <w:t>adolescent’</w:t>
      </w:r>
      <w:r w:rsidRPr="078474CF">
        <w:rPr>
          <w:rFonts w:cstheme="minorBidi"/>
        </w:rPr>
        <w:t>s prior knowledge</w:t>
      </w:r>
      <w:r w:rsidR="004726C4" w:rsidRPr="078474CF">
        <w:rPr>
          <w:rFonts w:cstheme="minorBidi"/>
        </w:rPr>
        <w:t>,</w:t>
      </w:r>
      <w:r w:rsidRPr="078474CF">
        <w:rPr>
          <w:rFonts w:cstheme="minorBidi"/>
        </w:rPr>
        <w:t xml:space="preserve"> and </w:t>
      </w:r>
      <w:r w:rsidR="00B602DD" w:rsidRPr="078474CF">
        <w:rPr>
          <w:rFonts w:cstheme="minorBidi"/>
        </w:rPr>
        <w:t>with decisions</w:t>
      </w:r>
      <w:r w:rsidRPr="078474CF">
        <w:rPr>
          <w:rFonts w:cstheme="minorBidi"/>
        </w:rPr>
        <w:t xml:space="preserve"> of</w:t>
      </w:r>
      <w:r w:rsidR="00B602DD" w:rsidRPr="078474CF">
        <w:rPr>
          <w:rFonts w:cstheme="minorBidi"/>
        </w:rPr>
        <w:t>ten</w:t>
      </w:r>
      <w:r w:rsidRPr="078474CF">
        <w:rPr>
          <w:rFonts w:cstheme="minorBidi"/>
        </w:rPr>
        <w:t xml:space="preserve"> based</w:t>
      </w:r>
      <w:r w:rsidR="00F24176" w:rsidRPr="078474CF">
        <w:rPr>
          <w:rFonts w:cstheme="minorBidi"/>
        </w:rPr>
        <w:t xml:space="preserve"> </w:t>
      </w:r>
      <w:r w:rsidRPr="078474CF">
        <w:rPr>
          <w:rFonts w:cstheme="minorBidi"/>
        </w:rPr>
        <w:t>on parent communications with the program admissions staff</w:t>
      </w:r>
      <w:r w:rsidR="005539D9" w:rsidRPr="078474CF">
        <w:rPr>
          <w:rFonts w:cstheme="minorBidi"/>
        </w:rPr>
        <w:t>,</w:t>
      </w:r>
      <w:r w:rsidR="00F24176" w:rsidRPr="078474CF">
        <w:rPr>
          <w:rFonts w:cstheme="minorBidi"/>
        </w:rPr>
        <w:t xml:space="preserve"> </w:t>
      </w:r>
      <w:r w:rsidR="00F11904" w:rsidRPr="078474CF">
        <w:rPr>
          <w:rFonts w:cstheme="minorBidi"/>
        </w:rPr>
        <w:t xml:space="preserve">and </w:t>
      </w:r>
      <w:r w:rsidR="00F24176" w:rsidRPr="078474CF">
        <w:rPr>
          <w:rFonts w:cstheme="minorBidi"/>
        </w:rPr>
        <w:t xml:space="preserve">without </w:t>
      </w:r>
      <w:r w:rsidR="005539D9" w:rsidRPr="078474CF">
        <w:rPr>
          <w:rFonts w:cstheme="minorBidi"/>
        </w:rPr>
        <w:t xml:space="preserve">inclusion of a </w:t>
      </w:r>
      <w:r w:rsidR="00F24176" w:rsidRPr="078474CF">
        <w:rPr>
          <w:rFonts w:cstheme="minorBidi"/>
        </w:rPr>
        <w:t>clinical assessment or recommendation from a physician, therapist or judge (</w:t>
      </w:r>
      <w:proofErr w:type="spellStart"/>
      <w:r w:rsidR="00F24176" w:rsidRPr="078474CF">
        <w:rPr>
          <w:rFonts w:cstheme="minorBidi"/>
        </w:rPr>
        <w:t>Gass</w:t>
      </w:r>
      <w:proofErr w:type="spellEnd"/>
      <w:r w:rsidR="00F24176" w:rsidRPr="078474CF">
        <w:rPr>
          <w:rFonts w:cstheme="minorBidi"/>
        </w:rPr>
        <w:t xml:space="preserve"> et al., 2017</w:t>
      </w:r>
      <w:r w:rsidR="00C40096" w:rsidRPr="078474CF">
        <w:rPr>
          <w:rFonts w:cstheme="minorBidi"/>
        </w:rPr>
        <w:t>; Hardy, 2011; Tucker et al., 2015</w:t>
      </w:r>
      <w:r w:rsidR="00F24176" w:rsidRPr="078474CF">
        <w:rPr>
          <w:rFonts w:cstheme="minorBidi"/>
        </w:rPr>
        <w:t>)</w:t>
      </w:r>
      <w:r w:rsidRPr="078474CF">
        <w:rPr>
          <w:rFonts w:cstheme="minorBidi"/>
        </w:rPr>
        <w:t>.</w:t>
      </w:r>
      <w:r w:rsidR="007C016E" w:rsidRPr="078474CF">
        <w:rPr>
          <w:rFonts w:cstheme="minorBidi"/>
        </w:rPr>
        <w:t xml:space="preserve"> </w:t>
      </w:r>
    </w:p>
    <w:p w14:paraId="096EC898" w14:textId="77777777" w:rsidR="00746BED" w:rsidRPr="00BC3FD6" w:rsidRDefault="00746BED" w:rsidP="00785828">
      <w:pPr>
        <w:spacing w:line="480" w:lineRule="auto"/>
        <w:rPr>
          <w:rFonts w:cstheme="minorHAnsi"/>
        </w:rPr>
      </w:pPr>
    </w:p>
    <w:p w14:paraId="2D76B879" w14:textId="138F6EE5" w:rsidR="00772969" w:rsidRPr="00B33EAA" w:rsidRDefault="007C016E">
      <w:pPr>
        <w:spacing w:line="480" w:lineRule="auto"/>
        <w:rPr>
          <w:rFonts w:cstheme="minorBidi"/>
        </w:rPr>
        <w:pPrChange w:id="83" w:author="Nevin Harper" w:date="2019-09-04T02:49:00Z">
          <w:pPr/>
        </w:pPrChange>
      </w:pPr>
      <w:proofErr w:type="spellStart"/>
      <w:r w:rsidRPr="1AA9943C">
        <w:rPr>
          <w:rFonts w:cstheme="minorBidi"/>
        </w:rPr>
        <w:lastRenderedPageBreak/>
        <w:t>Bettman</w:t>
      </w:r>
      <w:proofErr w:type="spellEnd"/>
      <w:r w:rsidRPr="1AA9943C">
        <w:rPr>
          <w:rFonts w:cstheme="minorBidi"/>
        </w:rPr>
        <w:t xml:space="preserve"> and Tucker (2011) conducted research on one WT program with “</w:t>
      </w:r>
      <w:r w:rsidR="001110E8" w:rsidRPr="1AA9943C">
        <w:rPr>
          <w:rFonts w:cstheme="minorBidi"/>
        </w:rPr>
        <w:t>mostly</w:t>
      </w:r>
      <w:r w:rsidR="00746BED" w:rsidRPr="1AA9943C">
        <w:rPr>
          <w:rFonts w:cstheme="minorBidi"/>
        </w:rPr>
        <w:t>”</w:t>
      </w:r>
      <w:r w:rsidR="001110E8" w:rsidRPr="1AA9943C">
        <w:rPr>
          <w:rFonts w:cstheme="minorBidi"/>
        </w:rPr>
        <w:t xml:space="preserve"> involuntary </w:t>
      </w:r>
      <w:r w:rsidR="00746BED" w:rsidRPr="1AA9943C">
        <w:rPr>
          <w:rFonts w:cstheme="minorBidi"/>
        </w:rPr>
        <w:t>clients</w:t>
      </w:r>
      <w:r w:rsidRPr="1AA9943C">
        <w:rPr>
          <w:rFonts w:cstheme="minorBidi"/>
        </w:rPr>
        <w:t xml:space="preserve"> and </w:t>
      </w:r>
      <w:r w:rsidR="001074D7" w:rsidRPr="1AA9943C">
        <w:rPr>
          <w:rFonts w:cstheme="minorBidi"/>
        </w:rPr>
        <w:t>found adolescents reported a reduced confidence in the availability and responsiveness of parents</w:t>
      </w:r>
      <w:r w:rsidR="00F11904" w:rsidRPr="1AA9943C">
        <w:rPr>
          <w:rFonts w:cstheme="minorBidi"/>
        </w:rPr>
        <w:t>,</w:t>
      </w:r>
      <w:r w:rsidR="001074D7" w:rsidRPr="1AA9943C">
        <w:rPr>
          <w:rFonts w:cstheme="minorBidi"/>
        </w:rPr>
        <w:t xml:space="preserve"> and reduced empathy toward their parents</w:t>
      </w:r>
      <w:r w:rsidR="19405E39" w:rsidRPr="1AA9943C">
        <w:rPr>
          <w:rFonts w:cstheme="minorBidi"/>
        </w:rPr>
        <w:t>’</w:t>
      </w:r>
      <w:r w:rsidR="001074D7" w:rsidRPr="1AA9943C">
        <w:rPr>
          <w:rFonts w:cstheme="minorBidi"/>
        </w:rPr>
        <w:t xml:space="preserve"> feelings. Overall, this study showed a deterioration of </w:t>
      </w:r>
      <w:r w:rsidR="00877A11" w:rsidRPr="1AA9943C">
        <w:rPr>
          <w:rFonts w:cstheme="minorBidi"/>
        </w:rPr>
        <w:t xml:space="preserve">scores </w:t>
      </w:r>
      <w:r w:rsidR="00F11904" w:rsidRPr="1AA9943C">
        <w:rPr>
          <w:rFonts w:cstheme="minorBidi"/>
        </w:rPr>
        <w:t xml:space="preserve">of </w:t>
      </w:r>
      <w:r w:rsidR="00877A11" w:rsidRPr="1AA9943C">
        <w:rPr>
          <w:rFonts w:cstheme="minorBidi"/>
        </w:rPr>
        <w:t xml:space="preserve">parent-child </w:t>
      </w:r>
      <w:r w:rsidR="001074D7" w:rsidRPr="1AA9943C">
        <w:rPr>
          <w:rFonts w:cstheme="minorBidi"/>
        </w:rPr>
        <w:t xml:space="preserve">attachment relationship following WT. The researchers theorized this failing attachment </w:t>
      </w:r>
      <w:r w:rsidR="00877A11" w:rsidRPr="1AA9943C">
        <w:rPr>
          <w:rFonts w:cstheme="minorBidi"/>
        </w:rPr>
        <w:t>w</w:t>
      </w:r>
      <w:r w:rsidR="001074D7" w:rsidRPr="1AA9943C">
        <w:rPr>
          <w:rFonts w:cstheme="minorBidi"/>
        </w:rPr>
        <w:t xml:space="preserve">as a result of </w:t>
      </w:r>
      <w:r w:rsidR="004726C4" w:rsidRPr="1AA9943C">
        <w:rPr>
          <w:rFonts w:cstheme="minorBidi"/>
        </w:rPr>
        <w:t>the parent(s)</w:t>
      </w:r>
      <w:r w:rsidR="001074D7" w:rsidRPr="1AA9943C">
        <w:rPr>
          <w:rFonts w:cstheme="minorBidi"/>
        </w:rPr>
        <w:t xml:space="preserve"> decision to admit youth into WT involuntarily and with </w:t>
      </w:r>
      <w:r w:rsidR="004726C4" w:rsidRPr="1AA9943C">
        <w:rPr>
          <w:rFonts w:cstheme="minorBidi"/>
        </w:rPr>
        <w:t xml:space="preserve">the use of </w:t>
      </w:r>
      <w:r w:rsidR="001074D7" w:rsidRPr="1AA9943C">
        <w:rPr>
          <w:rFonts w:cstheme="minorBidi"/>
        </w:rPr>
        <w:t xml:space="preserve">transport services. In a study of family involvement in WT, parents reported significant </w:t>
      </w:r>
      <w:ins w:id="84" w:author="Nevin Harper" w:date="2019-09-04T02:48:00Z">
        <w:r w:rsidR="1AA9943C" w:rsidRPr="1AA9943C">
          <w:rPr>
            <w:rFonts w:cstheme="minorBidi"/>
          </w:rPr>
          <w:t>discomfort</w:t>
        </w:r>
      </w:ins>
      <w:del w:id="85" w:author="Nevin Harper" w:date="2019-09-04T02:48:00Z">
        <w:r w:rsidR="001074D7" w:rsidRPr="008504C4" w:rsidDel="1AA9943C">
          <w:rPr>
            <w:rFonts w:cstheme="minorBidi"/>
          </w:rPr>
          <w:delText>struggles</w:delText>
        </w:r>
      </w:del>
      <w:r w:rsidR="001074D7" w:rsidRPr="1AA9943C">
        <w:rPr>
          <w:rFonts w:cstheme="minorBidi"/>
        </w:rPr>
        <w:t xml:space="preserve"> </w:t>
      </w:r>
      <w:r w:rsidR="00F11904" w:rsidRPr="1AA9943C">
        <w:rPr>
          <w:rFonts w:cstheme="minorBidi"/>
        </w:rPr>
        <w:t xml:space="preserve">in </w:t>
      </w:r>
      <w:r w:rsidR="001074D7" w:rsidRPr="1AA9943C">
        <w:rPr>
          <w:rFonts w:cstheme="minorBidi"/>
        </w:rPr>
        <w:t xml:space="preserve">deciding to have their children admitted to WT without their consent (Harper, 2007). Parents expressed guilt for their inability to handle their own family issues, </w:t>
      </w:r>
      <w:r w:rsidR="00F11904" w:rsidRPr="1AA9943C">
        <w:rPr>
          <w:rFonts w:cstheme="minorBidi"/>
        </w:rPr>
        <w:t xml:space="preserve">and </w:t>
      </w:r>
      <w:r w:rsidR="001074D7" w:rsidRPr="1AA9943C">
        <w:rPr>
          <w:rFonts w:cstheme="minorBidi"/>
        </w:rPr>
        <w:t>fear</w:t>
      </w:r>
      <w:r w:rsidR="00F11904" w:rsidRPr="1AA9943C">
        <w:rPr>
          <w:rFonts w:cstheme="minorBidi"/>
        </w:rPr>
        <w:t>ed</w:t>
      </w:r>
      <w:r w:rsidR="001074D7" w:rsidRPr="1AA9943C">
        <w:rPr>
          <w:rFonts w:cstheme="minorBidi"/>
        </w:rPr>
        <w:t xml:space="preserve"> rejection from their children and </w:t>
      </w:r>
      <w:r w:rsidR="00877A11" w:rsidRPr="1AA9943C">
        <w:rPr>
          <w:rFonts w:cstheme="minorBidi"/>
        </w:rPr>
        <w:t xml:space="preserve">potential </w:t>
      </w:r>
      <w:r w:rsidR="001074D7" w:rsidRPr="1AA9943C">
        <w:rPr>
          <w:rFonts w:cstheme="minorBidi"/>
        </w:rPr>
        <w:t xml:space="preserve">shame </w:t>
      </w:r>
      <w:r w:rsidR="00877A11" w:rsidRPr="1AA9943C">
        <w:rPr>
          <w:rFonts w:cstheme="minorBidi"/>
        </w:rPr>
        <w:t xml:space="preserve">among their friends and community </w:t>
      </w:r>
      <w:r w:rsidR="001074D7" w:rsidRPr="1AA9943C">
        <w:rPr>
          <w:rFonts w:cstheme="minorBidi"/>
        </w:rPr>
        <w:t>for sending the</w:t>
      </w:r>
      <w:r w:rsidR="00F11904" w:rsidRPr="1AA9943C">
        <w:rPr>
          <w:rFonts w:cstheme="minorBidi"/>
        </w:rPr>
        <w:t>ir child</w:t>
      </w:r>
      <w:r w:rsidR="001074D7" w:rsidRPr="1AA9943C">
        <w:rPr>
          <w:rFonts w:cstheme="minorBidi"/>
        </w:rPr>
        <w:t xml:space="preserve"> away against their will. Harper (2007) also found parents believed their children would be safer in WT than they were at home in their pre-treatment state of crisis, and that the separation was meaningful. </w:t>
      </w:r>
      <w:r w:rsidR="009B00E0" w:rsidRPr="1AA9943C">
        <w:rPr>
          <w:rFonts w:cstheme="minorBidi"/>
        </w:rPr>
        <w:t xml:space="preserve">Still, there </w:t>
      </w:r>
      <w:r w:rsidR="6E840433" w:rsidRPr="1AA9943C">
        <w:rPr>
          <w:rFonts w:cstheme="minorBidi"/>
        </w:rPr>
        <w:t xml:space="preserve">is </w:t>
      </w:r>
      <w:r w:rsidR="009B00E0" w:rsidRPr="1AA9943C">
        <w:rPr>
          <w:rFonts w:cstheme="minorBidi"/>
        </w:rPr>
        <w:t>much to be questioned about t</w:t>
      </w:r>
      <w:r w:rsidR="001074D7" w:rsidRPr="1AA9943C">
        <w:rPr>
          <w:rFonts w:cstheme="minorBidi"/>
        </w:rPr>
        <w:t>he use of transport services</w:t>
      </w:r>
      <w:r w:rsidR="6E840433" w:rsidRPr="1AA9943C">
        <w:rPr>
          <w:rFonts w:cstheme="minorBidi"/>
        </w:rPr>
        <w:t xml:space="preserve">, its </w:t>
      </w:r>
      <w:ins w:id="86" w:author="Nevin Harper" w:date="2019-09-04T02:49:00Z">
        <w:r w:rsidR="36E3F14F" w:rsidRPr="1AA9943C">
          <w:rPr>
            <w:rFonts w:cstheme="minorBidi"/>
          </w:rPr>
          <w:t xml:space="preserve">short and long-term </w:t>
        </w:r>
      </w:ins>
      <w:r w:rsidR="001074D7" w:rsidRPr="1AA9943C">
        <w:rPr>
          <w:rFonts w:cstheme="minorBidi"/>
        </w:rPr>
        <w:t>impact o</w:t>
      </w:r>
      <w:r w:rsidR="005539D9" w:rsidRPr="1AA9943C">
        <w:rPr>
          <w:rFonts w:cstheme="minorBidi"/>
        </w:rPr>
        <w:t>n</w:t>
      </w:r>
      <w:r w:rsidR="001074D7" w:rsidRPr="1AA9943C">
        <w:rPr>
          <w:rFonts w:cstheme="minorBidi"/>
        </w:rPr>
        <w:t xml:space="preserve"> adolescents</w:t>
      </w:r>
      <w:r w:rsidR="6E840433" w:rsidRPr="1AA9943C">
        <w:rPr>
          <w:rFonts w:cstheme="minorBidi"/>
        </w:rPr>
        <w:t>,</w:t>
      </w:r>
      <w:r w:rsidR="001074D7" w:rsidRPr="1AA9943C">
        <w:rPr>
          <w:rFonts w:cstheme="minorBidi"/>
        </w:rPr>
        <w:t xml:space="preserve"> and </w:t>
      </w:r>
      <w:ins w:id="87" w:author="Nevin Harper" w:date="2019-09-04T02:49:00Z">
        <w:r w:rsidR="36E3F14F" w:rsidRPr="1AA9943C">
          <w:rPr>
            <w:rFonts w:cstheme="minorBidi"/>
          </w:rPr>
          <w:t>its</w:t>
        </w:r>
        <w:r w:rsidR="001074D7" w:rsidRPr="1AA9943C">
          <w:rPr>
            <w:rFonts w:cstheme="minorBidi"/>
          </w:rPr>
          <w:t xml:space="preserve"> </w:t>
        </w:r>
      </w:ins>
      <w:del w:id="88" w:author="Nevin Harper" w:date="2019-09-04T02:49:00Z">
        <w:r w:rsidR="6E840433" w:rsidRPr="1AA9943C" w:rsidDel="36E3F14F">
          <w:rPr>
            <w:rFonts w:cstheme="minorBidi"/>
          </w:rPr>
          <w:delText xml:space="preserve"> </w:delText>
        </w:r>
      </w:del>
      <w:r w:rsidR="001074D7" w:rsidRPr="1AA9943C">
        <w:rPr>
          <w:rFonts w:cstheme="minorBidi"/>
        </w:rPr>
        <w:t xml:space="preserve">ethical use in </w:t>
      </w:r>
      <w:r w:rsidR="005539D9" w:rsidRPr="1AA9943C">
        <w:rPr>
          <w:rFonts w:cstheme="minorBidi"/>
        </w:rPr>
        <w:t xml:space="preserve">residential </w:t>
      </w:r>
      <w:r w:rsidR="001074D7" w:rsidRPr="1AA9943C">
        <w:rPr>
          <w:rFonts w:cstheme="minorBidi"/>
        </w:rPr>
        <w:t>treatment (Becker, 2010;</w:t>
      </w:r>
      <w:r w:rsidR="00F2745E" w:rsidRPr="1AA9943C">
        <w:rPr>
          <w:rFonts w:cstheme="minorBidi"/>
        </w:rPr>
        <w:t xml:space="preserve"> </w:t>
      </w:r>
      <w:r w:rsidR="00877A11" w:rsidRPr="1AA9943C">
        <w:rPr>
          <w:rFonts w:cstheme="minorBidi"/>
        </w:rPr>
        <w:t xml:space="preserve">Tucker </w:t>
      </w:r>
      <w:r w:rsidR="004917E2" w:rsidRPr="1AA9943C">
        <w:rPr>
          <w:rFonts w:cstheme="minorBidi"/>
        </w:rPr>
        <w:t>et al., 2015</w:t>
      </w:r>
      <w:r w:rsidR="00F24176" w:rsidRPr="1AA9943C">
        <w:rPr>
          <w:rFonts w:cstheme="minorBidi"/>
        </w:rPr>
        <w:t>, 201</w:t>
      </w:r>
      <w:r w:rsidR="0001118D" w:rsidRPr="1AA9943C">
        <w:rPr>
          <w:rFonts w:cstheme="minorBidi"/>
        </w:rPr>
        <w:t>8</w:t>
      </w:r>
      <w:r w:rsidR="00B87CFF" w:rsidRPr="1AA9943C">
        <w:rPr>
          <w:rFonts w:cstheme="minorBidi"/>
        </w:rPr>
        <w:t>)</w:t>
      </w:r>
      <w:r w:rsidR="00F2745E" w:rsidRPr="1AA9943C">
        <w:rPr>
          <w:rFonts w:cstheme="minorBidi"/>
        </w:rPr>
        <w:t xml:space="preserve">. </w:t>
      </w:r>
      <w:r w:rsidR="001074D7" w:rsidRPr="1AA9943C">
        <w:rPr>
          <w:rFonts w:cstheme="minorBidi"/>
        </w:rPr>
        <w:t xml:space="preserve">  </w:t>
      </w:r>
    </w:p>
    <w:p w14:paraId="2EFF27CF" w14:textId="6D25ECE9" w:rsidR="00772969" w:rsidRPr="00BC3FD6" w:rsidRDefault="00772969" w:rsidP="00785828">
      <w:pPr>
        <w:spacing w:line="480" w:lineRule="auto"/>
        <w:rPr>
          <w:rFonts w:cstheme="minorHAnsi"/>
        </w:rPr>
      </w:pPr>
    </w:p>
    <w:p w14:paraId="62FEA6D8" w14:textId="38E96F88" w:rsidR="00746BED" w:rsidRPr="00BC3FD6" w:rsidRDefault="00746BED" w:rsidP="00785828">
      <w:pPr>
        <w:spacing w:line="480" w:lineRule="auto"/>
        <w:rPr>
          <w:rFonts w:cstheme="minorHAnsi"/>
          <w:b/>
        </w:rPr>
      </w:pPr>
      <w:r w:rsidRPr="00BC3FD6">
        <w:rPr>
          <w:rFonts w:cstheme="minorHAnsi"/>
          <w:b/>
        </w:rPr>
        <w:t>The stud</w:t>
      </w:r>
      <w:r w:rsidR="004726C4" w:rsidRPr="00BC3FD6">
        <w:rPr>
          <w:rFonts w:cstheme="minorHAnsi"/>
          <w:b/>
        </w:rPr>
        <w:t>ies</w:t>
      </w:r>
      <w:r w:rsidRPr="00BC3FD6">
        <w:rPr>
          <w:rFonts w:cstheme="minorHAnsi"/>
          <w:b/>
        </w:rPr>
        <w:t xml:space="preserve"> in question</w:t>
      </w:r>
    </w:p>
    <w:p w14:paraId="2047C65A" w14:textId="77777777" w:rsidR="00746BED" w:rsidRPr="00BC3FD6" w:rsidRDefault="00746BED" w:rsidP="00785828">
      <w:pPr>
        <w:spacing w:line="480" w:lineRule="auto"/>
        <w:rPr>
          <w:rFonts w:cstheme="minorHAnsi"/>
        </w:rPr>
      </w:pPr>
    </w:p>
    <w:p w14:paraId="1B6EB583" w14:textId="17BB0AD4" w:rsidR="00207DEA" w:rsidRPr="00B33EAA" w:rsidRDefault="003302F3">
      <w:pPr>
        <w:spacing w:line="480" w:lineRule="auto"/>
        <w:rPr>
          <w:rFonts w:cstheme="minorBidi"/>
        </w:rPr>
        <w:pPrChange w:id="89" w:author="Nevin Harper" w:date="2019-09-04T02:49:00Z">
          <w:pPr/>
        </w:pPrChange>
      </w:pPr>
      <w:r w:rsidRPr="36E3F14F">
        <w:rPr>
          <w:rFonts w:cstheme="minorBidi"/>
        </w:rPr>
        <w:t>Tucker and colleagues (2015</w:t>
      </w:r>
      <w:r w:rsidR="00F11904" w:rsidRPr="36E3F14F">
        <w:rPr>
          <w:rFonts w:cstheme="minorBidi"/>
        </w:rPr>
        <w:t>,</w:t>
      </w:r>
      <w:r w:rsidRPr="36E3F14F">
        <w:rPr>
          <w:rFonts w:cstheme="minorBidi"/>
        </w:rPr>
        <w:t xml:space="preserve"> 2016)</w:t>
      </w:r>
      <w:r w:rsidR="00772969" w:rsidRPr="36E3F14F">
        <w:rPr>
          <w:rFonts w:cstheme="minorBidi"/>
        </w:rPr>
        <w:t xml:space="preserve"> analyzed readiness to change and treatment outcomes </w:t>
      </w:r>
      <w:r w:rsidR="004726C4" w:rsidRPr="36E3F14F">
        <w:rPr>
          <w:rFonts w:cstheme="minorBidi"/>
        </w:rPr>
        <w:t xml:space="preserve">(YOQ) </w:t>
      </w:r>
      <w:r w:rsidR="00772969" w:rsidRPr="36E3F14F">
        <w:rPr>
          <w:rFonts w:cstheme="minorBidi"/>
        </w:rPr>
        <w:t xml:space="preserve">of adolescents attending WT and </w:t>
      </w:r>
      <w:r w:rsidR="00877A11" w:rsidRPr="36E3F14F">
        <w:rPr>
          <w:rFonts w:cstheme="minorBidi"/>
        </w:rPr>
        <w:t>center</w:t>
      </w:r>
      <w:r w:rsidR="00772969" w:rsidRPr="36E3F14F">
        <w:rPr>
          <w:rFonts w:cstheme="minorBidi"/>
        </w:rPr>
        <w:t>ed the</w:t>
      </w:r>
      <w:r w:rsidR="00877A11" w:rsidRPr="36E3F14F">
        <w:rPr>
          <w:rFonts w:cstheme="minorBidi"/>
        </w:rPr>
        <w:t>ir inquiry on the</w:t>
      </w:r>
      <w:r w:rsidR="00772969" w:rsidRPr="36E3F14F">
        <w:rPr>
          <w:rFonts w:cstheme="minorBidi"/>
        </w:rPr>
        <w:t xml:space="preserve"> variable </w:t>
      </w:r>
      <w:r w:rsidR="00877A11" w:rsidRPr="36E3F14F">
        <w:rPr>
          <w:rFonts w:cstheme="minorBidi"/>
        </w:rPr>
        <w:t>‘</w:t>
      </w:r>
      <w:r w:rsidR="00772969" w:rsidRPr="36E3F14F">
        <w:rPr>
          <w:rFonts w:cstheme="minorBidi"/>
        </w:rPr>
        <w:t>transported/not transported</w:t>
      </w:r>
      <w:r w:rsidR="00877A11" w:rsidRPr="36E3F14F">
        <w:rPr>
          <w:rFonts w:cstheme="minorBidi"/>
        </w:rPr>
        <w:t>’</w:t>
      </w:r>
      <w:r w:rsidR="00772969" w:rsidRPr="36E3F14F">
        <w:rPr>
          <w:rFonts w:cstheme="minorBidi"/>
        </w:rPr>
        <w:t xml:space="preserve"> </w:t>
      </w:r>
      <w:r w:rsidR="00EA55AE" w:rsidRPr="36E3F14F">
        <w:rPr>
          <w:rFonts w:cstheme="minorBidi"/>
        </w:rPr>
        <w:t>as the measure of voluntary/involuntary.</w:t>
      </w:r>
      <w:r w:rsidR="00772969" w:rsidRPr="36E3F14F">
        <w:rPr>
          <w:rFonts w:cstheme="minorBidi"/>
        </w:rPr>
        <w:t xml:space="preserve"> </w:t>
      </w:r>
      <w:r w:rsidR="00EA55AE" w:rsidRPr="36E3F14F">
        <w:rPr>
          <w:rFonts w:cstheme="minorBidi"/>
        </w:rPr>
        <w:t xml:space="preserve">This single item measure </w:t>
      </w:r>
      <w:ins w:id="90" w:author="Nevin Harper" w:date="2019-09-04T02:49:00Z">
        <w:r w:rsidR="00EA55AE" w:rsidRPr="36E3F14F">
          <w:rPr>
            <w:rFonts w:cstheme="minorBidi"/>
          </w:rPr>
          <w:t>is not</w:t>
        </w:r>
      </w:ins>
      <w:del w:id="91" w:author="Nevin Harper" w:date="2019-09-04T02:49:00Z">
        <w:r w:rsidR="00EA55AE" w:rsidDel="36E3F14F">
          <w:rPr>
            <w:rFonts w:cstheme="minorBidi"/>
          </w:rPr>
          <w:delText>is  not</w:delText>
        </w:r>
      </w:del>
      <w:r w:rsidR="00EA55AE" w:rsidRPr="36E3F14F">
        <w:rPr>
          <w:rFonts w:cstheme="minorBidi"/>
        </w:rPr>
        <w:t xml:space="preserve"> a good conceptualization of voluntary/involuntary.</w:t>
      </w:r>
      <w:r w:rsidR="00772969" w:rsidRPr="36E3F14F">
        <w:rPr>
          <w:rFonts w:cstheme="minorBidi"/>
        </w:rPr>
        <w:t xml:space="preserve"> An adolescent </w:t>
      </w:r>
      <w:r w:rsidR="0001118D" w:rsidRPr="36E3F14F">
        <w:rPr>
          <w:rFonts w:cstheme="minorBidi"/>
        </w:rPr>
        <w:t>who may have accepted</w:t>
      </w:r>
      <w:r w:rsidR="00877A11" w:rsidRPr="36E3F14F">
        <w:rPr>
          <w:rFonts w:cstheme="minorBidi"/>
        </w:rPr>
        <w:t xml:space="preserve"> their need for </w:t>
      </w:r>
      <w:r w:rsidR="00772969" w:rsidRPr="36E3F14F">
        <w:rPr>
          <w:rFonts w:cstheme="minorBidi"/>
        </w:rPr>
        <w:t xml:space="preserve">treatment may use transport services because their parents are incapable of </w:t>
      </w:r>
      <w:r w:rsidR="00877A11" w:rsidRPr="36E3F14F">
        <w:rPr>
          <w:rFonts w:cstheme="minorBidi"/>
        </w:rPr>
        <w:t>gett</w:t>
      </w:r>
      <w:r w:rsidR="00772969" w:rsidRPr="36E3F14F">
        <w:rPr>
          <w:rFonts w:cstheme="minorBidi"/>
        </w:rPr>
        <w:t xml:space="preserve">ing </w:t>
      </w:r>
      <w:r w:rsidR="00877A11" w:rsidRPr="36E3F14F">
        <w:rPr>
          <w:rFonts w:cstheme="minorBidi"/>
        </w:rPr>
        <w:t xml:space="preserve">them to </w:t>
      </w:r>
      <w:r w:rsidR="00F11904" w:rsidRPr="36E3F14F">
        <w:rPr>
          <w:rFonts w:cstheme="minorBidi"/>
        </w:rPr>
        <w:t xml:space="preserve">the program </w:t>
      </w:r>
      <w:r w:rsidR="00877A11" w:rsidRPr="36E3F14F">
        <w:rPr>
          <w:rFonts w:cstheme="minorBidi"/>
        </w:rPr>
        <w:t>themselves</w:t>
      </w:r>
      <w:r w:rsidR="00416F28" w:rsidRPr="36E3F14F">
        <w:rPr>
          <w:rFonts w:cstheme="minorBidi"/>
        </w:rPr>
        <w:t xml:space="preserve"> (e.g., work schedule, distance)</w:t>
      </w:r>
      <w:r w:rsidR="00877A11" w:rsidRPr="36E3F14F">
        <w:rPr>
          <w:rFonts w:cstheme="minorBidi"/>
        </w:rPr>
        <w:t xml:space="preserve">. In this case, coercion may be low and a level </w:t>
      </w:r>
      <w:r w:rsidR="00877A11" w:rsidRPr="36E3F14F">
        <w:rPr>
          <w:rFonts w:cstheme="minorBidi"/>
        </w:rPr>
        <w:lastRenderedPageBreak/>
        <w:t>of voluntariness present</w:t>
      </w:r>
      <w:r w:rsidR="00EC7554" w:rsidRPr="36E3F14F">
        <w:rPr>
          <w:rFonts w:cstheme="minorBidi"/>
        </w:rPr>
        <w:t>. C</w:t>
      </w:r>
      <w:r w:rsidR="00772969" w:rsidRPr="36E3F14F">
        <w:rPr>
          <w:rFonts w:cstheme="minorBidi"/>
        </w:rPr>
        <w:t>onversely, an adolescent who does not want to attend</w:t>
      </w:r>
      <w:r w:rsidR="00EC7554" w:rsidRPr="36E3F14F">
        <w:rPr>
          <w:rFonts w:cstheme="minorBidi"/>
        </w:rPr>
        <w:t>, does not recognize their own behavioural or substance use issues,</w:t>
      </w:r>
      <w:r w:rsidR="00772969" w:rsidRPr="36E3F14F">
        <w:rPr>
          <w:rFonts w:cstheme="minorBidi"/>
        </w:rPr>
        <w:t xml:space="preserve"> may be under significant coercion from their parents to attend, and </w:t>
      </w:r>
      <w:r w:rsidR="00EC7554" w:rsidRPr="36E3F14F">
        <w:rPr>
          <w:rFonts w:cstheme="minorBidi"/>
        </w:rPr>
        <w:t xml:space="preserve">yet could </w:t>
      </w:r>
      <w:r w:rsidR="00416F28" w:rsidRPr="36E3F14F">
        <w:rPr>
          <w:rFonts w:cstheme="minorBidi"/>
        </w:rPr>
        <w:t>be driven to the</w:t>
      </w:r>
      <w:r w:rsidR="00EC7554" w:rsidRPr="36E3F14F">
        <w:rPr>
          <w:rFonts w:cstheme="minorBidi"/>
        </w:rPr>
        <w:t xml:space="preserve"> WT </w:t>
      </w:r>
      <w:r w:rsidR="00416F28" w:rsidRPr="36E3F14F">
        <w:rPr>
          <w:rFonts w:cstheme="minorBidi"/>
        </w:rPr>
        <w:t>program</w:t>
      </w:r>
      <w:r w:rsidR="00EC7554" w:rsidRPr="36E3F14F">
        <w:rPr>
          <w:rFonts w:cstheme="minorBidi"/>
        </w:rPr>
        <w:t xml:space="preserve"> </w:t>
      </w:r>
      <w:r w:rsidR="00416F28" w:rsidRPr="36E3F14F">
        <w:rPr>
          <w:rFonts w:cstheme="minorBidi"/>
        </w:rPr>
        <w:t xml:space="preserve">via a ride </w:t>
      </w:r>
      <w:r w:rsidR="00EC7554" w:rsidRPr="36E3F14F">
        <w:rPr>
          <w:rFonts w:cstheme="minorBidi"/>
        </w:rPr>
        <w:t>in the family car</w:t>
      </w:r>
      <w:r w:rsidR="00772969" w:rsidRPr="36E3F14F">
        <w:rPr>
          <w:rFonts w:cstheme="minorBidi"/>
        </w:rPr>
        <w:t>. The transported/not transported variable tells us little about coercion</w:t>
      </w:r>
      <w:r w:rsidR="00EC7554" w:rsidRPr="36E3F14F">
        <w:rPr>
          <w:rFonts w:cstheme="minorBidi"/>
        </w:rPr>
        <w:t>, voluntariness,</w:t>
      </w:r>
      <w:r w:rsidR="00772969" w:rsidRPr="36E3F14F">
        <w:rPr>
          <w:rFonts w:cstheme="minorBidi"/>
        </w:rPr>
        <w:t xml:space="preserve"> and willingness or motivation to engage in therapy; </w:t>
      </w:r>
      <w:r w:rsidR="00EC7554" w:rsidRPr="36E3F14F">
        <w:rPr>
          <w:rFonts w:cstheme="minorBidi"/>
        </w:rPr>
        <w:t>all</w:t>
      </w:r>
      <w:r w:rsidR="00772969" w:rsidRPr="36E3F14F">
        <w:rPr>
          <w:rFonts w:cstheme="minorBidi"/>
        </w:rPr>
        <w:t xml:space="preserve"> highly relevant factors in treatment outcome literature (</w:t>
      </w:r>
      <w:r w:rsidR="00551EA4" w:rsidRPr="36E3F14F">
        <w:rPr>
          <w:rFonts w:cstheme="minorBidi"/>
        </w:rPr>
        <w:t>Gilmore et al., 2015</w:t>
      </w:r>
      <w:r w:rsidR="00772969" w:rsidRPr="36E3F14F">
        <w:rPr>
          <w:rFonts w:cstheme="minorBidi"/>
        </w:rPr>
        <w:t xml:space="preserve">). </w:t>
      </w:r>
      <w:r w:rsidR="00416F28" w:rsidRPr="36E3F14F">
        <w:rPr>
          <w:rFonts w:cstheme="minorBidi"/>
        </w:rPr>
        <w:t>Further, the full impact of the use of transport on treatment outcomes and the youth’s mental health are in question.</w:t>
      </w:r>
    </w:p>
    <w:p w14:paraId="2341CB99" w14:textId="77777777" w:rsidR="0001118D" w:rsidDel="3AC7C10D" w:rsidRDefault="009E5C6F" w:rsidP="00785828">
      <w:pPr>
        <w:spacing w:line="480" w:lineRule="auto"/>
        <w:rPr>
          <w:ins w:id="92" w:author="Microsoft Office User" w:date="2019-09-03T14:35:00Z"/>
          <w:del w:id="93" w:author="Nevin Harper" w:date="2019-09-04T02:52:00Z"/>
          <w:rFonts w:cstheme="minorHAnsi"/>
        </w:rPr>
      </w:pPr>
      <w:r>
        <w:rPr>
          <w:rFonts w:cstheme="minorHAnsi"/>
        </w:rPr>
        <w:tab/>
      </w:r>
      <w:commentRangeStart w:id="94"/>
      <w:r w:rsidR="00B165E8" w:rsidRPr="00B33EAA">
        <w:rPr>
          <w:rFonts w:cstheme="minorBidi"/>
        </w:rPr>
        <w:t xml:space="preserve">In sum, </w:t>
      </w:r>
      <w:commentRangeEnd w:id="94"/>
      <w:r w:rsidR="006D36BD">
        <w:rPr>
          <w:rStyle w:val="CommentReference"/>
          <w:rFonts w:asciiTheme="minorHAnsi" w:eastAsiaTheme="minorHAnsi" w:hAnsiTheme="minorHAnsi" w:cstheme="minorBidi"/>
          <w:lang w:val="en-US"/>
        </w:rPr>
        <w:commentReference w:id="94"/>
      </w:r>
      <w:r w:rsidR="00B165E8" w:rsidRPr="00B33EAA">
        <w:rPr>
          <w:rFonts w:cstheme="minorBidi"/>
        </w:rPr>
        <w:t xml:space="preserve">we wonder about the use of the single-item measure for such an important question, and </w:t>
      </w:r>
      <w:r w:rsidR="00B165E8" w:rsidRPr="00C50EFF">
        <w:rPr>
          <w:rFonts w:cstheme="minorBidi"/>
        </w:rPr>
        <w:t>were interested in what other</w:t>
      </w:r>
      <w:r w:rsidR="00C51D47" w:rsidRPr="3AC7C10D">
        <w:rPr>
          <w:rFonts w:cstheme="minorBidi"/>
          <w:rPrChange w:id="95" w:author="Nevin Harper" w:date="2019-09-04T02:52:00Z">
            <w:rPr>
              <w:rFonts w:cstheme="minorHAnsi"/>
            </w:rPr>
          </w:rPrChange>
        </w:rPr>
        <w:t xml:space="preserve"> available</w:t>
      </w:r>
      <w:r w:rsidR="00B165E8" w:rsidRPr="3AC7C10D">
        <w:rPr>
          <w:rFonts w:cstheme="minorBidi"/>
          <w:rPrChange w:id="96" w:author="Nevin Harper" w:date="2019-09-04T02:52:00Z">
            <w:rPr>
              <w:rFonts w:cstheme="minorHAnsi"/>
            </w:rPr>
          </w:rPrChange>
        </w:rPr>
        <w:t xml:space="preserve"> questions or variables might approximate voluntariness. Second, we </w:t>
      </w:r>
      <w:r w:rsidR="00872A01" w:rsidRPr="3AC7C10D">
        <w:rPr>
          <w:rFonts w:cstheme="minorBidi"/>
          <w:rPrChange w:id="97" w:author="Nevin Harper" w:date="2019-09-04T02:52:00Z">
            <w:rPr>
              <w:rFonts w:cstheme="minorHAnsi"/>
            </w:rPr>
          </w:rPrChange>
        </w:rPr>
        <w:t>we</w:t>
      </w:r>
      <w:r w:rsidR="00B165E8" w:rsidRPr="3AC7C10D">
        <w:rPr>
          <w:rFonts w:cstheme="minorBidi"/>
          <w:rPrChange w:id="98" w:author="Nevin Harper" w:date="2019-09-04T02:52:00Z">
            <w:rPr>
              <w:rFonts w:cstheme="minorHAnsi"/>
            </w:rPr>
          </w:rPrChange>
        </w:rPr>
        <w:t xml:space="preserve">re interested in whether the operationalization of voluntary/involuntary makes a difference in outcome. </w:t>
      </w:r>
      <w:r w:rsidR="006D36BD" w:rsidRPr="3AC7C10D">
        <w:rPr>
          <w:rFonts w:cstheme="minorBidi"/>
          <w:rPrChange w:id="99" w:author="Nevin Harper" w:date="2019-09-04T02:52:00Z">
            <w:rPr>
              <w:rFonts w:cstheme="minorHAnsi"/>
            </w:rPr>
          </w:rPrChange>
        </w:rPr>
        <w:t>We hypothesize</w:t>
      </w:r>
      <w:r w:rsidR="00872A01" w:rsidRPr="3AC7C10D">
        <w:rPr>
          <w:rFonts w:cstheme="minorBidi"/>
          <w:rPrChange w:id="100" w:author="Nevin Harper" w:date="2019-09-04T02:52:00Z">
            <w:rPr>
              <w:rFonts w:cstheme="minorHAnsi"/>
            </w:rPr>
          </w:rPrChange>
        </w:rPr>
        <w:t>d</w:t>
      </w:r>
      <w:r w:rsidR="006D36BD" w:rsidRPr="3AC7C10D">
        <w:rPr>
          <w:rFonts w:cstheme="minorBidi"/>
          <w:rPrChange w:id="101" w:author="Nevin Harper" w:date="2019-09-04T02:52:00Z">
            <w:rPr>
              <w:rFonts w:cstheme="minorHAnsi"/>
            </w:rPr>
          </w:rPrChange>
        </w:rPr>
        <w:t xml:space="preserve"> that the choice of measure and the outcomes are random, at least with this data.</w:t>
      </w:r>
      <w:r w:rsidR="00730EF2" w:rsidRPr="3AC7C10D">
        <w:rPr>
          <w:rFonts w:cstheme="minorBidi"/>
          <w:rPrChange w:id="102" w:author="Nevin Harper" w:date="2019-09-04T02:52:00Z">
            <w:rPr>
              <w:rFonts w:cstheme="minorHAnsi"/>
            </w:rPr>
          </w:rPrChange>
        </w:rPr>
        <w:t xml:space="preserve"> </w:t>
      </w:r>
    </w:p>
    <w:p w14:paraId="7B1FA692" w14:textId="77777777" w:rsidR="0001118D" w:rsidDel="3AC7C10D" w:rsidRDefault="0001118D" w:rsidP="00785828">
      <w:pPr>
        <w:spacing w:line="480" w:lineRule="auto"/>
        <w:rPr>
          <w:ins w:id="103" w:author="Microsoft Office User" w:date="2019-09-03T14:35:00Z"/>
          <w:del w:id="104" w:author="Nevin Harper" w:date="2019-09-04T02:52:00Z"/>
          <w:rFonts w:cstheme="minorHAnsi"/>
        </w:rPr>
      </w:pPr>
    </w:p>
    <w:p w14:paraId="6CCF3DCB" w14:textId="2E2C78B6" w:rsidR="00730EF2" w:rsidDel="7F456C09" w:rsidRDefault="00730EF2" w:rsidP="00785828">
      <w:pPr>
        <w:spacing w:line="480" w:lineRule="auto"/>
        <w:rPr>
          <w:del w:id="105" w:author="Nevin Harper" w:date="2019-09-04T02:51:00Z"/>
          <w:rFonts w:cstheme="minorHAnsi"/>
        </w:rPr>
      </w:pPr>
      <w:del w:id="106" w:author="Nevin Harper" w:date="2019-09-04T02:51:00Z">
        <w:r w:rsidDel="7F456C09">
          <w:rPr>
            <w:rFonts w:cstheme="minorHAnsi"/>
          </w:rPr>
          <w:delText xml:space="preserve">That said, we acknowledge that the finding of no difference in outcomes among transported/non-transported adolescents not to be surprising in the two studies of question. Historically, psychotherapy research’s most replicated finding is this same no different in outcomes when comparisons are made between specific interventions or supposed active ingredients (Wampold &amp; Imel, 2015; </w:delText>
        </w:r>
        <w:r w:rsidR="00382D58" w:rsidDel="7F456C09">
          <w:rPr>
            <w:rFonts w:cstheme="minorHAnsi"/>
          </w:rPr>
          <w:delText xml:space="preserve">Miller, Hubble, Chow, &amp; Seidel, 2013). </w:delText>
        </w:r>
      </w:del>
    </w:p>
    <w:p w14:paraId="3C663359" w14:textId="77777777" w:rsidR="00872A01" w:rsidDel="3AC7C10D" w:rsidRDefault="006D36BD" w:rsidP="00785828">
      <w:pPr>
        <w:spacing w:line="480" w:lineRule="auto"/>
        <w:rPr>
          <w:del w:id="107" w:author="Nevin Harper" w:date="2019-09-04T02:52:00Z"/>
          <w:rFonts w:cstheme="minorHAnsi"/>
        </w:rPr>
      </w:pPr>
      <w:del w:id="108" w:author="Nevin Harper" w:date="2019-09-04T02:52:00Z">
        <w:r w:rsidDel="3AC7C10D">
          <w:rPr>
            <w:rFonts w:cstheme="minorHAnsi"/>
          </w:rPr>
          <w:delText xml:space="preserve"> </w:delText>
        </w:r>
      </w:del>
    </w:p>
    <w:p w14:paraId="28CDA8C2" w14:textId="13640B94" w:rsidR="005539D9" w:rsidRPr="00BC3FD6" w:rsidRDefault="006D36BD">
      <w:pPr>
        <w:spacing w:line="480" w:lineRule="auto"/>
        <w:rPr>
          <w:rFonts w:cstheme="minorBidi"/>
          <w:rPrChange w:id="109" w:author="Nevin Harper" w:date="2019-09-04T02:52:00Z">
            <w:rPr/>
          </w:rPrChange>
        </w:rPr>
        <w:pPrChange w:id="110" w:author="Nevin Harper" w:date="2019-09-04T02:52:00Z">
          <w:pPr/>
        </w:pPrChange>
      </w:pPr>
      <w:r w:rsidRPr="00B33EAA">
        <w:rPr>
          <w:rFonts w:cstheme="minorBidi"/>
        </w:rPr>
        <w:t xml:space="preserve">We </w:t>
      </w:r>
      <w:r w:rsidR="00B97A2C" w:rsidRPr="00B33EAA">
        <w:rPr>
          <w:rFonts w:cstheme="minorBidi"/>
        </w:rPr>
        <w:t xml:space="preserve">also </w:t>
      </w:r>
      <w:r w:rsidRPr="00B33EAA">
        <w:rPr>
          <w:rFonts w:cstheme="minorBidi"/>
        </w:rPr>
        <w:t>propose a different mea</w:t>
      </w:r>
      <w:r w:rsidRPr="00C50EFF">
        <w:rPr>
          <w:rFonts w:cstheme="minorBidi"/>
        </w:rPr>
        <w:t xml:space="preserve">sure of success, that of </w:t>
      </w:r>
      <w:ins w:id="111" w:author="Nevin Harper" w:date="2019-09-04T02:52:00Z">
        <w:r w:rsidR="3AC7C10D" w:rsidRPr="3AC7C10D">
          <w:rPr>
            <w:rFonts w:cstheme="minorBidi"/>
            <w:rPrChange w:id="112" w:author="Nevin Harper" w:date="2019-09-04T02:52:00Z">
              <w:rPr>
                <w:rFonts w:cstheme="minorHAnsi"/>
              </w:rPr>
            </w:rPrChange>
          </w:rPr>
          <w:t xml:space="preserve">youth </w:t>
        </w:r>
      </w:ins>
      <w:r w:rsidRPr="3AC7C10D">
        <w:rPr>
          <w:rFonts w:cstheme="minorBidi"/>
          <w:rPrChange w:id="113" w:author="Nevin Harper" w:date="2019-09-04T02:52:00Z">
            <w:rPr>
              <w:rFonts w:cstheme="minorHAnsi"/>
            </w:rPr>
          </w:rPrChange>
        </w:rPr>
        <w:t xml:space="preserve">returning home to </w:t>
      </w:r>
      <w:ins w:id="114" w:author="Nevin Harper" w:date="2019-09-04T02:52:00Z">
        <w:r w:rsidR="3AC7C10D" w:rsidRPr="3AC7C10D">
          <w:rPr>
            <w:rFonts w:cstheme="minorBidi"/>
            <w:rPrChange w:id="115" w:author="Nevin Harper" w:date="2019-09-04T02:52:00Z">
              <w:rPr>
                <w:rFonts w:cstheme="minorHAnsi"/>
              </w:rPr>
            </w:rPrChange>
          </w:rPr>
          <w:t xml:space="preserve">their </w:t>
        </w:r>
      </w:ins>
      <w:r w:rsidRPr="3AC7C10D">
        <w:rPr>
          <w:rFonts w:cstheme="minorBidi"/>
          <w:rPrChange w:id="116" w:author="Nevin Harper" w:date="2019-09-04T02:52:00Z">
            <w:rPr>
              <w:rFonts w:cstheme="minorHAnsi"/>
            </w:rPr>
          </w:rPrChange>
        </w:rPr>
        <w:t xml:space="preserve">family after treatment, and we ran several simple models predicting whether participants returned home or not. </w:t>
      </w:r>
    </w:p>
    <w:p w14:paraId="5B3D351D" w14:textId="77777777" w:rsidR="00524B48" w:rsidRPr="00BC3FD6" w:rsidRDefault="00524B48" w:rsidP="00785828">
      <w:pPr>
        <w:spacing w:line="480" w:lineRule="auto"/>
        <w:rPr>
          <w:rFonts w:cstheme="minorHAnsi"/>
        </w:rPr>
      </w:pPr>
    </w:p>
    <w:p w14:paraId="66702D75" w14:textId="213CF6FB" w:rsidR="00746BED" w:rsidRPr="00BC3FD6" w:rsidRDefault="00746BED" w:rsidP="00785828">
      <w:pPr>
        <w:spacing w:line="480" w:lineRule="auto"/>
        <w:jc w:val="center"/>
        <w:rPr>
          <w:rFonts w:cstheme="minorHAnsi"/>
          <w:b/>
        </w:rPr>
      </w:pPr>
      <w:r w:rsidRPr="00BC3FD6">
        <w:rPr>
          <w:rFonts w:cstheme="minorHAnsi"/>
          <w:b/>
        </w:rPr>
        <w:t>Methods</w:t>
      </w:r>
    </w:p>
    <w:p w14:paraId="3ADBBE18" w14:textId="64F16455" w:rsidR="00746BED" w:rsidRPr="00BC3FD6" w:rsidRDefault="00416F28" w:rsidP="00785828">
      <w:pPr>
        <w:spacing w:line="480" w:lineRule="auto"/>
        <w:rPr>
          <w:rFonts w:cstheme="minorHAnsi"/>
        </w:rPr>
      </w:pPr>
      <w:r w:rsidRPr="00BC3FD6">
        <w:rPr>
          <w:rFonts w:cstheme="minorHAnsi"/>
        </w:rPr>
        <w:t>Access to</w:t>
      </w:r>
      <w:r w:rsidR="00FE0D41" w:rsidRPr="00BC3FD6">
        <w:rPr>
          <w:rFonts w:cstheme="minorHAnsi"/>
        </w:rPr>
        <w:t xml:space="preserve"> the </w:t>
      </w:r>
      <w:r w:rsidR="00452244" w:rsidRPr="00BC3FD6">
        <w:rPr>
          <w:rFonts w:cstheme="minorHAnsi"/>
        </w:rPr>
        <w:t xml:space="preserve">OBH </w:t>
      </w:r>
      <w:r w:rsidRPr="00BC3FD6">
        <w:rPr>
          <w:rFonts w:cstheme="minorHAnsi"/>
        </w:rPr>
        <w:t xml:space="preserve">data from the NATSAP </w:t>
      </w:r>
      <w:r w:rsidR="00FE0D41" w:rsidRPr="00BC3FD6">
        <w:rPr>
          <w:rFonts w:cstheme="minorHAnsi"/>
        </w:rPr>
        <w:t xml:space="preserve">repository </w:t>
      </w:r>
      <w:r w:rsidRPr="00BC3FD6">
        <w:rPr>
          <w:rFonts w:cstheme="minorHAnsi"/>
        </w:rPr>
        <w:t xml:space="preserve">was obtained in April 2018 from the University of New Hampshire, and was approved for research by their Institutional Review Board (#3984) and additionally by the </w:t>
      </w:r>
      <w:r w:rsidR="009A0378">
        <w:rPr>
          <w:rFonts w:cstheme="minorHAnsi"/>
        </w:rPr>
        <w:t>first and second author’s</w:t>
      </w:r>
      <w:r w:rsidRPr="00BC3FD6">
        <w:rPr>
          <w:rFonts w:cstheme="minorHAnsi"/>
        </w:rPr>
        <w:t xml:space="preserve"> Institutional Review Board (#18-169)</w:t>
      </w:r>
      <w:r w:rsidR="004A6BB0" w:rsidRPr="00BC3FD6">
        <w:rPr>
          <w:rFonts w:cstheme="minorHAnsi"/>
        </w:rPr>
        <w:t xml:space="preserve"> at the University of Victoria. All data was </w:t>
      </w:r>
      <w:r w:rsidR="0015101E" w:rsidRPr="00BC3FD6">
        <w:rPr>
          <w:rFonts w:cstheme="minorHAnsi"/>
        </w:rPr>
        <w:t>anonymous,</w:t>
      </w:r>
      <w:r w:rsidR="004A6BB0" w:rsidRPr="00BC3FD6">
        <w:rPr>
          <w:rFonts w:cstheme="minorHAnsi"/>
        </w:rPr>
        <w:t xml:space="preserve"> and no issues of confidentiality were present.</w:t>
      </w:r>
      <w:r w:rsidRPr="00BC3FD6">
        <w:rPr>
          <w:rFonts w:cstheme="minorHAnsi"/>
        </w:rPr>
        <w:t xml:space="preserve"> </w:t>
      </w:r>
    </w:p>
    <w:p w14:paraId="264AF6E9" w14:textId="1FF36098" w:rsidR="004A6BB0" w:rsidRPr="00BC3FD6" w:rsidRDefault="004A6BB0" w:rsidP="00785828">
      <w:pPr>
        <w:spacing w:line="480" w:lineRule="auto"/>
        <w:rPr>
          <w:rFonts w:cstheme="minorHAnsi"/>
        </w:rPr>
      </w:pPr>
    </w:p>
    <w:p w14:paraId="56CD66AF" w14:textId="44E47415" w:rsidR="004A6BB0" w:rsidRPr="00BC3FD6" w:rsidRDefault="004A6BB0" w:rsidP="00785828">
      <w:pPr>
        <w:spacing w:line="480" w:lineRule="auto"/>
        <w:rPr>
          <w:rFonts w:cstheme="minorHAnsi"/>
        </w:rPr>
      </w:pPr>
      <w:r w:rsidRPr="00BC3FD6">
        <w:rPr>
          <w:rFonts w:cstheme="minorHAnsi"/>
        </w:rPr>
        <w:t>Part</w:t>
      </w:r>
      <w:r w:rsidR="00FE0D41" w:rsidRPr="00BC3FD6">
        <w:rPr>
          <w:rFonts w:cstheme="minorHAnsi"/>
        </w:rPr>
        <w:t>i</w:t>
      </w:r>
      <w:r w:rsidRPr="00BC3FD6">
        <w:rPr>
          <w:rFonts w:cstheme="minorHAnsi"/>
        </w:rPr>
        <w:t>cipants</w:t>
      </w:r>
    </w:p>
    <w:p w14:paraId="256A4B18" w14:textId="3BB64878" w:rsidR="00673D3C" w:rsidRPr="008F0F7C" w:rsidRDefault="002A75CA" w:rsidP="008504C4">
      <w:pPr>
        <w:spacing w:line="480" w:lineRule="auto"/>
        <w:rPr>
          <w:rFonts w:cstheme="minorBidi"/>
        </w:rPr>
      </w:pPr>
      <w:r w:rsidRPr="00BC3FD6">
        <w:rPr>
          <w:rFonts w:cstheme="minorHAnsi"/>
        </w:rPr>
        <w:lastRenderedPageBreak/>
        <w:tab/>
      </w:r>
      <w:r w:rsidRPr="008F0F7C">
        <w:rPr>
          <w:rFonts w:cstheme="minorBidi"/>
        </w:rPr>
        <w:t xml:space="preserve">The </w:t>
      </w:r>
      <w:r w:rsidR="006D36BD" w:rsidRPr="008F0F7C">
        <w:rPr>
          <w:rFonts w:cstheme="minorBidi"/>
        </w:rPr>
        <w:t xml:space="preserve">full </w:t>
      </w:r>
      <w:r w:rsidRPr="008F0F7C">
        <w:rPr>
          <w:rFonts w:cstheme="minorBidi"/>
        </w:rPr>
        <w:t xml:space="preserve">data set includes </w:t>
      </w:r>
      <w:r w:rsidR="007A21B1" w:rsidRPr="008F0F7C">
        <w:rPr>
          <w:rFonts w:cstheme="minorBidi"/>
        </w:rPr>
        <w:t xml:space="preserve">6417 participants, and of these 4376 are male and 1999 are female, with 17 missing values. </w:t>
      </w:r>
      <w:r w:rsidR="00054F0A" w:rsidRPr="008F0F7C">
        <w:rPr>
          <w:rFonts w:cstheme="minorBidi"/>
        </w:rPr>
        <w:t>Of the</w:t>
      </w:r>
      <w:r w:rsidR="009A0378" w:rsidRPr="00157837">
        <w:rPr>
          <w:rFonts w:cstheme="minorBidi"/>
        </w:rPr>
        <w:t xml:space="preserve"> participants</w:t>
      </w:r>
      <w:r w:rsidR="00054F0A" w:rsidRPr="00157837">
        <w:rPr>
          <w:rFonts w:cstheme="minorBidi"/>
        </w:rPr>
        <w:t>, 4484 are White</w:t>
      </w:r>
      <w:r w:rsidR="00452244" w:rsidRPr="00FE6D30">
        <w:rPr>
          <w:rFonts w:cstheme="minorBidi"/>
        </w:rPr>
        <w:t xml:space="preserve"> with n</w:t>
      </w:r>
      <w:r w:rsidR="00054F0A" w:rsidRPr="00FE6D30">
        <w:rPr>
          <w:rFonts w:cstheme="minorBidi"/>
        </w:rPr>
        <w:t xml:space="preserve">o other </w:t>
      </w:r>
      <w:r w:rsidR="00BC3FD6" w:rsidRPr="0043798F">
        <w:rPr>
          <w:rFonts w:cstheme="minorBidi"/>
        </w:rPr>
        <w:t xml:space="preserve">ethnic </w:t>
      </w:r>
      <w:r w:rsidR="00054F0A" w:rsidRPr="0043798F">
        <w:rPr>
          <w:rFonts w:cstheme="minorBidi"/>
        </w:rPr>
        <w:t>category ha</w:t>
      </w:r>
      <w:r w:rsidR="00452244" w:rsidRPr="003E208F">
        <w:rPr>
          <w:rFonts w:cstheme="minorBidi"/>
        </w:rPr>
        <w:t>ving</w:t>
      </w:r>
      <w:r w:rsidR="00054F0A" w:rsidRPr="00252D23">
        <w:rPr>
          <w:rFonts w:cstheme="minorBidi"/>
        </w:rPr>
        <w:t xml:space="preserve"> more than 100.  The average </w:t>
      </w:r>
      <w:r w:rsidR="001A0A2B" w:rsidRPr="00252D23">
        <w:rPr>
          <w:rFonts w:cstheme="minorBidi"/>
        </w:rPr>
        <w:t xml:space="preserve">family income is over $100,000. </w:t>
      </w:r>
      <w:r w:rsidR="00673D3C" w:rsidRPr="00B50DD3">
        <w:rPr>
          <w:rFonts w:cstheme="minorBidi"/>
        </w:rPr>
        <w:t>The median length of stay is about 70 days, and the mean is 89 days. The median is likely more accurate because the data includes extreme scor</w:t>
      </w:r>
      <w:r w:rsidR="00673D3C" w:rsidRPr="00740F0A">
        <w:rPr>
          <w:rFonts w:cstheme="minorBidi"/>
        </w:rPr>
        <w:t xml:space="preserve">es. </w:t>
      </w:r>
      <w:r w:rsidR="006D36BD" w:rsidRPr="00740F0A">
        <w:rPr>
          <w:rFonts w:cstheme="minorBidi"/>
        </w:rPr>
        <w:t>Because of missing values, we used a smaller portion of the dataset for each analysis, that is, less than 3000 participants.</w:t>
      </w:r>
      <w:r w:rsidR="006D36BD" w:rsidRPr="008F0F7C">
        <w:rPr>
          <w:rFonts w:cstheme="minorBidi"/>
        </w:rPr>
        <w:t xml:space="preserve"> </w:t>
      </w:r>
      <w:r w:rsidR="0015101E">
        <w:rPr>
          <w:rFonts w:cstheme="minorBidi"/>
        </w:rPr>
        <w:t xml:space="preserve">Below is a list of the measures and variables under review for this inquiry. </w:t>
      </w:r>
    </w:p>
    <w:p w14:paraId="7A92A706" w14:textId="671E9DD1" w:rsidR="00746BED" w:rsidRPr="00BC3FD6" w:rsidRDefault="00746BED" w:rsidP="00785828">
      <w:pPr>
        <w:spacing w:line="480" w:lineRule="auto"/>
        <w:rPr>
          <w:rFonts w:cstheme="minorHAnsi"/>
        </w:rPr>
      </w:pPr>
    </w:p>
    <w:p w14:paraId="5C64F984" w14:textId="084621AF" w:rsidR="00E3443C" w:rsidRPr="00452244" w:rsidRDefault="004A6BB0" w:rsidP="00785828">
      <w:pPr>
        <w:spacing w:line="480" w:lineRule="auto"/>
        <w:rPr>
          <w:rFonts w:cstheme="minorHAnsi"/>
        </w:rPr>
      </w:pPr>
      <w:r w:rsidRPr="00BC3FD6">
        <w:rPr>
          <w:rFonts w:cstheme="minorHAnsi"/>
        </w:rPr>
        <w:t>Measures</w:t>
      </w:r>
    </w:p>
    <w:p w14:paraId="5AC25DFF" w14:textId="0586E6C2" w:rsidR="00673D3C" w:rsidRPr="008504C4" w:rsidRDefault="00673D3C" w:rsidP="008504C4">
      <w:pPr>
        <w:widowControl w:val="0"/>
        <w:autoSpaceDE w:val="0"/>
        <w:autoSpaceDN w:val="0"/>
        <w:adjustRightInd w:val="0"/>
        <w:spacing w:after="240" w:line="480" w:lineRule="auto"/>
        <w:ind w:firstLine="720"/>
        <w:rPr>
          <w:rFonts w:cstheme="minorBidi"/>
          <w:color w:val="000000"/>
        </w:rPr>
      </w:pPr>
      <w:r w:rsidRPr="008F0F7C">
        <w:rPr>
          <w:rFonts w:cstheme="minorBidi"/>
          <w:i/>
          <w:iCs/>
          <w:color w:val="000000"/>
        </w:rPr>
        <w:t>Youth Outcomes Questionnaire.</w:t>
      </w:r>
      <w:r w:rsidRPr="008F0F7C">
        <w:rPr>
          <w:rFonts w:cstheme="minorBidi"/>
          <w:color w:val="000000"/>
        </w:rPr>
        <w:t xml:space="preserve">  </w:t>
      </w:r>
      <w:r w:rsidR="008D22E2" w:rsidRPr="008F0F7C">
        <w:rPr>
          <w:rFonts w:cstheme="minorBidi"/>
          <w:color w:val="000000"/>
        </w:rPr>
        <w:t xml:space="preserve">The </w:t>
      </w:r>
      <w:r w:rsidRPr="008F0F7C">
        <w:rPr>
          <w:rFonts w:cstheme="minorBidi"/>
          <w:color w:val="000000"/>
        </w:rPr>
        <w:t>Youth Outcome Questionnaire</w:t>
      </w:r>
      <w:r w:rsidRPr="008F0F7C">
        <w:rPr>
          <w:rFonts w:cstheme="minorBidi"/>
          <w:color w:val="000000"/>
          <w:position w:val="10"/>
        </w:rPr>
        <w:t xml:space="preserve"> </w:t>
      </w:r>
      <w:r w:rsidRPr="008F0F7C">
        <w:rPr>
          <w:rFonts w:cstheme="minorBidi"/>
          <w:color w:val="000000"/>
        </w:rPr>
        <w:t>2.01 (Y-OQ 2.01) and the Y-OQ</w:t>
      </w:r>
      <w:r w:rsidRPr="008F0F7C">
        <w:rPr>
          <w:rFonts w:cstheme="minorBidi"/>
          <w:color w:val="000000"/>
          <w:position w:val="10"/>
        </w:rPr>
        <w:t>1</w:t>
      </w:r>
      <w:r w:rsidRPr="008F0F7C">
        <w:rPr>
          <w:rFonts w:cstheme="minorBidi"/>
          <w:color w:val="000000"/>
        </w:rPr>
        <w:t>–Self-Report (Y-OQ-SR)</w:t>
      </w:r>
      <w:r w:rsidR="008D22E2" w:rsidRPr="00157837">
        <w:rPr>
          <w:rFonts w:cstheme="minorBidi"/>
          <w:color w:val="000000"/>
        </w:rPr>
        <w:t xml:space="preserve"> were the primary measures.</w:t>
      </w:r>
      <w:r w:rsidRPr="00157837">
        <w:rPr>
          <w:rFonts w:cstheme="minorBidi"/>
          <w:color w:val="000000"/>
        </w:rPr>
        <w:t xml:space="preserve"> The 6</w:t>
      </w:r>
      <w:r w:rsidRPr="00FE6D30">
        <w:rPr>
          <w:rFonts w:cstheme="minorBidi"/>
          <w:color w:val="000000"/>
        </w:rPr>
        <w:t>4-item Y-OQ 2.01 is completed by the parent/guardian, and the 64-item Y-OQ-S</w:t>
      </w:r>
      <w:r w:rsidR="008D22E2" w:rsidRPr="0043798F">
        <w:rPr>
          <w:rFonts w:cstheme="minorBidi"/>
          <w:color w:val="000000"/>
        </w:rPr>
        <w:t>R is completed by the youth</w:t>
      </w:r>
      <w:r w:rsidRPr="0043798F">
        <w:rPr>
          <w:rFonts w:cstheme="minorBidi"/>
          <w:color w:val="000000"/>
        </w:rPr>
        <w:t xml:space="preserve">. </w:t>
      </w:r>
      <w:r w:rsidR="008D22E2" w:rsidRPr="003E208F">
        <w:rPr>
          <w:rFonts w:cstheme="minorBidi"/>
          <w:color w:val="000000"/>
        </w:rPr>
        <w:t xml:space="preserve">High scores reflect perceived severity. </w:t>
      </w:r>
      <w:r w:rsidRPr="00252D23">
        <w:rPr>
          <w:rFonts w:cstheme="minorBidi"/>
          <w:color w:val="000000"/>
        </w:rPr>
        <w:t xml:space="preserve">The clinical </w:t>
      </w:r>
      <w:r w:rsidR="009A0378" w:rsidRPr="00252D23">
        <w:rPr>
          <w:rFonts w:cstheme="minorBidi"/>
          <w:color w:val="000000"/>
        </w:rPr>
        <w:t>cut-off</w:t>
      </w:r>
      <w:r w:rsidRPr="00B50DD3">
        <w:rPr>
          <w:rFonts w:cstheme="minorBidi"/>
          <w:color w:val="000000"/>
        </w:rPr>
        <w:t xml:space="preserve"> for Y-OQ-SR total score is 47 and for Y-OQ 2.01 pa</w:t>
      </w:r>
      <w:r w:rsidRPr="00DE2D9E">
        <w:rPr>
          <w:rFonts w:cstheme="minorBidi"/>
          <w:color w:val="000000"/>
        </w:rPr>
        <w:t xml:space="preserve">rent report total score is 46. </w:t>
      </w:r>
      <w:r w:rsidR="001041AC" w:rsidRPr="00DE2D9E">
        <w:rPr>
          <w:rFonts w:cstheme="minorBidi"/>
          <w:color w:val="000000"/>
        </w:rPr>
        <w:t>There are also scales for interpersonal distress</w:t>
      </w:r>
      <w:r w:rsidR="005539D9" w:rsidRPr="00DE2D9E">
        <w:rPr>
          <w:rFonts w:cstheme="minorBidi"/>
          <w:color w:val="000000"/>
        </w:rPr>
        <w:t xml:space="preserve"> (ID)</w:t>
      </w:r>
      <w:r w:rsidR="001041AC" w:rsidRPr="00DE2D9E">
        <w:rPr>
          <w:rFonts w:cstheme="minorBidi"/>
          <w:color w:val="000000"/>
        </w:rPr>
        <w:t>, somatic difficulties</w:t>
      </w:r>
      <w:r w:rsidR="005539D9" w:rsidRPr="008504C4">
        <w:rPr>
          <w:rFonts w:cstheme="minorBidi"/>
          <w:color w:val="000000"/>
        </w:rPr>
        <w:t xml:space="preserve"> (SD)</w:t>
      </w:r>
      <w:r w:rsidR="001041AC" w:rsidRPr="008504C4">
        <w:rPr>
          <w:rFonts w:cstheme="minorBidi"/>
          <w:color w:val="000000"/>
        </w:rPr>
        <w:t>, interpersonal relationships</w:t>
      </w:r>
      <w:r w:rsidR="005539D9" w:rsidRPr="008504C4">
        <w:rPr>
          <w:rFonts w:cstheme="minorBidi"/>
          <w:color w:val="000000"/>
        </w:rPr>
        <w:t xml:space="preserve"> (IR)</w:t>
      </w:r>
      <w:r w:rsidR="001041AC" w:rsidRPr="008504C4">
        <w:rPr>
          <w:rFonts w:cstheme="minorBidi"/>
          <w:color w:val="000000"/>
        </w:rPr>
        <w:t>, social problems</w:t>
      </w:r>
      <w:r w:rsidR="005539D9" w:rsidRPr="008504C4">
        <w:rPr>
          <w:rFonts w:cstheme="minorBidi"/>
          <w:color w:val="000000"/>
        </w:rPr>
        <w:t xml:space="preserve"> (SP)</w:t>
      </w:r>
      <w:r w:rsidR="001041AC" w:rsidRPr="008504C4">
        <w:rPr>
          <w:rFonts w:cstheme="minorBidi"/>
          <w:color w:val="000000"/>
        </w:rPr>
        <w:t>, behavioral dysfunction</w:t>
      </w:r>
      <w:r w:rsidR="005539D9" w:rsidRPr="008504C4">
        <w:rPr>
          <w:rFonts w:cstheme="minorBidi"/>
          <w:color w:val="000000"/>
        </w:rPr>
        <w:t xml:space="preserve"> (BD)</w:t>
      </w:r>
      <w:r w:rsidR="001041AC" w:rsidRPr="008504C4">
        <w:rPr>
          <w:rFonts w:cstheme="minorBidi"/>
          <w:color w:val="000000"/>
        </w:rPr>
        <w:t>, and critical items</w:t>
      </w:r>
      <w:r w:rsidR="005539D9" w:rsidRPr="008504C4">
        <w:rPr>
          <w:rFonts w:cstheme="minorBidi"/>
          <w:color w:val="000000"/>
        </w:rPr>
        <w:t xml:space="preserve"> (CI)</w:t>
      </w:r>
      <w:r w:rsidR="001041AC" w:rsidRPr="008504C4">
        <w:rPr>
          <w:rFonts w:cstheme="minorBidi"/>
          <w:color w:val="000000"/>
        </w:rPr>
        <w:t xml:space="preserve">. </w:t>
      </w:r>
      <w:r w:rsidR="21272097" w:rsidRPr="008504C4">
        <w:rPr>
          <w:rFonts w:cstheme="minorBidi"/>
          <w:color w:val="000000"/>
        </w:rPr>
        <w:t xml:space="preserve">Data was </w:t>
      </w:r>
      <w:r w:rsidR="001041AC" w:rsidRPr="008F0F7C">
        <w:rPr>
          <w:rFonts w:cstheme="minorBidi"/>
          <w:color w:val="000000"/>
        </w:rPr>
        <w:t xml:space="preserve">collected </w:t>
      </w:r>
      <w:r w:rsidR="005539D9" w:rsidRPr="008F0F7C">
        <w:rPr>
          <w:rFonts w:cstheme="minorBidi"/>
          <w:color w:val="000000"/>
        </w:rPr>
        <w:t xml:space="preserve">and compared </w:t>
      </w:r>
      <w:r w:rsidR="001041AC" w:rsidRPr="008F0F7C">
        <w:rPr>
          <w:rFonts w:cstheme="minorBidi"/>
          <w:color w:val="000000"/>
        </w:rPr>
        <w:t>at intake and discharge.</w:t>
      </w:r>
    </w:p>
    <w:p w14:paraId="33E740CE" w14:textId="597A084F" w:rsidR="008D22E2" w:rsidRPr="00BC3FD6" w:rsidRDefault="001041AC" w:rsidP="00785828">
      <w:pPr>
        <w:widowControl w:val="0"/>
        <w:autoSpaceDE w:val="0"/>
        <w:autoSpaceDN w:val="0"/>
        <w:adjustRightInd w:val="0"/>
        <w:spacing w:after="240" w:line="480" w:lineRule="auto"/>
        <w:ind w:firstLine="720"/>
        <w:rPr>
          <w:rFonts w:cstheme="minorHAnsi"/>
          <w:color w:val="000000"/>
        </w:rPr>
      </w:pPr>
      <w:r w:rsidRPr="00BC3FD6">
        <w:rPr>
          <w:rFonts w:cstheme="minorHAnsi"/>
          <w:i/>
          <w:color w:val="000000"/>
        </w:rPr>
        <w:t>Satisfaction with Treatment.</w:t>
      </w:r>
      <w:r w:rsidRPr="00BC3FD6">
        <w:rPr>
          <w:rFonts w:cstheme="minorHAnsi"/>
          <w:color w:val="000000"/>
        </w:rPr>
        <w:t xml:space="preserve"> </w:t>
      </w:r>
      <w:r w:rsidR="00E949F3" w:rsidRPr="00BC3FD6">
        <w:rPr>
          <w:rFonts w:cstheme="minorHAnsi"/>
          <w:color w:val="000000"/>
        </w:rPr>
        <w:t xml:space="preserve">The participants </w:t>
      </w:r>
      <w:r w:rsidR="00794F5E" w:rsidRPr="00BC3FD6">
        <w:rPr>
          <w:rFonts w:cstheme="minorHAnsi"/>
          <w:color w:val="000000"/>
        </w:rPr>
        <w:t xml:space="preserve">and parents </w:t>
      </w:r>
      <w:r w:rsidR="00E949F3" w:rsidRPr="00BC3FD6">
        <w:rPr>
          <w:rFonts w:cstheme="minorHAnsi"/>
          <w:color w:val="000000"/>
        </w:rPr>
        <w:t xml:space="preserve">were asked at discharge, “Currently, how satisfied are you with the quality of treatment you received at the program?” The answers were scored on a Likert scale from 1 (very dissatisfied) to 5 (very satisfied). </w:t>
      </w:r>
    </w:p>
    <w:p w14:paraId="41A068D8" w14:textId="31BE4310" w:rsidR="001041AC" w:rsidRPr="00BC3FD6" w:rsidRDefault="001041AC" w:rsidP="00785828">
      <w:pPr>
        <w:widowControl w:val="0"/>
        <w:autoSpaceDE w:val="0"/>
        <w:autoSpaceDN w:val="0"/>
        <w:adjustRightInd w:val="0"/>
        <w:spacing w:after="240" w:line="480" w:lineRule="auto"/>
        <w:ind w:firstLine="720"/>
        <w:rPr>
          <w:rFonts w:cstheme="minorHAnsi"/>
          <w:color w:val="000000"/>
        </w:rPr>
      </w:pPr>
      <w:r w:rsidRPr="00BC3FD6">
        <w:rPr>
          <w:rFonts w:cstheme="minorHAnsi"/>
          <w:i/>
          <w:color w:val="000000"/>
        </w:rPr>
        <w:t xml:space="preserve">Brought by Transport. </w:t>
      </w:r>
      <w:r w:rsidR="00892643" w:rsidRPr="00BC3FD6">
        <w:rPr>
          <w:rFonts w:cstheme="minorHAnsi"/>
          <w:color w:val="000000"/>
        </w:rPr>
        <w:t>Participants were asked</w:t>
      </w:r>
      <w:r w:rsidR="00663C6F" w:rsidRPr="00BC3FD6">
        <w:rPr>
          <w:rFonts w:cstheme="minorHAnsi"/>
          <w:color w:val="000000"/>
        </w:rPr>
        <w:t xml:space="preserve"> at intake and discharge, “Were you brought to the program by a transport service?” </w:t>
      </w:r>
      <w:r w:rsidR="00E3443C" w:rsidRPr="00BC3FD6">
        <w:rPr>
          <w:rFonts w:cstheme="minorHAnsi"/>
          <w:color w:val="000000"/>
        </w:rPr>
        <w:t xml:space="preserve">The answers were scored as “yes” or </w:t>
      </w:r>
      <w:r w:rsidR="00E3443C" w:rsidRPr="00BC3FD6">
        <w:rPr>
          <w:rFonts w:cstheme="minorHAnsi"/>
          <w:color w:val="000000"/>
        </w:rPr>
        <w:br/>
      </w:r>
      <w:r w:rsidR="00E3443C" w:rsidRPr="00BC3FD6">
        <w:rPr>
          <w:rFonts w:cstheme="minorHAnsi"/>
          <w:color w:val="000000"/>
        </w:rPr>
        <w:lastRenderedPageBreak/>
        <w:t xml:space="preserve">“no.” </w:t>
      </w:r>
      <w:r w:rsidR="006D36BD">
        <w:rPr>
          <w:rFonts w:cstheme="minorHAnsi"/>
          <w:color w:val="000000"/>
        </w:rPr>
        <w:t xml:space="preserve">This is the question used by Tucker (2015, 2016), and we </w:t>
      </w:r>
      <w:r w:rsidR="009A0378">
        <w:rPr>
          <w:rFonts w:cstheme="minorHAnsi"/>
          <w:color w:val="000000"/>
        </w:rPr>
        <w:t>repeat</w:t>
      </w:r>
      <w:r w:rsidR="006D36BD">
        <w:rPr>
          <w:rFonts w:cstheme="minorHAnsi"/>
          <w:color w:val="000000"/>
        </w:rPr>
        <w:t xml:space="preserve">ed this as well for one model. </w:t>
      </w:r>
    </w:p>
    <w:p w14:paraId="6C2E4AC4" w14:textId="399DA4C1" w:rsidR="00794F5E" w:rsidRPr="00BC3FD6" w:rsidRDefault="00794F5E" w:rsidP="00785828">
      <w:pPr>
        <w:widowControl w:val="0"/>
        <w:autoSpaceDE w:val="0"/>
        <w:autoSpaceDN w:val="0"/>
        <w:adjustRightInd w:val="0"/>
        <w:spacing w:after="240" w:line="480" w:lineRule="auto"/>
        <w:ind w:firstLine="720"/>
        <w:rPr>
          <w:rFonts w:cstheme="minorHAnsi"/>
          <w:color w:val="000000"/>
        </w:rPr>
      </w:pPr>
      <w:r w:rsidRPr="00BC3FD6">
        <w:rPr>
          <w:rFonts w:cstheme="minorHAnsi"/>
          <w:i/>
          <w:color w:val="000000"/>
        </w:rPr>
        <w:t>Brought by Transport</w:t>
      </w:r>
      <w:r w:rsidR="0015101E">
        <w:rPr>
          <w:rFonts w:cstheme="minorHAnsi"/>
          <w:i/>
          <w:color w:val="000000"/>
        </w:rPr>
        <w:t xml:space="preserve"> (Parent)</w:t>
      </w:r>
      <w:r w:rsidRPr="00BC3FD6">
        <w:rPr>
          <w:rFonts w:cstheme="minorHAnsi"/>
          <w:i/>
          <w:color w:val="000000"/>
        </w:rPr>
        <w:t xml:space="preserve">. </w:t>
      </w:r>
      <w:r w:rsidR="00892643" w:rsidRPr="00BC3FD6">
        <w:rPr>
          <w:rFonts w:cstheme="minorHAnsi"/>
          <w:color w:val="000000"/>
        </w:rPr>
        <w:t>At discharge</w:t>
      </w:r>
      <w:r w:rsidR="008C0006">
        <w:rPr>
          <w:rFonts w:cstheme="minorHAnsi"/>
          <w:color w:val="000000"/>
        </w:rPr>
        <w:t>,</w:t>
      </w:r>
      <w:r w:rsidRPr="00BC3FD6">
        <w:rPr>
          <w:rFonts w:cstheme="minorHAnsi"/>
          <w:color w:val="000000"/>
        </w:rPr>
        <w:t xml:space="preserve"> parents were also asked if their child was transported and, if yes, they were asked a follow</w:t>
      </w:r>
      <w:r w:rsidR="00452244">
        <w:rPr>
          <w:rFonts w:cstheme="minorHAnsi"/>
          <w:color w:val="000000"/>
        </w:rPr>
        <w:t>-</w:t>
      </w:r>
      <w:r w:rsidRPr="00BC3FD6">
        <w:rPr>
          <w:rFonts w:cstheme="minorHAnsi"/>
          <w:color w:val="000000"/>
        </w:rPr>
        <w:t>up question: “What was your primary reason for choosing a transport service?” The options were: My child refused to go to treatment</w:t>
      </w:r>
      <w:r w:rsidR="006D36BD">
        <w:rPr>
          <w:rFonts w:cstheme="minorHAnsi"/>
          <w:color w:val="000000"/>
        </w:rPr>
        <w:t>;</w:t>
      </w:r>
      <w:r w:rsidRPr="00BC3FD6">
        <w:rPr>
          <w:rFonts w:cstheme="minorHAnsi"/>
          <w:color w:val="000000"/>
        </w:rPr>
        <w:t xml:space="preserve"> To reduce the chance my child would run away on the way to the program</w:t>
      </w:r>
      <w:r w:rsidR="006D36BD">
        <w:rPr>
          <w:rFonts w:cstheme="minorHAnsi"/>
          <w:color w:val="000000"/>
        </w:rPr>
        <w:t>;</w:t>
      </w:r>
      <w:r w:rsidRPr="00BC3FD6">
        <w:rPr>
          <w:rFonts w:cstheme="minorHAnsi"/>
          <w:color w:val="000000"/>
        </w:rPr>
        <w:t xml:space="preserve"> The possibility my child would fight, be violent, or be self-injurious after finding out they were going to treatment</w:t>
      </w:r>
      <w:r w:rsidR="006D36BD">
        <w:rPr>
          <w:rFonts w:cstheme="minorHAnsi"/>
          <w:color w:val="000000"/>
        </w:rPr>
        <w:t>;</w:t>
      </w:r>
      <w:r w:rsidRPr="00BC3FD6">
        <w:rPr>
          <w:rFonts w:cstheme="minorHAnsi"/>
          <w:color w:val="000000"/>
        </w:rPr>
        <w:t xml:space="preserve"> It was inconvenient or impossible to bring my child to treatment myself</w:t>
      </w:r>
      <w:r w:rsidR="006D36BD">
        <w:rPr>
          <w:rFonts w:cstheme="minorHAnsi"/>
          <w:color w:val="000000"/>
        </w:rPr>
        <w:t>;</w:t>
      </w:r>
      <w:r w:rsidRPr="00BC3FD6">
        <w:rPr>
          <w:rFonts w:cstheme="minorHAnsi"/>
          <w:color w:val="000000"/>
        </w:rPr>
        <w:t xml:space="preserve"> transport was suggested by the treatment program, and other. </w:t>
      </w:r>
      <w:r w:rsidR="00977A22" w:rsidRPr="00BC3FD6">
        <w:rPr>
          <w:rFonts w:cstheme="minorHAnsi"/>
          <w:color w:val="000000"/>
        </w:rPr>
        <w:t>The first three we</w:t>
      </w:r>
      <w:r w:rsidR="006D36BD">
        <w:rPr>
          <w:rFonts w:cstheme="minorHAnsi"/>
          <w:color w:val="000000"/>
        </w:rPr>
        <w:t xml:space="preserve"> assumed were </w:t>
      </w:r>
      <w:r w:rsidR="00977A22" w:rsidRPr="00BC3FD6">
        <w:rPr>
          <w:rFonts w:cstheme="minorHAnsi"/>
          <w:color w:val="000000"/>
        </w:rPr>
        <w:t xml:space="preserve">indications of being involuntary. </w:t>
      </w:r>
    </w:p>
    <w:p w14:paraId="09D47FA7" w14:textId="16FD6405" w:rsidR="001041AC" w:rsidRPr="008504C4" w:rsidRDefault="001041AC" w:rsidP="008504C4">
      <w:pPr>
        <w:widowControl w:val="0"/>
        <w:autoSpaceDE w:val="0"/>
        <w:autoSpaceDN w:val="0"/>
        <w:adjustRightInd w:val="0"/>
        <w:spacing w:after="240" w:line="480" w:lineRule="auto"/>
        <w:ind w:firstLine="720"/>
        <w:rPr>
          <w:rFonts w:cstheme="minorBidi"/>
          <w:color w:val="000000"/>
        </w:rPr>
      </w:pPr>
      <w:r w:rsidRPr="008F0F7C">
        <w:rPr>
          <w:rFonts w:cstheme="minorBidi"/>
          <w:i/>
          <w:iCs/>
          <w:color w:val="000000"/>
        </w:rPr>
        <w:t>Feel about Being at the Program.</w:t>
      </w:r>
      <w:r w:rsidR="00663C6F" w:rsidRPr="008F0F7C">
        <w:rPr>
          <w:rFonts w:cstheme="minorBidi"/>
          <w:i/>
          <w:iCs/>
          <w:color w:val="000000"/>
        </w:rPr>
        <w:t xml:space="preserve"> </w:t>
      </w:r>
      <w:r w:rsidR="00892643" w:rsidRPr="008F0F7C">
        <w:rPr>
          <w:rFonts w:cstheme="minorBidi"/>
          <w:color w:val="000000"/>
        </w:rPr>
        <w:t>At intake</w:t>
      </w:r>
      <w:r w:rsidR="008C0006" w:rsidRPr="008F0F7C">
        <w:rPr>
          <w:rFonts w:cstheme="minorBidi"/>
          <w:color w:val="000000"/>
        </w:rPr>
        <w:t>,</w:t>
      </w:r>
      <w:r w:rsidR="00663C6F" w:rsidRPr="008F0F7C">
        <w:rPr>
          <w:rFonts w:cstheme="minorBidi"/>
          <w:color w:val="000000"/>
        </w:rPr>
        <w:t xml:space="preserve"> participants were asked “How do you feel about being at the program?” Answers were scored on a Likert </w:t>
      </w:r>
      <w:r w:rsidR="008C0006" w:rsidRPr="008F0F7C">
        <w:rPr>
          <w:rFonts w:cstheme="minorBidi"/>
          <w:color w:val="000000"/>
        </w:rPr>
        <w:t xml:space="preserve">scale </w:t>
      </w:r>
      <w:r w:rsidR="00663C6F" w:rsidRPr="008F0F7C">
        <w:rPr>
          <w:rFonts w:cstheme="minorBidi"/>
          <w:color w:val="000000"/>
        </w:rPr>
        <w:t xml:space="preserve">from 1 (very negative) to 5 (very positive). </w:t>
      </w:r>
    </w:p>
    <w:p w14:paraId="3F1C1F21" w14:textId="2023F221" w:rsidR="000C5AA6" w:rsidRPr="00BC3FD6" w:rsidRDefault="00663C6F" w:rsidP="00785828">
      <w:pPr>
        <w:widowControl w:val="0"/>
        <w:autoSpaceDE w:val="0"/>
        <w:autoSpaceDN w:val="0"/>
        <w:adjustRightInd w:val="0"/>
        <w:spacing w:after="240" w:line="480" w:lineRule="auto"/>
        <w:ind w:firstLine="720"/>
        <w:rPr>
          <w:rFonts w:cstheme="minorHAnsi"/>
          <w:color w:val="000000"/>
        </w:rPr>
      </w:pPr>
      <w:r w:rsidRPr="00BC3FD6">
        <w:rPr>
          <w:rFonts w:cstheme="minorHAnsi"/>
          <w:i/>
          <w:color w:val="000000"/>
        </w:rPr>
        <w:t xml:space="preserve">Makes Sense to be in a Therapeutic Program. </w:t>
      </w:r>
      <w:r w:rsidRPr="00BC3FD6">
        <w:rPr>
          <w:rFonts w:cstheme="minorHAnsi"/>
          <w:color w:val="000000"/>
        </w:rPr>
        <w:t xml:space="preserve">At </w:t>
      </w:r>
      <w:r w:rsidR="00892643" w:rsidRPr="00BC3FD6">
        <w:rPr>
          <w:rFonts w:cstheme="minorHAnsi"/>
          <w:color w:val="000000"/>
        </w:rPr>
        <w:t>intake</w:t>
      </w:r>
      <w:r w:rsidR="008C0006">
        <w:rPr>
          <w:rFonts w:cstheme="minorHAnsi"/>
          <w:color w:val="000000"/>
        </w:rPr>
        <w:t>,</w:t>
      </w:r>
      <w:r w:rsidRPr="00BC3FD6">
        <w:rPr>
          <w:rFonts w:cstheme="minorHAnsi"/>
          <w:color w:val="000000"/>
        </w:rPr>
        <w:t xml:space="preserve"> participants were asked to rate their feeling about the statement</w:t>
      </w:r>
      <w:r w:rsidR="0015101E">
        <w:rPr>
          <w:rFonts w:cstheme="minorHAnsi"/>
          <w:color w:val="000000"/>
        </w:rPr>
        <w:t>,</w:t>
      </w:r>
      <w:r w:rsidRPr="00BC3FD6">
        <w:rPr>
          <w:rFonts w:cstheme="minorHAnsi"/>
          <w:color w:val="000000"/>
        </w:rPr>
        <w:t xml:space="preserve"> “It makes sense for me to be in a therapeutic program.” They </w:t>
      </w:r>
      <w:r w:rsidR="000C5AA6" w:rsidRPr="00BC3FD6">
        <w:rPr>
          <w:rFonts w:cstheme="minorHAnsi"/>
          <w:color w:val="000000"/>
        </w:rPr>
        <w:t>were asked to rate themselves on a scale from 1 to 100, with the Likert categories written in. Strongly Disagree was about zero, Disagree was about 40, Neutral was about 60, Agree was about 80, and Strongly Agree was at 100.</w:t>
      </w:r>
      <w:r w:rsidR="006D36BD">
        <w:rPr>
          <w:rFonts w:cstheme="minorHAnsi"/>
          <w:color w:val="000000"/>
        </w:rPr>
        <w:t xml:space="preserve"> </w:t>
      </w:r>
    </w:p>
    <w:p w14:paraId="6C3285DB" w14:textId="162BF6CD" w:rsidR="001041AC" w:rsidRPr="008504C4" w:rsidRDefault="001041AC" w:rsidP="008504C4">
      <w:pPr>
        <w:widowControl w:val="0"/>
        <w:autoSpaceDE w:val="0"/>
        <w:autoSpaceDN w:val="0"/>
        <w:adjustRightInd w:val="0"/>
        <w:spacing w:after="240" w:line="480" w:lineRule="auto"/>
        <w:ind w:firstLine="720"/>
        <w:rPr>
          <w:rFonts w:cstheme="minorBidi"/>
          <w:color w:val="000000"/>
        </w:rPr>
      </w:pPr>
      <w:r w:rsidRPr="008F0F7C">
        <w:rPr>
          <w:rFonts w:cstheme="minorBidi"/>
          <w:i/>
          <w:iCs/>
          <w:color w:val="000000"/>
        </w:rPr>
        <w:t>Want Positive Change in My Life.</w:t>
      </w:r>
      <w:r w:rsidR="000C5AA6" w:rsidRPr="008F0F7C">
        <w:rPr>
          <w:rFonts w:cstheme="minorBidi"/>
          <w:i/>
          <w:iCs/>
          <w:color w:val="000000"/>
        </w:rPr>
        <w:t xml:space="preserve"> </w:t>
      </w:r>
      <w:r w:rsidR="00892643" w:rsidRPr="008F0F7C">
        <w:rPr>
          <w:rFonts w:cstheme="minorBidi"/>
          <w:color w:val="000000"/>
        </w:rPr>
        <w:t>At intake</w:t>
      </w:r>
      <w:r w:rsidR="008C0006" w:rsidRPr="008F0F7C">
        <w:rPr>
          <w:rFonts w:cstheme="minorBidi"/>
          <w:color w:val="000000"/>
        </w:rPr>
        <w:t>,</w:t>
      </w:r>
      <w:r w:rsidR="000C5AA6" w:rsidRPr="008F0F7C">
        <w:rPr>
          <w:rFonts w:cstheme="minorBidi"/>
          <w:color w:val="000000"/>
        </w:rPr>
        <w:t xml:space="preserve"> participants were asked to rate their feeling about the statement “I would like to make positive change in my life.” Answers were scored </w:t>
      </w:r>
      <w:r w:rsidR="006D36BD" w:rsidRPr="00157837">
        <w:rPr>
          <w:rFonts w:cstheme="minorBidi"/>
          <w:color w:val="000000"/>
        </w:rPr>
        <w:t xml:space="preserve">with the same scale as </w:t>
      </w:r>
      <w:r w:rsidR="000C5AA6" w:rsidRPr="008504C4">
        <w:rPr>
          <w:rFonts w:cstheme="minorBidi"/>
          <w:i/>
          <w:iCs/>
          <w:color w:val="000000"/>
        </w:rPr>
        <w:t>Makes Sense to be in a Therapeutic Program</w:t>
      </w:r>
      <w:r w:rsidR="008C0006" w:rsidRPr="008F0F7C">
        <w:rPr>
          <w:rFonts w:cstheme="minorBidi"/>
          <w:color w:val="000000"/>
        </w:rPr>
        <w:t xml:space="preserve"> above</w:t>
      </w:r>
      <w:r w:rsidR="000C5AA6" w:rsidRPr="008F0F7C">
        <w:rPr>
          <w:rFonts w:cstheme="minorBidi"/>
          <w:color w:val="000000"/>
        </w:rPr>
        <w:t xml:space="preserve">. </w:t>
      </w:r>
    </w:p>
    <w:p w14:paraId="60BD5771" w14:textId="5EB8AC0B" w:rsidR="000C5AA6" w:rsidRPr="00BC3FD6" w:rsidRDefault="001041AC" w:rsidP="00785828">
      <w:pPr>
        <w:widowControl w:val="0"/>
        <w:autoSpaceDE w:val="0"/>
        <w:autoSpaceDN w:val="0"/>
        <w:adjustRightInd w:val="0"/>
        <w:spacing w:after="240" w:line="480" w:lineRule="auto"/>
        <w:ind w:firstLine="720"/>
        <w:rPr>
          <w:rFonts w:cstheme="minorHAnsi"/>
          <w:color w:val="000000"/>
        </w:rPr>
      </w:pPr>
      <w:r w:rsidRPr="00BC3FD6">
        <w:rPr>
          <w:rFonts w:cstheme="minorHAnsi"/>
          <w:i/>
          <w:color w:val="000000"/>
        </w:rPr>
        <w:t>Compared to When You Came Here, How Bad are Your Problems?</w:t>
      </w:r>
      <w:r w:rsidR="00E949F3" w:rsidRPr="00BC3FD6">
        <w:rPr>
          <w:rFonts w:cstheme="minorHAnsi"/>
          <w:i/>
          <w:color w:val="000000"/>
        </w:rPr>
        <w:t xml:space="preserve"> </w:t>
      </w:r>
      <w:r w:rsidR="00E949F3" w:rsidRPr="00BC3FD6">
        <w:rPr>
          <w:rFonts w:cstheme="minorHAnsi"/>
          <w:color w:val="000000"/>
        </w:rPr>
        <w:t xml:space="preserve">At discharge, </w:t>
      </w:r>
      <w:r w:rsidR="00794F5E" w:rsidRPr="00BC3FD6">
        <w:rPr>
          <w:rFonts w:cstheme="minorHAnsi"/>
          <w:color w:val="000000"/>
        </w:rPr>
        <w:lastRenderedPageBreak/>
        <w:t>p</w:t>
      </w:r>
      <w:r w:rsidR="00E949F3" w:rsidRPr="00BC3FD6">
        <w:rPr>
          <w:rFonts w:cstheme="minorHAnsi"/>
          <w:color w:val="000000"/>
        </w:rPr>
        <w:t xml:space="preserve">articipants were asked, “Compared to when you began the program, how would you describe your problems?” Answers were scored on a Likert scale from 1 (much worse) to 5 (much better).  </w:t>
      </w:r>
      <w:r w:rsidR="00794F5E" w:rsidRPr="00BC3FD6">
        <w:rPr>
          <w:rFonts w:cstheme="minorHAnsi"/>
          <w:color w:val="000000"/>
        </w:rPr>
        <w:t xml:space="preserve">Parents were asked the same question, with the language modified to refer to “your child.” </w:t>
      </w:r>
    </w:p>
    <w:p w14:paraId="0DA5562C" w14:textId="61975E6C" w:rsidR="00794F5E" w:rsidRPr="008504C4" w:rsidRDefault="000C5AA6" w:rsidP="008504C4">
      <w:pPr>
        <w:widowControl w:val="0"/>
        <w:autoSpaceDE w:val="0"/>
        <w:autoSpaceDN w:val="0"/>
        <w:adjustRightInd w:val="0"/>
        <w:spacing w:after="240" w:line="480" w:lineRule="auto"/>
        <w:ind w:firstLine="720"/>
        <w:rPr>
          <w:rFonts w:cstheme="minorBidi"/>
          <w:color w:val="000000" w:themeColor="text1"/>
        </w:rPr>
      </w:pPr>
      <w:r w:rsidRPr="008F0F7C">
        <w:rPr>
          <w:rFonts w:cstheme="minorBidi"/>
          <w:i/>
          <w:iCs/>
          <w:color w:val="000000"/>
        </w:rPr>
        <w:t>Transport Necessary</w:t>
      </w:r>
      <w:r w:rsidRPr="008F0F7C">
        <w:rPr>
          <w:rFonts w:cstheme="minorBidi"/>
          <w:color w:val="000000"/>
        </w:rPr>
        <w:t xml:space="preserve">. At intake, participants were asked to rate themselves about the statement, “My transport was necessary for me to come to treatment.” The answers were scored the same way as Makes Sense to be in a Therapeutic Program. </w:t>
      </w:r>
    </w:p>
    <w:p w14:paraId="19B79FE0" w14:textId="234F4C16" w:rsidR="00D762EB" w:rsidRPr="00BC3FD6" w:rsidRDefault="00794F5E" w:rsidP="00785828">
      <w:pPr>
        <w:widowControl w:val="0"/>
        <w:autoSpaceDE w:val="0"/>
        <w:autoSpaceDN w:val="0"/>
        <w:adjustRightInd w:val="0"/>
        <w:spacing w:after="240" w:line="480" w:lineRule="auto"/>
        <w:ind w:firstLine="720"/>
        <w:rPr>
          <w:rFonts w:cstheme="minorHAnsi"/>
          <w:color w:val="000000"/>
        </w:rPr>
      </w:pPr>
      <w:r w:rsidRPr="00BC3FD6">
        <w:rPr>
          <w:rFonts w:cstheme="minorHAnsi"/>
          <w:i/>
          <w:color w:val="000000"/>
        </w:rPr>
        <w:t xml:space="preserve">Location. </w:t>
      </w:r>
      <w:r w:rsidRPr="00BC3FD6">
        <w:rPr>
          <w:rFonts w:cstheme="minorHAnsi"/>
          <w:color w:val="000000"/>
        </w:rPr>
        <w:t>At discharge, parents were asked, “Following discharge, with whom is your child going to live.” The choices were presented in a list: Mother, Father, Both parents, Other legal guardian, Other family member, With roommate, On their own, Residential treatment center, therapeutic boarding school, boarding school, and Other. The latter had space for writing in the location. This list was used to distinguish between nuclear family members (options 1 to 4) or not, and it was used as the outcome variable</w:t>
      </w:r>
      <w:r w:rsidR="00091CC4">
        <w:rPr>
          <w:rFonts w:cstheme="minorHAnsi"/>
          <w:color w:val="000000"/>
        </w:rPr>
        <w:t xml:space="preserve"> for the analysis predicting where the child would live. </w:t>
      </w:r>
    </w:p>
    <w:p w14:paraId="43F92D5B" w14:textId="494DE183" w:rsidR="00C858AF" w:rsidRPr="008504C4" w:rsidRDefault="00C858AF" w:rsidP="008504C4">
      <w:pPr>
        <w:widowControl w:val="0"/>
        <w:autoSpaceDE w:val="0"/>
        <w:autoSpaceDN w:val="0"/>
        <w:adjustRightInd w:val="0"/>
        <w:spacing w:after="240" w:line="480" w:lineRule="auto"/>
        <w:rPr>
          <w:rFonts w:cstheme="minorBidi"/>
          <w:b/>
          <w:bCs/>
          <w:color w:val="000000"/>
        </w:rPr>
      </w:pPr>
      <w:r w:rsidRPr="008504C4">
        <w:rPr>
          <w:rFonts w:cstheme="minorBidi"/>
          <w:b/>
          <w:bCs/>
          <w:color w:val="000000"/>
        </w:rPr>
        <w:t>Analysis</w:t>
      </w:r>
    </w:p>
    <w:p w14:paraId="50FE26D3" w14:textId="3D644B6D" w:rsidR="00AA6F7E" w:rsidRPr="008F0F7C" w:rsidRDefault="00115176" w:rsidP="008504C4">
      <w:pPr>
        <w:widowControl w:val="0"/>
        <w:autoSpaceDE w:val="0"/>
        <w:autoSpaceDN w:val="0"/>
        <w:adjustRightInd w:val="0"/>
        <w:spacing w:after="240" w:line="480" w:lineRule="auto"/>
        <w:ind w:firstLine="720"/>
        <w:rPr>
          <w:rFonts w:cstheme="minorBidi"/>
        </w:rPr>
      </w:pPr>
      <w:r>
        <w:rPr>
          <w:rFonts w:cstheme="minorBidi"/>
          <w:color w:val="000000"/>
        </w:rPr>
        <w:t>We were interested in Tucker’s us</w:t>
      </w:r>
      <w:r w:rsidR="00F83D53">
        <w:rPr>
          <w:rFonts w:cstheme="minorBidi"/>
          <w:color w:val="000000"/>
        </w:rPr>
        <w:t>e of a</w:t>
      </w:r>
      <w:r w:rsidR="00116A08">
        <w:rPr>
          <w:rFonts w:cstheme="minorBidi"/>
          <w:color w:val="000000"/>
        </w:rPr>
        <w:t xml:space="preserve"> single-item for transported as a measure of involuntary.</w:t>
      </w:r>
      <w:r>
        <w:rPr>
          <w:rFonts w:cstheme="minorBidi"/>
          <w:color w:val="000000"/>
        </w:rPr>
        <w:t xml:space="preserve"> </w:t>
      </w:r>
      <w:r w:rsidR="00F83D53">
        <w:rPr>
          <w:rFonts w:cstheme="minorBidi"/>
          <w:color w:val="000000"/>
        </w:rPr>
        <w:t xml:space="preserve">There are other indicators that might have been used, though voluntary was not measured directly. </w:t>
      </w:r>
      <w:r w:rsidR="008C0006" w:rsidRPr="008F0F7C">
        <w:rPr>
          <w:rFonts w:cstheme="minorBidi"/>
          <w:color w:val="000000"/>
        </w:rPr>
        <w:t>W</w:t>
      </w:r>
      <w:r w:rsidR="00FF43D9" w:rsidRPr="008F0F7C">
        <w:rPr>
          <w:rFonts w:cstheme="minorBidi"/>
          <w:color w:val="000000"/>
        </w:rPr>
        <w:t xml:space="preserve">e </w:t>
      </w:r>
      <w:r w:rsidR="008C0006" w:rsidRPr="008F0F7C">
        <w:rPr>
          <w:rFonts w:cstheme="minorBidi"/>
          <w:color w:val="000000"/>
        </w:rPr>
        <w:t xml:space="preserve">tested </w:t>
      </w:r>
      <w:r w:rsidR="00FF43D9" w:rsidRPr="008F0F7C">
        <w:rPr>
          <w:rFonts w:cstheme="minorBidi"/>
          <w:color w:val="000000"/>
        </w:rPr>
        <w:t xml:space="preserve">five </w:t>
      </w:r>
      <w:r w:rsidR="00FF43D9" w:rsidRPr="00157837">
        <w:rPr>
          <w:rFonts w:cstheme="minorBidi"/>
          <w:color w:val="000000"/>
        </w:rPr>
        <w:t xml:space="preserve">models: </w:t>
      </w:r>
      <w:r w:rsidR="00452244" w:rsidRPr="00157837">
        <w:rPr>
          <w:rFonts w:cstheme="minorBidi"/>
          <w:color w:val="000000"/>
        </w:rPr>
        <w:t>(</w:t>
      </w:r>
      <w:r w:rsidR="00FF43D9" w:rsidRPr="00157837">
        <w:rPr>
          <w:rFonts w:cstheme="minorBidi"/>
          <w:color w:val="000000"/>
        </w:rPr>
        <w:t xml:space="preserve">1) the youth report of being transported (yes or no), </w:t>
      </w:r>
      <w:r w:rsidR="00452244" w:rsidRPr="00157837">
        <w:rPr>
          <w:rFonts w:cstheme="minorBidi"/>
          <w:color w:val="000000"/>
        </w:rPr>
        <w:t>(</w:t>
      </w:r>
      <w:r w:rsidR="00FF43D9" w:rsidRPr="00FE6D30">
        <w:rPr>
          <w:rFonts w:cstheme="minorBidi"/>
          <w:color w:val="000000"/>
        </w:rPr>
        <w:t xml:space="preserve">2) the youth report of transport was </w:t>
      </w:r>
      <w:r w:rsidR="00452244" w:rsidRPr="0043798F">
        <w:rPr>
          <w:rFonts w:cstheme="minorBidi"/>
          <w:color w:val="000000"/>
        </w:rPr>
        <w:t>necessar</w:t>
      </w:r>
      <w:r w:rsidR="00FF43D9" w:rsidRPr="0043798F">
        <w:rPr>
          <w:rFonts w:cstheme="minorBidi"/>
          <w:color w:val="000000"/>
        </w:rPr>
        <w:t xml:space="preserve">y for me to come to treatment, with the voluntary group being those who scored less than 80, </w:t>
      </w:r>
      <w:r w:rsidR="00452244" w:rsidRPr="0043798F">
        <w:rPr>
          <w:rFonts w:cstheme="minorBidi"/>
          <w:color w:val="000000"/>
        </w:rPr>
        <w:t>(</w:t>
      </w:r>
      <w:r w:rsidR="00FF43D9" w:rsidRPr="003E208F">
        <w:rPr>
          <w:rFonts w:cstheme="minorBidi"/>
          <w:color w:val="000000"/>
        </w:rPr>
        <w:t xml:space="preserve">3) </w:t>
      </w:r>
      <w:commentRangeStart w:id="117"/>
      <w:r w:rsidR="00FF43D9" w:rsidRPr="003E208F">
        <w:rPr>
          <w:rFonts w:cstheme="minorBidi"/>
          <w:color w:val="000000"/>
        </w:rPr>
        <w:t xml:space="preserve">a more strict definition, in which both the youth and the parent had to indicate that they were transported and the parent had to indicate that being </w:t>
      </w:r>
      <w:commentRangeStart w:id="118"/>
      <w:r w:rsidR="00FF43D9" w:rsidRPr="003E208F">
        <w:rPr>
          <w:rFonts w:cstheme="minorBidi"/>
          <w:color w:val="000000"/>
        </w:rPr>
        <w:t>transport</w:t>
      </w:r>
      <w:r w:rsidR="00FF43D9" w:rsidRPr="00252D23">
        <w:rPr>
          <w:rFonts w:cstheme="minorBidi"/>
          <w:color w:val="000000"/>
        </w:rPr>
        <w:t>ed</w:t>
      </w:r>
      <w:commentRangeEnd w:id="118"/>
      <w:r w:rsidR="00B87CFF">
        <w:rPr>
          <w:rStyle w:val="CommentReference"/>
          <w:rFonts w:asciiTheme="minorHAnsi" w:eastAsiaTheme="minorHAnsi" w:hAnsiTheme="minorHAnsi" w:cstheme="minorBidi"/>
          <w:lang w:val="en-US"/>
        </w:rPr>
        <w:commentReference w:id="118"/>
      </w:r>
      <w:r w:rsidR="00FF43D9" w:rsidRPr="00252D23">
        <w:rPr>
          <w:rFonts w:cstheme="minorBidi"/>
          <w:color w:val="000000"/>
        </w:rPr>
        <w:t xml:space="preserve"> was necessary because the </w:t>
      </w:r>
      <w:r w:rsidR="00452244" w:rsidRPr="00252D23">
        <w:rPr>
          <w:rFonts w:cstheme="minorBidi"/>
          <w:color w:val="000000"/>
        </w:rPr>
        <w:t>youth</w:t>
      </w:r>
      <w:r w:rsidR="00FF43D9" w:rsidRPr="00B50DD3">
        <w:rPr>
          <w:rFonts w:cstheme="minorBidi"/>
          <w:color w:val="000000"/>
        </w:rPr>
        <w:t xml:space="preserve"> was not cooperative, </w:t>
      </w:r>
      <w:commentRangeEnd w:id="117"/>
      <w:r w:rsidR="00091CC4">
        <w:rPr>
          <w:rStyle w:val="CommentReference"/>
          <w:rFonts w:asciiTheme="minorHAnsi" w:eastAsiaTheme="minorHAnsi" w:hAnsiTheme="minorHAnsi" w:cstheme="minorBidi"/>
          <w:lang w:val="en-US"/>
        </w:rPr>
        <w:commentReference w:id="117"/>
      </w:r>
      <w:r w:rsidR="00452244" w:rsidRPr="008F0F7C">
        <w:rPr>
          <w:rFonts w:cstheme="minorBidi"/>
          <w:color w:val="000000"/>
        </w:rPr>
        <w:t>(</w:t>
      </w:r>
      <w:r w:rsidR="00FF43D9" w:rsidRPr="008F0F7C">
        <w:rPr>
          <w:rFonts w:cstheme="minorBidi"/>
          <w:color w:val="000000"/>
        </w:rPr>
        <w:t>4) the parent report</w:t>
      </w:r>
      <w:r w:rsidR="00543C9E">
        <w:rPr>
          <w:rFonts w:cstheme="minorBidi"/>
          <w:color w:val="000000"/>
        </w:rPr>
        <w:t>ed</w:t>
      </w:r>
      <w:r w:rsidR="00FF43D9" w:rsidRPr="008F0F7C">
        <w:rPr>
          <w:rFonts w:cstheme="minorBidi"/>
          <w:color w:val="000000"/>
        </w:rPr>
        <w:t xml:space="preserve"> the </w:t>
      </w:r>
      <w:r w:rsidR="00452244" w:rsidRPr="008F0F7C">
        <w:rPr>
          <w:rFonts w:cstheme="minorBidi"/>
          <w:color w:val="000000"/>
        </w:rPr>
        <w:t>youth</w:t>
      </w:r>
      <w:r w:rsidR="00FF43D9" w:rsidRPr="008F0F7C">
        <w:rPr>
          <w:rFonts w:cstheme="minorBidi"/>
          <w:color w:val="000000"/>
        </w:rPr>
        <w:t xml:space="preserve"> was being transported, and </w:t>
      </w:r>
      <w:r w:rsidR="00452244" w:rsidRPr="008F0F7C">
        <w:rPr>
          <w:rFonts w:cstheme="minorBidi"/>
          <w:color w:val="000000"/>
        </w:rPr>
        <w:t>(</w:t>
      </w:r>
      <w:r w:rsidR="00FF43D9" w:rsidRPr="008F0F7C">
        <w:rPr>
          <w:rFonts w:cstheme="minorBidi"/>
          <w:color w:val="000000"/>
        </w:rPr>
        <w:t xml:space="preserve">5) a combination of the </w:t>
      </w:r>
      <w:r w:rsidR="00452244" w:rsidRPr="008F0F7C">
        <w:rPr>
          <w:rFonts w:cstheme="minorBidi"/>
          <w:color w:val="000000"/>
        </w:rPr>
        <w:t>youth</w:t>
      </w:r>
      <w:r w:rsidR="00FF43D9" w:rsidRPr="008F0F7C">
        <w:rPr>
          <w:rFonts w:cstheme="minorBidi"/>
          <w:color w:val="000000"/>
        </w:rPr>
        <w:t>’s report</w:t>
      </w:r>
      <w:r w:rsidR="003C1A1E" w:rsidRPr="00157837">
        <w:rPr>
          <w:rFonts w:cstheme="minorBidi"/>
          <w:color w:val="000000"/>
        </w:rPr>
        <w:t xml:space="preserve"> about their attitude,</w:t>
      </w:r>
      <w:r w:rsidR="00FF43D9" w:rsidRPr="008F0F7C">
        <w:rPr>
          <w:rFonts w:cstheme="minorBidi"/>
          <w:color w:val="000000"/>
        </w:rPr>
        <w:t xml:space="preserve"> </w:t>
      </w:r>
      <w:commentRangeStart w:id="119"/>
      <w:r w:rsidR="00543C9E">
        <w:rPr>
          <w:rFonts w:cstheme="minorBidi"/>
          <w:color w:val="000000"/>
        </w:rPr>
        <w:lastRenderedPageBreak/>
        <w:t>scoring higher</w:t>
      </w:r>
      <w:r w:rsidR="00543C9E" w:rsidRPr="008F0F7C">
        <w:rPr>
          <w:rFonts w:cstheme="minorBidi"/>
          <w:color w:val="000000"/>
        </w:rPr>
        <w:t xml:space="preserve"> </w:t>
      </w:r>
      <w:r w:rsidR="00FF43D9" w:rsidRPr="008F0F7C">
        <w:rPr>
          <w:rFonts w:cstheme="minorBidi"/>
          <w:color w:val="000000"/>
        </w:rPr>
        <w:t xml:space="preserve">than 3 </w:t>
      </w:r>
      <w:commentRangeEnd w:id="119"/>
      <w:r w:rsidR="00D245D4">
        <w:rPr>
          <w:rStyle w:val="CommentReference"/>
          <w:rFonts w:asciiTheme="minorHAnsi" w:eastAsiaTheme="minorHAnsi" w:hAnsiTheme="minorHAnsi" w:cstheme="minorBidi"/>
          <w:lang w:val="en-US"/>
        </w:rPr>
        <w:commentReference w:id="119"/>
      </w:r>
      <w:r w:rsidR="00FF43D9" w:rsidRPr="008F0F7C">
        <w:rPr>
          <w:rFonts w:cstheme="minorBidi"/>
          <w:color w:val="000000"/>
        </w:rPr>
        <w:t xml:space="preserve">on How I feel about </w:t>
      </w:r>
      <w:r w:rsidR="003C1A1E" w:rsidRPr="008F0F7C">
        <w:rPr>
          <w:rFonts w:cstheme="minorBidi"/>
          <w:color w:val="000000"/>
        </w:rPr>
        <w:t>B</w:t>
      </w:r>
      <w:r w:rsidR="00FF43D9" w:rsidRPr="008F0F7C">
        <w:rPr>
          <w:rFonts w:cstheme="minorBidi"/>
          <w:color w:val="000000"/>
        </w:rPr>
        <w:t xml:space="preserve">eing at the </w:t>
      </w:r>
      <w:r w:rsidR="003C1A1E" w:rsidRPr="008F0F7C">
        <w:rPr>
          <w:rFonts w:cstheme="minorBidi"/>
          <w:color w:val="000000"/>
        </w:rPr>
        <w:t>P</w:t>
      </w:r>
      <w:r w:rsidR="00FF43D9" w:rsidRPr="008F0F7C">
        <w:rPr>
          <w:rFonts w:cstheme="minorBidi"/>
          <w:color w:val="000000"/>
        </w:rPr>
        <w:t xml:space="preserve">rogram?, and </w:t>
      </w:r>
      <w:r w:rsidR="00543C9E">
        <w:rPr>
          <w:rFonts w:cstheme="minorBidi"/>
          <w:color w:val="000000"/>
        </w:rPr>
        <w:t>scoring higher</w:t>
      </w:r>
      <w:r w:rsidR="00FF43D9" w:rsidRPr="008F0F7C">
        <w:rPr>
          <w:rFonts w:cstheme="minorBidi"/>
          <w:color w:val="000000"/>
        </w:rPr>
        <w:t xml:space="preserve"> than 80 on Being in a </w:t>
      </w:r>
      <w:r w:rsidR="003C1A1E" w:rsidRPr="00157837">
        <w:rPr>
          <w:rFonts w:cstheme="minorBidi"/>
          <w:color w:val="000000"/>
        </w:rPr>
        <w:t>T</w:t>
      </w:r>
      <w:r w:rsidR="00FF43D9" w:rsidRPr="00157837">
        <w:rPr>
          <w:rFonts w:cstheme="minorBidi"/>
          <w:color w:val="000000"/>
        </w:rPr>
        <w:t xml:space="preserve">herapeutic </w:t>
      </w:r>
      <w:r w:rsidR="003C1A1E" w:rsidRPr="00157837">
        <w:rPr>
          <w:rFonts w:cstheme="minorBidi"/>
          <w:color w:val="000000"/>
        </w:rPr>
        <w:t>P</w:t>
      </w:r>
      <w:r w:rsidR="00FF43D9" w:rsidRPr="00157837">
        <w:rPr>
          <w:rFonts w:cstheme="minorBidi"/>
          <w:color w:val="000000"/>
        </w:rPr>
        <w:t>rog</w:t>
      </w:r>
      <w:r w:rsidR="00FF43D9" w:rsidRPr="00FE6D30">
        <w:rPr>
          <w:rFonts w:cstheme="minorBidi"/>
          <w:color w:val="000000"/>
        </w:rPr>
        <w:t xml:space="preserve">ram </w:t>
      </w:r>
      <w:r w:rsidR="003C1A1E" w:rsidRPr="0043798F">
        <w:rPr>
          <w:rFonts w:cstheme="minorBidi"/>
          <w:color w:val="000000"/>
        </w:rPr>
        <w:t>M</w:t>
      </w:r>
      <w:r w:rsidR="00FF43D9" w:rsidRPr="0043798F">
        <w:rPr>
          <w:rFonts w:cstheme="minorBidi"/>
          <w:color w:val="000000"/>
        </w:rPr>
        <w:t xml:space="preserve">akes </w:t>
      </w:r>
      <w:r w:rsidR="003C1A1E" w:rsidRPr="0043798F">
        <w:rPr>
          <w:rFonts w:cstheme="minorBidi"/>
          <w:color w:val="000000"/>
        </w:rPr>
        <w:t>S</w:t>
      </w:r>
      <w:r w:rsidR="00FF43D9" w:rsidRPr="003E208F">
        <w:rPr>
          <w:rFonts w:cstheme="minorBidi"/>
          <w:color w:val="000000"/>
        </w:rPr>
        <w:t xml:space="preserve">ense. </w:t>
      </w:r>
      <w:r w:rsidR="00AA6F7E" w:rsidRPr="00252D23">
        <w:rPr>
          <w:rFonts w:cstheme="minorBidi"/>
        </w:rPr>
        <w:t>These variables were used to compare those who were “voluntary” to those who were “involuntary,” using a t-test</w:t>
      </w:r>
      <w:r w:rsidR="007D18A1" w:rsidRPr="00B50DD3">
        <w:rPr>
          <w:rFonts w:cstheme="minorBidi"/>
        </w:rPr>
        <w:t>, on the YOQ variables and the others listed above.</w:t>
      </w:r>
      <w:r w:rsidR="00AA6F7E" w:rsidRPr="00740F0A">
        <w:rPr>
          <w:rFonts w:cstheme="minorBidi"/>
        </w:rPr>
        <w:t xml:space="preserve"> </w:t>
      </w:r>
      <w:r w:rsidR="003C1A1E" w:rsidRPr="00740F0A">
        <w:rPr>
          <w:rFonts w:cstheme="minorBidi"/>
        </w:rPr>
        <w:t>Because of the number of t-tests, w</w:t>
      </w:r>
      <w:r w:rsidR="003C1A1E" w:rsidRPr="00D05F6A">
        <w:rPr>
          <w:rFonts w:cstheme="minorBidi"/>
        </w:rPr>
        <w:t xml:space="preserve">e applied </w:t>
      </w:r>
      <w:r w:rsidR="00AA6F7E" w:rsidRPr="00D05F6A">
        <w:rPr>
          <w:rFonts w:cstheme="minorBidi"/>
        </w:rPr>
        <w:t xml:space="preserve">a </w:t>
      </w:r>
      <w:proofErr w:type="spellStart"/>
      <w:r w:rsidR="00AA6F7E" w:rsidRPr="00D05F6A">
        <w:rPr>
          <w:rFonts w:cstheme="minorBidi"/>
        </w:rPr>
        <w:t>Bonferronni</w:t>
      </w:r>
      <w:proofErr w:type="spellEnd"/>
      <w:r w:rsidR="00AA6F7E" w:rsidRPr="00D05F6A">
        <w:rPr>
          <w:rFonts w:cstheme="minorBidi"/>
        </w:rPr>
        <w:t xml:space="preserve"> </w:t>
      </w:r>
      <w:r w:rsidR="008C0006" w:rsidRPr="00D05F6A">
        <w:rPr>
          <w:rFonts w:cstheme="minorBidi"/>
        </w:rPr>
        <w:t>correction</w:t>
      </w:r>
      <w:r w:rsidR="00D05F6A">
        <w:rPr>
          <w:rFonts w:cstheme="minorBidi"/>
        </w:rPr>
        <w:t xml:space="preserve"> to reduce the likelihood of false positive results</w:t>
      </w:r>
      <w:r w:rsidR="0001118D">
        <w:rPr>
          <w:rFonts w:cstheme="minorBidi"/>
        </w:rPr>
        <w:t xml:space="preserve"> (Sedgwick, 2012)</w:t>
      </w:r>
      <w:r w:rsidR="00D05F6A">
        <w:rPr>
          <w:rFonts w:cstheme="minorBidi"/>
        </w:rPr>
        <w:t>.</w:t>
      </w:r>
    </w:p>
    <w:p w14:paraId="6F4ED1BA" w14:textId="35BD7E52" w:rsidR="00D53B9C" w:rsidRPr="00D32899" w:rsidRDefault="00B87CFF">
      <w:pPr>
        <w:widowControl w:val="0"/>
        <w:autoSpaceDE w:val="0"/>
        <w:autoSpaceDN w:val="0"/>
        <w:adjustRightInd w:val="0"/>
        <w:spacing w:after="240" w:line="480" w:lineRule="auto"/>
        <w:ind w:firstLine="720"/>
        <w:rPr>
          <w:rFonts w:cstheme="minorBidi"/>
          <w:rPrChange w:id="120" w:author="Nevin Harper" w:date="2019-09-04T02:53:00Z">
            <w:rPr/>
          </w:rPrChange>
        </w:rPr>
        <w:pPrChange w:id="121" w:author="Nevin Harper" w:date="2019-09-04T02:53:00Z">
          <w:pPr>
            <w:widowControl w:val="0"/>
            <w:autoSpaceDE w:val="0"/>
            <w:autoSpaceDN w:val="0"/>
            <w:adjustRightInd w:val="0"/>
            <w:ind w:firstLine="720"/>
          </w:pPr>
        </w:pPrChange>
      </w:pPr>
      <w:r w:rsidRPr="00B33EAA">
        <w:rPr>
          <w:rFonts w:cstheme="minorBidi"/>
        </w:rPr>
        <w:t>T</w:t>
      </w:r>
      <w:r w:rsidR="007D18A1" w:rsidRPr="00B33EAA">
        <w:rPr>
          <w:rFonts w:cstheme="minorBidi"/>
        </w:rPr>
        <w:t>he YOQ</w:t>
      </w:r>
      <w:r w:rsidR="0028789D" w:rsidRPr="00B33EAA">
        <w:rPr>
          <w:rFonts w:cstheme="minorBidi"/>
        </w:rPr>
        <w:t xml:space="preserve"> as a measure of outcome is problem</w:t>
      </w:r>
      <w:r w:rsidRPr="00C50EFF">
        <w:rPr>
          <w:rFonts w:cstheme="minorBidi"/>
        </w:rPr>
        <w:t>atic because as a measure o</w:t>
      </w:r>
      <w:r w:rsidRPr="03C2D97C">
        <w:rPr>
          <w:rFonts w:cstheme="minorBidi"/>
          <w:rPrChange w:id="122" w:author="Nevin Harper" w:date="2019-09-04T02:53:00Z">
            <w:rPr>
              <w:rFonts w:cstheme="minorHAnsi"/>
            </w:rPr>
          </w:rPrChange>
        </w:rPr>
        <w:t xml:space="preserve">f family and neighborhood environment, the </w:t>
      </w:r>
      <w:r w:rsidR="00645F65" w:rsidRPr="03C2D97C">
        <w:rPr>
          <w:rFonts w:cstheme="minorBidi"/>
          <w:rPrChange w:id="123" w:author="Nevin Harper" w:date="2019-09-04T02:53:00Z">
            <w:rPr>
              <w:rFonts w:cstheme="minorHAnsi"/>
            </w:rPr>
          </w:rPrChange>
        </w:rPr>
        <w:t xml:space="preserve">post-intervention </w:t>
      </w:r>
      <w:r w:rsidR="007D18A1" w:rsidRPr="03C2D97C">
        <w:rPr>
          <w:rFonts w:cstheme="minorBidi"/>
          <w:rPrChange w:id="124" w:author="Nevin Harper" w:date="2019-09-04T02:53:00Z">
            <w:rPr>
              <w:rFonts w:cstheme="minorHAnsi"/>
            </w:rPr>
          </w:rPrChange>
        </w:rPr>
        <w:t xml:space="preserve">ratings </w:t>
      </w:r>
      <w:r w:rsidRPr="03C2D97C">
        <w:rPr>
          <w:rFonts w:cstheme="minorBidi"/>
          <w:rPrChange w:id="125" w:author="Nevin Harper" w:date="2019-09-04T02:53:00Z">
            <w:rPr>
              <w:rFonts w:cstheme="minorHAnsi"/>
            </w:rPr>
          </w:rPrChange>
        </w:rPr>
        <w:t xml:space="preserve">have been collected </w:t>
      </w:r>
      <w:r w:rsidR="007D18A1" w:rsidRPr="03C2D97C">
        <w:rPr>
          <w:rFonts w:cstheme="minorBidi"/>
          <w:rPrChange w:id="126" w:author="Nevin Harper" w:date="2019-09-04T02:53:00Z">
            <w:rPr>
              <w:rFonts w:cstheme="minorHAnsi"/>
            </w:rPr>
          </w:rPrChange>
        </w:rPr>
        <w:t>from parents who</w:t>
      </w:r>
      <w:r w:rsidRPr="03C2D97C">
        <w:rPr>
          <w:rFonts w:cstheme="minorBidi"/>
          <w:rPrChange w:id="127" w:author="Nevin Harper" w:date="2019-09-04T02:53:00Z">
            <w:rPr>
              <w:rFonts w:cstheme="minorHAnsi"/>
            </w:rPr>
          </w:rPrChange>
        </w:rPr>
        <w:t xml:space="preserve">se </w:t>
      </w:r>
      <w:del w:id="128" w:author="Nevin Harper" w:date="2019-09-04T02:53:00Z">
        <w:r w:rsidR="007D18A1" w:rsidDel="03C2D97C">
          <w:rPr>
            <w:rFonts w:cstheme="minorHAnsi"/>
          </w:rPr>
          <w:delText xml:space="preserve"> </w:delText>
        </w:r>
      </w:del>
      <w:r w:rsidR="007D18A1" w:rsidRPr="00B33EAA">
        <w:rPr>
          <w:rFonts w:cstheme="minorBidi"/>
        </w:rPr>
        <w:t>chi</w:t>
      </w:r>
      <w:r w:rsidR="00A544A4" w:rsidRPr="00B33EAA">
        <w:rPr>
          <w:rFonts w:cstheme="minorBidi"/>
        </w:rPr>
        <w:t xml:space="preserve">ldren </w:t>
      </w:r>
      <w:r w:rsidRPr="00C50EFF">
        <w:rPr>
          <w:rFonts w:cstheme="minorBidi"/>
        </w:rPr>
        <w:t>have been away from home for 2-3 months.</w:t>
      </w:r>
      <w:r w:rsidR="00A544A4" w:rsidRPr="03C2D97C">
        <w:rPr>
          <w:rFonts w:cstheme="minorBidi"/>
          <w:rPrChange w:id="129" w:author="Nevin Harper" w:date="2019-09-04T02:53:00Z">
            <w:rPr>
              <w:rFonts w:cstheme="minorHAnsi"/>
            </w:rPr>
          </w:rPrChange>
        </w:rPr>
        <w:t xml:space="preserve"> </w:t>
      </w:r>
      <w:r w:rsidR="00E5494C" w:rsidRPr="03C2D97C">
        <w:rPr>
          <w:rFonts w:cstheme="minorBidi"/>
          <w:rPrChange w:id="130" w:author="Nevin Harper" w:date="2019-09-04T02:53:00Z">
            <w:rPr>
              <w:rFonts w:cstheme="minorHAnsi"/>
            </w:rPr>
          </w:rPrChange>
        </w:rPr>
        <w:t xml:space="preserve">Instead, we used </w:t>
      </w:r>
      <w:r w:rsidR="00E827B3" w:rsidRPr="03C2D97C">
        <w:rPr>
          <w:rFonts w:cstheme="minorBidi"/>
          <w:rPrChange w:id="131" w:author="Nevin Harper" w:date="2019-09-04T02:53:00Z">
            <w:rPr>
              <w:rFonts w:cstheme="minorHAnsi"/>
            </w:rPr>
          </w:rPrChange>
        </w:rPr>
        <w:t xml:space="preserve">youth </w:t>
      </w:r>
      <w:r w:rsidR="00E5494C" w:rsidRPr="03C2D97C">
        <w:rPr>
          <w:rFonts w:cstheme="minorBidi"/>
          <w:rPrChange w:id="132" w:author="Nevin Harper" w:date="2019-09-04T02:53:00Z">
            <w:rPr>
              <w:rFonts w:cstheme="minorHAnsi"/>
            </w:rPr>
          </w:rPrChange>
        </w:rPr>
        <w:t xml:space="preserve">location </w:t>
      </w:r>
      <w:r w:rsidR="00E827B3" w:rsidRPr="03C2D97C">
        <w:rPr>
          <w:rFonts w:cstheme="minorBidi"/>
          <w:rPrChange w:id="133" w:author="Nevin Harper" w:date="2019-09-04T02:53:00Z">
            <w:rPr>
              <w:rFonts w:cstheme="minorHAnsi"/>
            </w:rPr>
          </w:rPrChange>
        </w:rPr>
        <w:t xml:space="preserve">immediately following </w:t>
      </w:r>
      <w:r w:rsidR="00E5494C" w:rsidRPr="03C2D97C">
        <w:rPr>
          <w:rFonts w:cstheme="minorBidi"/>
          <w:rPrChange w:id="134" w:author="Nevin Harper" w:date="2019-09-04T02:53:00Z">
            <w:rPr>
              <w:rFonts w:cstheme="minorHAnsi"/>
            </w:rPr>
          </w:rPrChange>
        </w:rPr>
        <w:t>discharge as the outcome variable in several regression</w:t>
      </w:r>
      <w:r w:rsidR="009A0378" w:rsidRPr="03C2D97C">
        <w:rPr>
          <w:rFonts w:cstheme="minorBidi"/>
          <w:rPrChange w:id="135" w:author="Nevin Harper" w:date="2019-09-04T02:53:00Z">
            <w:rPr>
              <w:rFonts w:cstheme="minorHAnsi"/>
            </w:rPr>
          </w:rPrChange>
        </w:rPr>
        <w:t>s</w:t>
      </w:r>
      <w:r w:rsidR="00E5494C" w:rsidRPr="03C2D97C">
        <w:rPr>
          <w:rFonts w:cstheme="minorBidi"/>
          <w:rPrChange w:id="136" w:author="Nevin Harper" w:date="2019-09-04T02:53:00Z">
            <w:rPr>
              <w:rFonts w:cstheme="minorHAnsi"/>
            </w:rPr>
          </w:rPrChange>
        </w:rPr>
        <w:t xml:space="preserve"> </w:t>
      </w:r>
      <w:r w:rsidR="00087467" w:rsidRPr="03C2D97C">
        <w:rPr>
          <w:rFonts w:cstheme="minorBidi"/>
          <w:rPrChange w:id="137" w:author="Nevin Harper" w:date="2019-09-04T02:53:00Z">
            <w:rPr>
              <w:rFonts w:cstheme="minorHAnsi"/>
            </w:rPr>
          </w:rPrChange>
        </w:rPr>
        <w:t>using the</w:t>
      </w:r>
      <w:r w:rsidR="00E5494C" w:rsidRPr="03C2D97C">
        <w:rPr>
          <w:rFonts w:cstheme="minorBidi"/>
          <w:rPrChange w:id="138" w:author="Nevin Harper" w:date="2019-09-04T02:53:00Z">
            <w:rPr>
              <w:rFonts w:cstheme="minorHAnsi"/>
            </w:rPr>
          </w:rPrChange>
        </w:rPr>
        <w:t xml:space="preserve"> same </w:t>
      </w:r>
      <w:r w:rsidR="00087467" w:rsidRPr="03C2D97C">
        <w:rPr>
          <w:rFonts w:cstheme="minorBidi"/>
          <w:rPrChange w:id="139" w:author="Nevin Harper" w:date="2019-09-04T02:53:00Z">
            <w:rPr>
              <w:rFonts w:cstheme="minorHAnsi"/>
            </w:rPr>
          </w:rPrChange>
        </w:rPr>
        <w:t>five</w:t>
      </w:r>
      <w:r w:rsidR="00645F65" w:rsidRPr="03C2D97C">
        <w:rPr>
          <w:rFonts w:cstheme="minorBidi"/>
          <w:rPrChange w:id="140" w:author="Nevin Harper" w:date="2019-09-04T02:53:00Z">
            <w:rPr>
              <w:rFonts w:cstheme="minorHAnsi"/>
            </w:rPr>
          </w:rPrChange>
        </w:rPr>
        <w:t xml:space="preserve"> models</w:t>
      </w:r>
      <w:r w:rsidR="00087467" w:rsidRPr="03C2D97C">
        <w:rPr>
          <w:rFonts w:cstheme="minorBidi"/>
          <w:rPrChange w:id="141" w:author="Nevin Harper" w:date="2019-09-04T02:53:00Z">
            <w:rPr>
              <w:rFonts w:cstheme="minorHAnsi"/>
            </w:rPr>
          </w:rPrChange>
        </w:rPr>
        <w:t xml:space="preserve"> </w:t>
      </w:r>
      <w:r w:rsidR="00E5494C" w:rsidRPr="03C2D97C">
        <w:rPr>
          <w:rFonts w:cstheme="minorBidi"/>
          <w:rPrChange w:id="142" w:author="Nevin Harper" w:date="2019-09-04T02:53:00Z">
            <w:rPr>
              <w:rFonts w:cstheme="minorHAnsi"/>
            </w:rPr>
          </w:rPrChange>
        </w:rPr>
        <w:t xml:space="preserve">for voluntary and involuntary as above. If the presenting problem is that the parents and youth do not get along </w:t>
      </w:r>
      <w:r w:rsidR="005D2A4D" w:rsidRPr="03C2D97C">
        <w:rPr>
          <w:rFonts w:cstheme="minorBidi"/>
          <w:rPrChange w:id="143" w:author="Nevin Harper" w:date="2019-09-04T02:53:00Z">
            <w:rPr>
              <w:rFonts w:cstheme="minorHAnsi"/>
            </w:rPr>
          </w:rPrChange>
        </w:rPr>
        <w:t>(e.g., unmanageable behaviors</w:t>
      </w:r>
      <w:r w:rsidR="008956A4" w:rsidRPr="03C2D97C">
        <w:rPr>
          <w:rFonts w:cstheme="minorBidi"/>
          <w:rPrChange w:id="144" w:author="Nevin Harper" w:date="2019-09-04T02:53:00Z">
            <w:rPr>
              <w:rFonts w:cstheme="minorHAnsi"/>
            </w:rPr>
          </w:rPrChange>
        </w:rPr>
        <w:t>,</w:t>
      </w:r>
      <w:r w:rsidR="005D2A4D" w:rsidRPr="03C2D97C">
        <w:rPr>
          <w:rFonts w:cstheme="minorBidi"/>
          <w:rPrChange w:id="145" w:author="Nevin Harper" w:date="2019-09-04T02:53:00Z">
            <w:rPr>
              <w:rFonts w:cstheme="minorHAnsi"/>
            </w:rPr>
          </w:rPrChange>
        </w:rPr>
        <w:t xml:space="preserve"> substance use</w:t>
      </w:r>
      <w:r w:rsidR="008956A4" w:rsidRPr="03C2D97C">
        <w:rPr>
          <w:rFonts w:cstheme="minorBidi"/>
          <w:rPrChange w:id="146" w:author="Nevin Harper" w:date="2019-09-04T02:53:00Z">
            <w:rPr>
              <w:rFonts w:cstheme="minorHAnsi"/>
            </w:rPr>
          </w:rPrChange>
        </w:rPr>
        <w:t>, etc.</w:t>
      </w:r>
      <w:r w:rsidR="005D2A4D" w:rsidRPr="03C2D97C">
        <w:rPr>
          <w:rFonts w:cstheme="minorBidi"/>
          <w:rPrChange w:id="147" w:author="Nevin Harper" w:date="2019-09-04T02:53:00Z">
            <w:rPr>
              <w:rFonts w:cstheme="minorHAnsi"/>
            </w:rPr>
          </w:rPrChange>
        </w:rPr>
        <w:t xml:space="preserve">) </w:t>
      </w:r>
      <w:r w:rsidR="00E5494C" w:rsidRPr="03C2D97C">
        <w:rPr>
          <w:rFonts w:cstheme="minorBidi"/>
          <w:rPrChange w:id="148" w:author="Nevin Harper" w:date="2019-09-04T02:53:00Z">
            <w:rPr>
              <w:rFonts w:cstheme="minorHAnsi"/>
            </w:rPr>
          </w:rPrChange>
        </w:rPr>
        <w:t>and cannot live together</w:t>
      </w:r>
      <w:r w:rsidR="005D2A4D" w:rsidRPr="03C2D97C">
        <w:rPr>
          <w:rFonts w:cstheme="minorBidi"/>
          <w:rPrChange w:id="149" w:author="Nevin Harper" w:date="2019-09-04T02:53:00Z">
            <w:rPr>
              <w:rFonts w:cstheme="minorHAnsi"/>
            </w:rPr>
          </w:rPrChange>
        </w:rPr>
        <w:t xml:space="preserve"> (i.e., parents chose to send youth into treatment)</w:t>
      </w:r>
      <w:r w:rsidR="00E5494C" w:rsidRPr="03C2D97C">
        <w:rPr>
          <w:rFonts w:cstheme="minorBidi"/>
          <w:rPrChange w:id="150" w:author="Nevin Harper" w:date="2019-09-04T02:53:00Z">
            <w:rPr>
              <w:rFonts w:cstheme="minorHAnsi"/>
            </w:rPr>
          </w:rPrChange>
        </w:rPr>
        <w:t xml:space="preserve">, it makes sense to us to </w:t>
      </w:r>
      <w:r w:rsidR="00500CB5" w:rsidRPr="03C2D97C">
        <w:rPr>
          <w:rFonts w:cstheme="minorBidi"/>
          <w:rPrChange w:id="151" w:author="Nevin Harper" w:date="2019-09-04T02:53:00Z">
            <w:rPr>
              <w:rFonts w:cstheme="minorHAnsi"/>
            </w:rPr>
          </w:rPrChange>
        </w:rPr>
        <w:t>use location at discharge as the outcome variable</w:t>
      </w:r>
      <w:r w:rsidRPr="03C2D97C">
        <w:rPr>
          <w:rFonts w:cstheme="minorBidi"/>
          <w:rPrChange w:id="152" w:author="Nevin Harper" w:date="2019-09-04T02:53:00Z">
            <w:rPr>
              <w:rFonts w:cstheme="minorHAnsi"/>
            </w:rPr>
          </w:rPrChange>
        </w:rPr>
        <w:t>,</w:t>
      </w:r>
      <w:r w:rsidR="0028789D" w:rsidRPr="03C2D97C">
        <w:rPr>
          <w:rFonts w:cstheme="minorBidi"/>
          <w:rPrChange w:id="153" w:author="Nevin Harper" w:date="2019-09-04T02:53:00Z">
            <w:rPr>
              <w:rFonts w:cstheme="minorHAnsi"/>
            </w:rPr>
          </w:rPrChange>
        </w:rPr>
        <w:t xml:space="preserve"> if the program was successful  </w:t>
      </w:r>
      <w:r w:rsidR="009A0378" w:rsidRPr="03C2D97C">
        <w:rPr>
          <w:rFonts w:cstheme="minorBidi"/>
          <w:rPrChange w:id="154" w:author="Nevin Harper" w:date="2019-09-04T02:53:00Z">
            <w:rPr>
              <w:rFonts w:cstheme="minorHAnsi"/>
            </w:rPr>
          </w:rPrChange>
        </w:rPr>
        <w:t>(Hyde &amp; Kammerer, 2009)</w:t>
      </w:r>
      <w:r w:rsidR="005C26E9" w:rsidRPr="03C2D97C">
        <w:rPr>
          <w:rFonts w:cstheme="minorBidi"/>
          <w:rPrChange w:id="155" w:author="Nevin Harper" w:date="2019-09-04T02:53:00Z">
            <w:rPr>
              <w:rFonts w:cstheme="minorHAnsi"/>
            </w:rPr>
          </w:rPrChange>
        </w:rPr>
        <w:t>.</w:t>
      </w:r>
      <w:r w:rsidR="00500CB5" w:rsidRPr="03C2D97C">
        <w:rPr>
          <w:rFonts w:cstheme="minorBidi"/>
          <w:rPrChange w:id="156" w:author="Nevin Harper" w:date="2019-09-04T02:53:00Z">
            <w:rPr>
              <w:rFonts w:cstheme="minorHAnsi"/>
            </w:rPr>
          </w:rPrChange>
        </w:rPr>
        <w:t xml:space="preserve"> </w:t>
      </w:r>
    </w:p>
    <w:p w14:paraId="38E30E11" w14:textId="77777777" w:rsidR="00746BED" w:rsidRPr="00BC3FD6" w:rsidRDefault="00746BED" w:rsidP="00785828">
      <w:pPr>
        <w:spacing w:line="480" w:lineRule="auto"/>
        <w:jc w:val="center"/>
        <w:rPr>
          <w:rFonts w:cstheme="minorHAnsi"/>
        </w:rPr>
      </w:pPr>
    </w:p>
    <w:p w14:paraId="1603AA0B" w14:textId="4B1B4502" w:rsidR="00746BED" w:rsidRPr="00BC3FD6" w:rsidRDefault="00746BED" w:rsidP="00785828">
      <w:pPr>
        <w:spacing w:line="480" w:lineRule="auto"/>
        <w:jc w:val="center"/>
        <w:rPr>
          <w:rFonts w:cstheme="minorHAnsi"/>
          <w:b/>
        </w:rPr>
      </w:pPr>
      <w:r w:rsidRPr="00BC3FD6">
        <w:rPr>
          <w:rFonts w:cstheme="minorHAnsi"/>
          <w:b/>
        </w:rPr>
        <w:t>Results</w:t>
      </w:r>
    </w:p>
    <w:p w14:paraId="7033334B" w14:textId="77777777" w:rsidR="00746BED" w:rsidRPr="00BC3FD6" w:rsidRDefault="00746BED" w:rsidP="00785828">
      <w:pPr>
        <w:spacing w:line="480" w:lineRule="auto"/>
        <w:jc w:val="center"/>
        <w:rPr>
          <w:rFonts w:cstheme="minorHAnsi"/>
        </w:rPr>
      </w:pPr>
    </w:p>
    <w:p w14:paraId="3662AE63" w14:textId="4A26998B" w:rsidR="00635FD1" w:rsidRDefault="00BF4F62" w:rsidP="00596A59">
      <w:pPr>
        <w:spacing w:line="480" w:lineRule="auto"/>
        <w:ind w:firstLine="720"/>
        <w:rPr>
          <w:rFonts w:cstheme="minorHAnsi"/>
        </w:rPr>
      </w:pPr>
      <w:r w:rsidRPr="00BC3FD6">
        <w:rPr>
          <w:rFonts w:cstheme="minorHAnsi"/>
        </w:rPr>
        <w:t xml:space="preserve">To examine the question of whether </w:t>
      </w:r>
      <w:r w:rsidR="007F5B83">
        <w:rPr>
          <w:rFonts w:cstheme="minorHAnsi"/>
        </w:rPr>
        <w:t xml:space="preserve">being </w:t>
      </w:r>
      <w:r w:rsidRPr="00BC3FD6">
        <w:rPr>
          <w:rFonts w:cstheme="minorHAnsi"/>
        </w:rPr>
        <w:t>voluntary</w:t>
      </w:r>
      <w:r w:rsidR="007F5B83">
        <w:rPr>
          <w:rFonts w:cstheme="minorHAnsi"/>
        </w:rPr>
        <w:t xml:space="preserve"> or </w:t>
      </w:r>
      <w:r w:rsidRPr="00BC3FD6">
        <w:rPr>
          <w:rFonts w:cstheme="minorHAnsi"/>
        </w:rPr>
        <w:t>involuntary makes a difference</w:t>
      </w:r>
      <w:r w:rsidR="007F5B83">
        <w:rPr>
          <w:rFonts w:cstheme="minorHAnsi"/>
        </w:rPr>
        <w:t xml:space="preserve"> </w:t>
      </w:r>
      <w:r w:rsidR="0028789D">
        <w:rPr>
          <w:rFonts w:cstheme="minorHAnsi"/>
        </w:rPr>
        <w:t>to</w:t>
      </w:r>
      <w:r w:rsidR="007F5B83">
        <w:rPr>
          <w:rFonts w:cstheme="minorHAnsi"/>
        </w:rPr>
        <w:t xml:space="preserve"> outcomes</w:t>
      </w:r>
      <w:r w:rsidRPr="00BC3FD6">
        <w:rPr>
          <w:rFonts w:cstheme="minorHAnsi"/>
        </w:rPr>
        <w:t xml:space="preserve">, we tested </w:t>
      </w:r>
      <w:r w:rsidR="007F5B83" w:rsidRPr="00BC3FD6">
        <w:rPr>
          <w:rFonts w:cstheme="minorHAnsi"/>
        </w:rPr>
        <w:t xml:space="preserve">each </w:t>
      </w:r>
      <w:r w:rsidR="007F5B83">
        <w:rPr>
          <w:rFonts w:cstheme="minorHAnsi"/>
        </w:rPr>
        <w:t xml:space="preserve">of the five </w:t>
      </w:r>
      <w:r w:rsidR="007F5B83" w:rsidRPr="00BC3FD6">
        <w:rPr>
          <w:rFonts w:cstheme="minorHAnsi"/>
        </w:rPr>
        <w:t>conception</w:t>
      </w:r>
      <w:r w:rsidR="007F5B83">
        <w:rPr>
          <w:rFonts w:cstheme="minorHAnsi"/>
        </w:rPr>
        <w:t>s</w:t>
      </w:r>
      <w:r w:rsidR="007F5B83" w:rsidRPr="00BC3FD6">
        <w:rPr>
          <w:rFonts w:cstheme="minorHAnsi"/>
        </w:rPr>
        <w:t xml:space="preserve"> of voluntary</w:t>
      </w:r>
      <w:r w:rsidR="0028789D">
        <w:rPr>
          <w:rFonts w:cstheme="minorHAnsi"/>
        </w:rPr>
        <w:t xml:space="preserve">. </w:t>
      </w:r>
    </w:p>
    <w:p w14:paraId="018CC458" w14:textId="77777777" w:rsidR="00D245D4" w:rsidRPr="00BC3FD6" w:rsidRDefault="00D245D4" w:rsidP="00596A59">
      <w:pPr>
        <w:spacing w:line="480" w:lineRule="auto"/>
        <w:ind w:firstLine="720"/>
        <w:rPr>
          <w:rFonts w:cstheme="minorHAnsi"/>
        </w:rPr>
      </w:pPr>
    </w:p>
    <w:p w14:paraId="70D9F95C" w14:textId="3F8886BC" w:rsidR="00635FD1" w:rsidRPr="00BC3FD6" w:rsidRDefault="00157837" w:rsidP="00785828">
      <w:pPr>
        <w:spacing w:line="480" w:lineRule="auto"/>
        <w:rPr>
          <w:rFonts w:cstheme="minorHAnsi"/>
        </w:rPr>
      </w:pPr>
      <w:r>
        <w:rPr>
          <w:rFonts w:cstheme="minorHAnsi"/>
        </w:rPr>
        <w:t>Model 1</w:t>
      </w:r>
    </w:p>
    <w:p w14:paraId="38347C7A" w14:textId="5572A025" w:rsidR="00635FD1" w:rsidRPr="00BC3FD6" w:rsidRDefault="00635FD1" w:rsidP="00785828">
      <w:pPr>
        <w:spacing w:line="480" w:lineRule="auto"/>
        <w:rPr>
          <w:rFonts w:cstheme="minorHAnsi"/>
        </w:rPr>
      </w:pPr>
      <w:r w:rsidRPr="00BC3FD6">
        <w:rPr>
          <w:rFonts w:cstheme="minorHAnsi"/>
        </w:rPr>
        <w:tab/>
      </w:r>
      <w:r w:rsidR="00D245D4">
        <w:rPr>
          <w:rFonts w:cstheme="minorHAnsi"/>
        </w:rPr>
        <w:t xml:space="preserve">Model 1 </w:t>
      </w:r>
      <w:r w:rsidR="0028789D">
        <w:rPr>
          <w:rFonts w:cstheme="minorHAnsi"/>
        </w:rPr>
        <w:t xml:space="preserve">tests </w:t>
      </w:r>
      <w:r w:rsidR="00D245D4">
        <w:rPr>
          <w:rFonts w:cstheme="minorHAnsi"/>
        </w:rPr>
        <w:t>the same model used by</w:t>
      </w:r>
      <w:r w:rsidR="003A6851" w:rsidRPr="00452244">
        <w:rPr>
          <w:rFonts w:cstheme="minorHAnsi"/>
        </w:rPr>
        <w:t xml:space="preserve"> Tucker (201</w:t>
      </w:r>
      <w:r w:rsidR="005D2A4D" w:rsidRPr="00452244">
        <w:rPr>
          <w:rFonts w:cstheme="minorHAnsi"/>
        </w:rPr>
        <w:t>5</w:t>
      </w:r>
      <w:r w:rsidR="003A6851" w:rsidRPr="00452244">
        <w:rPr>
          <w:rFonts w:cstheme="minorHAnsi"/>
        </w:rPr>
        <w:t>, 201</w:t>
      </w:r>
      <w:r w:rsidR="00B87CFF">
        <w:rPr>
          <w:rFonts w:cstheme="minorHAnsi"/>
        </w:rPr>
        <w:t>8</w:t>
      </w:r>
      <w:r w:rsidR="003A6851" w:rsidRPr="00452244">
        <w:rPr>
          <w:rFonts w:cstheme="minorHAnsi"/>
        </w:rPr>
        <w:t>) with youth participants indicating “yes” or “no”</w:t>
      </w:r>
      <w:r w:rsidR="00D245D4">
        <w:rPr>
          <w:rFonts w:cstheme="minorHAnsi"/>
        </w:rPr>
        <w:t xml:space="preserve"> to being transported to WT.</w:t>
      </w:r>
      <w:r w:rsidR="003A6851" w:rsidRPr="00452244">
        <w:rPr>
          <w:rFonts w:cstheme="minorHAnsi"/>
        </w:rPr>
        <w:t xml:space="preserve"> </w:t>
      </w:r>
      <w:r w:rsidR="00203E07" w:rsidRPr="00BC3FD6">
        <w:rPr>
          <w:rFonts w:cstheme="minorHAnsi"/>
        </w:rPr>
        <w:t>Table 1 shows that 20</w:t>
      </w:r>
      <w:r w:rsidR="006D6A9B" w:rsidRPr="00452244">
        <w:rPr>
          <w:rFonts w:cstheme="minorHAnsi"/>
        </w:rPr>
        <w:t xml:space="preserve"> variables are statistically different from each other. </w:t>
      </w:r>
      <w:commentRangeStart w:id="157"/>
      <w:r w:rsidR="006D6A9B" w:rsidRPr="00452244">
        <w:rPr>
          <w:rFonts w:cstheme="minorHAnsi"/>
        </w:rPr>
        <w:t xml:space="preserve">Because we have questions about the meaningfulness of </w:t>
      </w:r>
      <w:r w:rsidR="006D6A9B" w:rsidRPr="00452244">
        <w:rPr>
          <w:rFonts w:cstheme="minorHAnsi"/>
        </w:rPr>
        <w:lastRenderedPageBreak/>
        <w:t xml:space="preserve">this single-item measure (and others) as an indicator of voluntary, we </w:t>
      </w:r>
      <w:r w:rsidR="00872A01">
        <w:rPr>
          <w:rFonts w:cstheme="minorHAnsi"/>
        </w:rPr>
        <w:t>hypothesized that</w:t>
      </w:r>
      <w:r w:rsidR="006D6A9B" w:rsidRPr="00452244">
        <w:rPr>
          <w:rFonts w:cstheme="minorHAnsi"/>
        </w:rPr>
        <w:t xml:space="preserve"> these differences are </w:t>
      </w:r>
      <w:commentRangeStart w:id="158"/>
      <w:r w:rsidR="006D6A9B" w:rsidRPr="00452244">
        <w:rPr>
          <w:rFonts w:cstheme="minorHAnsi"/>
        </w:rPr>
        <w:t>meaningful</w:t>
      </w:r>
      <w:commentRangeEnd w:id="158"/>
      <w:r w:rsidR="00B87CFF">
        <w:rPr>
          <w:rStyle w:val="CommentReference"/>
          <w:rFonts w:asciiTheme="minorHAnsi" w:eastAsiaTheme="minorHAnsi" w:hAnsiTheme="minorHAnsi" w:cstheme="minorBidi"/>
          <w:lang w:val="en-US"/>
        </w:rPr>
        <w:commentReference w:id="158"/>
      </w:r>
      <w:r w:rsidR="006D6A9B" w:rsidRPr="00452244">
        <w:rPr>
          <w:rFonts w:cstheme="minorHAnsi"/>
        </w:rPr>
        <w:t xml:space="preserve">. </w:t>
      </w:r>
      <w:commentRangeEnd w:id="157"/>
      <w:r w:rsidR="0028789D">
        <w:rPr>
          <w:rStyle w:val="CommentReference"/>
          <w:rFonts w:asciiTheme="minorHAnsi" w:eastAsiaTheme="minorHAnsi" w:hAnsiTheme="minorHAnsi" w:cstheme="minorBidi"/>
          <w:lang w:val="en-US"/>
        </w:rPr>
        <w:commentReference w:id="157"/>
      </w:r>
    </w:p>
    <w:p w14:paraId="40435422" w14:textId="77777777" w:rsidR="006D6A9B" w:rsidRPr="00BC3FD6" w:rsidRDefault="006D6A9B" w:rsidP="00785828">
      <w:pPr>
        <w:spacing w:line="480" w:lineRule="auto"/>
        <w:rPr>
          <w:rFonts w:cstheme="minorHAnsi"/>
        </w:rPr>
      </w:pPr>
    </w:p>
    <w:p w14:paraId="13BBC44F" w14:textId="77777777" w:rsidR="003C1A1E" w:rsidRDefault="00391783" w:rsidP="00785828">
      <w:pPr>
        <w:spacing w:line="480" w:lineRule="auto"/>
        <w:rPr>
          <w:rFonts w:cstheme="minorHAnsi"/>
        </w:rPr>
      </w:pPr>
      <w:r w:rsidRPr="00BC3FD6">
        <w:rPr>
          <w:rFonts w:cstheme="minorHAnsi"/>
        </w:rPr>
        <w:t>Table 1</w:t>
      </w:r>
    </w:p>
    <w:p w14:paraId="467EB060" w14:textId="4D90B967" w:rsidR="00391783" w:rsidRPr="00BC3FD6" w:rsidRDefault="003C1A1E" w:rsidP="00785828">
      <w:pPr>
        <w:spacing w:line="480" w:lineRule="auto"/>
        <w:rPr>
          <w:rFonts w:cstheme="minorHAnsi"/>
        </w:rPr>
      </w:pPr>
      <w:r w:rsidRPr="00BC3FD6">
        <w:rPr>
          <w:rFonts w:cstheme="minorHAnsi"/>
          <w:i/>
        </w:rPr>
        <w:t>Youth Report of Transport</w:t>
      </w:r>
      <w:r w:rsidR="00974CA9" w:rsidRPr="00BC3FD6">
        <w:rPr>
          <w:rFonts w:cstheme="minorHAnsi"/>
        </w:rPr>
        <w:tab/>
      </w:r>
    </w:p>
    <w:tbl>
      <w:tblPr>
        <w:tblStyle w:val="TableGrid"/>
        <w:tblW w:w="0" w:type="auto"/>
        <w:tblBorders>
          <w:top w:val="none" w:sz="0" w:space="0" w:color="auto"/>
          <w:left w:val="none" w:sz="0" w:space="0" w:color="auto"/>
          <w:bottom w:val="none" w:sz="0" w:space="0" w:color="auto"/>
          <w:right w:val="none" w:sz="0" w:space="0" w:color="auto"/>
          <w:insideH w:val="single" w:sz="4" w:space="0" w:color="999999"/>
          <w:insideV w:val="none" w:sz="0" w:space="0" w:color="auto"/>
        </w:tblBorders>
        <w:tblLook w:val="04A0" w:firstRow="1" w:lastRow="0" w:firstColumn="1" w:lastColumn="0" w:noHBand="0" w:noVBand="1"/>
      </w:tblPr>
      <w:tblGrid>
        <w:gridCol w:w="2977"/>
        <w:gridCol w:w="1843"/>
        <w:gridCol w:w="1843"/>
        <w:gridCol w:w="1984"/>
      </w:tblGrid>
      <w:tr w:rsidR="00974CA9" w:rsidRPr="00BC3FD6" w14:paraId="1CD22A9D" w14:textId="77777777" w:rsidTr="008956A4">
        <w:trPr>
          <w:trHeight w:val="954"/>
        </w:trPr>
        <w:tc>
          <w:tcPr>
            <w:tcW w:w="2977" w:type="dxa"/>
            <w:tcBorders>
              <w:top w:val="single" w:sz="4" w:space="0" w:color="999999"/>
              <w:bottom w:val="single" w:sz="4" w:space="0" w:color="999999"/>
            </w:tcBorders>
          </w:tcPr>
          <w:p w14:paraId="20792FEE" w14:textId="2F53410E" w:rsidR="00D545EA" w:rsidRPr="00785828" w:rsidRDefault="00974CA9" w:rsidP="009E0409">
            <w:pPr>
              <w:rPr>
                <w:rFonts w:cstheme="minorHAnsi"/>
                <w:b/>
              </w:rPr>
            </w:pPr>
            <w:r w:rsidRPr="00785828">
              <w:rPr>
                <w:rFonts w:cstheme="minorHAnsi"/>
                <w:b/>
              </w:rPr>
              <w:t>Variable</w:t>
            </w:r>
          </w:p>
        </w:tc>
        <w:tc>
          <w:tcPr>
            <w:tcW w:w="1843" w:type="dxa"/>
            <w:tcBorders>
              <w:top w:val="single" w:sz="4" w:space="0" w:color="999999"/>
              <w:bottom w:val="single" w:sz="4" w:space="0" w:color="999999"/>
            </w:tcBorders>
          </w:tcPr>
          <w:p w14:paraId="0532C96E" w14:textId="77777777" w:rsidR="00974CA9" w:rsidRPr="00785828" w:rsidRDefault="00974CA9" w:rsidP="009E0409">
            <w:pPr>
              <w:rPr>
                <w:rFonts w:cstheme="minorHAnsi"/>
                <w:b/>
              </w:rPr>
            </w:pPr>
            <w:r w:rsidRPr="00785828">
              <w:rPr>
                <w:rFonts w:cstheme="minorHAnsi"/>
                <w:b/>
              </w:rPr>
              <w:t xml:space="preserve">Lower Confidence </w:t>
            </w:r>
          </w:p>
          <w:p w14:paraId="64306ED6" w14:textId="08664633" w:rsidR="00D545EA" w:rsidRPr="00785828" w:rsidRDefault="00974CA9" w:rsidP="009E0409">
            <w:pPr>
              <w:rPr>
                <w:rFonts w:cstheme="minorHAnsi"/>
                <w:b/>
              </w:rPr>
            </w:pPr>
            <w:r w:rsidRPr="00785828">
              <w:rPr>
                <w:rFonts w:cstheme="minorHAnsi"/>
                <w:b/>
              </w:rPr>
              <w:t>Interval</w:t>
            </w:r>
          </w:p>
        </w:tc>
        <w:tc>
          <w:tcPr>
            <w:tcW w:w="1843" w:type="dxa"/>
            <w:tcBorders>
              <w:top w:val="single" w:sz="4" w:space="0" w:color="999999"/>
              <w:bottom w:val="single" w:sz="4" w:space="0" w:color="999999"/>
            </w:tcBorders>
          </w:tcPr>
          <w:p w14:paraId="569FBFB5" w14:textId="77777777" w:rsidR="00974CA9" w:rsidRPr="00785828" w:rsidRDefault="00974CA9" w:rsidP="009E0409">
            <w:pPr>
              <w:rPr>
                <w:rFonts w:cstheme="minorHAnsi"/>
                <w:b/>
              </w:rPr>
            </w:pPr>
            <w:r w:rsidRPr="00785828">
              <w:rPr>
                <w:rFonts w:cstheme="minorHAnsi"/>
                <w:b/>
              </w:rPr>
              <w:t>Upper Confidence</w:t>
            </w:r>
          </w:p>
          <w:p w14:paraId="3118FC7B" w14:textId="498A70E6" w:rsidR="00D545EA" w:rsidRPr="00785828" w:rsidRDefault="00974CA9" w:rsidP="009E0409">
            <w:pPr>
              <w:rPr>
                <w:rFonts w:cstheme="minorHAnsi"/>
                <w:b/>
              </w:rPr>
            </w:pPr>
            <w:r w:rsidRPr="00785828">
              <w:rPr>
                <w:rFonts w:cstheme="minorHAnsi"/>
                <w:b/>
              </w:rPr>
              <w:t xml:space="preserve"> Interval</w:t>
            </w:r>
          </w:p>
        </w:tc>
        <w:tc>
          <w:tcPr>
            <w:tcW w:w="1984" w:type="dxa"/>
            <w:tcBorders>
              <w:top w:val="single" w:sz="4" w:space="0" w:color="999999"/>
              <w:bottom w:val="single" w:sz="4" w:space="0" w:color="999999"/>
            </w:tcBorders>
          </w:tcPr>
          <w:p w14:paraId="790D838C" w14:textId="77777777" w:rsidR="00D545EA" w:rsidRPr="00785828" w:rsidRDefault="00974CA9" w:rsidP="009E0409">
            <w:pPr>
              <w:rPr>
                <w:rFonts w:cstheme="minorHAnsi"/>
                <w:b/>
              </w:rPr>
            </w:pPr>
            <w:r w:rsidRPr="00785828">
              <w:rPr>
                <w:rFonts w:cstheme="minorHAnsi"/>
                <w:b/>
              </w:rPr>
              <w:t>Adjusted p-value</w:t>
            </w:r>
          </w:p>
          <w:p w14:paraId="269AD460" w14:textId="77777777" w:rsidR="00974CA9" w:rsidRPr="00785828" w:rsidRDefault="00974CA9" w:rsidP="009E0409">
            <w:pPr>
              <w:rPr>
                <w:rFonts w:cstheme="minorHAnsi"/>
                <w:b/>
              </w:rPr>
            </w:pPr>
          </w:p>
        </w:tc>
      </w:tr>
      <w:tr w:rsidR="00974CA9" w:rsidRPr="00BC3FD6" w14:paraId="791608E4" w14:textId="77777777" w:rsidTr="008956A4">
        <w:tc>
          <w:tcPr>
            <w:tcW w:w="2977" w:type="dxa"/>
            <w:tcBorders>
              <w:top w:val="single" w:sz="4" w:space="0" w:color="999999"/>
            </w:tcBorders>
          </w:tcPr>
          <w:p w14:paraId="45B9844E" w14:textId="605FDC1F" w:rsidR="00D545EA" w:rsidRPr="00452244" w:rsidRDefault="00974CA9" w:rsidP="009E0409">
            <w:pPr>
              <w:rPr>
                <w:rFonts w:cstheme="minorHAnsi"/>
              </w:rPr>
            </w:pPr>
            <w:r w:rsidRPr="00BC3FD6">
              <w:rPr>
                <w:rFonts w:cstheme="minorHAnsi"/>
              </w:rPr>
              <w:t xml:space="preserve">Interpersonal Distress </w:t>
            </w:r>
            <w:r w:rsidR="00203E07" w:rsidRPr="00BC3FD6">
              <w:rPr>
                <w:rFonts w:cstheme="minorHAnsi"/>
              </w:rPr>
              <w:t xml:space="preserve">Client </w:t>
            </w:r>
            <w:r w:rsidRPr="00BC3FD6">
              <w:rPr>
                <w:rFonts w:cstheme="minorHAnsi"/>
              </w:rPr>
              <w:t>Intake</w:t>
            </w:r>
          </w:p>
        </w:tc>
        <w:tc>
          <w:tcPr>
            <w:tcW w:w="1843" w:type="dxa"/>
            <w:tcBorders>
              <w:top w:val="single" w:sz="4" w:space="0" w:color="999999"/>
            </w:tcBorders>
          </w:tcPr>
          <w:p w14:paraId="791571CF" w14:textId="157F3281" w:rsidR="00D545EA" w:rsidRPr="00452244" w:rsidRDefault="00974CA9" w:rsidP="009E0409">
            <w:pPr>
              <w:rPr>
                <w:rFonts w:cstheme="minorHAnsi"/>
              </w:rPr>
            </w:pPr>
            <w:r w:rsidRPr="00BC3FD6">
              <w:rPr>
                <w:rFonts w:cstheme="minorHAnsi"/>
              </w:rPr>
              <w:t>-1.79</w:t>
            </w:r>
          </w:p>
        </w:tc>
        <w:tc>
          <w:tcPr>
            <w:tcW w:w="1843" w:type="dxa"/>
            <w:tcBorders>
              <w:top w:val="single" w:sz="4" w:space="0" w:color="999999"/>
            </w:tcBorders>
          </w:tcPr>
          <w:p w14:paraId="46BC0B5C" w14:textId="4BC12B72" w:rsidR="00D545EA" w:rsidRPr="00452244" w:rsidRDefault="00974CA9" w:rsidP="009E0409">
            <w:pPr>
              <w:rPr>
                <w:rFonts w:cstheme="minorHAnsi"/>
              </w:rPr>
            </w:pPr>
            <w:r w:rsidRPr="00BC3FD6">
              <w:rPr>
                <w:rFonts w:cstheme="minorHAnsi"/>
              </w:rPr>
              <w:t>-.15</w:t>
            </w:r>
          </w:p>
        </w:tc>
        <w:tc>
          <w:tcPr>
            <w:tcW w:w="1984" w:type="dxa"/>
            <w:tcBorders>
              <w:top w:val="single" w:sz="4" w:space="0" w:color="999999"/>
            </w:tcBorders>
          </w:tcPr>
          <w:p w14:paraId="370C9752" w14:textId="4CAC912D" w:rsidR="00D545EA" w:rsidRPr="00452244" w:rsidRDefault="00974CA9" w:rsidP="009E0409">
            <w:pPr>
              <w:rPr>
                <w:rFonts w:cstheme="minorHAnsi"/>
              </w:rPr>
            </w:pPr>
            <w:r w:rsidRPr="00BC3FD6">
              <w:rPr>
                <w:rFonts w:cstheme="minorHAnsi"/>
              </w:rPr>
              <w:t>.032</w:t>
            </w:r>
          </w:p>
        </w:tc>
      </w:tr>
      <w:tr w:rsidR="00974CA9" w:rsidRPr="00BC3FD6" w14:paraId="522B0A71" w14:textId="77777777" w:rsidTr="008956A4">
        <w:tc>
          <w:tcPr>
            <w:tcW w:w="2977" w:type="dxa"/>
          </w:tcPr>
          <w:p w14:paraId="5D600671" w14:textId="588C8A6B" w:rsidR="00D545EA" w:rsidRPr="00452244" w:rsidRDefault="00974CA9" w:rsidP="009E0409">
            <w:pPr>
              <w:rPr>
                <w:rFonts w:cstheme="minorHAnsi"/>
              </w:rPr>
            </w:pPr>
            <w:r w:rsidRPr="00BC3FD6">
              <w:rPr>
                <w:rFonts w:cstheme="minorHAnsi"/>
              </w:rPr>
              <w:t xml:space="preserve">Interpersonal Relationships </w:t>
            </w:r>
            <w:r w:rsidR="00203E07" w:rsidRPr="00BC3FD6">
              <w:rPr>
                <w:rFonts w:cstheme="minorHAnsi"/>
              </w:rPr>
              <w:t xml:space="preserve">Client </w:t>
            </w:r>
            <w:r w:rsidRPr="00BC3FD6">
              <w:rPr>
                <w:rFonts w:cstheme="minorHAnsi"/>
              </w:rPr>
              <w:t>Intake</w:t>
            </w:r>
          </w:p>
        </w:tc>
        <w:tc>
          <w:tcPr>
            <w:tcW w:w="1843" w:type="dxa"/>
          </w:tcPr>
          <w:p w14:paraId="47E40161" w14:textId="228F5CA6" w:rsidR="00D545EA" w:rsidRPr="00452244" w:rsidRDefault="00974CA9" w:rsidP="009E0409">
            <w:pPr>
              <w:rPr>
                <w:rFonts w:cstheme="minorHAnsi"/>
              </w:rPr>
            </w:pPr>
            <w:r w:rsidRPr="00BC3FD6">
              <w:rPr>
                <w:rFonts w:cstheme="minorHAnsi"/>
              </w:rPr>
              <w:t>.21</w:t>
            </w:r>
          </w:p>
        </w:tc>
        <w:tc>
          <w:tcPr>
            <w:tcW w:w="1843" w:type="dxa"/>
          </w:tcPr>
          <w:p w14:paraId="1115C866" w14:textId="70E202C6" w:rsidR="00D545EA" w:rsidRPr="00452244" w:rsidRDefault="00974CA9" w:rsidP="009E0409">
            <w:pPr>
              <w:rPr>
                <w:rFonts w:cstheme="minorHAnsi"/>
              </w:rPr>
            </w:pPr>
            <w:r w:rsidRPr="00BC3FD6">
              <w:rPr>
                <w:rFonts w:cstheme="minorHAnsi"/>
              </w:rPr>
              <w:t>.91</w:t>
            </w:r>
          </w:p>
        </w:tc>
        <w:tc>
          <w:tcPr>
            <w:tcW w:w="1984" w:type="dxa"/>
          </w:tcPr>
          <w:p w14:paraId="0BB5A296" w14:textId="29916828" w:rsidR="00D545EA" w:rsidRPr="00452244" w:rsidRDefault="00974CA9" w:rsidP="009E0409">
            <w:pPr>
              <w:rPr>
                <w:rFonts w:cstheme="minorHAnsi"/>
              </w:rPr>
            </w:pPr>
            <w:r w:rsidRPr="00BC3FD6">
              <w:rPr>
                <w:rFonts w:cstheme="minorHAnsi"/>
              </w:rPr>
              <w:t>.003</w:t>
            </w:r>
          </w:p>
        </w:tc>
      </w:tr>
      <w:tr w:rsidR="00974CA9" w:rsidRPr="00BC3FD6" w14:paraId="40CB1583" w14:textId="77777777" w:rsidTr="008956A4">
        <w:trPr>
          <w:trHeight w:val="493"/>
        </w:trPr>
        <w:tc>
          <w:tcPr>
            <w:tcW w:w="2977" w:type="dxa"/>
          </w:tcPr>
          <w:p w14:paraId="583C627F" w14:textId="22A72010" w:rsidR="00D545EA" w:rsidRPr="00452244" w:rsidRDefault="00974CA9" w:rsidP="009E0409">
            <w:pPr>
              <w:rPr>
                <w:rFonts w:cstheme="minorHAnsi"/>
              </w:rPr>
            </w:pPr>
            <w:r w:rsidRPr="00BC3FD6">
              <w:rPr>
                <w:rFonts w:cstheme="minorHAnsi"/>
              </w:rPr>
              <w:t xml:space="preserve">Social Problems </w:t>
            </w:r>
            <w:r w:rsidR="00203E07" w:rsidRPr="00BC3FD6">
              <w:rPr>
                <w:rFonts w:cstheme="minorHAnsi"/>
              </w:rPr>
              <w:t xml:space="preserve">Client </w:t>
            </w:r>
            <w:r w:rsidRPr="00BC3FD6">
              <w:rPr>
                <w:rFonts w:cstheme="minorHAnsi"/>
              </w:rPr>
              <w:t>Intake</w:t>
            </w:r>
          </w:p>
        </w:tc>
        <w:tc>
          <w:tcPr>
            <w:tcW w:w="1843" w:type="dxa"/>
          </w:tcPr>
          <w:p w14:paraId="1F9B8CFD" w14:textId="396E1385" w:rsidR="00D545EA" w:rsidRPr="00452244" w:rsidRDefault="00974CA9" w:rsidP="009E0409">
            <w:pPr>
              <w:rPr>
                <w:rFonts w:cstheme="minorHAnsi"/>
              </w:rPr>
            </w:pPr>
            <w:r w:rsidRPr="00BC3FD6">
              <w:rPr>
                <w:rFonts w:cstheme="minorHAnsi"/>
              </w:rPr>
              <w:t>.69</w:t>
            </w:r>
          </w:p>
        </w:tc>
        <w:tc>
          <w:tcPr>
            <w:tcW w:w="1843" w:type="dxa"/>
          </w:tcPr>
          <w:p w14:paraId="2D7C7A23" w14:textId="4EEFB5D3" w:rsidR="00D545EA" w:rsidRPr="00452244" w:rsidRDefault="00974CA9" w:rsidP="009E0409">
            <w:pPr>
              <w:rPr>
                <w:rFonts w:cstheme="minorHAnsi"/>
              </w:rPr>
            </w:pPr>
            <w:r w:rsidRPr="00BC3FD6">
              <w:rPr>
                <w:rFonts w:cstheme="minorHAnsi"/>
              </w:rPr>
              <w:t>1.41</w:t>
            </w:r>
          </w:p>
        </w:tc>
        <w:tc>
          <w:tcPr>
            <w:tcW w:w="1984" w:type="dxa"/>
          </w:tcPr>
          <w:p w14:paraId="1B665B59" w14:textId="5D1F37B1" w:rsidR="00D545EA" w:rsidRPr="00452244" w:rsidRDefault="00974CA9" w:rsidP="009E0409">
            <w:pPr>
              <w:rPr>
                <w:rFonts w:cstheme="minorHAnsi"/>
              </w:rPr>
            </w:pPr>
            <w:r w:rsidRPr="00BC3FD6">
              <w:rPr>
                <w:rFonts w:cstheme="minorHAnsi"/>
              </w:rPr>
              <w:t>.000</w:t>
            </w:r>
          </w:p>
        </w:tc>
      </w:tr>
      <w:tr w:rsidR="00974CA9" w:rsidRPr="00BC3FD6" w14:paraId="79B870C1" w14:textId="77777777" w:rsidTr="008956A4">
        <w:tc>
          <w:tcPr>
            <w:tcW w:w="2977" w:type="dxa"/>
          </w:tcPr>
          <w:p w14:paraId="4A051490" w14:textId="0085BC97" w:rsidR="00D545EA" w:rsidRPr="00452244" w:rsidRDefault="00974CA9" w:rsidP="009E0409">
            <w:pPr>
              <w:rPr>
                <w:rFonts w:cstheme="minorHAnsi"/>
              </w:rPr>
            </w:pPr>
            <w:r w:rsidRPr="00BC3FD6">
              <w:rPr>
                <w:rFonts w:cstheme="minorHAnsi"/>
              </w:rPr>
              <w:t xml:space="preserve">Behavioral Distress </w:t>
            </w:r>
            <w:r w:rsidR="00203E07" w:rsidRPr="00BC3FD6">
              <w:rPr>
                <w:rFonts w:cstheme="minorHAnsi"/>
              </w:rPr>
              <w:t xml:space="preserve">Client </w:t>
            </w:r>
            <w:r w:rsidRPr="00BC3FD6">
              <w:rPr>
                <w:rFonts w:cstheme="minorHAnsi"/>
              </w:rPr>
              <w:t>Intake</w:t>
            </w:r>
          </w:p>
        </w:tc>
        <w:tc>
          <w:tcPr>
            <w:tcW w:w="1843" w:type="dxa"/>
          </w:tcPr>
          <w:p w14:paraId="3FF2A736" w14:textId="2E779BE8" w:rsidR="00D545EA" w:rsidRPr="00452244" w:rsidRDefault="00974CA9" w:rsidP="009E0409">
            <w:pPr>
              <w:rPr>
                <w:rFonts w:cstheme="minorHAnsi"/>
              </w:rPr>
            </w:pPr>
            <w:r w:rsidRPr="00BC3FD6">
              <w:rPr>
                <w:rFonts w:cstheme="minorHAnsi"/>
              </w:rPr>
              <w:t>-1.25</w:t>
            </w:r>
          </w:p>
        </w:tc>
        <w:tc>
          <w:tcPr>
            <w:tcW w:w="1843" w:type="dxa"/>
          </w:tcPr>
          <w:p w14:paraId="5B05A6B8" w14:textId="3DA4ED1F" w:rsidR="00D545EA" w:rsidRPr="00452244" w:rsidRDefault="00974CA9" w:rsidP="009E0409">
            <w:pPr>
              <w:rPr>
                <w:rFonts w:cstheme="minorHAnsi"/>
              </w:rPr>
            </w:pPr>
            <w:r w:rsidRPr="00BC3FD6">
              <w:rPr>
                <w:rFonts w:cstheme="minorHAnsi"/>
              </w:rPr>
              <w:t>.35</w:t>
            </w:r>
          </w:p>
        </w:tc>
        <w:tc>
          <w:tcPr>
            <w:tcW w:w="1984" w:type="dxa"/>
          </w:tcPr>
          <w:p w14:paraId="02D9D476" w14:textId="7B298FEE" w:rsidR="00D545EA" w:rsidRPr="00452244" w:rsidRDefault="00974CA9" w:rsidP="009E0409">
            <w:pPr>
              <w:rPr>
                <w:rFonts w:cstheme="minorHAnsi"/>
              </w:rPr>
            </w:pPr>
            <w:r w:rsidRPr="00BC3FD6">
              <w:rPr>
                <w:rFonts w:cstheme="minorHAnsi"/>
              </w:rPr>
              <w:t>.001</w:t>
            </w:r>
          </w:p>
        </w:tc>
      </w:tr>
      <w:tr w:rsidR="00203E07" w:rsidRPr="00BC3FD6" w14:paraId="7230D234" w14:textId="77777777" w:rsidTr="008956A4">
        <w:tc>
          <w:tcPr>
            <w:tcW w:w="2977" w:type="dxa"/>
          </w:tcPr>
          <w:p w14:paraId="5852D49D" w14:textId="0BF16BFB" w:rsidR="00203E07" w:rsidRPr="00BC3FD6" w:rsidRDefault="00203E07" w:rsidP="009E0409">
            <w:pPr>
              <w:rPr>
                <w:rFonts w:cstheme="minorHAnsi"/>
              </w:rPr>
            </w:pPr>
            <w:r w:rsidRPr="00BC3FD6">
              <w:rPr>
                <w:rFonts w:cstheme="minorHAnsi"/>
              </w:rPr>
              <w:t>Inte</w:t>
            </w:r>
            <w:r w:rsidR="0039522A" w:rsidRPr="00BC3FD6">
              <w:rPr>
                <w:rFonts w:cstheme="minorHAnsi"/>
              </w:rPr>
              <w:t>r</w:t>
            </w:r>
            <w:r w:rsidRPr="00BC3FD6">
              <w:rPr>
                <w:rFonts w:cstheme="minorHAnsi"/>
              </w:rPr>
              <w:t>personal Relationships Parent Intake</w:t>
            </w:r>
          </w:p>
        </w:tc>
        <w:tc>
          <w:tcPr>
            <w:tcW w:w="1843" w:type="dxa"/>
          </w:tcPr>
          <w:p w14:paraId="7CB35E5A" w14:textId="66506BCC" w:rsidR="00203E07" w:rsidRPr="00BC3FD6" w:rsidRDefault="00203E07" w:rsidP="009E0409">
            <w:pPr>
              <w:rPr>
                <w:rFonts w:cstheme="minorHAnsi"/>
              </w:rPr>
            </w:pPr>
            <w:r w:rsidRPr="00BC3FD6">
              <w:rPr>
                <w:rFonts w:cstheme="minorHAnsi"/>
              </w:rPr>
              <w:t>2.02</w:t>
            </w:r>
          </w:p>
        </w:tc>
        <w:tc>
          <w:tcPr>
            <w:tcW w:w="1843" w:type="dxa"/>
          </w:tcPr>
          <w:p w14:paraId="0837A24D" w14:textId="36444BEC" w:rsidR="00203E07" w:rsidRPr="00BC3FD6" w:rsidRDefault="00203E07" w:rsidP="009E0409">
            <w:pPr>
              <w:rPr>
                <w:rFonts w:cstheme="minorHAnsi"/>
              </w:rPr>
            </w:pPr>
            <w:r w:rsidRPr="00BC3FD6">
              <w:rPr>
                <w:rFonts w:cstheme="minorHAnsi"/>
              </w:rPr>
              <w:t>2.9</w:t>
            </w:r>
          </w:p>
        </w:tc>
        <w:tc>
          <w:tcPr>
            <w:tcW w:w="1984" w:type="dxa"/>
          </w:tcPr>
          <w:p w14:paraId="595A2456" w14:textId="75217C44" w:rsidR="00203E07" w:rsidRPr="00BC3FD6" w:rsidRDefault="00203E07" w:rsidP="009E0409">
            <w:pPr>
              <w:rPr>
                <w:rFonts w:cstheme="minorHAnsi"/>
              </w:rPr>
            </w:pPr>
            <w:r w:rsidRPr="00BC3FD6">
              <w:rPr>
                <w:rFonts w:cstheme="minorHAnsi"/>
              </w:rPr>
              <w:t>.000</w:t>
            </w:r>
          </w:p>
        </w:tc>
      </w:tr>
      <w:tr w:rsidR="00203E07" w:rsidRPr="00BC3FD6" w14:paraId="3ACD9082" w14:textId="77777777" w:rsidTr="008956A4">
        <w:tc>
          <w:tcPr>
            <w:tcW w:w="2977" w:type="dxa"/>
          </w:tcPr>
          <w:p w14:paraId="50492C64" w14:textId="7B2D8E0F" w:rsidR="00203E07" w:rsidRPr="00BC3FD6" w:rsidRDefault="00203E07" w:rsidP="009E0409">
            <w:pPr>
              <w:rPr>
                <w:rFonts w:cstheme="minorHAnsi"/>
              </w:rPr>
            </w:pPr>
            <w:r w:rsidRPr="00BC3FD6">
              <w:rPr>
                <w:rFonts w:cstheme="minorHAnsi"/>
              </w:rPr>
              <w:t>Social Problems Parent Intake</w:t>
            </w:r>
          </w:p>
        </w:tc>
        <w:tc>
          <w:tcPr>
            <w:tcW w:w="1843" w:type="dxa"/>
          </w:tcPr>
          <w:p w14:paraId="2238C714" w14:textId="1DAFD68E" w:rsidR="00203E07" w:rsidRPr="00BC3FD6" w:rsidRDefault="00203E07" w:rsidP="009E0409">
            <w:pPr>
              <w:rPr>
                <w:rFonts w:cstheme="minorHAnsi"/>
              </w:rPr>
            </w:pPr>
            <w:r w:rsidRPr="00BC3FD6">
              <w:rPr>
                <w:rFonts w:cstheme="minorHAnsi"/>
              </w:rPr>
              <w:t>2.4</w:t>
            </w:r>
          </w:p>
        </w:tc>
        <w:tc>
          <w:tcPr>
            <w:tcW w:w="1843" w:type="dxa"/>
          </w:tcPr>
          <w:p w14:paraId="773A206E" w14:textId="7DC6B7DC" w:rsidR="00203E07" w:rsidRPr="00BC3FD6" w:rsidRDefault="00203E07" w:rsidP="009E0409">
            <w:pPr>
              <w:rPr>
                <w:rFonts w:cstheme="minorHAnsi"/>
              </w:rPr>
            </w:pPr>
            <w:r w:rsidRPr="00BC3FD6">
              <w:rPr>
                <w:rFonts w:cstheme="minorHAnsi"/>
              </w:rPr>
              <w:t>3.17</w:t>
            </w:r>
          </w:p>
        </w:tc>
        <w:tc>
          <w:tcPr>
            <w:tcW w:w="1984" w:type="dxa"/>
          </w:tcPr>
          <w:p w14:paraId="0BFB17D2" w14:textId="4B886E8E" w:rsidR="00203E07" w:rsidRPr="00BC3FD6" w:rsidRDefault="00203E07" w:rsidP="009E0409">
            <w:pPr>
              <w:rPr>
                <w:rFonts w:cstheme="minorHAnsi"/>
              </w:rPr>
            </w:pPr>
            <w:r w:rsidRPr="00BC3FD6">
              <w:rPr>
                <w:rFonts w:cstheme="minorHAnsi"/>
              </w:rPr>
              <w:t>.000</w:t>
            </w:r>
          </w:p>
        </w:tc>
      </w:tr>
      <w:tr w:rsidR="00203E07" w:rsidRPr="00BC3FD6" w14:paraId="23D67DD8" w14:textId="77777777" w:rsidTr="008956A4">
        <w:tc>
          <w:tcPr>
            <w:tcW w:w="2977" w:type="dxa"/>
          </w:tcPr>
          <w:p w14:paraId="2BDDC714" w14:textId="76A6904C" w:rsidR="00203E07" w:rsidRPr="00BC3FD6" w:rsidRDefault="00203E07" w:rsidP="009E0409">
            <w:pPr>
              <w:rPr>
                <w:rFonts w:cstheme="minorHAnsi"/>
              </w:rPr>
            </w:pPr>
            <w:r w:rsidRPr="00BC3FD6">
              <w:rPr>
                <w:rFonts w:cstheme="minorHAnsi"/>
              </w:rPr>
              <w:t>Behavioral Distress Parent Intake</w:t>
            </w:r>
          </w:p>
        </w:tc>
        <w:tc>
          <w:tcPr>
            <w:tcW w:w="1843" w:type="dxa"/>
          </w:tcPr>
          <w:p w14:paraId="762B02C2" w14:textId="6EFAA2BA" w:rsidR="00203E07" w:rsidRPr="00BC3FD6" w:rsidRDefault="00203E07" w:rsidP="009E0409">
            <w:pPr>
              <w:rPr>
                <w:rFonts w:cstheme="minorHAnsi"/>
              </w:rPr>
            </w:pPr>
            <w:r w:rsidRPr="00BC3FD6">
              <w:rPr>
                <w:rFonts w:cstheme="minorHAnsi"/>
              </w:rPr>
              <w:t>.51</w:t>
            </w:r>
          </w:p>
        </w:tc>
        <w:tc>
          <w:tcPr>
            <w:tcW w:w="1843" w:type="dxa"/>
          </w:tcPr>
          <w:p w14:paraId="6B15CB07" w14:textId="2041A1CC" w:rsidR="00203E07" w:rsidRPr="00BC3FD6" w:rsidRDefault="00203E07" w:rsidP="009E0409">
            <w:pPr>
              <w:rPr>
                <w:rFonts w:cstheme="minorHAnsi"/>
              </w:rPr>
            </w:pPr>
            <w:r w:rsidRPr="00BC3FD6">
              <w:rPr>
                <w:rFonts w:cstheme="minorHAnsi"/>
              </w:rPr>
              <w:t>1.52</w:t>
            </w:r>
          </w:p>
        </w:tc>
        <w:tc>
          <w:tcPr>
            <w:tcW w:w="1984" w:type="dxa"/>
          </w:tcPr>
          <w:p w14:paraId="3E1AC3CE" w14:textId="10E8DC10" w:rsidR="00203E07" w:rsidRPr="00BC3FD6" w:rsidRDefault="00203E07" w:rsidP="009E0409">
            <w:pPr>
              <w:rPr>
                <w:rFonts w:cstheme="minorHAnsi"/>
              </w:rPr>
            </w:pPr>
            <w:r w:rsidRPr="00BC3FD6">
              <w:rPr>
                <w:rFonts w:cstheme="minorHAnsi"/>
              </w:rPr>
              <w:t>.000</w:t>
            </w:r>
          </w:p>
        </w:tc>
      </w:tr>
      <w:tr w:rsidR="00974CA9" w:rsidRPr="00BC3FD6" w14:paraId="751D3506" w14:textId="77777777" w:rsidTr="008956A4">
        <w:tc>
          <w:tcPr>
            <w:tcW w:w="2977" w:type="dxa"/>
          </w:tcPr>
          <w:p w14:paraId="5167F65F" w14:textId="7AD1462F" w:rsidR="00D545EA" w:rsidRPr="00452244" w:rsidRDefault="005A24F8" w:rsidP="009E0409">
            <w:pPr>
              <w:rPr>
                <w:rFonts w:cstheme="minorHAnsi"/>
              </w:rPr>
            </w:pPr>
            <w:r w:rsidRPr="00BC3FD6">
              <w:rPr>
                <w:rFonts w:cstheme="minorHAnsi"/>
              </w:rPr>
              <w:t>Total Score</w:t>
            </w:r>
          </w:p>
        </w:tc>
        <w:tc>
          <w:tcPr>
            <w:tcW w:w="1843" w:type="dxa"/>
          </w:tcPr>
          <w:p w14:paraId="1C637B9F" w14:textId="6C5876EC" w:rsidR="00D545EA" w:rsidRPr="00452244" w:rsidRDefault="005A24F8" w:rsidP="009E0409">
            <w:pPr>
              <w:rPr>
                <w:rFonts w:cstheme="minorHAnsi"/>
              </w:rPr>
            </w:pPr>
            <w:r w:rsidRPr="00BC3FD6">
              <w:rPr>
                <w:rFonts w:cstheme="minorHAnsi"/>
              </w:rPr>
              <w:t>5.41</w:t>
            </w:r>
          </w:p>
        </w:tc>
        <w:tc>
          <w:tcPr>
            <w:tcW w:w="1843" w:type="dxa"/>
          </w:tcPr>
          <w:p w14:paraId="2F8A45D3" w14:textId="18D7211D" w:rsidR="00D545EA" w:rsidRPr="00452244" w:rsidRDefault="005A24F8" w:rsidP="009E0409">
            <w:pPr>
              <w:rPr>
                <w:rFonts w:cstheme="minorHAnsi"/>
              </w:rPr>
            </w:pPr>
            <w:r w:rsidRPr="00BC3FD6">
              <w:rPr>
                <w:rFonts w:cstheme="minorHAnsi"/>
              </w:rPr>
              <w:t>9.42</w:t>
            </w:r>
          </w:p>
        </w:tc>
        <w:tc>
          <w:tcPr>
            <w:tcW w:w="1984" w:type="dxa"/>
          </w:tcPr>
          <w:p w14:paraId="66A578EE" w14:textId="101E263C" w:rsidR="00D545EA" w:rsidRPr="00452244" w:rsidRDefault="005A24F8" w:rsidP="009E0409">
            <w:pPr>
              <w:rPr>
                <w:rFonts w:cstheme="minorHAnsi"/>
              </w:rPr>
            </w:pPr>
            <w:r w:rsidRPr="00BC3FD6">
              <w:rPr>
                <w:rFonts w:cstheme="minorHAnsi"/>
              </w:rPr>
              <w:t>.000</w:t>
            </w:r>
          </w:p>
        </w:tc>
      </w:tr>
      <w:tr w:rsidR="00974CA9" w:rsidRPr="00BC3FD6" w14:paraId="35865D4F" w14:textId="77777777" w:rsidTr="008956A4">
        <w:tc>
          <w:tcPr>
            <w:tcW w:w="2977" w:type="dxa"/>
          </w:tcPr>
          <w:p w14:paraId="7C881CF7" w14:textId="71932896" w:rsidR="00D545EA" w:rsidRPr="00452244" w:rsidRDefault="005A24F8" w:rsidP="009E0409">
            <w:pPr>
              <w:rPr>
                <w:rFonts w:cstheme="minorHAnsi"/>
              </w:rPr>
            </w:pPr>
            <w:r w:rsidRPr="00BC3FD6">
              <w:rPr>
                <w:rFonts w:cstheme="minorHAnsi"/>
              </w:rPr>
              <w:t>Feel About Being There, Intake</w:t>
            </w:r>
          </w:p>
        </w:tc>
        <w:tc>
          <w:tcPr>
            <w:tcW w:w="1843" w:type="dxa"/>
          </w:tcPr>
          <w:p w14:paraId="0CCC1E41" w14:textId="3588EFD0" w:rsidR="00D545EA" w:rsidRPr="00452244" w:rsidRDefault="005A24F8" w:rsidP="009E0409">
            <w:pPr>
              <w:rPr>
                <w:rFonts w:cstheme="minorHAnsi"/>
              </w:rPr>
            </w:pPr>
            <w:r w:rsidRPr="00BC3FD6">
              <w:rPr>
                <w:rFonts w:cstheme="minorHAnsi"/>
              </w:rPr>
              <w:t>-.61</w:t>
            </w:r>
          </w:p>
        </w:tc>
        <w:tc>
          <w:tcPr>
            <w:tcW w:w="1843" w:type="dxa"/>
          </w:tcPr>
          <w:p w14:paraId="0DB15418" w14:textId="6164D900" w:rsidR="00D545EA" w:rsidRPr="00452244" w:rsidRDefault="005A24F8" w:rsidP="009E0409">
            <w:pPr>
              <w:rPr>
                <w:rFonts w:cstheme="minorHAnsi"/>
              </w:rPr>
            </w:pPr>
            <w:r w:rsidRPr="00BC3FD6">
              <w:rPr>
                <w:rFonts w:cstheme="minorHAnsi"/>
              </w:rPr>
              <w:t>-.46</w:t>
            </w:r>
          </w:p>
        </w:tc>
        <w:tc>
          <w:tcPr>
            <w:tcW w:w="1984" w:type="dxa"/>
          </w:tcPr>
          <w:p w14:paraId="66F3E433" w14:textId="74E5B80D" w:rsidR="00D545EA" w:rsidRPr="00452244" w:rsidRDefault="005A24F8" w:rsidP="009E0409">
            <w:pPr>
              <w:rPr>
                <w:rFonts w:cstheme="minorHAnsi"/>
              </w:rPr>
            </w:pPr>
            <w:r w:rsidRPr="00BC3FD6">
              <w:rPr>
                <w:rFonts w:cstheme="minorHAnsi"/>
              </w:rPr>
              <w:t>.000</w:t>
            </w:r>
          </w:p>
        </w:tc>
      </w:tr>
      <w:tr w:rsidR="00974CA9" w:rsidRPr="00BC3FD6" w14:paraId="21AFD069" w14:textId="77777777" w:rsidTr="008956A4">
        <w:tc>
          <w:tcPr>
            <w:tcW w:w="2977" w:type="dxa"/>
          </w:tcPr>
          <w:p w14:paraId="7EB65EEF" w14:textId="052A3692" w:rsidR="00D545EA" w:rsidRPr="00452244" w:rsidRDefault="001E7BF4" w:rsidP="009E0409">
            <w:pPr>
              <w:rPr>
                <w:rFonts w:cstheme="minorHAnsi"/>
              </w:rPr>
            </w:pPr>
            <w:r w:rsidRPr="00BC3FD6">
              <w:rPr>
                <w:rFonts w:cstheme="minorHAnsi"/>
              </w:rPr>
              <w:t>Makes Sense to be in a Therapeutic Program</w:t>
            </w:r>
          </w:p>
        </w:tc>
        <w:tc>
          <w:tcPr>
            <w:tcW w:w="1843" w:type="dxa"/>
          </w:tcPr>
          <w:p w14:paraId="356502B7" w14:textId="5F3E7F58" w:rsidR="00D545EA" w:rsidRPr="00452244" w:rsidRDefault="002834D5" w:rsidP="009E0409">
            <w:pPr>
              <w:rPr>
                <w:rFonts w:cstheme="minorHAnsi"/>
              </w:rPr>
            </w:pPr>
            <w:r w:rsidRPr="00BC3FD6">
              <w:rPr>
                <w:rFonts w:cstheme="minorHAnsi"/>
              </w:rPr>
              <w:t>-12.1</w:t>
            </w:r>
          </w:p>
        </w:tc>
        <w:tc>
          <w:tcPr>
            <w:tcW w:w="1843" w:type="dxa"/>
          </w:tcPr>
          <w:p w14:paraId="7F26051D" w14:textId="7BA834E6" w:rsidR="00D545EA" w:rsidRPr="00452244" w:rsidRDefault="002834D5" w:rsidP="009E0409">
            <w:pPr>
              <w:rPr>
                <w:rFonts w:cstheme="minorHAnsi"/>
              </w:rPr>
            </w:pPr>
            <w:r w:rsidRPr="00BC3FD6">
              <w:rPr>
                <w:rFonts w:cstheme="minorHAnsi"/>
              </w:rPr>
              <w:t>-8.7</w:t>
            </w:r>
          </w:p>
        </w:tc>
        <w:tc>
          <w:tcPr>
            <w:tcW w:w="1984" w:type="dxa"/>
          </w:tcPr>
          <w:p w14:paraId="709F132E" w14:textId="7F0244E6" w:rsidR="00D545EA" w:rsidRPr="00452244" w:rsidRDefault="002834D5" w:rsidP="009E0409">
            <w:pPr>
              <w:rPr>
                <w:rFonts w:cstheme="minorHAnsi"/>
              </w:rPr>
            </w:pPr>
            <w:r w:rsidRPr="00BC3FD6">
              <w:rPr>
                <w:rFonts w:cstheme="minorHAnsi"/>
              </w:rPr>
              <w:t>.000</w:t>
            </w:r>
          </w:p>
        </w:tc>
      </w:tr>
      <w:tr w:rsidR="00974CA9" w:rsidRPr="00BC3FD6" w14:paraId="050CEE2E" w14:textId="77777777" w:rsidTr="008956A4">
        <w:trPr>
          <w:trHeight w:val="493"/>
        </w:trPr>
        <w:tc>
          <w:tcPr>
            <w:tcW w:w="2977" w:type="dxa"/>
          </w:tcPr>
          <w:p w14:paraId="70DB19FE" w14:textId="044FEF07" w:rsidR="00D545EA" w:rsidRPr="00452244" w:rsidRDefault="007F216E" w:rsidP="009E0409">
            <w:pPr>
              <w:rPr>
                <w:rFonts w:cstheme="minorHAnsi"/>
              </w:rPr>
            </w:pPr>
            <w:r w:rsidRPr="00BC3FD6">
              <w:rPr>
                <w:rFonts w:cstheme="minorHAnsi"/>
              </w:rPr>
              <w:t>I W</w:t>
            </w:r>
            <w:r w:rsidR="002834D5" w:rsidRPr="00BC3FD6">
              <w:rPr>
                <w:rFonts w:cstheme="minorHAnsi"/>
              </w:rPr>
              <w:t>ant a Positive Change</w:t>
            </w:r>
          </w:p>
        </w:tc>
        <w:tc>
          <w:tcPr>
            <w:tcW w:w="1843" w:type="dxa"/>
          </w:tcPr>
          <w:p w14:paraId="20811AEA" w14:textId="151A3ABF" w:rsidR="00D545EA" w:rsidRPr="00452244" w:rsidRDefault="002834D5" w:rsidP="009E0409">
            <w:pPr>
              <w:rPr>
                <w:rFonts w:cstheme="minorHAnsi"/>
              </w:rPr>
            </w:pPr>
            <w:r w:rsidRPr="00BC3FD6">
              <w:rPr>
                <w:rFonts w:cstheme="minorHAnsi"/>
              </w:rPr>
              <w:t>-4.7</w:t>
            </w:r>
          </w:p>
        </w:tc>
        <w:tc>
          <w:tcPr>
            <w:tcW w:w="1843" w:type="dxa"/>
          </w:tcPr>
          <w:p w14:paraId="13F23D61" w14:textId="2A4C695C" w:rsidR="00D545EA" w:rsidRPr="00452244" w:rsidRDefault="002834D5" w:rsidP="009E0409">
            <w:pPr>
              <w:rPr>
                <w:rFonts w:cstheme="minorHAnsi"/>
              </w:rPr>
            </w:pPr>
            <w:r w:rsidRPr="00BC3FD6">
              <w:rPr>
                <w:rFonts w:cstheme="minorHAnsi"/>
              </w:rPr>
              <w:t>-2.21</w:t>
            </w:r>
          </w:p>
        </w:tc>
        <w:tc>
          <w:tcPr>
            <w:tcW w:w="1984" w:type="dxa"/>
          </w:tcPr>
          <w:p w14:paraId="4F2978D2" w14:textId="5072BC32" w:rsidR="00D545EA" w:rsidRPr="00452244" w:rsidRDefault="002834D5" w:rsidP="009E0409">
            <w:pPr>
              <w:rPr>
                <w:rFonts w:cstheme="minorHAnsi"/>
              </w:rPr>
            </w:pPr>
            <w:r w:rsidRPr="00BC3FD6">
              <w:rPr>
                <w:rFonts w:cstheme="minorHAnsi"/>
              </w:rPr>
              <w:t>.000</w:t>
            </w:r>
          </w:p>
        </w:tc>
      </w:tr>
      <w:tr w:rsidR="00974CA9" w:rsidRPr="00BC3FD6" w14:paraId="06C5CBE3" w14:textId="77777777" w:rsidTr="008956A4">
        <w:tc>
          <w:tcPr>
            <w:tcW w:w="2977" w:type="dxa"/>
          </w:tcPr>
          <w:p w14:paraId="6A631197" w14:textId="067C9852" w:rsidR="00D545EA" w:rsidRPr="00452244" w:rsidRDefault="002834D5" w:rsidP="009E0409">
            <w:pPr>
              <w:rPr>
                <w:rFonts w:cstheme="minorHAnsi"/>
              </w:rPr>
            </w:pPr>
            <w:r w:rsidRPr="00BC3FD6">
              <w:rPr>
                <w:rFonts w:cstheme="minorHAnsi"/>
              </w:rPr>
              <w:t>Transported</w:t>
            </w:r>
            <w:r w:rsidR="0039522A" w:rsidRPr="00BC3FD6">
              <w:rPr>
                <w:rFonts w:cstheme="minorHAnsi"/>
              </w:rPr>
              <w:t>-Client Intake</w:t>
            </w:r>
          </w:p>
        </w:tc>
        <w:tc>
          <w:tcPr>
            <w:tcW w:w="1843" w:type="dxa"/>
          </w:tcPr>
          <w:p w14:paraId="75A6AB5D" w14:textId="5CAAB8D5" w:rsidR="00D545EA" w:rsidRPr="00452244" w:rsidRDefault="002834D5" w:rsidP="009E0409">
            <w:pPr>
              <w:rPr>
                <w:rFonts w:cstheme="minorHAnsi"/>
              </w:rPr>
            </w:pPr>
            <w:r w:rsidRPr="00BC3FD6">
              <w:rPr>
                <w:rFonts w:cstheme="minorHAnsi"/>
              </w:rPr>
              <w:t>-.56</w:t>
            </w:r>
          </w:p>
        </w:tc>
        <w:tc>
          <w:tcPr>
            <w:tcW w:w="1843" w:type="dxa"/>
          </w:tcPr>
          <w:p w14:paraId="16090300" w14:textId="1C81A816" w:rsidR="00D545EA" w:rsidRPr="00452244" w:rsidRDefault="002834D5" w:rsidP="009E0409">
            <w:pPr>
              <w:rPr>
                <w:rFonts w:cstheme="minorHAnsi"/>
              </w:rPr>
            </w:pPr>
            <w:r w:rsidRPr="00BC3FD6">
              <w:rPr>
                <w:rFonts w:cstheme="minorHAnsi"/>
              </w:rPr>
              <w:t>-.52</w:t>
            </w:r>
          </w:p>
        </w:tc>
        <w:tc>
          <w:tcPr>
            <w:tcW w:w="1984" w:type="dxa"/>
          </w:tcPr>
          <w:p w14:paraId="72C4E659" w14:textId="351A0C44" w:rsidR="00D545EA" w:rsidRPr="00452244" w:rsidRDefault="002834D5" w:rsidP="009E0409">
            <w:pPr>
              <w:rPr>
                <w:rFonts w:cstheme="minorHAnsi"/>
              </w:rPr>
            </w:pPr>
            <w:r w:rsidRPr="00BC3FD6">
              <w:rPr>
                <w:rFonts w:cstheme="minorHAnsi"/>
              </w:rPr>
              <w:t>.000</w:t>
            </w:r>
          </w:p>
        </w:tc>
      </w:tr>
      <w:tr w:rsidR="00974CA9" w:rsidRPr="00BC3FD6" w14:paraId="72E5AA49" w14:textId="77777777" w:rsidTr="008956A4">
        <w:tc>
          <w:tcPr>
            <w:tcW w:w="2977" w:type="dxa"/>
          </w:tcPr>
          <w:p w14:paraId="6D2B7823" w14:textId="4FDE3B63" w:rsidR="00D545EA" w:rsidRPr="00452244" w:rsidRDefault="007F216E" w:rsidP="009E0409">
            <w:pPr>
              <w:rPr>
                <w:rFonts w:cstheme="minorHAnsi"/>
              </w:rPr>
            </w:pPr>
            <w:r w:rsidRPr="00BC3FD6">
              <w:rPr>
                <w:rFonts w:cstheme="minorHAnsi"/>
              </w:rPr>
              <w:t xml:space="preserve">Transport Was Necessary </w:t>
            </w:r>
            <w:r w:rsidR="008257D9">
              <w:rPr>
                <w:rFonts w:cstheme="minorHAnsi"/>
              </w:rPr>
              <w:t>f</w:t>
            </w:r>
            <w:r w:rsidRPr="00BC3FD6">
              <w:rPr>
                <w:rFonts w:cstheme="minorHAnsi"/>
              </w:rPr>
              <w:t>or Me to Be Here</w:t>
            </w:r>
            <w:r w:rsidR="002834D5" w:rsidRPr="00BC3FD6">
              <w:rPr>
                <w:rFonts w:cstheme="minorHAnsi"/>
              </w:rPr>
              <w:t xml:space="preserve"> </w:t>
            </w:r>
          </w:p>
        </w:tc>
        <w:tc>
          <w:tcPr>
            <w:tcW w:w="1843" w:type="dxa"/>
          </w:tcPr>
          <w:p w14:paraId="37ACCB27" w14:textId="43554FFD" w:rsidR="00D545EA" w:rsidRPr="00452244" w:rsidRDefault="002834D5" w:rsidP="009E0409">
            <w:pPr>
              <w:rPr>
                <w:rFonts w:cstheme="minorHAnsi"/>
              </w:rPr>
            </w:pPr>
            <w:r w:rsidRPr="00BC3FD6">
              <w:rPr>
                <w:rFonts w:cstheme="minorHAnsi"/>
              </w:rPr>
              <w:t>13.7</w:t>
            </w:r>
          </w:p>
        </w:tc>
        <w:tc>
          <w:tcPr>
            <w:tcW w:w="1843" w:type="dxa"/>
          </w:tcPr>
          <w:p w14:paraId="7AFA7B7E" w14:textId="3AEA7B18" w:rsidR="00D545EA" w:rsidRPr="00452244" w:rsidRDefault="002834D5" w:rsidP="009E0409">
            <w:pPr>
              <w:rPr>
                <w:rFonts w:cstheme="minorHAnsi"/>
              </w:rPr>
            </w:pPr>
            <w:r w:rsidRPr="00BC3FD6">
              <w:rPr>
                <w:rFonts w:cstheme="minorHAnsi"/>
              </w:rPr>
              <w:t>30.2</w:t>
            </w:r>
          </w:p>
        </w:tc>
        <w:tc>
          <w:tcPr>
            <w:tcW w:w="1984" w:type="dxa"/>
          </w:tcPr>
          <w:p w14:paraId="7660994A" w14:textId="50812DEC" w:rsidR="00D545EA" w:rsidRPr="00452244" w:rsidRDefault="002834D5" w:rsidP="009E0409">
            <w:pPr>
              <w:rPr>
                <w:rFonts w:cstheme="minorHAnsi"/>
              </w:rPr>
            </w:pPr>
            <w:r w:rsidRPr="00BC3FD6">
              <w:rPr>
                <w:rFonts w:cstheme="minorHAnsi"/>
              </w:rPr>
              <w:t>.000</w:t>
            </w:r>
          </w:p>
        </w:tc>
      </w:tr>
      <w:tr w:rsidR="00974CA9" w:rsidRPr="00BC3FD6" w14:paraId="21EDB915" w14:textId="77777777" w:rsidTr="008956A4">
        <w:tc>
          <w:tcPr>
            <w:tcW w:w="2977" w:type="dxa"/>
          </w:tcPr>
          <w:p w14:paraId="6FC29CD7" w14:textId="70FE1A29" w:rsidR="00D545EA" w:rsidRPr="00452244" w:rsidRDefault="002834D5" w:rsidP="009E0409">
            <w:pPr>
              <w:rPr>
                <w:rFonts w:cstheme="minorHAnsi"/>
              </w:rPr>
            </w:pPr>
            <w:r w:rsidRPr="00BC3FD6">
              <w:rPr>
                <w:rFonts w:cstheme="minorHAnsi"/>
              </w:rPr>
              <w:t>Satisfied with Treatment</w:t>
            </w:r>
          </w:p>
        </w:tc>
        <w:tc>
          <w:tcPr>
            <w:tcW w:w="1843" w:type="dxa"/>
          </w:tcPr>
          <w:p w14:paraId="1807DAB8" w14:textId="06CB8749" w:rsidR="00D545EA" w:rsidRPr="00452244" w:rsidRDefault="002834D5" w:rsidP="009E0409">
            <w:pPr>
              <w:rPr>
                <w:rFonts w:cstheme="minorHAnsi"/>
              </w:rPr>
            </w:pPr>
            <w:r w:rsidRPr="00BC3FD6">
              <w:rPr>
                <w:rFonts w:cstheme="minorHAnsi"/>
              </w:rPr>
              <w:t>-.15</w:t>
            </w:r>
          </w:p>
        </w:tc>
        <w:tc>
          <w:tcPr>
            <w:tcW w:w="1843" w:type="dxa"/>
          </w:tcPr>
          <w:p w14:paraId="005E8D01" w14:textId="4911B91C" w:rsidR="00D545EA" w:rsidRPr="00452244" w:rsidRDefault="002834D5" w:rsidP="009E0409">
            <w:pPr>
              <w:rPr>
                <w:rFonts w:cstheme="minorHAnsi"/>
              </w:rPr>
            </w:pPr>
            <w:r w:rsidRPr="00BC3FD6">
              <w:rPr>
                <w:rFonts w:cstheme="minorHAnsi"/>
              </w:rPr>
              <w:t>-.02</w:t>
            </w:r>
          </w:p>
        </w:tc>
        <w:tc>
          <w:tcPr>
            <w:tcW w:w="1984" w:type="dxa"/>
          </w:tcPr>
          <w:p w14:paraId="46540FC4" w14:textId="47F74CD9" w:rsidR="00D545EA" w:rsidRPr="00452244" w:rsidRDefault="002834D5" w:rsidP="009E0409">
            <w:pPr>
              <w:rPr>
                <w:rFonts w:cstheme="minorHAnsi"/>
              </w:rPr>
            </w:pPr>
            <w:r w:rsidRPr="00BC3FD6">
              <w:rPr>
                <w:rFonts w:cstheme="minorHAnsi"/>
              </w:rPr>
              <w:t>.018</w:t>
            </w:r>
          </w:p>
        </w:tc>
      </w:tr>
      <w:tr w:rsidR="00974CA9" w:rsidRPr="00BC3FD6" w14:paraId="395F0F93" w14:textId="77777777" w:rsidTr="008956A4">
        <w:tc>
          <w:tcPr>
            <w:tcW w:w="2977" w:type="dxa"/>
          </w:tcPr>
          <w:p w14:paraId="37E22B8D" w14:textId="4CFD8094" w:rsidR="00D545EA" w:rsidRPr="00452244" w:rsidRDefault="00125997" w:rsidP="009E0409">
            <w:pPr>
              <w:rPr>
                <w:rFonts w:cstheme="minorHAnsi"/>
              </w:rPr>
            </w:pPr>
            <w:r w:rsidRPr="00BC3FD6">
              <w:rPr>
                <w:rFonts w:cstheme="minorHAnsi"/>
              </w:rPr>
              <w:t>Interpersonal Distress Discharge</w:t>
            </w:r>
          </w:p>
        </w:tc>
        <w:tc>
          <w:tcPr>
            <w:tcW w:w="1843" w:type="dxa"/>
          </w:tcPr>
          <w:p w14:paraId="7AADA0A7" w14:textId="343A84C2" w:rsidR="00D545EA" w:rsidRPr="00452244" w:rsidRDefault="00125997" w:rsidP="009E0409">
            <w:pPr>
              <w:rPr>
                <w:rFonts w:cstheme="minorHAnsi"/>
              </w:rPr>
            </w:pPr>
            <w:r w:rsidRPr="00BC3FD6">
              <w:rPr>
                <w:rFonts w:cstheme="minorHAnsi"/>
              </w:rPr>
              <w:t>1.23</w:t>
            </w:r>
          </w:p>
        </w:tc>
        <w:tc>
          <w:tcPr>
            <w:tcW w:w="1843" w:type="dxa"/>
          </w:tcPr>
          <w:p w14:paraId="71F91E1A" w14:textId="20B011ED" w:rsidR="00D545EA" w:rsidRPr="00452244" w:rsidRDefault="00125997" w:rsidP="009E0409">
            <w:pPr>
              <w:rPr>
                <w:rFonts w:cstheme="minorHAnsi"/>
              </w:rPr>
            </w:pPr>
            <w:r w:rsidRPr="00BC3FD6">
              <w:rPr>
                <w:rFonts w:cstheme="minorHAnsi"/>
              </w:rPr>
              <w:t>3.32</w:t>
            </w:r>
          </w:p>
        </w:tc>
        <w:tc>
          <w:tcPr>
            <w:tcW w:w="1984" w:type="dxa"/>
          </w:tcPr>
          <w:p w14:paraId="7D04B9F6" w14:textId="1DAC6939" w:rsidR="00D545EA" w:rsidRPr="00452244" w:rsidRDefault="00125997" w:rsidP="009E0409">
            <w:pPr>
              <w:rPr>
                <w:rFonts w:cstheme="minorHAnsi"/>
              </w:rPr>
            </w:pPr>
            <w:r w:rsidRPr="00BC3FD6">
              <w:rPr>
                <w:rFonts w:cstheme="minorHAnsi"/>
              </w:rPr>
              <w:t>.000</w:t>
            </w:r>
          </w:p>
        </w:tc>
      </w:tr>
      <w:tr w:rsidR="00974CA9" w:rsidRPr="00BC3FD6" w14:paraId="33E5C148" w14:textId="77777777" w:rsidTr="008956A4">
        <w:tc>
          <w:tcPr>
            <w:tcW w:w="2977" w:type="dxa"/>
          </w:tcPr>
          <w:p w14:paraId="0EE541F6" w14:textId="2EC2771E" w:rsidR="00D545EA" w:rsidRPr="00452244" w:rsidRDefault="00125997" w:rsidP="009E0409">
            <w:pPr>
              <w:rPr>
                <w:rFonts w:cstheme="minorHAnsi"/>
              </w:rPr>
            </w:pPr>
            <w:r w:rsidRPr="00BC3FD6">
              <w:rPr>
                <w:rFonts w:cstheme="minorHAnsi"/>
              </w:rPr>
              <w:t>Interpersonal Relationships Discharge</w:t>
            </w:r>
          </w:p>
        </w:tc>
        <w:tc>
          <w:tcPr>
            <w:tcW w:w="1843" w:type="dxa"/>
          </w:tcPr>
          <w:p w14:paraId="0C203FC1" w14:textId="75609874" w:rsidR="00D545EA" w:rsidRPr="00452244" w:rsidRDefault="00125997" w:rsidP="009E0409">
            <w:pPr>
              <w:rPr>
                <w:rFonts w:cstheme="minorHAnsi"/>
              </w:rPr>
            </w:pPr>
            <w:r w:rsidRPr="00BC3FD6">
              <w:rPr>
                <w:rFonts w:cstheme="minorHAnsi"/>
              </w:rPr>
              <w:t>.97</w:t>
            </w:r>
          </w:p>
        </w:tc>
        <w:tc>
          <w:tcPr>
            <w:tcW w:w="1843" w:type="dxa"/>
          </w:tcPr>
          <w:p w14:paraId="4C3A8A3B" w14:textId="15C5A330" w:rsidR="00D545EA" w:rsidRPr="00452244" w:rsidRDefault="00125997" w:rsidP="009E0409">
            <w:pPr>
              <w:rPr>
                <w:rFonts w:cstheme="minorHAnsi"/>
              </w:rPr>
            </w:pPr>
            <w:r w:rsidRPr="00BC3FD6">
              <w:rPr>
                <w:rFonts w:cstheme="minorHAnsi"/>
              </w:rPr>
              <w:t>2.12</w:t>
            </w:r>
          </w:p>
        </w:tc>
        <w:tc>
          <w:tcPr>
            <w:tcW w:w="1984" w:type="dxa"/>
          </w:tcPr>
          <w:p w14:paraId="7CD5DF55" w14:textId="5A122474" w:rsidR="00D545EA" w:rsidRPr="00452244" w:rsidRDefault="00125997" w:rsidP="009E0409">
            <w:pPr>
              <w:rPr>
                <w:rFonts w:cstheme="minorHAnsi"/>
              </w:rPr>
            </w:pPr>
            <w:r w:rsidRPr="00BC3FD6">
              <w:rPr>
                <w:rFonts w:cstheme="minorHAnsi"/>
              </w:rPr>
              <w:t>.000</w:t>
            </w:r>
          </w:p>
        </w:tc>
      </w:tr>
      <w:tr w:rsidR="00974CA9" w:rsidRPr="00BC3FD6" w14:paraId="12693A52" w14:textId="77777777" w:rsidTr="008956A4">
        <w:tc>
          <w:tcPr>
            <w:tcW w:w="2977" w:type="dxa"/>
          </w:tcPr>
          <w:p w14:paraId="1034B54F" w14:textId="52A2477C" w:rsidR="00D545EA" w:rsidRPr="00452244" w:rsidRDefault="00372D3A" w:rsidP="009E0409">
            <w:pPr>
              <w:rPr>
                <w:rFonts w:cstheme="minorHAnsi"/>
              </w:rPr>
            </w:pPr>
            <w:r w:rsidRPr="00BC3FD6">
              <w:rPr>
                <w:rFonts w:cstheme="minorHAnsi"/>
              </w:rPr>
              <w:t>Social Problems Discharge</w:t>
            </w:r>
          </w:p>
        </w:tc>
        <w:tc>
          <w:tcPr>
            <w:tcW w:w="1843" w:type="dxa"/>
          </w:tcPr>
          <w:p w14:paraId="511C5C7C" w14:textId="369D4F3E" w:rsidR="00D545EA" w:rsidRPr="00452244" w:rsidRDefault="00372D3A" w:rsidP="009E0409">
            <w:pPr>
              <w:rPr>
                <w:rFonts w:cstheme="minorHAnsi"/>
              </w:rPr>
            </w:pPr>
            <w:r w:rsidRPr="00BC3FD6">
              <w:rPr>
                <w:rFonts w:cstheme="minorHAnsi"/>
              </w:rPr>
              <w:t>.42</w:t>
            </w:r>
          </w:p>
        </w:tc>
        <w:tc>
          <w:tcPr>
            <w:tcW w:w="1843" w:type="dxa"/>
          </w:tcPr>
          <w:p w14:paraId="4814D125" w14:textId="4BF5C647" w:rsidR="00D545EA" w:rsidRPr="00452244" w:rsidRDefault="00372D3A" w:rsidP="009E0409">
            <w:pPr>
              <w:rPr>
                <w:rFonts w:cstheme="minorHAnsi"/>
              </w:rPr>
            </w:pPr>
            <w:r w:rsidRPr="00BC3FD6">
              <w:rPr>
                <w:rFonts w:cstheme="minorHAnsi"/>
              </w:rPr>
              <w:t>1.15</w:t>
            </w:r>
          </w:p>
        </w:tc>
        <w:tc>
          <w:tcPr>
            <w:tcW w:w="1984" w:type="dxa"/>
          </w:tcPr>
          <w:p w14:paraId="61A858F3" w14:textId="2EC479F2" w:rsidR="00D545EA" w:rsidRPr="00452244" w:rsidRDefault="00372D3A" w:rsidP="009E0409">
            <w:pPr>
              <w:rPr>
                <w:rFonts w:cstheme="minorHAnsi"/>
              </w:rPr>
            </w:pPr>
            <w:r w:rsidRPr="00BC3FD6">
              <w:rPr>
                <w:rFonts w:cstheme="minorHAnsi"/>
              </w:rPr>
              <w:t>.000</w:t>
            </w:r>
          </w:p>
        </w:tc>
      </w:tr>
      <w:tr w:rsidR="00974CA9" w:rsidRPr="00BC3FD6" w14:paraId="61BC5F06" w14:textId="77777777" w:rsidTr="008956A4">
        <w:tc>
          <w:tcPr>
            <w:tcW w:w="2977" w:type="dxa"/>
          </w:tcPr>
          <w:p w14:paraId="69EF1FAC" w14:textId="6D82D7C9" w:rsidR="00D545EA" w:rsidRPr="00452244" w:rsidRDefault="00372D3A" w:rsidP="009E0409">
            <w:pPr>
              <w:rPr>
                <w:rFonts w:cstheme="minorHAnsi"/>
              </w:rPr>
            </w:pPr>
            <w:r w:rsidRPr="00BC3FD6">
              <w:rPr>
                <w:rFonts w:cstheme="minorHAnsi"/>
              </w:rPr>
              <w:t>Behavioral Distress Discharge</w:t>
            </w:r>
          </w:p>
        </w:tc>
        <w:tc>
          <w:tcPr>
            <w:tcW w:w="1843" w:type="dxa"/>
          </w:tcPr>
          <w:p w14:paraId="159EF90E" w14:textId="4F9D3919" w:rsidR="00D545EA" w:rsidRPr="00452244" w:rsidRDefault="00372D3A" w:rsidP="009E0409">
            <w:pPr>
              <w:rPr>
                <w:rFonts w:cstheme="minorHAnsi"/>
              </w:rPr>
            </w:pPr>
            <w:r w:rsidRPr="00BC3FD6">
              <w:rPr>
                <w:rFonts w:cstheme="minorHAnsi"/>
              </w:rPr>
              <w:t>.38</w:t>
            </w:r>
          </w:p>
        </w:tc>
        <w:tc>
          <w:tcPr>
            <w:tcW w:w="1843" w:type="dxa"/>
          </w:tcPr>
          <w:p w14:paraId="0EC55353" w14:textId="5DA45051" w:rsidR="00D545EA" w:rsidRPr="00452244" w:rsidRDefault="00372D3A" w:rsidP="009E0409">
            <w:pPr>
              <w:rPr>
                <w:rFonts w:cstheme="minorHAnsi"/>
              </w:rPr>
            </w:pPr>
            <w:r w:rsidRPr="00BC3FD6">
              <w:rPr>
                <w:rFonts w:cstheme="minorHAnsi"/>
              </w:rPr>
              <w:t>1.84</w:t>
            </w:r>
          </w:p>
        </w:tc>
        <w:tc>
          <w:tcPr>
            <w:tcW w:w="1984" w:type="dxa"/>
          </w:tcPr>
          <w:p w14:paraId="431A4456" w14:textId="03AA2446" w:rsidR="00D545EA" w:rsidRPr="00452244" w:rsidRDefault="00372D3A" w:rsidP="009E0409">
            <w:pPr>
              <w:rPr>
                <w:rFonts w:cstheme="minorHAnsi"/>
              </w:rPr>
            </w:pPr>
            <w:r w:rsidRPr="00BC3FD6">
              <w:rPr>
                <w:rFonts w:cstheme="minorHAnsi"/>
              </w:rPr>
              <w:t>.006</w:t>
            </w:r>
          </w:p>
        </w:tc>
      </w:tr>
      <w:tr w:rsidR="00974CA9" w:rsidRPr="00BC3FD6" w14:paraId="44DD14FE" w14:textId="77777777" w:rsidTr="008956A4">
        <w:tc>
          <w:tcPr>
            <w:tcW w:w="2977" w:type="dxa"/>
          </w:tcPr>
          <w:p w14:paraId="12964379" w14:textId="2AC79F61" w:rsidR="00D545EA" w:rsidRPr="00452244" w:rsidRDefault="00E13E61" w:rsidP="009E0409">
            <w:pPr>
              <w:rPr>
                <w:rFonts w:cstheme="minorHAnsi"/>
              </w:rPr>
            </w:pPr>
            <w:r w:rsidRPr="00BC3FD6">
              <w:rPr>
                <w:rFonts w:cstheme="minorHAnsi"/>
              </w:rPr>
              <w:lastRenderedPageBreak/>
              <w:t>Critical Items Discharge</w:t>
            </w:r>
          </w:p>
        </w:tc>
        <w:tc>
          <w:tcPr>
            <w:tcW w:w="1843" w:type="dxa"/>
          </w:tcPr>
          <w:p w14:paraId="29A727B7" w14:textId="473A1020" w:rsidR="00D545EA" w:rsidRPr="00452244" w:rsidRDefault="00E13E61" w:rsidP="009E0409">
            <w:pPr>
              <w:rPr>
                <w:rFonts w:cstheme="minorHAnsi"/>
              </w:rPr>
            </w:pPr>
            <w:r w:rsidRPr="00BC3FD6">
              <w:rPr>
                <w:rFonts w:cstheme="minorHAnsi"/>
              </w:rPr>
              <w:t>.20</w:t>
            </w:r>
          </w:p>
        </w:tc>
        <w:tc>
          <w:tcPr>
            <w:tcW w:w="1843" w:type="dxa"/>
          </w:tcPr>
          <w:p w14:paraId="0CAB5826" w14:textId="198964D5" w:rsidR="00D545EA" w:rsidRPr="00452244" w:rsidRDefault="00E13E61" w:rsidP="009E0409">
            <w:pPr>
              <w:rPr>
                <w:rFonts w:cstheme="minorHAnsi"/>
              </w:rPr>
            </w:pPr>
            <w:r w:rsidRPr="00BC3FD6">
              <w:rPr>
                <w:rFonts w:cstheme="minorHAnsi"/>
              </w:rPr>
              <w:t>.8</w:t>
            </w:r>
          </w:p>
        </w:tc>
        <w:tc>
          <w:tcPr>
            <w:tcW w:w="1984" w:type="dxa"/>
          </w:tcPr>
          <w:p w14:paraId="246153EB" w14:textId="3433CE95" w:rsidR="00D545EA" w:rsidRPr="00452244" w:rsidRDefault="00E13E61" w:rsidP="009E0409">
            <w:pPr>
              <w:rPr>
                <w:rFonts w:cstheme="minorHAnsi"/>
              </w:rPr>
            </w:pPr>
            <w:r w:rsidRPr="00BC3FD6">
              <w:rPr>
                <w:rFonts w:cstheme="minorHAnsi"/>
              </w:rPr>
              <w:t>.003</w:t>
            </w:r>
          </w:p>
        </w:tc>
      </w:tr>
      <w:tr w:rsidR="00974CA9" w:rsidRPr="00BC3FD6" w14:paraId="00AC3ADD" w14:textId="77777777" w:rsidTr="008956A4">
        <w:tc>
          <w:tcPr>
            <w:tcW w:w="2977" w:type="dxa"/>
          </w:tcPr>
          <w:p w14:paraId="707B3E12" w14:textId="4288F1E9" w:rsidR="00D545EA" w:rsidRPr="00452244" w:rsidRDefault="00E13E61" w:rsidP="009E0409">
            <w:pPr>
              <w:rPr>
                <w:rFonts w:cstheme="minorHAnsi"/>
              </w:rPr>
            </w:pPr>
            <w:r w:rsidRPr="00BC3FD6">
              <w:rPr>
                <w:rFonts w:cstheme="minorHAnsi"/>
              </w:rPr>
              <w:t>Total Score</w:t>
            </w:r>
          </w:p>
        </w:tc>
        <w:tc>
          <w:tcPr>
            <w:tcW w:w="1843" w:type="dxa"/>
          </w:tcPr>
          <w:p w14:paraId="430924A9" w14:textId="1AB551F0" w:rsidR="00D545EA" w:rsidRPr="00452244" w:rsidRDefault="00E13E61" w:rsidP="009E0409">
            <w:pPr>
              <w:rPr>
                <w:rFonts w:cstheme="minorHAnsi"/>
              </w:rPr>
            </w:pPr>
            <w:r w:rsidRPr="00BC3FD6">
              <w:rPr>
                <w:rFonts w:cstheme="minorHAnsi"/>
              </w:rPr>
              <w:t>3.45</w:t>
            </w:r>
          </w:p>
        </w:tc>
        <w:tc>
          <w:tcPr>
            <w:tcW w:w="1843" w:type="dxa"/>
          </w:tcPr>
          <w:p w14:paraId="50D0456E" w14:textId="78848E93" w:rsidR="00D545EA" w:rsidRPr="00452244" w:rsidRDefault="00E13E61" w:rsidP="009E0409">
            <w:pPr>
              <w:rPr>
                <w:rFonts w:cstheme="minorHAnsi"/>
              </w:rPr>
            </w:pPr>
            <w:r w:rsidRPr="00BC3FD6">
              <w:rPr>
                <w:rFonts w:cstheme="minorHAnsi"/>
              </w:rPr>
              <w:t>9.36</w:t>
            </w:r>
          </w:p>
        </w:tc>
        <w:tc>
          <w:tcPr>
            <w:tcW w:w="1984" w:type="dxa"/>
          </w:tcPr>
          <w:p w14:paraId="6104653A" w14:textId="105E943E" w:rsidR="00D545EA" w:rsidRPr="00452244" w:rsidRDefault="00E13E61" w:rsidP="009E0409">
            <w:pPr>
              <w:rPr>
                <w:rFonts w:cstheme="minorHAnsi"/>
              </w:rPr>
            </w:pPr>
            <w:r w:rsidRPr="00BC3FD6">
              <w:rPr>
                <w:rFonts w:cstheme="minorHAnsi"/>
              </w:rPr>
              <w:t>.000</w:t>
            </w:r>
          </w:p>
        </w:tc>
      </w:tr>
    </w:tbl>
    <w:p w14:paraId="71FF8001" w14:textId="7DB1414D" w:rsidR="006D6A9B" w:rsidRPr="00BC3FD6" w:rsidRDefault="006D6A9B" w:rsidP="007F5B83">
      <w:pPr>
        <w:spacing w:line="480" w:lineRule="auto"/>
        <w:rPr>
          <w:rFonts w:cstheme="minorHAnsi"/>
        </w:rPr>
      </w:pPr>
    </w:p>
    <w:p w14:paraId="26F9877E" w14:textId="70C5AF5A" w:rsidR="003A6851" w:rsidRPr="00BC3FD6" w:rsidRDefault="003A6851" w:rsidP="00785828">
      <w:pPr>
        <w:spacing w:line="480" w:lineRule="auto"/>
        <w:rPr>
          <w:rFonts w:cstheme="minorHAnsi"/>
        </w:rPr>
      </w:pPr>
    </w:p>
    <w:p w14:paraId="613E724E" w14:textId="0B63DA0B" w:rsidR="003A6851" w:rsidRPr="00BC3FD6" w:rsidRDefault="00157837" w:rsidP="00785828">
      <w:pPr>
        <w:spacing w:line="480" w:lineRule="auto"/>
        <w:rPr>
          <w:rFonts w:cstheme="minorHAnsi"/>
        </w:rPr>
      </w:pPr>
      <w:r>
        <w:rPr>
          <w:rFonts w:cstheme="minorHAnsi"/>
        </w:rPr>
        <w:t>Model 2</w:t>
      </w:r>
      <w:r w:rsidR="003A6851" w:rsidRPr="00BC3FD6">
        <w:rPr>
          <w:rFonts w:cstheme="minorHAnsi"/>
        </w:rPr>
        <w:tab/>
      </w:r>
    </w:p>
    <w:p w14:paraId="31882CB4" w14:textId="6183586F" w:rsidR="00391783" w:rsidRPr="00BC3FD6" w:rsidRDefault="0028789D" w:rsidP="00596A59">
      <w:pPr>
        <w:spacing w:line="480" w:lineRule="auto"/>
        <w:ind w:firstLine="720"/>
        <w:rPr>
          <w:rFonts w:cstheme="minorHAnsi"/>
        </w:rPr>
      </w:pPr>
      <w:r>
        <w:rPr>
          <w:rFonts w:cstheme="minorHAnsi"/>
        </w:rPr>
        <w:t>Youth</w:t>
      </w:r>
      <w:r w:rsidR="00391783" w:rsidRPr="00BC3FD6">
        <w:rPr>
          <w:rFonts w:cstheme="minorHAnsi"/>
        </w:rPr>
        <w:t xml:space="preserve"> indicated whether the transport was “necessary</w:t>
      </w:r>
      <w:r w:rsidR="00563BCC">
        <w:rPr>
          <w:rFonts w:cstheme="minorHAnsi"/>
        </w:rPr>
        <w:t xml:space="preserve">;” presumably, many youth would say that they would not have come to treatment without it. Only Interpersonal Relationships was significant at discharge, and at intake there were statistically significant differences in Makes Sense to be in a Therapeutic Program, Wanting a Positive Change, and Transport was Necessary for Me to be Here. </w:t>
      </w:r>
    </w:p>
    <w:p w14:paraId="2E5EB4EF" w14:textId="77777777" w:rsidR="00E13E61" w:rsidRPr="00BC3FD6" w:rsidRDefault="00E13E61" w:rsidP="00785828">
      <w:pPr>
        <w:spacing w:line="480" w:lineRule="auto"/>
        <w:rPr>
          <w:rFonts w:cstheme="minorHAnsi"/>
        </w:rPr>
      </w:pPr>
    </w:p>
    <w:p w14:paraId="0259AAEA" w14:textId="25D4127F" w:rsidR="00595062" w:rsidRDefault="00595062" w:rsidP="00785828">
      <w:pPr>
        <w:spacing w:line="480" w:lineRule="auto"/>
        <w:rPr>
          <w:rFonts w:cstheme="minorHAnsi"/>
        </w:rPr>
      </w:pPr>
      <w:r w:rsidRPr="00452244">
        <w:rPr>
          <w:rFonts w:cstheme="minorHAnsi"/>
        </w:rPr>
        <w:t>Table 2</w:t>
      </w:r>
    </w:p>
    <w:p w14:paraId="6E99973D" w14:textId="154C049C" w:rsidR="003C1A1E" w:rsidRPr="00BC3FD6" w:rsidRDefault="003C1A1E" w:rsidP="00785828">
      <w:pPr>
        <w:spacing w:line="480" w:lineRule="auto"/>
        <w:rPr>
          <w:rFonts w:cstheme="minorHAnsi"/>
        </w:rPr>
      </w:pPr>
      <w:r>
        <w:rPr>
          <w:rFonts w:cstheme="minorHAnsi"/>
        </w:rPr>
        <w:t xml:space="preserve">Model 2: </w:t>
      </w:r>
      <w:r w:rsidRPr="00BC3FD6">
        <w:rPr>
          <w:rFonts w:cstheme="minorHAnsi"/>
          <w:i/>
        </w:rPr>
        <w:t>Youth Report that Transport was Necessary</w:t>
      </w:r>
    </w:p>
    <w:tbl>
      <w:tblPr>
        <w:tblStyle w:val="TableGrid"/>
        <w:tblW w:w="0" w:type="auto"/>
        <w:tblBorders>
          <w:top w:val="none" w:sz="0" w:space="0" w:color="auto"/>
          <w:left w:val="none" w:sz="0" w:space="0" w:color="auto"/>
          <w:bottom w:val="none" w:sz="0" w:space="0" w:color="auto"/>
          <w:right w:val="none" w:sz="0" w:space="0" w:color="auto"/>
          <w:insideH w:val="single" w:sz="4" w:space="0" w:color="999999"/>
          <w:insideV w:val="none" w:sz="0" w:space="0" w:color="auto"/>
        </w:tblBorders>
        <w:tblLook w:val="04A0" w:firstRow="1" w:lastRow="0" w:firstColumn="1" w:lastColumn="0" w:noHBand="0" w:noVBand="1"/>
      </w:tblPr>
      <w:tblGrid>
        <w:gridCol w:w="3096"/>
        <w:gridCol w:w="1376"/>
        <w:gridCol w:w="1878"/>
        <w:gridCol w:w="3010"/>
      </w:tblGrid>
      <w:tr w:rsidR="00E13E61" w:rsidRPr="00BC3FD6" w14:paraId="39965B29" w14:textId="77777777" w:rsidTr="00BC3FD6">
        <w:tc>
          <w:tcPr>
            <w:tcW w:w="3191" w:type="dxa"/>
            <w:tcBorders>
              <w:top w:val="single" w:sz="4" w:space="0" w:color="999999"/>
              <w:bottom w:val="single" w:sz="4" w:space="0" w:color="999999"/>
            </w:tcBorders>
          </w:tcPr>
          <w:p w14:paraId="6B2BABE3" w14:textId="55B3F0C2" w:rsidR="00E13E61" w:rsidRPr="00785828" w:rsidRDefault="00E13E61" w:rsidP="009E0409">
            <w:pPr>
              <w:rPr>
                <w:rFonts w:cstheme="minorHAnsi"/>
                <w:b/>
              </w:rPr>
            </w:pPr>
            <w:r w:rsidRPr="00785828">
              <w:rPr>
                <w:rFonts w:cstheme="minorHAnsi"/>
                <w:b/>
              </w:rPr>
              <w:t>Variable</w:t>
            </w:r>
          </w:p>
        </w:tc>
        <w:tc>
          <w:tcPr>
            <w:tcW w:w="1138" w:type="dxa"/>
            <w:tcBorders>
              <w:top w:val="single" w:sz="4" w:space="0" w:color="999999"/>
              <w:bottom w:val="single" w:sz="4" w:space="0" w:color="999999"/>
            </w:tcBorders>
          </w:tcPr>
          <w:p w14:paraId="0BFDF65F" w14:textId="77777777" w:rsidR="00E13E61" w:rsidRPr="00785828" w:rsidRDefault="00E13E61" w:rsidP="009E0409">
            <w:pPr>
              <w:rPr>
                <w:rFonts w:cstheme="minorHAnsi"/>
                <w:b/>
              </w:rPr>
            </w:pPr>
            <w:r w:rsidRPr="00785828">
              <w:rPr>
                <w:rFonts w:cstheme="minorHAnsi"/>
                <w:b/>
              </w:rPr>
              <w:t xml:space="preserve">Lower Confidence </w:t>
            </w:r>
          </w:p>
          <w:p w14:paraId="056E258B" w14:textId="28E16059" w:rsidR="00E13E61" w:rsidRPr="00785828" w:rsidRDefault="00E13E61" w:rsidP="009E0409">
            <w:pPr>
              <w:rPr>
                <w:rFonts w:cstheme="minorHAnsi"/>
                <w:b/>
              </w:rPr>
            </w:pPr>
            <w:r w:rsidRPr="00785828">
              <w:rPr>
                <w:rFonts w:cstheme="minorHAnsi"/>
                <w:b/>
              </w:rPr>
              <w:t>Interval</w:t>
            </w:r>
          </w:p>
        </w:tc>
        <w:tc>
          <w:tcPr>
            <w:tcW w:w="1908" w:type="dxa"/>
            <w:tcBorders>
              <w:top w:val="single" w:sz="4" w:space="0" w:color="999999"/>
              <w:bottom w:val="single" w:sz="4" w:space="0" w:color="999999"/>
            </w:tcBorders>
          </w:tcPr>
          <w:p w14:paraId="6939F4E5" w14:textId="77777777" w:rsidR="00E13E61" w:rsidRPr="00785828" w:rsidRDefault="00E13E61" w:rsidP="009E0409">
            <w:pPr>
              <w:rPr>
                <w:rFonts w:cstheme="minorHAnsi"/>
                <w:b/>
              </w:rPr>
            </w:pPr>
            <w:r w:rsidRPr="00785828">
              <w:rPr>
                <w:rFonts w:cstheme="minorHAnsi"/>
                <w:b/>
              </w:rPr>
              <w:t>Upper Confidence</w:t>
            </w:r>
          </w:p>
          <w:p w14:paraId="6DA3058F" w14:textId="6F74E8BA" w:rsidR="00E13E61" w:rsidRPr="00785828" w:rsidRDefault="00E13E61" w:rsidP="009E0409">
            <w:pPr>
              <w:rPr>
                <w:rFonts w:cstheme="minorHAnsi"/>
                <w:b/>
              </w:rPr>
            </w:pPr>
            <w:r w:rsidRPr="00785828">
              <w:rPr>
                <w:rFonts w:cstheme="minorHAnsi"/>
                <w:b/>
              </w:rPr>
              <w:t xml:space="preserve"> Interval</w:t>
            </w:r>
          </w:p>
        </w:tc>
        <w:tc>
          <w:tcPr>
            <w:tcW w:w="3123" w:type="dxa"/>
            <w:tcBorders>
              <w:top w:val="single" w:sz="4" w:space="0" w:color="999999"/>
              <w:bottom w:val="single" w:sz="4" w:space="0" w:color="999999"/>
            </w:tcBorders>
          </w:tcPr>
          <w:p w14:paraId="22192467" w14:textId="74B3E2B9" w:rsidR="00E13E61" w:rsidRPr="00785828" w:rsidRDefault="00E13E61" w:rsidP="009E0409">
            <w:pPr>
              <w:rPr>
                <w:rFonts w:cstheme="minorHAnsi"/>
                <w:b/>
              </w:rPr>
            </w:pPr>
            <w:r w:rsidRPr="00785828">
              <w:rPr>
                <w:rFonts w:cstheme="minorHAnsi"/>
                <w:b/>
              </w:rPr>
              <w:t>Adjusted p-value</w:t>
            </w:r>
          </w:p>
        </w:tc>
      </w:tr>
      <w:tr w:rsidR="00E13E61" w:rsidRPr="00BC3FD6" w14:paraId="796A549A" w14:textId="77777777" w:rsidTr="00BC3FD6">
        <w:tc>
          <w:tcPr>
            <w:tcW w:w="3191" w:type="dxa"/>
          </w:tcPr>
          <w:p w14:paraId="0C4CBF5F" w14:textId="06E49330" w:rsidR="00E13E61" w:rsidRPr="00BC3FD6" w:rsidRDefault="00E13E61" w:rsidP="009E0409">
            <w:pPr>
              <w:rPr>
                <w:rFonts w:cstheme="minorHAnsi"/>
              </w:rPr>
            </w:pPr>
            <w:r w:rsidRPr="00BC3FD6">
              <w:rPr>
                <w:rFonts w:cstheme="minorHAnsi"/>
              </w:rPr>
              <w:t xml:space="preserve">Makes Sense to be in a Therapeutic Program </w:t>
            </w:r>
            <w:r w:rsidR="00563BCC">
              <w:rPr>
                <w:rFonts w:cstheme="minorHAnsi"/>
              </w:rPr>
              <w:t>I</w:t>
            </w:r>
            <w:r w:rsidRPr="00BC3FD6">
              <w:rPr>
                <w:rFonts w:cstheme="minorHAnsi"/>
              </w:rPr>
              <w:t>ntake</w:t>
            </w:r>
          </w:p>
        </w:tc>
        <w:tc>
          <w:tcPr>
            <w:tcW w:w="1138" w:type="dxa"/>
          </w:tcPr>
          <w:p w14:paraId="775647F8" w14:textId="117FEA88" w:rsidR="00E13E61" w:rsidRPr="00BC3FD6" w:rsidRDefault="00E13E61" w:rsidP="009E0409">
            <w:pPr>
              <w:rPr>
                <w:rFonts w:cstheme="minorHAnsi"/>
              </w:rPr>
            </w:pPr>
            <w:r w:rsidRPr="00BC3FD6">
              <w:rPr>
                <w:rFonts w:cstheme="minorHAnsi"/>
              </w:rPr>
              <w:t>4.1</w:t>
            </w:r>
          </w:p>
        </w:tc>
        <w:tc>
          <w:tcPr>
            <w:tcW w:w="1908" w:type="dxa"/>
          </w:tcPr>
          <w:p w14:paraId="4413F898" w14:textId="735523EB" w:rsidR="00E13E61" w:rsidRPr="00BC3FD6" w:rsidRDefault="00E13E61" w:rsidP="009E0409">
            <w:pPr>
              <w:rPr>
                <w:rFonts w:cstheme="minorHAnsi"/>
              </w:rPr>
            </w:pPr>
            <w:r w:rsidRPr="00BC3FD6">
              <w:rPr>
                <w:rFonts w:cstheme="minorHAnsi"/>
              </w:rPr>
              <w:t>9.56</w:t>
            </w:r>
          </w:p>
        </w:tc>
        <w:tc>
          <w:tcPr>
            <w:tcW w:w="3123" w:type="dxa"/>
          </w:tcPr>
          <w:p w14:paraId="4D34B0AA" w14:textId="244FD746" w:rsidR="00E13E61" w:rsidRPr="00BC3FD6" w:rsidRDefault="00E13E61" w:rsidP="009E0409">
            <w:pPr>
              <w:rPr>
                <w:rFonts w:cstheme="minorHAnsi"/>
              </w:rPr>
            </w:pPr>
            <w:r w:rsidRPr="00BC3FD6">
              <w:rPr>
                <w:rFonts w:cstheme="minorHAnsi"/>
              </w:rPr>
              <w:t>.000</w:t>
            </w:r>
          </w:p>
        </w:tc>
      </w:tr>
      <w:tr w:rsidR="00E13E61" w:rsidRPr="00BC3FD6" w14:paraId="3D9EF381" w14:textId="77777777" w:rsidTr="00BC3FD6">
        <w:tc>
          <w:tcPr>
            <w:tcW w:w="3191" w:type="dxa"/>
          </w:tcPr>
          <w:p w14:paraId="7F3C98E5" w14:textId="7E8AE413" w:rsidR="00E13E61" w:rsidRPr="00BC3FD6" w:rsidRDefault="00E13E61" w:rsidP="009E0409">
            <w:pPr>
              <w:rPr>
                <w:rFonts w:cstheme="minorHAnsi"/>
              </w:rPr>
            </w:pPr>
            <w:r w:rsidRPr="00BC3FD6">
              <w:rPr>
                <w:rFonts w:cstheme="minorHAnsi"/>
              </w:rPr>
              <w:t>I Want a Positive Change</w:t>
            </w:r>
            <w:r w:rsidR="00563BCC">
              <w:rPr>
                <w:rFonts w:cstheme="minorHAnsi"/>
              </w:rPr>
              <w:t xml:space="preserve"> Intake</w:t>
            </w:r>
          </w:p>
        </w:tc>
        <w:tc>
          <w:tcPr>
            <w:tcW w:w="1138" w:type="dxa"/>
          </w:tcPr>
          <w:p w14:paraId="52C27A42" w14:textId="4092E0D2" w:rsidR="00E13E61" w:rsidRPr="00BC3FD6" w:rsidRDefault="00E13E61" w:rsidP="009E0409">
            <w:pPr>
              <w:rPr>
                <w:rFonts w:cstheme="minorHAnsi"/>
              </w:rPr>
            </w:pPr>
            <w:r w:rsidRPr="00BC3FD6">
              <w:rPr>
                <w:rFonts w:cstheme="minorHAnsi"/>
              </w:rPr>
              <w:t>1</w:t>
            </w:r>
            <w:r w:rsidR="00C16CA5" w:rsidRPr="00BC3FD6">
              <w:rPr>
                <w:rFonts w:cstheme="minorHAnsi"/>
              </w:rPr>
              <w:t>.69</w:t>
            </w:r>
          </w:p>
        </w:tc>
        <w:tc>
          <w:tcPr>
            <w:tcW w:w="1908" w:type="dxa"/>
          </w:tcPr>
          <w:p w14:paraId="09D91391" w14:textId="5DC7B978" w:rsidR="00E13E61" w:rsidRPr="00BC3FD6" w:rsidRDefault="00C16CA5" w:rsidP="009E0409">
            <w:pPr>
              <w:rPr>
                <w:rFonts w:cstheme="minorHAnsi"/>
              </w:rPr>
            </w:pPr>
            <w:r w:rsidRPr="00BC3FD6">
              <w:rPr>
                <w:rFonts w:cstheme="minorHAnsi"/>
              </w:rPr>
              <w:t>5.61</w:t>
            </w:r>
          </w:p>
        </w:tc>
        <w:tc>
          <w:tcPr>
            <w:tcW w:w="3123" w:type="dxa"/>
          </w:tcPr>
          <w:p w14:paraId="67D05021" w14:textId="522320FC" w:rsidR="00E13E61" w:rsidRPr="00BC3FD6" w:rsidRDefault="00C16CA5" w:rsidP="009E0409">
            <w:pPr>
              <w:rPr>
                <w:rFonts w:cstheme="minorHAnsi"/>
              </w:rPr>
            </w:pPr>
            <w:r w:rsidRPr="00BC3FD6">
              <w:rPr>
                <w:rFonts w:cstheme="minorHAnsi"/>
              </w:rPr>
              <w:t>.003</w:t>
            </w:r>
          </w:p>
        </w:tc>
      </w:tr>
      <w:tr w:rsidR="00E13E61" w:rsidRPr="00BC3FD6" w14:paraId="2F2FBEB5" w14:textId="77777777" w:rsidTr="00BC3FD6">
        <w:tc>
          <w:tcPr>
            <w:tcW w:w="3191" w:type="dxa"/>
          </w:tcPr>
          <w:p w14:paraId="15F07CD3" w14:textId="315C9C79" w:rsidR="00E13E61" w:rsidRPr="00BC3FD6" w:rsidRDefault="00C16CA5" w:rsidP="009E0409">
            <w:pPr>
              <w:rPr>
                <w:rFonts w:cstheme="minorHAnsi"/>
              </w:rPr>
            </w:pPr>
            <w:r w:rsidRPr="00BC3FD6">
              <w:rPr>
                <w:rFonts w:cstheme="minorHAnsi"/>
              </w:rPr>
              <w:t>Transport Was Necessary For Me to Be Here</w:t>
            </w:r>
            <w:r w:rsidR="00563BCC">
              <w:rPr>
                <w:rFonts w:cstheme="minorHAnsi"/>
              </w:rPr>
              <w:t xml:space="preserve"> Intake</w:t>
            </w:r>
          </w:p>
        </w:tc>
        <w:tc>
          <w:tcPr>
            <w:tcW w:w="1138" w:type="dxa"/>
          </w:tcPr>
          <w:p w14:paraId="45F15FC7" w14:textId="009FB664" w:rsidR="00E13E61" w:rsidRPr="00BC3FD6" w:rsidRDefault="00C16CA5" w:rsidP="009E0409">
            <w:pPr>
              <w:rPr>
                <w:rFonts w:cstheme="minorHAnsi"/>
              </w:rPr>
            </w:pPr>
            <w:r w:rsidRPr="00BC3FD6">
              <w:rPr>
                <w:rFonts w:cstheme="minorHAnsi"/>
              </w:rPr>
              <w:t>13.73</w:t>
            </w:r>
          </w:p>
        </w:tc>
        <w:tc>
          <w:tcPr>
            <w:tcW w:w="1908" w:type="dxa"/>
          </w:tcPr>
          <w:p w14:paraId="57F426D0" w14:textId="0A24CC9C" w:rsidR="00E13E61" w:rsidRPr="00BC3FD6" w:rsidRDefault="00C16CA5" w:rsidP="009E0409">
            <w:pPr>
              <w:rPr>
                <w:rFonts w:cstheme="minorHAnsi"/>
              </w:rPr>
            </w:pPr>
            <w:r w:rsidRPr="00BC3FD6">
              <w:rPr>
                <w:rFonts w:cstheme="minorHAnsi"/>
              </w:rPr>
              <w:t>30.24</w:t>
            </w:r>
          </w:p>
        </w:tc>
        <w:tc>
          <w:tcPr>
            <w:tcW w:w="3123" w:type="dxa"/>
          </w:tcPr>
          <w:p w14:paraId="4C81EB61" w14:textId="40CA2B94" w:rsidR="00E13E61" w:rsidRPr="00BC3FD6" w:rsidRDefault="00C16CA5" w:rsidP="009E0409">
            <w:pPr>
              <w:rPr>
                <w:rFonts w:cstheme="minorHAnsi"/>
              </w:rPr>
            </w:pPr>
            <w:r w:rsidRPr="00BC3FD6">
              <w:rPr>
                <w:rFonts w:cstheme="minorHAnsi"/>
              </w:rPr>
              <w:t>.000</w:t>
            </w:r>
          </w:p>
        </w:tc>
      </w:tr>
      <w:tr w:rsidR="00C16CA5" w:rsidRPr="00BC3FD6" w14:paraId="0D1CF34C" w14:textId="77777777" w:rsidTr="00E13E61">
        <w:tc>
          <w:tcPr>
            <w:tcW w:w="3191" w:type="dxa"/>
          </w:tcPr>
          <w:p w14:paraId="30427104" w14:textId="3C2C0296" w:rsidR="00C16CA5" w:rsidRPr="00BC3FD6" w:rsidRDefault="00C16CA5" w:rsidP="0028789D">
            <w:pPr>
              <w:rPr>
                <w:rFonts w:cstheme="minorHAnsi"/>
              </w:rPr>
            </w:pPr>
            <w:r w:rsidRPr="00BC3FD6">
              <w:rPr>
                <w:rFonts w:cstheme="minorHAnsi"/>
              </w:rPr>
              <w:t xml:space="preserve">Interpersonal Relationships </w:t>
            </w:r>
            <w:r w:rsidR="00563BCC">
              <w:rPr>
                <w:rFonts w:cstheme="minorHAnsi"/>
              </w:rPr>
              <w:t>Discharge</w:t>
            </w:r>
          </w:p>
        </w:tc>
        <w:tc>
          <w:tcPr>
            <w:tcW w:w="1138" w:type="dxa"/>
          </w:tcPr>
          <w:p w14:paraId="7FF679C5" w14:textId="796DE2F5" w:rsidR="00C16CA5" w:rsidRPr="00BC3FD6" w:rsidRDefault="00C16CA5" w:rsidP="009E0409">
            <w:pPr>
              <w:rPr>
                <w:rFonts w:cstheme="minorHAnsi"/>
              </w:rPr>
            </w:pPr>
            <w:r w:rsidRPr="00BC3FD6">
              <w:rPr>
                <w:rFonts w:cstheme="minorHAnsi"/>
              </w:rPr>
              <w:t>.26</w:t>
            </w:r>
          </w:p>
        </w:tc>
        <w:tc>
          <w:tcPr>
            <w:tcW w:w="1908" w:type="dxa"/>
          </w:tcPr>
          <w:p w14:paraId="2DAA7A2C" w14:textId="07A8CE10" w:rsidR="00C16CA5" w:rsidRPr="00BC3FD6" w:rsidRDefault="00C16CA5" w:rsidP="009E0409">
            <w:pPr>
              <w:rPr>
                <w:rFonts w:cstheme="minorHAnsi"/>
              </w:rPr>
            </w:pPr>
            <w:r w:rsidRPr="00BC3FD6">
              <w:rPr>
                <w:rFonts w:cstheme="minorHAnsi"/>
              </w:rPr>
              <w:t>1.34</w:t>
            </w:r>
          </w:p>
        </w:tc>
        <w:tc>
          <w:tcPr>
            <w:tcW w:w="3123" w:type="dxa"/>
          </w:tcPr>
          <w:p w14:paraId="001DAA5A" w14:textId="71F5F56E" w:rsidR="00C16CA5" w:rsidRPr="00BC3FD6" w:rsidRDefault="00C16CA5" w:rsidP="009E0409">
            <w:pPr>
              <w:rPr>
                <w:rFonts w:cstheme="minorHAnsi"/>
              </w:rPr>
            </w:pPr>
            <w:r w:rsidRPr="00BC3FD6">
              <w:rPr>
                <w:rFonts w:cstheme="minorHAnsi"/>
              </w:rPr>
              <w:t>.032</w:t>
            </w:r>
          </w:p>
        </w:tc>
      </w:tr>
    </w:tbl>
    <w:p w14:paraId="4FC2C5FB" w14:textId="77777777" w:rsidR="00E13E61" w:rsidRPr="00BC3FD6" w:rsidRDefault="00E13E61" w:rsidP="007F5B83">
      <w:pPr>
        <w:spacing w:line="480" w:lineRule="auto"/>
        <w:rPr>
          <w:rFonts w:cstheme="minorHAnsi"/>
        </w:rPr>
      </w:pPr>
    </w:p>
    <w:p w14:paraId="4491BB87" w14:textId="77777777" w:rsidR="00595062" w:rsidRPr="00BC3FD6" w:rsidRDefault="00595062" w:rsidP="00785828">
      <w:pPr>
        <w:spacing w:line="480" w:lineRule="auto"/>
        <w:rPr>
          <w:rFonts w:cstheme="minorHAnsi"/>
        </w:rPr>
      </w:pPr>
    </w:p>
    <w:p w14:paraId="3834002C" w14:textId="77777777" w:rsidR="00563BCC" w:rsidRDefault="00563BCC" w:rsidP="00785828">
      <w:pPr>
        <w:spacing w:line="480" w:lineRule="auto"/>
        <w:rPr>
          <w:rFonts w:cstheme="minorHAnsi"/>
        </w:rPr>
      </w:pPr>
    </w:p>
    <w:p w14:paraId="259FFCC5" w14:textId="2F421338" w:rsidR="00595062" w:rsidRPr="00BC3FD6" w:rsidRDefault="00157837" w:rsidP="00785828">
      <w:pPr>
        <w:spacing w:line="480" w:lineRule="auto"/>
        <w:rPr>
          <w:rFonts w:cstheme="minorHAnsi"/>
          <w:i/>
        </w:rPr>
      </w:pPr>
      <w:r>
        <w:rPr>
          <w:rFonts w:cstheme="minorHAnsi"/>
        </w:rPr>
        <w:t>Model 3</w:t>
      </w:r>
      <w:r w:rsidR="00595062" w:rsidRPr="00BC3FD6">
        <w:rPr>
          <w:rFonts w:cstheme="minorHAnsi"/>
        </w:rPr>
        <w:tab/>
      </w:r>
    </w:p>
    <w:p w14:paraId="23C5535A" w14:textId="0ACBA3A9" w:rsidR="00595062" w:rsidRPr="00BC3FD6" w:rsidRDefault="00595062" w:rsidP="00596A59">
      <w:pPr>
        <w:spacing w:line="480" w:lineRule="auto"/>
        <w:ind w:firstLine="720"/>
        <w:rPr>
          <w:rFonts w:cstheme="minorHAnsi"/>
        </w:rPr>
      </w:pPr>
      <w:r w:rsidRPr="00452244">
        <w:rPr>
          <w:rFonts w:cstheme="minorHAnsi"/>
        </w:rPr>
        <w:t>Youth and parents both had to answer "yes" to "used a transport service," and the parent had to s</w:t>
      </w:r>
      <w:r w:rsidRPr="00746FF3">
        <w:rPr>
          <w:rFonts w:cstheme="minorHAnsi"/>
        </w:rPr>
        <w:t>e</w:t>
      </w:r>
      <w:r w:rsidRPr="00BC3FD6">
        <w:rPr>
          <w:rFonts w:cstheme="minorHAnsi"/>
        </w:rPr>
        <w:t xml:space="preserve">lect one of the first three choices on the primary reason why. </w:t>
      </w:r>
      <w:r w:rsidR="00C079BE" w:rsidRPr="00BC3FD6">
        <w:rPr>
          <w:rFonts w:cstheme="minorHAnsi"/>
        </w:rPr>
        <w:t xml:space="preserve"> Only </w:t>
      </w:r>
      <w:r w:rsidR="00157837">
        <w:rPr>
          <w:rFonts w:cstheme="minorHAnsi"/>
        </w:rPr>
        <w:t>251</w:t>
      </w:r>
      <w:r w:rsidR="00C079BE" w:rsidRPr="00746FF3">
        <w:rPr>
          <w:rFonts w:cstheme="minorHAnsi"/>
        </w:rPr>
        <w:t xml:space="preserve"> participants met </w:t>
      </w:r>
      <w:r w:rsidR="00C079BE" w:rsidRPr="00746FF3">
        <w:rPr>
          <w:rFonts w:cstheme="minorHAnsi"/>
        </w:rPr>
        <w:lastRenderedPageBreak/>
        <w:t>these criteria. Ten of eleven variabl</w:t>
      </w:r>
      <w:r w:rsidR="00C079BE" w:rsidRPr="00BC3FD6">
        <w:rPr>
          <w:rFonts w:cstheme="minorHAnsi"/>
        </w:rPr>
        <w:t xml:space="preserve">es that were significant were from intake, and </w:t>
      </w:r>
      <w:r w:rsidR="00160426" w:rsidRPr="00BC3FD6">
        <w:rPr>
          <w:rFonts w:cstheme="minorHAnsi"/>
        </w:rPr>
        <w:t>interpersonal relationships was significant from discharge.</w:t>
      </w:r>
    </w:p>
    <w:p w14:paraId="34C1DB91" w14:textId="23C99779" w:rsidR="00160426" w:rsidRDefault="00160426" w:rsidP="00785828">
      <w:pPr>
        <w:spacing w:line="480" w:lineRule="auto"/>
        <w:rPr>
          <w:rFonts w:cstheme="minorHAnsi"/>
        </w:rPr>
      </w:pPr>
      <w:r w:rsidRPr="00BC3FD6">
        <w:rPr>
          <w:rFonts w:cstheme="minorHAnsi"/>
        </w:rPr>
        <w:t>Table 3</w:t>
      </w:r>
    </w:p>
    <w:p w14:paraId="21D7DBCF" w14:textId="60939BF2" w:rsidR="003C1A1E" w:rsidRPr="00BC3FD6" w:rsidRDefault="003C1A1E" w:rsidP="00785828">
      <w:pPr>
        <w:spacing w:line="480" w:lineRule="auto"/>
        <w:rPr>
          <w:rFonts w:cstheme="minorHAnsi"/>
        </w:rPr>
      </w:pPr>
      <w:r>
        <w:rPr>
          <w:rFonts w:cstheme="minorHAnsi"/>
        </w:rPr>
        <w:t xml:space="preserve">Model 3: </w:t>
      </w:r>
      <w:commentRangeStart w:id="159"/>
      <w:r w:rsidR="005C26E9">
        <w:rPr>
          <w:rFonts w:cstheme="minorHAnsi"/>
          <w:i/>
        </w:rPr>
        <w:t>Youth and Parent Agreement on Attendance?</w:t>
      </w:r>
      <w:commentRangeEnd w:id="159"/>
      <w:r w:rsidR="009031DB">
        <w:rPr>
          <w:rStyle w:val="CommentReference"/>
          <w:rFonts w:asciiTheme="minorHAnsi" w:eastAsiaTheme="minorHAnsi" w:hAnsiTheme="minorHAnsi" w:cstheme="minorBidi"/>
          <w:lang w:val="en-US"/>
        </w:rPr>
        <w:commentReference w:id="159"/>
      </w:r>
    </w:p>
    <w:tbl>
      <w:tblPr>
        <w:tblStyle w:val="TableGrid"/>
        <w:tblW w:w="0" w:type="auto"/>
        <w:tblBorders>
          <w:top w:val="single" w:sz="4" w:space="0" w:color="999999"/>
          <w:left w:val="none" w:sz="0" w:space="0" w:color="auto"/>
          <w:bottom w:val="none" w:sz="0" w:space="0" w:color="auto"/>
          <w:right w:val="none" w:sz="0" w:space="0" w:color="auto"/>
          <w:insideH w:val="single" w:sz="4" w:space="0" w:color="999999"/>
          <w:insideV w:val="none" w:sz="0" w:space="0" w:color="auto"/>
        </w:tblBorders>
        <w:tblLook w:val="04A0" w:firstRow="1" w:lastRow="0" w:firstColumn="1" w:lastColumn="0" w:noHBand="0" w:noVBand="1"/>
      </w:tblPr>
      <w:tblGrid>
        <w:gridCol w:w="2694"/>
        <w:gridCol w:w="1980"/>
        <w:gridCol w:w="2338"/>
        <w:gridCol w:w="2338"/>
      </w:tblGrid>
      <w:tr w:rsidR="008E3C8B" w:rsidRPr="00BC3FD6" w14:paraId="3BC09437" w14:textId="77777777" w:rsidTr="00BC3FD6">
        <w:tc>
          <w:tcPr>
            <w:tcW w:w="2694" w:type="dxa"/>
          </w:tcPr>
          <w:p w14:paraId="71559337" w14:textId="76D89DC5" w:rsidR="00C16CA5" w:rsidRPr="00785828" w:rsidRDefault="00C16CA5" w:rsidP="009E0409">
            <w:pPr>
              <w:rPr>
                <w:rFonts w:cstheme="minorHAnsi"/>
                <w:b/>
              </w:rPr>
            </w:pPr>
            <w:r w:rsidRPr="00785828">
              <w:rPr>
                <w:rFonts w:cstheme="minorHAnsi"/>
                <w:b/>
              </w:rPr>
              <w:t>Variable</w:t>
            </w:r>
          </w:p>
        </w:tc>
        <w:tc>
          <w:tcPr>
            <w:tcW w:w="1980" w:type="dxa"/>
          </w:tcPr>
          <w:p w14:paraId="2DA003EE" w14:textId="77777777" w:rsidR="00C16CA5" w:rsidRPr="00785828" w:rsidRDefault="00C16CA5" w:rsidP="009E0409">
            <w:pPr>
              <w:rPr>
                <w:rFonts w:cstheme="minorHAnsi"/>
                <w:b/>
              </w:rPr>
            </w:pPr>
            <w:r w:rsidRPr="00785828">
              <w:rPr>
                <w:rFonts w:cstheme="minorHAnsi"/>
                <w:b/>
              </w:rPr>
              <w:t xml:space="preserve">Lower Confidence </w:t>
            </w:r>
          </w:p>
          <w:p w14:paraId="7AFD8EA0" w14:textId="6EC38259" w:rsidR="00C16CA5" w:rsidRPr="00785828" w:rsidRDefault="00C16CA5" w:rsidP="009E0409">
            <w:pPr>
              <w:rPr>
                <w:rFonts w:cstheme="minorHAnsi"/>
                <w:b/>
              </w:rPr>
            </w:pPr>
            <w:r w:rsidRPr="00785828">
              <w:rPr>
                <w:rFonts w:cstheme="minorHAnsi"/>
                <w:b/>
              </w:rPr>
              <w:t>Interval</w:t>
            </w:r>
          </w:p>
        </w:tc>
        <w:tc>
          <w:tcPr>
            <w:tcW w:w="2338" w:type="dxa"/>
          </w:tcPr>
          <w:p w14:paraId="5D6C8136" w14:textId="77777777" w:rsidR="00C16CA5" w:rsidRPr="00785828" w:rsidRDefault="00C16CA5" w:rsidP="009E0409">
            <w:pPr>
              <w:rPr>
                <w:rFonts w:cstheme="minorHAnsi"/>
                <w:b/>
              </w:rPr>
            </w:pPr>
            <w:r w:rsidRPr="00785828">
              <w:rPr>
                <w:rFonts w:cstheme="minorHAnsi"/>
                <w:b/>
              </w:rPr>
              <w:t>Upper Confidence</w:t>
            </w:r>
          </w:p>
          <w:p w14:paraId="6C5594D2" w14:textId="26A5D401" w:rsidR="00C16CA5" w:rsidRPr="00785828" w:rsidRDefault="00C16CA5" w:rsidP="009E0409">
            <w:pPr>
              <w:rPr>
                <w:rFonts w:cstheme="minorHAnsi"/>
                <w:b/>
              </w:rPr>
            </w:pPr>
            <w:r w:rsidRPr="00785828">
              <w:rPr>
                <w:rFonts w:cstheme="minorHAnsi"/>
                <w:b/>
              </w:rPr>
              <w:t xml:space="preserve"> Interval</w:t>
            </w:r>
          </w:p>
        </w:tc>
        <w:tc>
          <w:tcPr>
            <w:tcW w:w="2338" w:type="dxa"/>
          </w:tcPr>
          <w:p w14:paraId="2A3B3081" w14:textId="42C2E69B" w:rsidR="00C16CA5" w:rsidRPr="00785828" w:rsidRDefault="00C16CA5" w:rsidP="009E0409">
            <w:pPr>
              <w:rPr>
                <w:rFonts w:cstheme="minorHAnsi"/>
                <w:b/>
              </w:rPr>
            </w:pPr>
            <w:r w:rsidRPr="00785828">
              <w:rPr>
                <w:rFonts w:cstheme="minorHAnsi"/>
                <w:b/>
              </w:rPr>
              <w:t>Adjusted p-value</w:t>
            </w:r>
          </w:p>
        </w:tc>
      </w:tr>
      <w:tr w:rsidR="008E3C8B" w:rsidRPr="00BC3FD6" w14:paraId="1DA67AD2" w14:textId="77777777" w:rsidTr="00BC3FD6">
        <w:trPr>
          <w:trHeight w:val="269"/>
        </w:trPr>
        <w:tc>
          <w:tcPr>
            <w:tcW w:w="2694" w:type="dxa"/>
          </w:tcPr>
          <w:p w14:paraId="6602C32B" w14:textId="28922495" w:rsidR="00C16CA5" w:rsidRPr="00BC3FD6" w:rsidRDefault="002512E5" w:rsidP="009E0409">
            <w:pPr>
              <w:rPr>
                <w:rFonts w:cstheme="minorHAnsi"/>
              </w:rPr>
            </w:pPr>
            <w:r w:rsidRPr="00BC3FD6">
              <w:rPr>
                <w:rFonts w:cstheme="minorHAnsi"/>
              </w:rPr>
              <w:t xml:space="preserve">Interpersonal Relationships Client </w:t>
            </w:r>
            <w:r w:rsidR="00191B2E" w:rsidRPr="00BC3FD6">
              <w:rPr>
                <w:rFonts w:cstheme="minorHAnsi"/>
              </w:rPr>
              <w:t>Intake</w:t>
            </w:r>
          </w:p>
        </w:tc>
        <w:tc>
          <w:tcPr>
            <w:tcW w:w="1980" w:type="dxa"/>
          </w:tcPr>
          <w:p w14:paraId="13062383" w14:textId="6E663E74" w:rsidR="00C16CA5" w:rsidRPr="00BC3FD6" w:rsidRDefault="00191B2E" w:rsidP="009E0409">
            <w:pPr>
              <w:rPr>
                <w:rFonts w:cstheme="minorHAnsi"/>
              </w:rPr>
            </w:pPr>
            <w:r w:rsidRPr="00BC3FD6">
              <w:rPr>
                <w:rFonts w:cstheme="minorHAnsi"/>
              </w:rPr>
              <w:t>1.02</w:t>
            </w:r>
          </w:p>
        </w:tc>
        <w:tc>
          <w:tcPr>
            <w:tcW w:w="2338" w:type="dxa"/>
          </w:tcPr>
          <w:p w14:paraId="6D8D18BA" w14:textId="6376D216" w:rsidR="00C16CA5" w:rsidRPr="00BC3FD6" w:rsidRDefault="00191B2E" w:rsidP="009E0409">
            <w:pPr>
              <w:rPr>
                <w:rFonts w:cstheme="minorHAnsi"/>
              </w:rPr>
            </w:pPr>
            <w:r w:rsidRPr="00BC3FD6">
              <w:rPr>
                <w:rFonts w:cstheme="minorHAnsi"/>
              </w:rPr>
              <w:t>2.49</w:t>
            </w:r>
          </w:p>
        </w:tc>
        <w:tc>
          <w:tcPr>
            <w:tcW w:w="2338" w:type="dxa"/>
          </w:tcPr>
          <w:p w14:paraId="58FA83FE" w14:textId="60669033" w:rsidR="00C16CA5" w:rsidRPr="00BC3FD6" w:rsidRDefault="00191B2E" w:rsidP="009E0409">
            <w:pPr>
              <w:rPr>
                <w:rFonts w:cstheme="minorHAnsi"/>
              </w:rPr>
            </w:pPr>
            <w:r w:rsidRPr="00BC3FD6">
              <w:rPr>
                <w:rFonts w:cstheme="minorHAnsi"/>
              </w:rPr>
              <w:t>.000</w:t>
            </w:r>
          </w:p>
        </w:tc>
      </w:tr>
      <w:tr w:rsidR="008E3C8B" w:rsidRPr="00BC3FD6" w14:paraId="747AD4B5" w14:textId="77777777" w:rsidTr="00BC3FD6">
        <w:tc>
          <w:tcPr>
            <w:tcW w:w="2694" w:type="dxa"/>
          </w:tcPr>
          <w:p w14:paraId="16C29213" w14:textId="18988C46" w:rsidR="00C16CA5" w:rsidRPr="00BC3FD6" w:rsidRDefault="00191B2E" w:rsidP="009E0409">
            <w:pPr>
              <w:rPr>
                <w:rFonts w:cstheme="minorHAnsi"/>
              </w:rPr>
            </w:pPr>
            <w:r w:rsidRPr="00BC3FD6">
              <w:rPr>
                <w:rFonts w:cstheme="minorHAnsi"/>
              </w:rPr>
              <w:t>Social Problems</w:t>
            </w:r>
            <w:r w:rsidR="002512E5" w:rsidRPr="00BC3FD6">
              <w:rPr>
                <w:rFonts w:cstheme="minorHAnsi"/>
              </w:rPr>
              <w:t xml:space="preserve"> Client</w:t>
            </w:r>
            <w:r w:rsidRPr="00BC3FD6">
              <w:rPr>
                <w:rFonts w:cstheme="minorHAnsi"/>
              </w:rPr>
              <w:t xml:space="preserve"> Intake</w:t>
            </w:r>
          </w:p>
        </w:tc>
        <w:tc>
          <w:tcPr>
            <w:tcW w:w="1980" w:type="dxa"/>
          </w:tcPr>
          <w:p w14:paraId="416A96D4" w14:textId="7F144D8C" w:rsidR="00C16CA5" w:rsidRPr="00BC3FD6" w:rsidRDefault="00191B2E" w:rsidP="009E0409">
            <w:pPr>
              <w:rPr>
                <w:rFonts w:cstheme="minorHAnsi"/>
              </w:rPr>
            </w:pPr>
            <w:r w:rsidRPr="00BC3FD6">
              <w:rPr>
                <w:rFonts w:cstheme="minorHAnsi"/>
              </w:rPr>
              <w:t>1.18</w:t>
            </w:r>
          </w:p>
        </w:tc>
        <w:tc>
          <w:tcPr>
            <w:tcW w:w="2338" w:type="dxa"/>
          </w:tcPr>
          <w:p w14:paraId="31291823" w14:textId="48EFEA3F" w:rsidR="00C16CA5" w:rsidRPr="00BC3FD6" w:rsidRDefault="00191B2E" w:rsidP="009E0409">
            <w:pPr>
              <w:rPr>
                <w:rFonts w:cstheme="minorHAnsi"/>
              </w:rPr>
            </w:pPr>
            <w:r w:rsidRPr="00BC3FD6">
              <w:rPr>
                <w:rFonts w:cstheme="minorHAnsi"/>
              </w:rPr>
              <w:t>2.7</w:t>
            </w:r>
          </w:p>
        </w:tc>
        <w:tc>
          <w:tcPr>
            <w:tcW w:w="2338" w:type="dxa"/>
          </w:tcPr>
          <w:p w14:paraId="108FB762" w14:textId="36FA4C6D" w:rsidR="00C16CA5" w:rsidRPr="00BC3FD6" w:rsidRDefault="00191B2E" w:rsidP="009E0409">
            <w:pPr>
              <w:rPr>
                <w:rFonts w:cstheme="minorHAnsi"/>
              </w:rPr>
            </w:pPr>
            <w:r w:rsidRPr="00BC3FD6">
              <w:rPr>
                <w:rFonts w:cstheme="minorHAnsi"/>
              </w:rPr>
              <w:t>.000</w:t>
            </w:r>
          </w:p>
        </w:tc>
      </w:tr>
      <w:tr w:rsidR="008E3C8B" w:rsidRPr="00BC3FD6" w14:paraId="1D27E27F" w14:textId="77777777" w:rsidTr="00BC3FD6">
        <w:tc>
          <w:tcPr>
            <w:tcW w:w="2694" w:type="dxa"/>
          </w:tcPr>
          <w:p w14:paraId="273F271B" w14:textId="0860499E" w:rsidR="00C16CA5" w:rsidRPr="00BC3FD6" w:rsidRDefault="00191B2E" w:rsidP="009E0409">
            <w:pPr>
              <w:rPr>
                <w:rFonts w:cstheme="minorHAnsi"/>
              </w:rPr>
            </w:pPr>
            <w:r w:rsidRPr="00BC3FD6">
              <w:rPr>
                <w:rFonts w:cstheme="minorHAnsi"/>
              </w:rPr>
              <w:t>Interpersonal Distress</w:t>
            </w:r>
            <w:r w:rsidR="002512E5" w:rsidRPr="00BC3FD6">
              <w:rPr>
                <w:rFonts w:cstheme="minorHAnsi"/>
              </w:rPr>
              <w:t xml:space="preserve"> Parent Intake</w:t>
            </w:r>
          </w:p>
        </w:tc>
        <w:tc>
          <w:tcPr>
            <w:tcW w:w="1980" w:type="dxa"/>
          </w:tcPr>
          <w:p w14:paraId="3CCBFA52" w14:textId="72AC7559" w:rsidR="00C16CA5" w:rsidRPr="00BC3FD6" w:rsidRDefault="00191B2E" w:rsidP="009E0409">
            <w:pPr>
              <w:rPr>
                <w:rFonts w:cstheme="minorHAnsi"/>
              </w:rPr>
            </w:pPr>
            <w:r w:rsidRPr="00BC3FD6">
              <w:rPr>
                <w:rFonts w:cstheme="minorHAnsi"/>
              </w:rPr>
              <w:t>.46</w:t>
            </w:r>
          </w:p>
        </w:tc>
        <w:tc>
          <w:tcPr>
            <w:tcW w:w="2338" w:type="dxa"/>
          </w:tcPr>
          <w:p w14:paraId="784EE883" w14:textId="5D1ECA6C" w:rsidR="00C16CA5" w:rsidRPr="00BC3FD6" w:rsidRDefault="00191B2E" w:rsidP="009E0409">
            <w:pPr>
              <w:rPr>
                <w:rFonts w:cstheme="minorHAnsi"/>
              </w:rPr>
            </w:pPr>
            <w:r w:rsidRPr="00BC3FD6">
              <w:rPr>
                <w:rFonts w:cstheme="minorHAnsi"/>
              </w:rPr>
              <w:t>3.21</w:t>
            </w:r>
          </w:p>
        </w:tc>
        <w:tc>
          <w:tcPr>
            <w:tcW w:w="2338" w:type="dxa"/>
          </w:tcPr>
          <w:p w14:paraId="063AE9CC" w14:textId="01486B14" w:rsidR="00C16CA5" w:rsidRPr="00BC3FD6" w:rsidRDefault="00191B2E" w:rsidP="009E0409">
            <w:pPr>
              <w:rPr>
                <w:rFonts w:cstheme="minorHAnsi"/>
              </w:rPr>
            </w:pPr>
            <w:r w:rsidRPr="00BC3FD6">
              <w:rPr>
                <w:rFonts w:cstheme="minorHAnsi"/>
              </w:rPr>
              <w:t>.032</w:t>
            </w:r>
          </w:p>
        </w:tc>
      </w:tr>
      <w:tr w:rsidR="008E3C8B" w:rsidRPr="00BC3FD6" w14:paraId="28660FFA" w14:textId="77777777" w:rsidTr="00BC3FD6">
        <w:tc>
          <w:tcPr>
            <w:tcW w:w="2694" w:type="dxa"/>
          </w:tcPr>
          <w:p w14:paraId="1E28DC22" w14:textId="471899E5" w:rsidR="00C16CA5" w:rsidRPr="00BC3FD6" w:rsidRDefault="002512E5" w:rsidP="009E0409">
            <w:pPr>
              <w:rPr>
                <w:rFonts w:cstheme="minorHAnsi"/>
              </w:rPr>
            </w:pPr>
            <w:r w:rsidRPr="00BC3FD6">
              <w:rPr>
                <w:rFonts w:cstheme="minorHAnsi"/>
              </w:rPr>
              <w:t>Inte</w:t>
            </w:r>
            <w:r w:rsidR="00BC3FD6">
              <w:rPr>
                <w:rFonts w:cstheme="minorHAnsi"/>
              </w:rPr>
              <w:t>r</w:t>
            </w:r>
            <w:r w:rsidRPr="00BC3FD6">
              <w:rPr>
                <w:rFonts w:cstheme="minorHAnsi"/>
              </w:rPr>
              <w:t>personal Relationships Parent Intake</w:t>
            </w:r>
          </w:p>
        </w:tc>
        <w:tc>
          <w:tcPr>
            <w:tcW w:w="1980" w:type="dxa"/>
          </w:tcPr>
          <w:p w14:paraId="2091CE75" w14:textId="7E90CF21" w:rsidR="00C16CA5" w:rsidRPr="00BC3FD6" w:rsidRDefault="002512E5" w:rsidP="009E0409">
            <w:pPr>
              <w:rPr>
                <w:rFonts w:cstheme="minorHAnsi"/>
              </w:rPr>
            </w:pPr>
            <w:r w:rsidRPr="00BC3FD6">
              <w:rPr>
                <w:rFonts w:cstheme="minorHAnsi"/>
              </w:rPr>
              <w:t>1.93</w:t>
            </w:r>
          </w:p>
        </w:tc>
        <w:tc>
          <w:tcPr>
            <w:tcW w:w="2338" w:type="dxa"/>
          </w:tcPr>
          <w:p w14:paraId="14AA2AA2" w14:textId="14672199" w:rsidR="00C16CA5" w:rsidRPr="00BC3FD6" w:rsidRDefault="002512E5" w:rsidP="009E0409">
            <w:pPr>
              <w:rPr>
                <w:rFonts w:cstheme="minorHAnsi"/>
              </w:rPr>
            </w:pPr>
            <w:r w:rsidRPr="00BC3FD6">
              <w:rPr>
                <w:rFonts w:cstheme="minorHAnsi"/>
              </w:rPr>
              <w:t>3.43</w:t>
            </w:r>
          </w:p>
        </w:tc>
        <w:tc>
          <w:tcPr>
            <w:tcW w:w="2338" w:type="dxa"/>
          </w:tcPr>
          <w:p w14:paraId="5F32514E" w14:textId="5380A0C1" w:rsidR="00C16CA5" w:rsidRPr="00BC3FD6" w:rsidRDefault="002512E5" w:rsidP="009E0409">
            <w:pPr>
              <w:rPr>
                <w:rFonts w:cstheme="minorHAnsi"/>
              </w:rPr>
            </w:pPr>
            <w:r w:rsidRPr="00BC3FD6">
              <w:rPr>
                <w:rFonts w:cstheme="minorHAnsi"/>
              </w:rPr>
              <w:t>.000</w:t>
            </w:r>
          </w:p>
        </w:tc>
      </w:tr>
      <w:tr w:rsidR="008E3C8B" w:rsidRPr="00BC3FD6" w14:paraId="2F1557B3" w14:textId="77777777" w:rsidTr="00BC3FD6">
        <w:tc>
          <w:tcPr>
            <w:tcW w:w="2694" w:type="dxa"/>
          </w:tcPr>
          <w:p w14:paraId="6E7FC036" w14:textId="14999DB8" w:rsidR="00C16CA5" w:rsidRPr="00BC3FD6" w:rsidRDefault="002512E5" w:rsidP="009E0409">
            <w:pPr>
              <w:rPr>
                <w:rFonts w:cstheme="minorHAnsi"/>
              </w:rPr>
            </w:pPr>
            <w:r w:rsidRPr="00BC3FD6">
              <w:rPr>
                <w:rFonts w:cstheme="minorHAnsi"/>
              </w:rPr>
              <w:t>Social Problems Parent Intake</w:t>
            </w:r>
          </w:p>
        </w:tc>
        <w:tc>
          <w:tcPr>
            <w:tcW w:w="1980" w:type="dxa"/>
          </w:tcPr>
          <w:p w14:paraId="35FDC204" w14:textId="64445131" w:rsidR="00C16CA5" w:rsidRPr="00BC3FD6" w:rsidRDefault="002512E5" w:rsidP="009E0409">
            <w:pPr>
              <w:rPr>
                <w:rFonts w:cstheme="minorHAnsi"/>
              </w:rPr>
            </w:pPr>
            <w:r w:rsidRPr="00BC3FD6">
              <w:rPr>
                <w:rFonts w:cstheme="minorHAnsi"/>
              </w:rPr>
              <w:t>2.56</w:t>
            </w:r>
          </w:p>
        </w:tc>
        <w:tc>
          <w:tcPr>
            <w:tcW w:w="2338" w:type="dxa"/>
          </w:tcPr>
          <w:p w14:paraId="6308EA98" w14:textId="2BEBAB3B" w:rsidR="00C16CA5" w:rsidRPr="00BC3FD6" w:rsidRDefault="002512E5" w:rsidP="009E0409">
            <w:pPr>
              <w:rPr>
                <w:rFonts w:cstheme="minorHAnsi"/>
              </w:rPr>
            </w:pPr>
            <w:r w:rsidRPr="00BC3FD6">
              <w:rPr>
                <w:rFonts w:cstheme="minorHAnsi"/>
              </w:rPr>
              <w:t>3.99</w:t>
            </w:r>
          </w:p>
        </w:tc>
        <w:tc>
          <w:tcPr>
            <w:tcW w:w="2338" w:type="dxa"/>
          </w:tcPr>
          <w:p w14:paraId="681CAC92" w14:textId="0B14B587" w:rsidR="00C16CA5" w:rsidRPr="00BC3FD6" w:rsidRDefault="002512E5" w:rsidP="009E0409">
            <w:pPr>
              <w:rPr>
                <w:rFonts w:cstheme="minorHAnsi"/>
              </w:rPr>
            </w:pPr>
            <w:r w:rsidRPr="00BC3FD6">
              <w:rPr>
                <w:rFonts w:cstheme="minorHAnsi"/>
              </w:rPr>
              <w:t>.000</w:t>
            </w:r>
          </w:p>
        </w:tc>
      </w:tr>
      <w:tr w:rsidR="008E3C8B" w:rsidRPr="00BC3FD6" w14:paraId="55373811" w14:textId="77777777" w:rsidTr="00BC3FD6">
        <w:tc>
          <w:tcPr>
            <w:tcW w:w="2694" w:type="dxa"/>
          </w:tcPr>
          <w:p w14:paraId="60D22EC4" w14:textId="3484AD46" w:rsidR="00C16CA5" w:rsidRPr="00BC3FD6" w:rsidRDefault="002512E5" w:rsidP="009E0409">
            <w:pPr>
              <w:rPr>
                <w:rFonts w:cstheme="minorHAnsi"/>
              </w:rPr>
            </w:pPr>
            <w:r w:rsidRPr="00BC3FD6">
              <w:rPr>
                <w:rFonts w:cstheme="minorHAnsi"/>
              </w:rPr>
              <w:t>Behavioral Distress Parent Intake</w:t>
            </w:r>
          </w:p>
        </w:tc>
        <w:tc>
          <w:tcPr>
            <w:tcW w:w="1980" w:type="dxa"/>
          </w:tcPr>
          <w:p w14:paraId="7A58ECA4" w14:textId="09922B1E" w:rsidR="00C16CA5" w:rsidRPr="00BC3FD6" w:rsidRDefault="002512E5" w:rsidP="009E0409">
            <w:pPr>
              <w:rPr>
                <w:rFonts w:cstheme="minorHAnsi"/>
              </w:rPr>
            </w:pPr>
            <w:r w:rsidRPr="00BC3FD6">
              <w:rPr>
                <w:rFonts w:cstheme="minorHAnsi"/>
              </w:rPr>
              <w:t>.54</w:t>
            </w:r>
          </w:p>
        </w:tc>
        <w:tc>
          <w:tcPr>
            <w:tcW w:w="2338" w:type="dxa"/>
          </w:tcPr>
          <w:p w14:paraId="407B4ECF" w14:textId="478CE036" w:rsidR="00C16CA5" w:rsidRPr="00BC3FD6" w:rsidRDefault="002512E5" w:rsidP="009E0409">
            <w:pPr>
              <w:rPr>
                <w:rFonts w:cstheme="minorHAnsi"/>
              </w:rPr>
            </w:pPr>
            <w:r w:rsidRPr="00BC3FD6">
              <w:rPr>
                <w:rFonts w:cstheme="minorHAnsi"/>
              </w:rPr>
              <w:t>2.31</w:t>
            </w:r>
          </w:p>
        </w:tc>
        <w:tc>
          <w:tcPr>
            <w:tcW w:w="2338" w:type="dxa"/>
          </w:tcPr>
          <w:p w14:paraId="558B1F28" w14:textId="5B0EB799" w:rsidR="00C16CA5" w:rsidRPr="00BC3FD6" w:rsidRDefault="002512E5" w:rsidP="009E0409">
            <w:pPr>
              <w:rPr>
                <w:rFonts w:cstheme="minorHAnsi"/>
              </w:rPr>
            </w:pPr>
            <w:r w:rsidRPr="00BC3FD6">
              <w:rPr>
                <w:rFonts w:cstheme="minorHAnsi"/>
              </w:rPr>
              <w:t>.007</w:t>
            </w:r>
          </w:p>
        </w:tc>
      </w:tr>
      <w:tr w:rsidR="008E3C8B" w:rsidRPr="00BC3FD6" w14:paraId="440A291F" w14:textId="77777777" w:rsidTr="00BC3FD6">
        <w:tc>
          <w:tcPr>
            <w:tcW w:w="2694" w:type="dxa"/>
          </w:tcPr>
          <w:p w14:paraId="426ECBA7" w14:textId="2FF3F2F6" w:rsidR="00C16CA5" w:rsidRPr="00BC3FD6" w:rsidRDefault="000E3FBD" w:rsidP="009E0409">
            <w:pPr>
              <w:rPr>
                <w:rFonts w:cstheme="minorHAnsi"/>
              </w:rPr>
            </w:pPr>
            <w:r w:rsidRPr="00BC3FD6">
              <w:rPr>
                <w:rFonts w:cstheme="minorHAnsi"/>
              </w:rPr>
              <w:t>Total Score Parent Intake</w:t>
            </w:r>
          </w:p>
        </w:tc>
        <w:tc>
          <w:tcPr>
            <w:tcW w:w="1980" w:type="dxa"/>
          </w:tcPr>
          <w:p w14:paraId="2F879997" w14:textId="3CBC91EC" w:rsidR="00C16CA5" w:rsidRPr="00BC3FD6" w:rsidRDefault="000E3FBD" w:rsidP="009E0409">
            <w:pPr>
              <w:rPr>
                <w:rFonts w:cstheme="minorHAnsi"/>
              </w:rPr>
            </w:pPr>
            <w:r w:rsidRPr="00BC3FD6">
              <w:rPr>
                <w:rFonts w:cstheme="minorHAnsi"/>
              </w:rPr>
              <w:t>6.12</w:t>
            </w:r>
          </w:p>
        </w:tc>
        <w:tc>
          <w:tcPr>
            <w:tcW w:w="2338" w:type="dxa"/>
          </w:tcPr>
          <w:p w14:paraId="001BFA1F" w14:textId="2936DA4F" w:rsidR="00C16CA5" w:rsidRPr="00BC3FD6" w:rsidRDefault="000E3FBD" w:rsidP="009E0409">
            <w:pPr>
              <w:rPr>
                <w:rFonts w:cstheme="minorHAnsi"/>
              </w:rPr>
            </w:pPr>
            <w:r w:rsidRPr="00BC3FD6">
              <w:rPr>
                <w:rFonts w:cstheme="minorHAnsi"/>
              </w:rPr>
              <w:t>13.24</w:t>
            </w:r>
          </w:p>
        </w:tc>
        <w:tc>
          <w:tcPr>
            <w:tcW w:w="2338" w:type="dxa"/>
          </w:tcPr>
          <w:p w14:paraId="4C571695" w14:textId="3861DECB" w:rsidR="00C16CA5" w:rsidRPr="00BC3FD6" w:rsidRDefault="000E3FBD" w:rsidP="009E0409">
            <w:pPr>
              <w:rPr>
                <w:rFonts w:cstheme="minorHAnsi"/>
              </w:rPr>
            </w:pPr>
            <w:r w:rsidRPr="00BC3FD6">
              <w:rPr>
                <w:rFonts w:cstheme="minorHAnsi"/>
              </w:rPr>
              <w:t>.000</w:t>
            </w:r>
          </w:p>
        </w:tc>
      </w:tr>
      <w:tr w:rsidR="008E3C8B" w:rsidRPr="00BC3FD6" w14:paraId="67146200" w14:textId="77777777" w:rsidTr="00BC3FD6">
        <w:tc>
          <w:tcPr>
            <w:tcW w:w="2694" w:type="dxa"/>
          </w:tcPr>
          <w:p w14:paraId="54D86E11" w14:textId="5316FC76" w:rsidR="00C16CA5" w:rsidRPr="00BC3FD6" w:rsidRDefault="0039522A" w:rsidP="009E0409">
            <w:pPr>
              <w:rPr>
                <w:rFonts w:cstheme="minorHAnsi"/>
              </w:rPr>
            </w:pPr>
            <w:r w:rsidRPr="00BC3FD6">
              <w:rPr>
                <w:rFonts w:cstheme="minorHAnsi"/>
              </w:rPr>
              <w:t>Feel About Being There, Intake</w:t>
            </w:r>
          </w:p>
        </w:tc>
        <w:tc>
          <w:tcPr>
            <w:tcW w:w="1980" w:type="dxa"/>
          </w:tcPr>
          <w:p w14:paraId="0E0359EC" w14:textId="33E01B87" w:rsidR="00C16CA5" w:rsidRPr="00BC3FD6" w:rsidRDefault="0039522A" w:rsidP="009E0409">
            <w:pPr>
              <w:rPr>
                <w:rFonts w:cstheme="minorHAnsi"/>
              </w:rPr>
            </w:pPr>
            <w:r w:rsidRPr="00BC3FD6">
              <w:rPr>
                <w:rFonts w:cstheme="minorHAnsi"/>
              </w:rPr>
              <w:t>-.7</w:t>
            </w:r>
          </w:p>
        </w:tc>
        <w:tc>
          <w:tcPr>
            <w:tcW w:w="2338" w:type="dxa"/>
          </w:tcPr>
          <w:p w14:paraId="319D5ABF" w14:textId="230A8D97" w:rsidR="00C16CA5" w:rsidRPr="00BC3FD6" w:rsidRDefault="0039522A" w:rsidP="009E0409">
            <w:pPr>
              <w:rPr>
                <w:rFonts w:cstheme="minorHAnsi"/>
              </w:rPr>
            </w:pPr>
            <w:r w:rsidRPr="00BC3FD6">
              <w:rPr>
                <w:rFonts w:cstheme="minorHAnsi"/>
              </w:rPr>
              <w:t>-.37</w:t>
            </w:r>
          </w:p>
        </w:tc>
        <w:tc>
          <w:tcPr>
            <w:tcW w:w="2338" w:type="dxa"/>
          </w:tcPr>
          <w:p w14:paraId="7CAF2B13" w14:textId="66E6980B" w:rsidR="00C16CA5" w:rsidRPr="00BC3FD6" w:rsidRDefault="0039522A" w:rsidP="009E0409">
            <w:pPr>
              <w:rPr>
                <w:rFonts w:cstheme="minorHAnsi"/>
              </w:rPr>
            </w:pPr>
            <w:r w:rsidRPr="00BC3FD6">
              <w:rPr>
                <w:rFonts w:cstheme="minorHAnsi"/>
              </w:rPr>
              <w:t>.000</w:t>
            </w:r>
          </w:p>
        </w:tc>
      </w:tr>
      <w:tr w:rsidR="008E3C8B" w:rsidRPr="00BC3FD6" w14:paraId="6308C078" w14:textId="77777777" w:rsidTr="00BC3FD6">
        <w:tc>
          <w:tcPr>
            <w:tcW w:w="2694" w:type="dxa"/>
          </w:tcPr>
          <w:p w14:paraId="14007BA2" w14:textId="666331DB" w:rsidR="00C16CA5" w:rsidRPr="00BC3FD6" w:rsidRDefault="0039522A" w:rsidP="009E0409">
            <w:pPr>
              <w:rPr>
                <w:rFonts w:cstheme="minorHAnsi"/>
              </w:rPr>
            </w:pPr>
            <w:r w:rsidRPr="00BC3FD6">
              <w:rPr>
                <w:rFonts w:cstheme="minorHAnsi"/>
              </w:rPr>
              <w:t>Transported-Client Intake</w:t>
            </w:r>
          </w:p>
        </w:tc>
        <w:tc>
          <w:tcPr>
            <w:tcW w:w="1980" w:type="dxa"/>
          </w:tcPr>
          <w:p w14:paraId="7193C353" w14:textId="74EC3BA1" w:rsidR="00C16CA5" w:rsidRPr="00BC3FD6" w:rsidRDefault="0039522A" w:rsidP="009E0409">
            <w:pPr>
              <w:rPr>
                <w:rFonts w:cstheme="minorHAnsi"/>
              </w:rPr>
            </w:pPr>
            <w:r w:rsidRPr="00BC3FD6">
              <w:rPr>
                <w:rFonts w:cstheme="minorHAnsi"/>
              </w:rPr>
              <w:t>-.56</w:t>
            </w:r>
          </w:p>
        </w:tc>
        <w:tc>
          <w:tcPr>
            <w:tcW w:w="2338" w:type="dxa"/>
          </w:tcPr>
          <w:p w14:paraId="4CB94050" w14:textId="25B89862" w:rsidR="00C16CA5" w:rsidRPr="00BC3FD6" w:rsidRDefault="0039522A" w:rsidP="009E0409">
            <w:pPr>
              <w:rPr>
                <w:rFonts w:cstheme="minorHAnsi"/>
              </w:rPr>
            </w:pPr>
            <w:r w:rsidRPr="00BC3FD6">
              <w:rPr>
                <w:rFonts w:cstheme="minorHAnsi"/>
              </w:rPr>
              <w:t>-.53</w:t>
            </w:r>
          </w:p>
        </w:tc>
        <w:tc>
          <w:tcPr>
            <w:tcW w:w="2338" w:type="dxa"/>
          </w:tcPr>
          <w:p w14:paraId="79E50BF5" w14:textId="35BABC0C" w:rsidR="00C16CA5" w:rsidRPr="00BC3FD6" w:rsidRDefault="0039522A" w:rsidP="009E0409">
            <w:pPr>
              <w:rPr>
                <w:rFonts w:cstheme="minorHAnsi"/>
              </w:rPr>
            </w:pPr>
            <w:r w:rsidRPr="00BC3FD6">
              <w:rPr>
                <w:rFonts w:cstheme="minorHAnsi"/>
              </w:rPr>
              <w:t>000</w:t>
            </w:r>
          </w:p>
        </w:tc>
      </w:tr>
      <w:tr w:rsidR="008E3C8B" w:rsidRPr="00BC3FD6" w14:paraId="7DFB5E40" w14:textId="77777777" w:rsidTr="00BC3FD6">
        <w:tc>
          <w:tcPr>
            <w:tcW w:w="2694" w:type="dxa"/>
          </w:tcPr>
          <w:p w14:paraId="61CCAF35" w14:textId="57CCE708" w:rsidR="00C16CA5" w:rsidRPr="00BC3FD6" w:rsidRDefault="0039522A" w:rsidP="009E0409">
            <w:pPr>
              <w:rPr>
                <w:rFonts w:cstheme="minorHAnsi"/>
              </w:rPr>
            </w:pPr>
            <w:r w:rsidRPr="00BC3FD6">
              <w:rPr>
                <w:rFonts w:cstheme="minorHAnsi"/>
              </w:rPr>
              <w:t>Transport Necessary Client</w:t>
            </w:r>
          </w:p>
        </w:tc>
        <w:tc>
          <w:tcPr>
            <w:tcW w:w="1980" w:type="dxa"/>
          </w:tcPr>
          <w:p w14:paraId="046A6883" w14:textId="6AC81377" w:rsidR="00C16CA5" w:rsidRPr="00BC3FD6" w:rsidRDefault="0039522A" w:rsidP="009E0409">
            <w:pPr>
              <w:rPr>
                <w:rFonts w:cstheme="minorHAnsi"/>
              </w:rPr>
            </w:pPr>
            <w:r w:rsidRPr="00BC3FD6">
              <w:rPr>
                <w:rFonts w:cstheme="minorHAnsi"/>
              </w:rPr>
              <w:t>44.8</w:t>
            </w:r>
          </w:p>
        </w:tc>
        <w:tc>
          <w:tcPr>
            <w:tcW w:w="2338" w:type="dxa"/>
          </w:tcPr>
          <w:p w14:paraId="01381E6B" w14:textId="189FBC36" w:rsidR="00C16CA5" w:rsidRPr="00BC3FD6" w:rsidRDefault="0039522A" w:rsidP="009E0409">
            <w:pPr>
              <w:rPr>
                <w:rFonts w:cstheme="minorHAnsi"/>
              </w:rPr>
            </w:pPr>
            <w:r w:rsidRPr="00BC3FD6">
              <w:rPr>
                <w:rFonts w:cstheme="minorHAnsi"/>
              </w:rPr>
              <w:t>48.3</w:t>
            </w:r>
          </w:p>
        </w:tc>
        <w:tc>
          <w:tcPr>
            <w:tcW w:w="2338" w:type="dxa"/>
          </w:tcPr>
          <w:p w14:paraId="60F3A485" w14:textId="43042062" w:rsidR="00C16CA5" w:rsidRPr="00BC3FD6" w:rsidRDefault="0039522A" w:rsidP="009E0409">
            <w:pPr>
              <w:rPr>
                <w:rFonts w:cstheme="minorHAnsi"/>
              </w:rPr>
            </w:pPr>
            <w:r w:rsidRPr="00BC3FD6">
              <w:rPr>
                <w:rFonts w:cstheme="minorHAnsi"/>
              </w:rPr>
              <w:t>.000</w:t>
            </w:r>
          </w:p>
        </w:tc>
      </w:tr>
      <w:tr w:rsidR="008E3C8B" w:rsidRPr="00BC3FD6" w14:paraId="468FBED1" w14:textId="77777777" w:rsidTr="00BC3FD6">
        <w:tc>
          <w:tcPr>
            <w:tcW w:w="2694" w:type="dxa"/>
          </w:tcPr>
          <w:p w14:paraId="2F5BC40C" w14:textId="105B355B" w:rsidR="00C16CA5" w:rsidRPr="00BC3FD6" w:rsidRDefault="0039522A" w:rsidP="009E0409">
            <w:pPr>
              <w:rPr>
                <w:rFonts w:cstheme="minorHAnsi"/>
              </w:rPr>
            </w:pPr>
            <w:r w:rsidRPr="00BC3FD6">
              <w:rPr>
                <w:rFonts w:cstheme="minorHAnsi"/>
              </w:rPr>
              <w:t>Interpersonal Relationships Client Discharge</w:t>
            </w:r>
          </w:p>
        </w:tc>
        <w:tc>
          <w:tcPr>
            <w:tcW w:w="1980" w:type="dxa"/>
          </w:tcPr>
          <w:p w14:paraId="6E7CD181" w14:textId="161AB12A" w:rsidR="00C16CA5" w:rsidRPr="00BC3FD6" w:rsidRDefault="0039522A" w:rsidP="009E0409">
            <w:pPr>
              <w:rPr>
                <w:rFonts w:cstheme="minorHAnsi"/>
              </w:rPr>
            </w:pPr>
            <w:r w:rsidRPr="00BC3FD6">
              <w:rPr>
                <w:rFonts w:cstheme="minorHAnsi"/>
              </w:rPr>
              <w:t>.2</w:t>
            </w:r>
          </w:p>
        </w:tc>
        <w:tc>
          <w:tcPr>
            <w:tcW w:w="2338" w:type="dxa"/>
          </w:tcPr>
          <w:p w14:paraId="457E3733" w14:textId="190B4837" w:rsidR="00C16CA5" w:rsidRPr="00BC3FD6" w:rsidRDefault="0039522A" w:rsidP="009E0409">
            <w:pPr>
              <w:rPr>
                <w:rFonts w:cstheme="minorHAnsi"/>
              </w:rPr>
            </w:pPr>
            <w:r w:rsidRPr="00BC3FD6">
              <w:rPr>
                <w:rFonts w:cstheme="minorHAnsi"/>
              </w:rPr>
              <w:t>1.64</w:t>
            </w:r>
          </w:p>
        </w:tc>
        <w:tc>
          <w:tcPr>
            <w:tcW w:w="2338" w:type="dxa"/>
          </w:tcPr>
          <w:p w14:paraId="16188AC1" w14:textId="60DE230C" w:rsidR="00C16CA5" w:rsidRPr="00BC3FD6" w:rsidRDefault="0039522A" w:rsidP="009E0409">
            <w:pPr>
              <w:rPr>
                <w:rFonts w:cstheme="minorHAnsi"/>
              </w:rPr>
            </w:pPr>
            <w:r w:rsidRPr="00BC3FD6">
              <w:rPr>
                <w:rFonts w:cstheme="minorHAnsi"/>
              </w:rPr>
              <w:t>.042</w:t>
            </w:r>
          </w:p>
        </w:tc>
      </w:tr>
    </w:tbl>
    <w:p w14:paraId="4F58FC08" w14:textId="77777777" w:rsidR="00160426" w:rsidRPr="00BC3FD6" w:rsidRDefault="00160426" w:rsidP="007F5B83">
      <w:pPr>
        <w:spacing w:line="480" w:lineRule="auto"/>
        <w:rPr>
          <w:rFonts w:cstheme="minorHAnsi"/>
        </w:rPr>
      </w:pPr>
    </w:p>
    <w:p w14:paraId="3DF76157" w14:textId="77777777" w:rsidR="00563BCC" w:rsidRDefault="00563BCC" w:rsidP="00785828">
      <w:pPr>
        <w:spacing w:line="480" w:lineRule="auto"/>
        <w:rPr>
          <w:rFonts w:cstheme="minorHAnsi"/>
        </w:rPr>
      </w:pPr>
    </w:p>
    <w:p w14:paraId="565E19C6" w14:textId="77777777" w:rsidR="00563BCC" w:rsidRDefault="00563BCC" w:rsidP="00785828">
      <w:pPr>
        <w:spacing w:line="480" w:lineRule="auto"/>
        <w:rPr>
          <w:rFonts w:cstheme="minorHAnsi"/>
        </w:rPr>
      </w:pPr>
    </w:p>
    <w:p w14:paraId="3B286C5F" w14:textId="1F192708" w:rsidR="00C16CA5" w:rsidRPr="00452244" w:rsidRDefault="00157837" w:rsidP="00785828">
      <w:pPr>
        <w:spacing w:line="480" w:lineRule="auto"/>
        <w:rPr>
          <w:rFonts w:cstheme="minorHAnsi"/>
        </w:rPr>
      </w:pPr>
      <w:r>
        <w:rPr>
          <w:rFonts w:cstheme="minorHAnsi"/>
        </w:rPr>
        <w:t>Model 4</w:t>
      </w:r>
    </w:p>
    <w:p w14:paraId="07C4CB43" w14:textId="1EDC1FD5" w:rsidR="00160426" w:rsidRPr="00BC3FD6" w:rsidRDefault="003C1A1E" w:rsidP="00785828">
      <w:pPr>
        <w:spacing w:line="480" w:lineRule="auto"/>
        <w:rPr>
          <w:rFonts w:cstheme="minorHAnsi"/>
          <w:i/>
        </w:rPr>
      </w:pPr>
      <w:r>
        <w:rPr>
          <w:rFonts w:cstheme="minorHAnsi"/>
        </w:rPr>
        <w:lastRenderedPageBreak/>
        <w:t xml:space="preserve">Next we distinguished between participants based on whether their parent reported that transport was necessary and whether the primary reason was worry about resistance. </w:t>
      </w:r>
      <w:r w:rsidR="00563BCC">
        <w:rPr>
          <w:rFonts w:cstheme="minorHAnsi"/>
        </w:rPr>
        <w:t xml:space="preserve">Behavioral Disorders was significant at discharge, and three variables were </w:t>
      </w:r>
      <w:r w:rsidR="00B87CFF">
        <w:rPr>
          <w:rFonts w:cstheme="minorHAnsi"/>
        </w:rPr>
        <w:t>significant</w:t>
      </w:r>
      <w:r w:rsidR="00563BCC">
        <w:rPr>
          <w:rFonts w:cstheme="minorHAnsi"/>
        </w:rPr>
        <w:t xml:space="preserve"> at intake. </w:t>
      </w:r>
    </w:p>
    <w:p w14:paraId="1ECC59CF" w14:textId="2803C535" w:rsidR="00752870" w:rsidRDefault="00160426" w:rsidP="00785828">
      <w:pPr>
        <w:spacing w:line="480" w:lineRule="auto"/>
        <w:rPr>
          <w:rFonts w:cstheme="minorHAnsi"/>
        </w:rPr>
      </w:pPr>
      <w:r w:rsidRPr="00BC3FD6">
        <w:rPr>
          <w:rFonts w:cstheme="minorHAnsi"/>
        </w:rPr>
        <w:t>Table 4</w:t>
      </w:r>
    </w:p>
    <w:p w14:paraId="40090021" w14:textId="3456D292" w:rsidR="003C1A1E" w:rsidRPr="00BC3FD6" w:rsidRDefault="003C1A1E" w:rsidP="00785828">
      <w:pPr>
        <w:spacing w:line="480" w:lineRule="auto"/>
        <w:rPr>
          <w:rFonts w:cstheme="minorHAnsi"/>
        </w:rPr>
      </w:pPr>
      <w:r>
        <w:rPr>
          <w:rFonts w:cstheme="minorHAnsi"/>
        </w:rPr>
        <w:t xml:space="preserve">Model 4: </w:t>
      </w:r>
      <w:r w:rsidRPr="00BC3FD6">
        <w:rPr>
          <w:rFonts w:cstheme="minorHAnsi"/>
          <w:i/>
        </w:rPr>
        <w:t>Parent Report that Transport was Necessary</w:t>
      </w:r>
    </w:p>
    <w:tbl>
      <w:tblPr>
        <w:tblStyle w:val="TableGrid"/>
        <w:tblW w:w="0" w:type="auto"/>
        <w:tblBorders>
          <w:top w:val="single" w:sz="4" w:space="0" w:color="999999"/>
          <w:left w:val="none" w:sz="0" w:space="0" w:color="auto"/>
          <w:bottom w:val="none" w:sz="0" w:space="0" w:color="auto"/>
          <w:right w:val="none" w:sz="0" w:space="0" w:color="auto"/>
          <w:insideH w:val="single" w:sz="4" w:space="0" w:color="999999"/>
          <w:insideV w:val="none" w:sz="0" w:space="0" w:color="auto"/>
        </w:tblBorders>
        <w:tblLook w:val="04A0" w:firstRow="1" w:lastRow="0" w:firstColumn="1" w:lastColumn="0" w:noHBand="0" w:noVBand="1"/>
      </w:tblPr>
      <w:tblGrid>
        <w:gridCol w:w="2337"/>
        <w:gridCol w:w="2337"/>
        <w:gridCol w:w="2338"/>
        <w:gridCol w:w="2338"/>
      </w:tblGrid>
      <w:tr w:rsidR="00752870" w:rsidRPr="00BC3FD6" w14:paraId="3332666B" w14:textId="77777777" w:rsidTr="00ED3AAA">
        <w:trPr>
          <w:trHeight w:val="577"/>
        </w:trPr>
        <w:tc>
          <w:tcPr>
            <w:tcW w:w="2337" w:type="dxa"/>
          </w:tcPr>
          <w:p w14:paraId="209E09EE" w14:textId="77777777" w:rsidR="00752870" w:rsidRPr="00785828" w:rsidRDefault="00752870" w:rsidP="009E0409">
            <w:pPr>
              <w:rPr>
                <w:rFonts w:cstheme="minorHAnsi"/>
                <w:b/>
              </w:rPr>
            </w:pPr>
            <w:r w:rsidRPr="00785828">
              <w:rPr>
                <w:rFonts w:cstheme="minorHAnsi"/>
                <w:b/>
              </w:rPr>
              <w:t>Variable</w:t>
            </w:r>
          </w:p>
        </w:tc>
        <w:tc>
          <w:tcPr>
            <w:tcW w:w="2337" w:type="dxa"/>
          </w:tcPr>
          <w:p w14:paraId="69EFBDFC" w14:textId="77777777" w:rsidR="00752870" w:rsidRPr="00785828" w:rsidRDefault="00752870" w:rsidP="009E0409">
            <w:pPr>
              <w:rPr>
                <w:rFonts w:cstheme="minorHAnsi"/>
                <w:b/>
              </w:rPr>
            </w:pPr>
            <w:r w:rsidRPr="00785828">
              <w:rPr>
                <w:rFonts w:cstheme="minorHAnsi"/>
                <w:b/>
              </w:rPr>
              <w:t xml:space="preserve">Lower Confidence </w:t>
            </w:r>
          </w:p>
          <w:p w14:paraId="2D58542D" w14:textId="77777777" w:rsidR="00752870" w:rsidRPr="00785828" w:rsidRDefault="00752870" w:rsidP="009E0409">
            <w:pPr>
              <w:rPr>
                <w:rFonts w:cstheme="minorHAnsi"/>
                <w:b/>
              </w:rPr>
            </w:pPr>
            <w:r w:rsidRPr="00785828">
              <w:rPr>
                <w:rFonts w:cstheme="minorHAnsi"/>
                <w:b/>
              </w:rPr>
              <w:t>Interval</w:t>
            </w:r>
          </w:p>
        </w:tc>
        <w:tc>
          <w:tcPr>
            <w:tcW w:w="2338" w:type="dxa"/>
          </w:tcPr>
          <w:p w14:paraId="30A1FDD8" w14:textId="77777777" w:rsidR="00752870" w:rsidRPr="00785828" w:rsidRDefault="00752870" w:rsidP="009E0409">
            <w:pPr>
              <w:rPr>
                <w:rFonts w:cstheme="minorHAnsi"/>
                <w:b/>
              </w:rPr>
            </w:pPr>
            <w:r w:rsidRPr="00785828">
              <w:rPr>
                <w:rFonts w:cstheme="minorHAnsi"/>
                <w:b/>
              </w:rPr>
              <w:t>Upper Confidence</w:t>
            </w:r>
          </w:p>
          <w:p w14:paraId="5194037C" w14:textId="77777777" w:rsidR="00752870" w:rsidRPr="00785828" w:rsidRDefault="00752870" w:rsidP="009E0409">
            <w:pPr>
              <w:rPr>
                <w:rFonts w:cstheme="minorHAnsi"/>
                <w:b/>
              </w:rPr>
            </w:pPr>
            <w:r w:rsidRPr="00785828">
              <w:rPr>
                <w:rFonts w:cstheme="minorHAnsi"/>
                <w:b/>
              </w:rPr>
              <w:t xml:space="preserve"> Interval</w:t>
            </w:r>
          </w:p>
        </w:tc>
        <w:tc>
          <w:tcPr>
            <w:tcW w:w="2338" w:type="dxa"/>
          </w:tcPr>
          <w:p w14:paraId="365698D8" w14:textId="77777777" w:rsidR="00752870" w:rsidRPr="00785828" w:rsidRDefault="00752870" w:rsidP="009E0409">
            <w:pPr>
              <w:rPr>
                <w:rFonts w:cstheme="minorHAnsi"/>
                <w:b/>
              </w:rPr>
            </w:pPr>
            <w:r w:rsidRPr="00785828">
              <w:rPr>
                <w:rFonts w:cstheme="minorHAnsi"/>
                <w:b/>
              </w:rPr>
              <w:t>Adjusted p-value</w:t>
            </w:r>
          </w:p>
        </w:tc>
      </w:tr>
      <w:tr w:rsidR="00752870" w:rsidRPr="00BC3FD6" w14:paraId="5D7F727D" w14:textId="77777777" w:rsidTr="00ED3AAA">
        <w:tc>
          <w:tcPr>
            <w:tcW w:w="2337" w:type="dxa"/>
          </w:tcPr>
          <w:p w14:paraId="2F8FE972" w14:textId="77777777" w:rsidR="00752870" w:rsidRPr="00BC3FD6" w:rsidRDefault="00752870" w:rsidP="009E0409">
            <w:pPr>
              <w:rPr>
                <w:rFonts w:cstheme="minorHAnsi"/>
              </w:rPr>
            </w:pPr>
            <w:r w:rsidRPr="00BC3FD6">
              <w:rPr>
                <w:rFonts w:cstheme="minorHAnsi"/>
              </w:rPr>
              <w:t>Behavior Distress Parent Intake</w:t>
            </w:r>
          </w:p>
        </w:tc>
        <w:tc>
          <w:tcPr>
            <w:tcW w:w="2337" w:type="dxa"/>
          </w:tcPr>
          <w:p w14:paraId="3EFB7456" w14:textId="77777777" w:rsidR="00752870" w:rsidRPr="00BC3FD6" w:rsidRDefault="00752870" w:rsidP="009E0409">
            <w:pPr>
              <w:rPr>
                <w:rFonts w:cstheme="minorHAnsi"/>
              </w:rPr>
            </w:pPr>
            <w:r w:rsidRPr="00BC3FD6">
              <w:rPr>
                <w:rFonts w:cstheme="minorHAnsi"/>
              </w:rPr>
              <w:t>-1.5</w:t>
            </w:r>
          </w:p>
        </w:tc>
        <w:tc>
          <w:tcPr>
            <w:tcW w:w="2338" w:type="dxa"/>
          </w:tcPr>
          <w:p w14:paraId="4FAACA61" w14:textId="77777777" w:rsidR="00752870" w:rsidRPr="00BC3FD6" w:rsidRDefault="00752870" w:rsidP="009E0409">
            <w:pPr>
              <w:rPr>
                <w:rFonts w:cstheme="minorHAnsi"/>
              </w:rPr>
            </w:pPr>
            <w:r w:rsidRPr="00BC3FD6">
              <w:rPr>
                <w:rFonts w:cstheme="minorHAnsi"/>
              </w:rPr>
              <w:t>-.37</w:t>
            </w:r>
          </w:p>
        </w:tc>
        <w:tc>
          <w:tcPr>
            <w:tcW w:w="2338" w:type="dxa"/>
          </w:tcPr>
          <w:p w14:paraId="6622BB7C" w14:textId="77777777" w:rsidR="00752870" w:rsidRPr="00BC3FD6" w:rsidRDefault="00752870" w:rsidP="009E0409">
            <w:pPr>
              <w:rPr>
                <w:rFonts w:cstheme="minorHAnsi"/>
              </w:rPr>
            </w:pPr>
            <w:r w:rsidRPr="00BC3FD6">
              <w:rPr>
                <w:rFonts w:cstheme="minorHAnsi"/>
              </w:rPr>
              <w:t>013</w:t>
            </w:r>
          </w:p>
        </w:tc>
      </w:tr>
      <w:tr w:rsidR="00752870" w:rsidRPr="00BC3FD6" w14:paraId="2E5C736E" w14:textId="77777777" w:rsidTr="00ED3AAA">
        <w:tc>
          <w:tcPr>
            <w:tcW w:w="2337" w:type="dxa"/>
          </w:tcPr>
          <w:p w14:paraId="7D581B92" w14:textId="77777777" w:rsidR="00752870" w:rsidRPr="00BC3FD6" w:rsidRDefault="00752870" w:rsidP="009E0409">
            <w:pPr>
              <w:rPr>
                <w:rFonts w:cstheme="minorHAnsi"/>
              </w:rPr>
            </w:pPr>
            <w:r w:rsidRPr="00BC3FD6">
              <w:rPr>
                <w:rFonts w:cstheme="minorHAnsi"/>
              </w:rPr>
              <w:t>Total Score Parent Intake</w:t>
            </w:r>
          </w:p>
        </w:tc>
        <w:tc>
          <w:tcPr>
            <w:tcW w:w="2337" w:type="dxa"/>
          </w:tcPr>
          <w:p w14:paraId="38269B0A" w14:textId="77777777" w:rsidR="00752870" w:rsidRPr="00BC3FD6" w:rsidRDefault="00752870" w:rsidP="009E0409">
            <w:pPr>
              <w:rPr>
                <w:rFonts w:cstheme="minorHAnsi"/>
              </w:rPr>
            </w:pPr>
            <w:r w:rsidRPr="00BC3FD6">
              <w:rPr>
                <w:rFonts w:cstheme="minorHAnsi"/>
              </w:rPr>
              <w:t>-5.84</w:t>
            </w:r>
          </w:p>
        </w:tc>
        <w:tc>
          <w:tcPr>
            <w:tcW w:w="2338" w:type="dxa"/>
          </w:tcPr>
          <w:p w14:paraId="3C1690CC" w14:textId="77777777" w:rsidR="00752870" w:rsidRPr="00BC3FD6" w:rsidRDefault="00752870" w:rsidP="009E0409">
            <w:pPr>
              <w:rPr>
                <w:rFonts w:cstheme="minorHAnsi"/>
              </w:rPr>
            </w:pPr>
            <w:r w:rsidRPr="00BC3FD6">
              <w:rPr>
                <w:rFonts w:cstheme="minorHAnsi"/>
              </w:rPr>
              <w:t>-1.47</w:t>
            </w:r>
          </w:p>
        </w:tc>
        <w:tc>
          <w:tcPr>
            <w:tcW w:w="2338" w:type="dxa"/>
          </w:tcPr>
          <w:p w14:paraId="48BDA47F" w14:textId="77777777" w:rsidR="00752870" w:rsidRPr="00BC3FD6" w:rsidRDefault="00752870" w:rsidP="009E0409">
            <w:pPr>
              <w:rPr>
                <w:rFonts w:cstheme="minorHAnsi"/>
              </w:rPr>
            </w:pPr>
            <w:r w:rsidRPr="00BC3FD6">
              <w:rPr>
                <w:rFonts w:cstheme="minorHAnsi"/>
              </w:rPr>
              <w:t>.013</w:t>
            </w:r>
          </w:p>
        </w:tc>
      </w:tr>
      <w:tr w:rsidR="00752870" w:rsidRPr="00BC3FD6" w14:paraId="3BEFE2B5" w14:textId="77777777" w:rsidTr="00ED3AAA">
        <w:tc>
          <w:tcPr>
            <w:tcW w:w="2337" w:type="dxa"/>
          </w:tcPr>
          <w:p w14:paraId="2BC50DE4" w14:textId="7CC72F9A" w:rsidR="00752870" w:rsidRPr="00BC3FD6" w:rsidRDefault="00752870" w:rsidP="009E0409">
            <w:pPr>
              <w:rPr>
                <w:rFonts w:cstheme="minorHAnsi"/>
              </w:rPr>
            </w:pPr>
            <w:r w:rsidRPr="00BC3FD6">
              <w:rPr>
                <w:rFonts w:cstheme="minorHAnsi"/>
              </w:rPr>
              <w:t>Transport</w:t>
            </w:r>
            <w:r w:rsidR="00B87CFF">
              <w:rPr>
                <w:rFonts w:cstheme="minorHAnsi"/>
              </w:rPr>
              <w:t xml:space="preserve"> </w:t>
            </w:r>
            <w:r w:rsidRPr="00BC3FD6">
              <w:rPr>
                <w:rFonts w:cstheme="minorHAnsi"/>
              </w:rPr>
              <w:t>Client Intake</w:t>
            </w:r>
          </w:p>
        </w:tc>
        <w:tc>
          <w:tcPr>
            <w:tcW w:w="2337" w:type="dxa"/>
          </w:tcPr>
          <w:p w14:paraId="41B2AFE1" w14:textId="77777777" w:rsidR="00752870" w:rsidRPr="00BC3FD6" w:rsidRDefault="00752870" w:rsidP="009E0409">
            <w:pPr>
              <w:rPr>
                <w:rFonts w:cstheme="minorHAnsi"/>
              </w:rPr>
            </w:pPr>
            <w:r w:rsidRPr="00BC3FD6">
              <w:rPr>
                <w:rFonts w:cstheme="minorHAnsi"/>
              </w:rPr>
              <w:t>-.44</w:t>
            </w:r>
          </w:p>
        </w:tc>
        <w:tc>
          <w:tcPr>
            <w:tcW w:w="2338" w:type="dxa"/>
          </w:tcPr>
          <w:p w14:paraId="7F123296" w14:textId="77777777" w:rsidR="00752870" w:rsidRPr="00BC3FD6" w:rsidRDefault="00752870" w:rsidP="009E0409">
            <w:pPr>
              <w:rPr>
                <w:rFonts w:cstheme="minorHAnsi"/>
              </w:rPr>
            </w:pPr>
            <w:r w:rsidRPr="00BC3FD6">
              <w:rPr>
                <w:rFonts w:cstheme="minorHAnsi"/>
              </w:rPr>
              <w:t>-.38</w:t>
            </w:r>
          </w:p>
        </w:tc>
        <w:tc>
          <w:tcPr>
            <w:tcW w:w="2338" w:type="dxa"/>
          </w:tcPr>
          <w:p w14:paraId="782B9B40" w14:textId="77777777" w:rsidR="00752870" w:rsidRPr="00BC3FD6" w:rsidRDefault="00752870" w:rsidP="009E0409">
            <w:pPr>
              <w:rPr>
                <w:rFonts w:cstheme="minorHAnsi"/>
              </w:rPr>
            </w:pPr>
            <w:r w:rsidRPr="00BC3FD6">
              <w:rPr>
                <w:rFonts w:cstheme="minorHAnsi"/>
              </w:rPr>
              <w:t>.000</w:t>
            </w:r>
          </w:p>
        </w:tc>
      </w:tr>
      <w:tr w:rsidR="00752870" w:rsidRPr="00BC3FD6" w14:paraId="01314472" w14:textId="77777777" w:rsidTr="009E0409">
        <w:trPr>
          <w:trHeight w:val="57"/>
        </w:trPr>
        <w:tc>
          <w:tcPr>
            <w:tcW w:w="2337" w:type="dxa"/>
          </w:tcPr>
          <w:p w14:paraId="7CD9085A" w14:textId="77777777" w:rsidR="00752870" w:rsidRPr="00BC3FD6" w:rsidRDefault="00752870" w:rsidP="009E0409">
            <w:pPr>
              <w:rPr>
                <w:rFonts w:cstheme="minorHAnsi"/>
              </w:rPr>
            </w:pPr>
            <w:r w:rsidRPr="00BC3FD6">
              <w:rPr>
                <w:rFonts w:cstheme="minorHAnsi"/>
              </w:rPr>
              <w:t>Behavioral Disorders</w:t>
            </w:r>
          </w:p>
        </w:tc>
        <w:tc>
          <w:tcPr>
            <w:tcW w:w="2337" w:type="dxa"/>
          </w:tcPr>
          <w:p w14:paraId="2D22534A" w14:textId="77777777" w:rsidR="00752870" w:rsidRPr="00BC3FD6" w:rsidRDefault="00752870" w:rsidP="009E0409">
            <w:pPr>
              <w:rPr>
                <w:rFonts w:cstheme="minorHAnsi"/>
              </w:rPr>
            </w:pPr>
            <w:r w:rsidRPr="00BC3FD6">
              <w:rPr>
                <w:rFonts w:cstheme="minorHAnsi"/>
              </w:rPr>
              <w:t>-1.67</w:t>
            </w:r>
          </w:p>
        </w:tc>
        <w:tc>
          <w:tcPr>
            <w:tcW w:w="2338" w:type="dxa"/>
          </w:tcPr>
          <w:p w14:paraId="18E21B9F" w14:textId="77777777" w:rsidR="00752870" w:rsidRPr="00BC3FD6" w:rsidRDefault="00752870" w:rsidP="009E0409">
            <w:pPr>
              <w:rPr>
                <w:rFonts w:cstheme="minorHAnsi"/>
              </w:rPr>
            </w:pPr>
            <w:r w:rsidRPr="00BC3FD6">
              <w:rPr>
                <w:rFonts w:cstheme="minorHAnsi"/>
              </w:rPr>
              <w:t>-.31</w:t>
            </w:r>
          </w:p>
        </w:tc>
        <w:tc>
          <w:tcPr>
            <w:tcW w:w="2338" w:type="dxa"/>
          </w:tcPr>
          <w:p w14:paraId="354A5F28" w14:textId="77777777" w:rsidR="00752870" w:rsidRPr="00BC3FD6" w:rsidRDefault="00752870" w:rsidP="009E0409">
            <w:pPr>
              <w:rPr>
                <w:rFonts w:cstheme="minorHAnsi"/>
              </w:rPr>
            </w:pPr>
            <w:r w:rsidRPr="00BC3FD6">
              <w:rPr>
                <w:rFonts w:cstheme="minorHAnsi"/>
              </w:rPr>
              <w:t>.038</w:t>
            </w:r>
          </w:p>
        </w:tc>
      </w:tr>
    </w:tbl>
    <w:p w14:paraId="5A1B84C2" w14:textId="77777777" w:rsidR="00752870" w:rsidRPr="00BC3FD6" w:rsidRDefault="00752870" w:rsidP="007F5B83">
      <w:pPr>
        <w:spacing w:line="480" w:lineRule="auto"/>
        <w:rPr>
          <w:rFonts w:cstheme="minorHAnsi"/>
        </w:rPr>
      </w:pPr>
    </w:p>
    <w:p w14:paraId="065514D1" w14:textId="4375A666" w:rsidR="00160426" w:rsidRPr="00452244" w:rsidRDefault="00157837" w:rsidP="00785828">
      <w:pPr>
        <w:spacing w:line="480" w:lineRule="auto"/>
        <w:rPr>
          <w:rFonts w:cstheme="minorHAnsi"/>
        </w:rPr>
      </w:pPr>
      <w:r>
        <w:rPr>
          <w:rFonts w:cstheme="minorHAnsi"/>
        </w:rPr>
        <w:t>Model 5</w:t>
      </w:r>
    </w:p>
    <w:p w14:paraId="7739757B" w14:textId="21986D32" w:rsidR="0016469A" w:rsidRPr="00BC3FD6" w:rsidRDefault="003C1A1E" w:rsidP="00087467">
      <w:pPr>
        <w:spacing w:line="480" w:lineRule="auto"/>
        <w:ind w:firstLine="720"/>
        <w:rPr>
          <w:rFonts w:cstheme="minorHAnsi"/>
        </w:rPr>
      </w:pPr>
      <w:r>
        <w:rPr>
          <w:rFonts w:cstheme="minorHAnsi"/>
        </w:rPr>
        <w:t>Finally, t</w:t>
      </w:r>
      <w:r w:rsidR="00752870" w:rsidRPr="00BC3FD6">
        <w:rPr>
          <w:rFonts w:cstheme="minorHAnsi"/>
        </w:rPr>
        <w:t xml:space="preserve">his measure of voluntary combined the questions, </w:t>
      </w:r>
      <w:r w:rsidR="00DD4902" w:rsidRPr="00452244">
        <w:rPr>
          <w:rFonts w:cstheme="minorHAnsi"/>
        </w:rPr>
        <w:t xml:space="preserve">How I feel </w:t>
      </w:r>
      <w:r w:rsidR="00563BCC">
        <w:rPr>
          <w:rFonts w:cstheme="minorHAnsi"/>
        </w:rPr>
        <w:t>A</w:t>
      </w:r>
      <w:r w:rsidR="00DD4902" w:rsidRPr="00452244">
        <w:rPr>
          <w:rFonts w:cstheme="minorHAnsi"/>
        </w:rPr>
        <w:t xml:space="preserve">bout </w:t>
      </w:r>
      <w:r w:rsidR="00563BCC">
        <w:rPr>
          <w:rFonts w:cstheme="minorHAnsi"/>
        </w:rPr>
        <w:t>B</w:t>
      </w:r>
      <w:r w:rsidR="00DD4902" w:rsidRPr="00452244">
        <w:rPr>
          <w:rFonts w:cstheme="minorHAnsi"/>
        </w:rPr>
        <w:t xml:space="preserve">eing in the </w:t>
      </w:r>
      <w:r w:rsidR="00563BCC">
        <w:rPr>
          <w:rFonts w:cstheme="minorHAnsi"/>
        </w:rPr>
        <w:t>P</w:t>
      </w:r>
      <w:r w:rsidR="00DD4902" w:rsidRPr="00452244">
        <w:rPr>
          <w:rFonts w:cstheme="minorHAnsi"/>
        </w:rPr>
        <w:t xml:space="preserve">rogram and Being in a </w:t>
      </w:r>
      <w:r w:rsidR="00563BCC">
        <w:rPr>
          <w:rFonts w:cstheme="minorHAnsi"/>
        </w:rPr>
        <w:t>T</w:t>
      </w:r>
      <w:r w:rsidR="00DD4902" w:rsidRPr="00452244">
        <w:rPr>
          <w:rFonts w:cstheme="minorHAnsi"/>
        </w:rPr>
        <w:t xml:space="preserve">herapeutic </w:t>
      </w:r>
      <w:r w:rsidR="00563BCC">
        <w:rPr>
          <w:rFonts w:cstheme="minorHAnsi"/>
        </w:rPr>
        <w:t>P</w:t>
      </w:r>
      <w:r w:rsidR="00DD4902" w:rsidRPr="00452244">
        <w:rPr>
          <w:rFonts w:cstheme="minorHAnsi"/>
        </w:rPr>
        <w:t>rogra</w:t>
      </w:r>
      <w:r w:rsidR="00DD4902" w:rsidRPr="00D32899">
        <w:rPr>
          <w:rFonts w:cstheme="minorHAnsi"/>
        </w:rPr>
        <w:t xml:space="preserve">m </w:t>
      </w:r>
      <w:r w:rsidR="00563BCC">
        <w:rPr>
          <w:rFonts w:cstheme="minorHAnsi"/>
        </w:rPr>
        <w:t>M</w:t>
      </w:r>
      <w:r w:rsidR="00DD4902" w:rsidRPr="00D32899">
        <w:rPr>
          <w:rFonts w:cstheme="minorHAnsi"/>
        </w:rPr>
        <w:t xml:space="preserve">akes </w:t>
      </w:r>
      <w:r w:rsidR="00563BCC">
        <w:rPr>
          <w:rFonts w:cstheme="minorHAnsi"/>
        </w:rPr>
        <w:t>S</w:t>
      </w:r>
      <w:r w:rsidR="00DD4902" w:rsidRPr="00D32899">
        <w:rPr>
          <w:rFonts w:cstheme="minorHAnsi"/>
        </w:rPr>
        <w:t>ense.</w:t>
      </w:r>
      <w:r w:rsidR="00752870" w:rsidRPr="00BC3FD6">
        <w:rPr>
          <w:rFonts w:cstheme="minorHAnsi"/>
        </w:rPr>
        <w:t xml:space="preserve"> </w:t>
      </w:r>
      <w:r w:rsidR="00DD4902" w:rsidRPr="00452244">
        <w:rPr>
          <w:rFonts w:cstheme="minorHAnsi"/>
        </w:rPr>
        <w:t xml:space="preserve">Ten intake variables were </w:t>
      </w:r>
      <w:r w:rsidR="00C027CA" w:rsidRPr="00452244">
        <w:rPr>
          <w:rFonts w:cstheme="minorHAnsi"/>
        </w:rPr>
        <w:t>significant,</w:t>
      </w:r>
      <w:r w:rsidR="00DD4902" w:rsidRPr="00452244">
        <w:rPr>
          <w:rFonts w:cstheme="minorHAnsi"/>
        </w:rPr>
        <w:t xml:space="preserve"> and seven discha</w:t>
      </w:r>
      <w:r w:rsidR="0016469A" w:rsidRPr="00BC3FD6">
        <w:rPr>
          <w:rFonts w:cstheme="minorHAnsi"/>
        </w:rPr>
        <w:t>rge variables were significant</w:t>
      </w:r>
      <w:r w:rsidR="00563BCC">
        <w:rPr>
          <w:rFonts w:cstheme="minorHAnsi"/>
        </w:rPr>
        <w:t>.</w:t>
      </w:r>
      <w:r w:rsidR="0016469A" w:rsidRPr="00BC3FD6">
        <w:rPr>
          <w:rFonts w:cstheme="minorHAnsi"/>
        </w:rPr>
        <w:t xml:space="preserve"> </w:t>
      </w:r>
    </w:p>
    <w:p w14:paraId="13A313D9" w14:textId="77777777" w:rsidR="007F5B83" w:rsidRDefault="007F5B83" w:rsidP="00785828">
      <w:pPr>
        <w:spacing w:line="480" w:lineRule="auto"/>
        <w:rPr>
          <w:rFonts w:cstheme="minorHAnsi"/>
        </w:rPr>
      </w:pPr>
    </w:p>
    <w:p w14:paraId="7EC0520E" w14:textId="70D76DFA" w:rsidR="0016469A" w:rsidRDefault="0016469A" w:rsidP="00785828">
      <w:pPr>
        <w:spacing w:line="480" w:lineRule="auto"/>
        <w:rPr>
          <w:rFonts w:cstheme="minorHAnsi"/>
        </w:rPr>
      </w:pPr>
      <w:r w:rsidRPr="00BC3FD6">
        <w:rPr>
          <w:rFonts w:cstheme="minorHAnsi"/>
        </w:rPr>
        <w:t>Table 5</w:t>
      </w:r>
    </w:p>
    <w:p w14:paraId="1DEB6383" w14:textId="77777777" w:rsidR="003C1A1E" w:rsidRPr="00BC3FD6" w:rsidRDefault="003C1A1E" w:rsidP="00596A59">
      <w:pPr>
        <w:spacing w:line="480" w:lineRule="auto"/>
        <w:rPr>
          <w:rFonts w:cstheme="minorHAnsi"/>
          <w:i/>
        </w:rPr>
      </w:pPr>
      <w:r>
        <w:rPr>
          <w:rFonts w:cstheme="minorHAnsi"/>
          <w:i/>
        </w:rPr>
        <w:t xml:space="preserve">Model 5: </w:t>
      </w:r>
      <w:r w:rsidRPr="00BC3FD6">
        <w:rPr>
          <w:rFonts w:cstheme="minorHAnsi"/>
          <w:i/>
        </w:rPr>
        <w:t>Youth Attitude</w:t>
      </w:r>
    </w:p>
    <w:p w14:paraId="4BA89866" w14:textId="77777777" w:rsidR="003C1A1E" w:rsidRPr="00BC3FD6" w:rsidRDefault="003C1A1E" w:rsidP="00785828">
      <w:pPr>
        <w:spacing w:line="480" w:lineRule="auto"/>
        <w:rPr>
          <w:rFonts w:cstheme="minorHAnsi"/>
        </w:rPr>
      </w:pPr>
    </w:p>
    <w:tbl>
      <w:tblPr>
        <w:tblStyle w:val="TableGrid"/>
        <w:tblW w:w="0" w:type="auto"/>
        <w:tblBorders>
          <w:top w:val="single" w:sz="4" w:space="0" w:color="999999"/>
          <w:left w:val="none" w:sz="0" w:space="0" w:color="auto"/>
          <w:bottom w:val="none" w:sz="0" w:space="0" w:color="auto"/>
          <w:right w:val="none" w:sz="0" w:space="0" w:color="auto"/>
          <w:insideH w:val="single" w:sz="4" w:space="0" w:color="999999"/>
          <w:insideV w:val="none" w:sz="0" w:space="0" w:color="auto"/>
        </w:tblBorders>
        <w:tblLook w:val="04A0" w:firstRow="1" w:lastRow="0" w:firstColumn="1" w:lastColumn="0" w:noHBand="0" w:noVBand="1"/>
      </w:tblPr>
      <w:tblGrid>
        <w:gridCol w:w="2977"/>
        <w:gridCol w:w="1697"/>
        <w:gridCol w:w="1741"/>
        <w:gridCol w:w="1701"/>
      </w:tblGrid>
      <w:tr w:rsidR="00ED3AAA" w:rsidRPr="00BC3FD6" w14:paraId="23C1B58D" w14:textId="77777777" w:rsidTr="00BC3FD6">
        <w:tc>
          <w:tcPr>
            <w:tcW w:w="2977" w:type="dxa"/>
          </w:tcPr>
          <w:p w14:paraId="6A76C8BC" w14:textId="44F228D2" w:rsidR="0091685B" w:rsidRPr="00785828" w:rsidRDefault="0091685B" w:rsidP="009E0409">
            <w:pPr>
              <w:rPr>
                <w:rFonts w:cstheme="minorHAnsi"/>
                <w:b/>
              </w:rPr>
            </w:pPr>
            <w:r w:rsidRPr="00785828">
              <w:rPr>
                <w:rFonts w:cstheme="minorHAnsi"/>
                <w:b/>
              </w:rPr>
              <w:t>Variable</w:t>
            </w:r>
          </w:p>
        </w:tc>
        <w:tc>
          <w:tcPr>
            <w:tcW w:w="1697" w:type="dxa"/>
          </w:tcPr>
          <w:p w14:paraId="1914C9DF" w14:textId="77777777" w:rsidR="0091685B" w:rsidRPr="00785828" w:rsidRDefault="0091685B" w:rsidP="009E0409">
            <w:pPr>
              <w:rPr>
                <w:rFonts w:cstheme="minorHAnsi"/>
                <w:b/>
              </w:rPr>
            </w:pPr>
            <w:r w:rsidRPr="00785828">
              <w:rPr>
                <w:rFonts w:cstheme="minorHAnsi"/>
                <w:b/>
              </w:rPr>
              <w:t xml:space="preserve">Lower Confidence </w:t>
            </w:r>
          </w:p>
          <w:p w14:paraId="69FFD5C5" w14:textId="4D9131B9" w:rsidR="0091685B" w:rsidRPr="00785828" w:rsidRDefault="0091685B" w:rsidP="009E0409">
            <w:pPr>
              <w:rPr>
                <w:rFonts w:cstheme="minorHAnsi"/>
                <w:b/>
              </w:rPr>
            </w:pPr>
            <w:r w:rsidRPr="00785828">
              <w:rPr>
                <w:rFonts w:cstheme="minorHAnsi"/>
                <w:b/>
              </w:rPr>
              <w:t>Interval</w:t>
            </w:r>
          </w:p>
        </w:tc>
        <w:tc>
          <w:tcPr>
            <w:tcW w:w="1741" w:type="dxa"/>
          </w:tcPr>
          <w:p w14:paraId="562D6B82" w14:textId="77777777" w:rsidR="0091685B" w:rsidRPr="00785828" w:rsidRDefault="0091685B" w:rsidP="009E0409">
            <w:pPr>
              <w:rPr>
                <w:rFonts w:cstheme="minorHAnsi"/>
                <w:b/>
              </w:rPr>
            </w:pPr>
            <w:r w:rsidRPr="00785828">
              <w:rPr>
                <w:rFonts w:cstheme="minorHAnsi"/>
                <w:b/>
              </w:rPr>
              <w:t>Upper Confidence</w:t>
            </w:r>
          </w:p>
          <w:p w14:paraId="16B8E1FA" w14:textId="27824A3F" w:rsidR="0091685B" w:rsidRPr="00785828" w:rsidRDefault="0091685B" w:rsidP="009E0409">
            <w:pPr>
              <w:rPr>
                <w:rFonts w:cstheme="minorHAnsi"/>
                <w:b/>
              </w:rPr>
            </w:pPr>
            <w:r w:rsidRPr="00785828">
              <w:rPr>
                <w:rFonts w:cstheme="minorHAnsi"/>
                <w:b/>
              </w:rPr>
              <w:t xml:space="preserve"> Interval</w:t>
            </w:r>
          </w:p>
        </w:tc>
        <w:tc>
          <w:tcPr>
            <w:tcW w:w="1701" w:type="dxa"/>
          </w:tcPr>
          <w:p w14:paraId="4DC1ED84" w14:textId="4C671B91" w:rsidR="0091685B" w:rsidRPr="00785828" w:rsidRDefault="0091685B" w:rsidP="009E0409">
            <w:pPr>
              <w:rPr>
                <w:rFonts w:cstheme="minorHAnsi"/>
                <w:b/>
              </w:rPr>
            </w:pPr>
            <w:r w:rsidRPr="00785828">
              <w:rPr>
                <w:rFonts w:cstheme="minorHAnsi"/>
                <w:b/>
              </w:rPr>
              <w:t>Adjusted p-value</w:t>
            </w:r>
          </w:p>
        </w:tc>
      </w:tr>
      <w:tr w:rsidR="00ED3AAA" w:rsidRPr="00BC3FD6" w14:paraId="71E6AB8F" w14:textId="77777777" w:rsidTr="00BC3FD6">
        <w:tc>
          <w:tcPr>
            <w:tcW w:w="2977" w:type="dxa"/>
          </w:tcPr>
          <w:p w14:paraId="595E9878" w14:textId="1C8E49F6" w:rsidR="0091685B" w:rsidRPr="00BC3FD6" w:rsidRDefault="00ED3AAA" w:rsidP="009E0409">
            <w:pPr>
              <w:rPr>
                <w:rFonts w:cstheme="minorHAnsi"/>
              </w:rPr>
            </w:pPr>
            <w:r w:rsidRPr="00BC3FD6">
              <w:rPr>
                <w:rFonts w:cstheme="minorHAnsi"/>
              </w:rPr>
              <w:t>Interpersonal Relationships Client Intake</w:t>
            </w:r>
          </w:p>
        </w:tc>
        <w:tc>
          <w:tcPr>
            <w:tcW w:w="1697" w:type="dxa"/>
          </w:tcPr>
          <w:p w14:paraId="1D0C20EB" w14:textId="19B82761" w:rsidR="0091685B" w:rsidRPr="00BC3FD6" w:rsidRDefault="00ED3AAA" w:rsidP="009E0409">
            <w:pPr>
              <w:rPr>
                <w:rFonts w:cstheme="minorHAnsi"/>
              </w:rPr>
            </w:pPr>
            <w:r w:rsidRPr="00BC3FD6">
              <w:rPr>
                <w:rFonts w:cstheme="minorHAnsi"/>
              </w:rPr>
              <w:t>-1.84</w:t>
            </w:r>
          </w:p>
        </w:tc>
        <w:tc>
          <w:tcPr>
            <w:tcW w:w="1741" w:type="dxa"/>
          </w:tcPr>
          <w:p w14:paraId="75578B5E" w14:textId="48CB72E1" w:rsidR="0091685B" w:rsidRPr="00BC3FD6" w:rsidRDefault="00ED3AAA" w:rsidP="009E0409">
            <w:pPr>
              <w:rPr>
                <w:rFonts w:cstheme="minorHAnsi"/>
              </w:rPr>
            </w:pPr>
            <w:r w:rsidRPr="00BC3FD6">
              <w:rPr>
                <w:rFonts w:cstheme="minorHAnsi"/>
              </w:rPr>
              <w:t>-.87</w:t>
            </w:r>
          </w:p>
        </w:tc>
        <w:tc>
          <w:tcPr>
            <w:tcW w:w="1701" w:type="dxa"/>
          </w:tcPr>
          <w:p w14:paraId="3A8A9799" w14:textId="4002F5E2" w:rsidR="0091685B" w:rsidRPr="00BC3FD6" w:rsidRDefault="00ED3AAA" w:rsidP="009E0409">
            <w:pPr>
              <w:rPr>
                <w:rFonts w:cstheme="minorHAnsi"/>
              </w:rPr>
            </w:pPr>
            <w:r w:rsidRPr="00BC3FD6">
              <w:rPr>
                <w:rFonts w:cstheme="minorHAnsi"/>
              </w:rPr>
              <w:t>.000</w:t>
            </w:r>
          </w:p>
        </w:tc>
      </w:tr>
      <w:tr w:rsidR="00ED3AAA" w:rsidRPr="00BC3FD6" w14:paraId="014B8594" w14:textId="77777777" w:rsidTr="00BC3FD6">
        <w:tc>
          <w:tcPr>
            <w:tcW w:w="2977" w:type="dxa"/>
          </w:tcPr>
          <w:p w14:paraId="39508B21" w14:textId="4C9FB844" w:rsidR="0091685B" w:rsidRPr="00BC3FD6" w:rsidRDefault="00ED3AAA" w:rsidP="009E0409">
            <w:pPr>
              <w:rPr>
                <w:rFonts w:cstheme="minorHAnsi"/>
              </w:rPr>
            </w:pPr>
            <w:r w:rsidRPr="00BC3FD6">
              <w:rPr>
                <w:rFonts w:cstheme="minorHAnsi"/>
              </w:rPr>
              <w:t>Social Problems Client Intake</w:t>
            </w:r>
          </w:p>
        </w:tc>
        <w:tc>
          <w:tcPr>
            <w:tcW w:w="1697" w:type="dxa"/>
          </w:tcPr>
          <w:p w14:paraId="61F64654" w14:textId="266CE863" w:rsidR="0091685B" w:rsidRPr="00BC3FD6" w:rsidRDefault="00ED3AAA" w:rsidP="009E0409">
            <w:pPr>
              <w:rPr>
                <w:rFonts w:cstheme="minorHAnsi"/>
              </w:rPr>
            </w:pPr>
            <w:r w:rsidRPr="00BC3FD6">
              <w:rPr>
                <w:rFonts w:cstheme="minorHAnsi"/>
              </w:rPr>
              <w:t>-1.49</w:t>
            </w:r>
          </w:p>
        </w:tc>
        <w:tc>
          <w:tcPr>
            <w:tcW w:w="1741" w:type="dxa"/>
          </w:tcPr>
          <w:p w14:paraId="3FF50073" w14:textId="3B1BF615" w:rsidR="0091685B" w:rsidRPr="00BC3FD6" w:rsidRDefault="00ED3AAA" w:rsidP="009E0409">
            <w:pPr>
              <w:rPr>
                <w:rFonts w:cstheme="minorHAnsi"/>
              </w:rPr>
            </w:pPr>
            <w:r w:rsidRPr="00BC3FD6">
              <w:rPr>
                <w:rFonts w:cstheme="minorHAnsi"/>
              </w:rPr>
              <w:t>-.46</w:t>
            </w:r>
          </w:p>
        </w:tc>
        <w:tc>
          <w:tcPr>
            <w:tcW w:w="1701" w:type="dxa"/>
          </w:tcPr>
          <w:p w14:paraId="351EFFE3" w14:textId="3ABC4E7C" w:rsidR="0091685B" w:rsidRPr="00BC3FD6" w:rsidRDefault="00ED3AAA" w:rsidP="009E0409">
            <w:pPr>
              <w:rPr>
                <w:rFonts w:cstheme="minorHAnsi"/>
              </w:rPr>
            </w:pPr>
            <w:r w:rsidRPr="00BC3FD6">
              <w:rPr>
                <w:rFonts w:cstheme="minorHAnsi"/>
              </w:rPr>
              <w:t>.001</w:t>
            </w:r>
          </w:p>
        </w:tc>
      </w:tr>
      <w:tr w:rsidR="00ED3AAA" w:rsidRPr="00BC3FD6" w14:paraId="3B162128" w14:textId="77777777" w:rsidTr="00BC3FD6">
        <w:tc>
          <w:tcPr>
            <w:tcW w:w="2977" w:type="dxa"/>
          </w:tcPr>
          <w:p w14:paraId="495037A3" w14:textId="651BB021" w:rsidR="0091685B" w:rsidRPr="00BC3FD6" w:rsidRDefault="00ED3AAA" w:rsidP="009E0409">
            <w:pPr>
              <w:rPr>
                <w:rFonts w:cstheme="minorHAnsi"/>
              </w:rPr>
            </w:pPr>
            <w:r w:rsidRPr="00BC3FD6">
              <w:rPr>
                <w:rFonts w:cstheme="minorHAnsi"/>
              </w:rPr>
              <w:t>Behavioral Distress Client Intake</w:t>
            </w:r>
          </w:p>
        </w:tc>
        <w:tc>
          <w:tcPr>
            <w:tcW w:w="1697" w:type="dxa"/>
          </w:tcPr>
          <w:p w14:paraId="25733CE3" w14:textId="7240CDF5" w:rsidR="0091685B" w:rsidRPr="00BC3FD6" w:rsidRDefault="00ED3AAA" w:rsidP="009E0409">
            <w:pPr>
              <w:rPr>
                <w:rFonts w:cstheme="minorHAnsi"/>
              </w:rPr>
            </w:pPr>
            <w:r w:rsidRPr="00BC3FD6">
              <w:rPr>
                <w:rFonts w:cstheme="minorHAnsi"/>
              </w:rPr>
              <w:t>.19</w:t>
            </w:r>
          </w:p>
        </w:tc>
        <w:tc>
          <w:tcPr>
            <w:tcW w:w="1741" w:type="dxa"/>
          </w:tcPr>
          <w:p w14:paraId="50F39925" w14:textId="3B2A2664" w:rsidR="0091685B" w:rsidRPr="00BC3FD6" w:rsidRDefault="00ED3AAA" w:rsidP="009E0409">
            <w:pPr>
              <w:rPr>
                <w:rFonts w:cstheme="minorHAnsi"/>
              </w:rPr>
            </w:pPr>
            <w:r w:rsidRPr="00BC3FD6">
              <w:rPr>
                <w:rFonts w:cstheme="minorHAnsi"/>
              </w:rPr>
              <w:t>1.53</w:t>
            </w:r>
          </w:p>
        </w:tc>
        <w:tc>
          <w:tcPr>
            <w:tcW w:w="1701" w:type="dxa"/>
          </w:tcPr>
          <w:p w14:paraId="2C4701A0" w14:textId="5B0FA3DE" w:rsidR="0091685B" w:rsidRPr="00BC3FD6" w:rsidRDefault="00ED3AAA" w:rsidP="009E0409">
            <w:pPr>
              <w:rPr>
                <w:rFonts w:cstheme="minorHAnsi"/>
              </w:rPr>
            </w:pPr>
            <w:r w:rsidRPr="00BC3FD6">
              <w:rPr>
                <w:rFonts w:cstheme="minorHAnsi"/>
              </w:rPr>
              <w:t>.028</w:t>
            </w:r>
          </w:p>
        </w:tc>
      </w:tr>
      <w:tr w:rsidR="00ED3AAA" w:rsidRPr="00BC3FD6" w14:paraId="2F75886A" w14:textId="77777777" w:rsidTr="00BC3FD6">
        <w:tc>
          <w:tcPr>
            <w:tcW w:w="2977" w:type="dxa"/>
          </w:tcPr>
          <w:p w14:paraId="5B02C0B0" w14:textId="03460860" w:rsidR="0091685B" w:rsidRPr="00BC3FD6" w:rsidRDefault="00ED3AAA" w:rsidP="009E0409">
            <w:pPr>
              <w:rPr>
                <w:rFonts w:cstheme="minorHAnsi"/>
              </w:rPr>
            </w:pPr>
            <w:r w:rsidRPr="00BC3FD6">
              <w:rPr>
                <w:rFonts w:cstheme="minorHAnsi"/>
              </w:rPr>
              <w:lastRenderedPageBreak/>
              <w:t>Inte</w:t>
            </w:r>
            <w:r w:rsidR="008C0006">
              <w:rPr>
                <w:rFonts w:cstheme="minorHAnsi"/>
              </w:rPr>
              <w:t>r</w:t>
            </w:r>
            <w:r w:rsidRPr="00BC3FD6">
              <w:rPr>
                <w:rFonts w:cstheme="minorHAnsi"/>
              </w:rPr>
              <w:t>personal Relationships Parent Intake</w:t>
            </w:r>
          </w:p>
        </w:tc>
        <w:tc>
          <w:tcPr>
            <w:tcW w:w="1697" w:type="dxa"/>
          </w:tcPr>
          <w:p w14:paraId="13A712E1" w14:textId="7B4B8A12" w:rsidR="0091685B" w:rsidRPr="00BC3FD6" w:rsidRDefault="00ED3AAA" w:rsidP="009E0409">
            <w:pPr>
              <w:rPr>
                <w:rFonts w:cstheme="minorHAnsi"/>
              </w:rPr>
            </w:pPr>
            <w:r w:rsidRPr="00BC3FD6">
              <w:rPr>
                <w:rFonts w:cstheme="minorHAnsi"/>
              </w:rPr>
              <w:t>-2.61</w:t>
            </w:r>
          </w:p>
        </w:tc>
        <w:tc>
          <w:tcPr>
            <w:tcW w:w="1741" w:type="dxa"/>
          </w:tcPr>
          <w:p w14:paraId="0B8C0DA5" w14:textId="14786627" w:rsidR="0091685B" w:rsidRPr="00BC3FD6" w:rsidRDefault="00ED3AAA" w:rsidP="009E0409">
            <w:pPr>
              <w:rPr>
                <w:rFonts w:cstheme="minorHAnsi"/>
              </w:rPr>
            </w:pPr>
            <w:r w:rsidRPr="00BC3FD6">
              <w:rPr>
                <w:rFonts w:cstheme="minorHAnsi"/>
              </w:rPr>
              <w:t>-</w:t>
            </w:r>
            <w:r w:rsidR="0082097C" w:rsidRPr="00BC3FD6">
              <w:rPr>
                <w:rFonts w:cstheme="minorHAnsi"/>
              </w:rPr>
              <w:t>1.26</w:t>
            </w:r>
          </w:p>
        </w:tc>
        <w:tc>
          <w:tcPr>
            <w:tcW w:w="1701" w:type="dxa"/>
          </w:tcPr>
          <w:p w14:paraId="16F4267F" w14:textId="69F3B4B1" w:rsidR="0091685B" w:rsidRPr="00BC3FD6" w:rsidRDefault="0082097C" w:rsidP="009E0409">
            <w:pPr>
              <w:rPr>
                <w:rFonts w:cstheme="minorHAnsi"/>
              </w:rPr>
            </w:pPr>
            <w:r w:rsidRPr="00BC3FD6">
              <w:rPr>
                <w:rFonts w:cstheme="minorHAnsi"/>
              </w:rPr>
              <w:t>.000</w:t>
            </w:r>
          </w:p>
        </w:tc>
      </w:tr>
      <w:tr w:rsidR="00ED3AAA" w:rsidRPr="00BC3FD6" w14:paraId="7D8D78D9" w14:textId="77777777" w:rsidTr="00BC3FD6">
        <w:tc>
          <w:tcPr>
            <w:tcW w:w="2977" w:type="dxa"/>
          </w:tcPr>
          <w:p w14:paraId="4AFF1FC7" w14:textId="4567D1ED" w:rsidR="0091685B" w:rsidRPr="00BC3FD6" w:rsidRDefault="0082097C" w:rsidP="009E0409">
            <w:pPr>
              <w:rPr>
                <w:rFonts w:cstheme="minorHAnsi"/>
              </w:rPr>
            </w:pPr>
            <w:r w:rsidRPr="00BC3FD6">
              <w:rPr>
                <w:rFonts w:cstheme="minorHAnsi"/>
              </w:rPr>
              <w:t>Social Problems Parent Intake</w:t>
            </w:r>
          </w:p>
        </w:tc>
        <w:tc>
          <w:tcPr>
            <w:tcW w:w="1697" w:type="dxa"/>
          </w:tcPr>
          <w:p w14:paraId="3872E3E5" w14:textId="3AED52F4" w:rsidR="0091685B" w:rsidRPr="00BC3FD6" w:rsidRDefault="0082097C" w:rsidP="009E0409">
            <w:pPr>
              <w:rPr>
                <w:rFonts w:cstheme="minorHAnsi"/>
              </w:rPr>
            </w:pPr>
            <w:r w:rsidRPr="00BC3FD6">
              <w:rPr>
                <w:rFonts w:cstheme="minorHAnsi"/>
              </w:rPr>
              <w:t>-2.07</w:t>
            </w:r>
          </w:p>
        </w:tc>
        <w:tc>
          <w:tcPr>
            <w:tcW w:w="1741" w:type="dxa"/>
          </w:tcPr>
          <w:p w14:paraId="2A9D906D" w14:textId="3D943D06" w:rsidR="0091685B" w:rsidRPr="00BC3FD6" w:rsidRDefault="0082097C" w:rsidP="009E0409">
            <w:pPr>
              <w:rPr>
                <w:rFonts w:cstheme="minorHAnsi"/>
              </w:rPr>
            </w:pPr>
            <w:r w:rsidRPr="00BC3FD6">
              <w:rPr>
                <w:rFonts w:cstheme="minorHAnsi"/>
              </w:rPr>
              <w:t>-.86</w:t>
            </w:r>
          </w:p>
        </w:tc>
        <w:tc>
          <w:tcPr>
            <w:tcW w:w="1701" w:type="dxa"/>
          </w:tcPr>
          <w:p w14:paraId="79BA5CF7" w14:textId="7AF5D59C" w:rsidR="0091685B" w:rsidRPr="00BC3FD6" w:rsidRDefault="0082097C" w:rsidP="009E0409">
            <w:pPr>
              <w:rPr>
                <w:rFonts w:cstheme="minorHAnsi"/>
              </w:rPr>
            </w:pPr>
            <w:r w:rsidRPr="00BC3FD6">
              <w:rPr>
                <w:rFonts w:cstheme="minorHAnsi"/>
              </w:rPr>
              <w:t>.000</w:t>
            </w:r>
          </w:p>
        </w:tc>
      </w:tr>
      <w:tr w:rsidR="00ED3AAA" w:rsidRPr="008C0006" w14:paraId="73093212" w14:textId="77777777" w:rsidTr="00BC3FD6">
        <w:tc>
          <w:tcPr>
            <w:tcW w:w="2977" w:type="dxa"/>
          </w:tcPr>
          <w:p w14:paraId="37620642" w14:textId="506F1131" w:rsidR="0091685B" w:rsidRPr="00BC3FD6" w:rsidRDefault="0082097C" w:rsidP="009E0409">
            <w:pPr>
              <w:rPr>
                <w:rFonts w:cstheme="minorHAnsi"/>
              </w:rPr>
            </w:pPr>
            <w:r w:rsidRPr="00BC3FD6">
              <w:rPr>
                <w:rFonts w:cstheme="minorHAnsi"/>
              </w:rPr>
              <w:t>Feel About Being There, Intake</w:t>
            </w:r>
          </w:p>
        </w:tc>
        <w:tc>
          <w:tcPr>
            <w:tcW w:w="1697" w:type="dxa"/>
          </w:tcPr>
          <w:p w14:paraId="4696DB55" w14:textId="4FF36C0D" w:rsidR="0091685B" w:rsidRPr="00BC3FD6" w:rsidRDefault="0082097C" w:rsidP="009E0409">
            <w:pPr>
              <w:rPr>
                <w:rFonts w:cstheme="minorHAnsi"/>
              </w:rPr>
            </w:pPr>
            <w:r w:rsidRPr="00BC3FD6">
              <w:rPr>
                <w:rFonts w:cstheme="minorHAnsi"/>
              </w:rPr>
              <w:t>1.66</w:t>
            </w:r>
          </w:p>
        </w:tc>
        <w:tc>
          <w:tcPr>
            <w:tcW w:w="1741" w:type="dxa"/>
          </w:tcPr>
          <w:p w14:paraId="24691F0D" w14:textId="4885141A" w:rsidR="0091685B" w:rsidRPr="00BC3FD6" w:rsidRDefault="0082097C" w:rsidP="009E0409">
            <w:pPr>
              <w:rPr>
                <w:rFonts w:cstheme="minorHAnsi"/>
              </w:rPr>
            </w:pPr>
            <w:r w:rsidRPr="00BC3FD6">
              <w:rPr>
                <w:rFonts w:cstheme="minorHAnsi"/>
              </w:rPr>
              <w:t>1.77</w:t>
            </w:r>
          </w:p>
        </w:tc>
        <w:tc>
          <w:tcPr>
            <w:tcW w:w="1701" w:type="dxa"/>
          </w:tcPr>
          <w:p w14:paraId="6FD90106" w14:textId="3460FA12" w:rsidR="0091685B" w:rsidRPr="008C0006" w:rsidRDefault="0082097C" w:rsidP="009E0409">
            <w:pPr>
              <w:rPr>
                <w:rFonts w:cstheme="minorHAnsi"/>
              </w:rPr>
            </w:pPr>
            <w:r w:rsidRPr="00BC3FD6">
              <w:rPr>
                <w:rFonts w:cstheme="minorHAnsi"/>
              </w:rPr>
              <w:t>.000</w:t>
            </w:r>
          </w:p>
        </w:tc>
      </w:tr>
      <w:tr w:rsidR="00ED3AAA" w:rsidRPr="008C0006" w14:paraId="080D3FA0" w14:textId="77777777" w:rsidTr="00BC3FD6">
        <w:tc>
          <w:tcPr>
            <w:tcW w:w="2977" w:type="dxa"/>
          </w:tcPr>
          <w:p w14:paraId="42D2D626" w14:textId="3FE702CD" w:rsidR="0091685B" w:rsidRPr="008C0006" w:rsidRDefault="0082097C" w:rsidP="009E0409">
            <w:pPr>
              <w:rPr>
                <w:rFonts w:cstheme="minorHAnsi"/>
              </w:rPr>
            </w:pPr>
            <w:r w:rsidRPr="008C0006">
              <w:rPr>
                <w:rFonts w:cstheme="minorHAnsi"/>
              </w:rPr>
              <w:t>Makes Sense to be in a Therapeutic Program Intake</w:t>
            </w:r>
          </w:p>
        </w:tc>
        <w:tc>
          <w:tcPr>
            <w:tcW w:w="1697" w:type="dxa"/>
          </w:tcPr>
          <w:p w14:paraId="2D6E4227" w14:textId="2232E1FC" w:rsidR="0091685B" w:rsidRPr="008C0006" w:rsidRDefault="0082097C" w:rsidP="009E0409">
            <w:pPr>
              <w:rPr>
                <w:rFonts w:cstheme="minorHAnsi"/>
              </w:rPr>
            </w:pPr>
            <w:r w:rsidRPr="008C0006">
              <w:rPr>
                <w:rFonts w:cstheme="minorHAnsi"/>
              </w:rPr>
              <w:t>40.85</w:t>
            </w:r>
          </w:p>
        </w:tc>
        <w:tc>
          <w:tcPr>
            <w:tcW w:w="1741" w:type="dxa"/>
          </w:tcPr>
          <w:p w14:paraId="79EC9D8B" w14:textId="151455F8" w:rsidR="0091685B" w:rsidRPr="008C0006" w:rsidRDefault="0082097C" w:rsidP="009E0409">
            <w:pPr>
              <w:rPr>
                <w:rFonts w:cstheme="minorHAnsi"/>
              </w:rPr>
            </w:pPr>
            <w:r w:rsidRPr="008C0006">
              <w:rPr>
                <w:rFonts w:cstheme="minorHAnsi"/>
              </w:rPr>
              <w:t>42.85</w:t>
            </w:r>
          </w:p>
        </w:tc>
        <w:tc>
          <w:tcPr>
            <w:tcW w:w="1701" w:type="dxa"/>
          </w:tcPr>
          <w:p w14:paraId="0564D35D" w14:textId="4832C144" w:rsidR="0091685B" w:rsidRPr="008C0006" w:rsidRDefault="0082097C" w:rsidP="009E0409">
            <w:pPr>
              <w:rPr>
                <w:rFonts w:cstheme="minorHAnsi"/>
              </w:rPr>
            </w:pPr>
            <w:r w:rsidRPr="008C0006">
              <w:rPr>
                <w:rFonts w:cstheme="minorHAnsi"/>
              </w:rPr>
              <w:t>.000</w:t>
            </w:r>
          </w:p>
        </w:tc>
      </w:tr>
      <w:tr w:rsidR="00ED3AAA" w:rsidRPr="008C0006" w14:paraId="564A3635" w14:textId="77777777" w:rsidTr="00BC3FD6">
        <w:tc>
          <w:tcPr>
            <w:tcW w:w="2977" w:type="dxa"/>
          </w:tcPr>
          <w:p w14:paraId="7F4E905F" w14:textId="364CEB2E" w:rsidR="0091685B" w:rsidRPr="008C0006" w:rsidRDefault="0082097C" w:rsidP="009E0409">
            <w:pPr>
              <w:rPr>
                <w:rFonts w:cstheme="minorHAnsi"/>
              </w:rPr>
            </w:pPr>
            <w:r w:rsidRPr="008C0006">
              <w:rPr>
                <w:rFonts w:cstheme="minorHAnsi"/>
              </w:rPr>
              <w:t>I Want a Positive Change Intake</w:t>
            </w:r>
          </w:p>
        </w:tc>
        <w:tc>
          <w:tcPr>
            <w:tcW w:w="1697" w:type="dxa"/>
          </w:tcPr>
          <w:p w14:paraId="04059602" w14:textId="1C634A11" w:rsidR="0091685B" w:rsidRPr="008C0006" w:rsidRDefault="0082097C" w:rsidP="009E0409">
            <w:pPr>
              <w:rPr>
                <w:rFonts w:cstheme="minorHAnsi"/>
              </w:rPr>
            </w:pPr>
            <w:r w:rsidRPr="008C0006">
              <w:rPr>
                <w:rFonts w:cstheme="minorHAnsi"/>
              </w:rPr>
              <w:t>15.17</w:t>
            </w:r>
          </w:p>
        </w:tc>
        <w:tc>
          <w:tcPr>
            <w:tcW w:w="1741" w:type="dxa"/>
          </w:tcPr>
          <w:p w14:paraId="65588A30" w14:textId="281D2E9E" w:rsidR="0091685B" w:rsidRPr="008C0006" w:rsidRDefault="0082097C" w:rsidP="009E0409">
            <w:pPr>
              <w:rPr>
                <w:rFonts w:cstheme="minorHAnsi"/>
              </w:rPr>
            </w:pPr>
            <w:r w:rsidRPr="008C0006">
              <w:rPr>
                <w:rFonts w:cstheme="minorHAnsi"/>
              </w:rPr>
              <w:t>17.49</w:t>
            </w:r>
          </w:p>
        </w:tc>
        <w:tc>
          <w:tcPr>
            <w:tcW w:w="1701" w:type="dxa"/>
          </w:tcPr>
          <w:p w14:paraId="10BA4DE0" w14:textId="02921EF8" w:rsidR="0091685B" w:rsidRPr="008C0006" w:rsidRDefault="0082097C" w:rsidP="009E0409">
            <w:pPr>
              <w:rPr>
                <w:rFonts w:cstheme="minorHAnsi"/>
              </w:rPr>
            </w:pPr>
            <w:r w:rsidRPr="008C0006">
              <w:rPr>
                <w:rFonts w:cstheme="minorHAnsi"/>
              </w:rPr>
              <w:t>.000</w:t>
            </w:r>
          </w:p>
        </w:tc>
      </w:tr>
      <w:tr w:rsidR="00ED3AAA" w:rsidRPr="008C0006" w14:paraId="3F371142" w14:textId="77777777" w:rsidTr="00BC3FD6">
        <w:tc>
          <w:tcPr>
            <w:tcW w:w="2977" w:type="dxa"/>
          </w:tcPr>
          <w:p w14:paraId="780E730E" w14:textId="3ABAD315" w:rsidR="0091685B" w:rsidRPr="008C0006" w:rsidRDefault="0082097C" w:rsidP="009E0409">
            <w:pPr>
              <w:rPr>
                <w:rFonts w:cstheme="minorHAnsi"/>
              </w:rPr>
            </w:pPr>
            <w:r w:rsidRPr="008C0006">
              <w:rPr>
                <w:rFonts w:cstheme="minorHAnsi"/>
              </w:rPr>
              <w:t>Transported-Client Intake</w:t>
            </w:r>
          </w:p>
        </w:tc>
        <w:tc>
          <w:tcPr>
            <w:tcW w:w="1697" w:type="dxa"/>
          </w:tcPr>
          <w:p w14:paraId="5D60DE30" w14:textId="2C408EF2" w:rsidR="0091685B" w:rsidRPr="008C0006" w:rsidRDefault="0082097C" w:rsidP="009E0409">
            <w:pPr>
              <w:rPr>
                <w:rFonts w:cstheme="minorHAnsi"/>
              </w:rPr>
            </w:pPr>
            <w:r w:rsidRPr="008C0006">
              <w:rPr>
                <w:rFonts w:cstheme="minorHAnsi"/>
              </w:rPr>
              <w:t>.22</w:t>
            </w:r>
          </w:p>
        </w:tc>
        <w:tc>
          <w:tcPr>
            <w:tcW w:w="1741" w:type="dxa"/>
          </w:tcPr>
          <w:p w14:paraId="6838CC40" w14:textId="43B89AE1" w:rsidR="0091685B" w:rsidRPr="008C0006" w:rsidRDefault="0082097C" w:rsidP="009E0409">
            <w:pPr>
              <w:rPr>
                <w:rFonts w:cstheme="minorHAnsi"/>
              </w:rPr>
            </w:pPr>
            <w:r w:rsidRPr="008C0006">
              <w:rPr>
                <w:rFonts w:cstheme="minorHAnsi"/>
              </w:rPr>
              <w:t>.3</w:t>
            </w:r>
          </w:p>
        </w:tc>
        <w:tc>
          <w:tcPr>
            <w:tcW w:w="1701" w:type="dxa"/>
          </w:tcPr>
          <w:p w14:paraId="660093E8" w14:textId="700EC37B" w:rsidR="0091685B" w:rsidRPr="008C0006" w:rsidRDefault="0082097C" w:rsidP="009E0409">
            <w:pPr>
              <w:rPr>
                <w:rFonts w:cstheme="minorHAnsi"/>
              </w:rPr>
            </w:pPr>
            <w:r w:rsidRPr="008C0006">
              <w:rPr>
                <w:rFonts w:cstheme="minorHAnsi"/>
              </w:rPr>
              <w:t>.000</w:t>
            </w:r>
          </w:p>
        </w:tc>
      </w:tr>
      <w:tr w:rsidR="00ED3AAA" w:rsidRPr="008C0006" w14:paraId="75D6CD8B" w14:textId="77777777" w:rsidTr="00BC3FD6">
        <w:tc>
          <w:tcPr>
            <w:tcW w:w="2977" w:type="dxa"/>
          </w:tcPr>
          <w:p w14:paraId="3E9DF2FC" w14:textId="58BB38D7" w:rsidR="0091685B" w:rsidRPr="008C0006" w:rsidRDefault="0082097C" w:rsidP="009E0409">
            <w:pPr>
              <w:rPr>
                <w:rFonts w:cstheme="minorHAnsi"/>
              </w:rPr>
            </w:pPr>
            <w:r w:rsidRPr="008C0006">
              <w:rPr>
                <w:rFonts w:cstheme="minorHAnsi"/>
              </w:rPr>
              <w:t>Transport Necessary-Client Intake</w:t>
            </w:r>
          </w:p>
        </w:tc>
        <w:tc>
          <w:tcPr>
            <w:tcW w:w="1697" w:type="dxa"/>
          </w:tcPr>
          <w:p w14:paraId="4C7F7780" w14:textId="218083DF" w:rsidR="0091685B" w:rsidRPr="008C0006" w:rsidRDefault="0082097C" w:rsidP="009E0409">
            <w:pPr>
              <w:rPr>
                <w:rFonts w:cstheme="minorHAnsi"/>
              </w:rPr>
            </w:pPr>
            <w:r w:rsidRPr="008C0006">
              <w:rPr>
                <w:rFonts w:cstheme="minorHAnsi"/>
              </w:rPr>
              <w:t>4.16</w:t>
            </w:r>
          </w:p>
        </w:tc>
        <w:tc>
          <w:tcPr>
            <w:tcW w:w="1741" w:type="dxa"/>
          </w:tcPr>
          <w:p w14:paraId="51184E0E" w14:textId="5A4FCDD6" w:rsidR="0091685B" w:rsidRPr="008C0006" w:rsidRDefault="0082097C" w:rsidP="009E0409">
            <w:pPr>
              <w:rPr>
                <w:rFonts w:cstheme="minorHAnsi"/>
              </w:rPr>
            </w:pPr>
            <w:r w:rsidRPr="008C0006">
              <w:rPr>
                <w:rFonts w:cstheme="minorHAnsi"/>
              </w:rPr>
              <w:t>14.07</w:t>
            </w:r>
          </w:p>
        </w:tc>
        <w:tc>
          <w:tcPr>
            <w:tcW w:w="1701" w:type="dxa"/>
          </w:tcPr>
          <w:p w14:paraId="2C773FC9" w14:textId="4298840D" w:rsidR="0091685B" w:rsidRPr="008C0006" w:rsidRDefault="0082097C" w:rsidP="009E0409">
            <w:pPr>
              <w:rPr>
                <w:rFonts w:cstheme="minorHAnsi"/>
              </w:rPr>
            </w:pPr>
            <w:r w:rsidRPr="008C0006">
              <w:rPr>
                <w:rFonts w:cstheme="minorHAnsi"/>
              </w:rPr>
              <w:t>.001</w:t>
            </w:r>
          </w:p>
        </w:tc>
      </w:tr>
      <w:tr w:rsidR="00ED3AAA" w:rsidRPr="008C0006" w14:paraId="094374C1" w14:textId="77777777" w:rsidTr="00BC3FD6">
        <w:tc>
          <w:tcPr>
            <w:tcW w:w="2977" w:type="dxa"/>
          </w:tcPr>
          <w:p w14:paraId="4C98514B" w14:textId="3B62CB39" w:rsidR="0091685B" w:rsidRPr="008C0006" w:rsidRDefault="0082097C" w:rsidP="009E0409">
            <w:pPr>
              <w:rPr>
                <w:rFonts w:cstheme="minorHAnsi"/>
              </w:rPr>
            </w:pPr>
            <w:r w:rsidRPr="008C0006">
              <w:rPr>
                <w:rFonts w:cstheme="minorHAnsi"/>
              </w:rPr>
              <w:t>Satisfied with Treatment-Client</w:t>
            </w:r>
          </w:p>
        </w:tc>
        <w:tc>
          <w:tcPr>
            <w:tcW w:w="1697" w:type="dxa"/>
          </w:tcPr>
          <w:p w14:paraId="0A739792" w14:textId="56A0B914" w:rsidR="0091685B" w:rsidRPr="008C0006" w:rsidRDefault="0082097C" w:rsidP="009E0409">
            <w:pPr>
              <w:rPr>
                <w:rFonts w:cstheme="minorHAnsi"/>
              </w:rPr>
            </w:pPr>
            <w:r w:rsidRPr="008C0006">
              <w:rPr>
                <w:rFonts w:cstheme="minorHAnsi"/>
              </w:rPr>
              <w:t>.12</w:t>
            </w:r>
          </w:p>
        </w:tc>
        <w:tc>
          <w:tcPr>
            <w:tcW w:w="1741" w:type="dxa"/>
          </w:tcPr>
          <w:p w14:paraId="0F8A700B" w14:textId="6EE927F4" w:rsidR="0091685B" w:rsidRPr="008C0006" w:rsidRDefault="0082097C" w:rsidP="009E0409">
            <w:pPr>
              <w:rPr>
                <w:rFonts w:cstheme="minorHAnsi"/>
              </w:rPr>
            </w:pPr>
            <w:r w:rsidRPr="008C0006">
              <w:rPr>
                <w:rFonts w:cstheme="minorHAnsi"/>
              </w:rPr>
              <w:t>.28</w:t>
            </w:r>
          </w:p>
        </w:tc>
        <w:tc>
          <w:tcPr>
            <w:tcW w:w="1701" w:type="dxa"/>
          </w:tcPr>
          <w:p w14:paraId="4CF90BB8" w14:textId="2444436E" w:rsidR="0091685B" w:rsidRPr="008C0006" w:rsidRDefault="0082097C" w:rsidP="009E0409">
            <w:pPr>
              <w:rPr>
                <w:rFonts w:cstheme="minorHAnsi"/>
              </w:rPr>
            </w:pPr>
            <w:r w:rsidRPr="008C0006">
              <w:rPr>
                <w:rFonts w:cstheme="minorHAnsi"/>
              </w:rPr>
              <w:t>.000</w:t>
            </w:r>
          </w:p>
        </w:tc>
      </w:tr>
      <w:tr w:rsidR="00ED3AAA" w:rsidRPr="008C0006" w14:paraId="28AF9D7B" w14:textId="77777777" w:rsidTr="00BC3FD6">
        <w:tc>
          <w:tcPr>
            <w:tcW w:w="2977" w:type="dxa"/>
          </w:tcPr>
          <w:p w14:paraId="7BE2BA98" w14:textId="581B21F9" w:rsidR="0091685B" w:rsidRPr="008C0006" w:rsidRDefault="0082097C" w:rsidP="009E0409">
            <w:pPr>
              <w:rPr>
                <w:rFonts w:cstheme="minorHAnsi"/>
              </w:rPr>
            </w:pPr>
            <w:r w:rsidRPr="008C0006">
              <w:rPr>
                <w:rFonts w:cstheme="minorHAnsi"/>
              </w:rPr>
              <w:t>Problems at Discharge-Client</w:t>
            </w:r>
          </w:p>
        </w:tc>
        <w:tc>
          <w:tcPr>
            <w:tcW w:w="1697" w:type="dxa"/>
          </w:tcPr>
          <w:p w14:paraId="441D590C" w14:textId="23F32640" w:rsidR="0091685B" w:rsidRPr="008C0006" w:rsidRDefault="0082097C" w:rsidP="009E0409">
            <w:pPr>
              <w:rPr>
                <w:rFonts w:cstheme="minorHAnsi"/>
              </w:rPr>
            </w:pPr>
            <w:r w:rsidRPr="008C0006">
              <w:rPr>
                <w:rFonts w:cstheme="minorHAnsi"/>
              </w:rPr>
              <w:t>.06</w:t>
            </w:r>
          </w:p>
        </w:tc>
        <w:tc>
          <w:tcPr>
            <w:tcW w:w="1741" w:type="dxa"/>
          </w:tcPr>
          <w:p w14:paraId="34EDF6B4" w14:textId="420F2218" w:rsidR="0091685B" w:rsidRPr="008C0006" w:rsidRDefault="0082097C" w:rsidP="009E0409">
            <w:pPr>
              <w:rPr>
                <w:rFonts w:cstheme="minorHAnsi"/>
              </w:rPr>
            </w:pPr>
            <w:r w:rsidRPr="008C0006">
              <w:rPr>
                <w:rFonts w:cstheme="minorHAnsi"/>
              </w:rPr>
              <w:t>.22</w:t>
            </w:r>
          </w:p>
        </w:tc>
        <w:tc>
          <w:tcPr>
            <w:tcW w:w="1701" w:type="dxa"/>
          </w:tcPr>
          <w:p w14:paraId="281E2CF6" w14:textId="599BB913" w:rsidR="0091685B" w:rsidRPr="008C0006" w:rsidRDefault="0082097C" w:rsidP="009E0409">
            <w:pPr>
              <w:rPr>
                <w:rFonts w:cstheme="minorHAnsi"/>
              </w:rPr>
            </w:pPr>
            <w:r w:rsidRPr="008C0006">
              <w:rPr>
                <w:rFonts w:cstheme="minorHAnsi"/>
              </w:rPr>
              <w:t>.003</w:t>
            </w:r>
          </w:p>
        </w:tc>
      </w:tr>
      <w:tr w:rsidR="00ED3AAA" w:rsidRPr="008C0006" w14:paraId="3D146818" w14:textId="77777777" w:rsidTr="00BC3FD6">
        <w:tc>
          <w:tcPr>
            <w:tcW w:w="2977" w:type="dxa"/>
          </w:tcPr>
          <w:p w14:paraId="74392F6D" w14:textId="17591A0B" w:rsidR="0091685B" w:rsidRPr="008C0006" w:rsidRDefault="0082097C" w:rsidP="009E0409">
            <w:pPr>
              <w:rPr>
                <w:rFonts w:cstheme="minorHAnsi"/>
              </w:rPr>
            </w:pPr>
            <w:r w:rsidRPr="008C0006">
              <w:rPr>
                <w:rFonts w:cstheme="minorHAnsi"/>
              </w:rPr>
              <w:t>Interpersonal Distress Client Discharge</w:t>
            </w:r>
          </w:p>
        </w:tc>
        <w:tc>
          <w:tcPr>
            <w:tcW w:w="1697" w:type="dxa"/>
          </w:tcPr>
          <w:p w14:paraId="50DD6E32" w14:textId="4A8982B4" w:rsidR="0091685B" w:rsidRPr="008C0006" w:rsidRDefault="0082097C" w:rsidP="009E0409">
            <w:pPr>
              <w:rPr>
                <w:rFonts w:cstheme="minorHAnsi"/>
              </w:rPr>
            </w:pPr>
            <w:r w:rsidRPr="008C0006">
              <w:rPr>
                <w:rFonts w:cstheme="minorHAnsi"/>
              </w:rPr>
              <w:t>-2.42</w:t>
            </w:r>
          </w:p>
        </w:tc>
        <w:tc>
          <w:tcPr>
            <w:tcW w:w="1741" w:type="dxa"/>
          </w:tcPr>
          <w:p w14:paraId="59D948E8" w14:textId="1868134D" w:rsidR="0091685B" w:rsidRPr="008C0006" w:rsidRDefault="0082097C" w:rsidP="009E0409">
            <w:pPr>
              <w:rPr>
                <w:rFonts w:cstheme="minorHAnsi"/>
              </w:rPr>
            </w:pPr>
            <w:r w:rsidRPr="008C0006">
              <w:rPr>
                <w:rFonts w:cstheme="minorHAnsi"/>
              </w:rPr>
              <w:t>-.31</w:t>
            </w:r>
          </w:p>
        </w:tc>
        <w:tc>
          <w:tcPr>
            <w:tcW w:w="1701" w:type="dxa"/>
          </w:tcPr>
          <w:p w14:paraId="7FCED6D3" w14:textId="6BB937A1" w:rsidR="0091685B" w:rsidRPr="008C0006" w:rsidRDefault="0082097C" w:rsidP="009E0409">
            <w:pPr>
              <w:rPr>
                <w:rFonts w:cstheme="minorHAnsi"/>
              </w:rPr>
            </w:pPr>
            <w:r w:rsidRPr="008C0006">
              <w:rPr>
                <w:rFonts w:cstheme="minorHAnsi"/>
              </w:rPr>
              <w:t>.028</w:t>
            </w:r>
          </w:p>
        </w:tc>
      </w:tr>
      <w:tr w:rsidR="00ED3AAA" w:rsidRPr="008C0006" w14:paraId="07CFAAF6" w14:textId="77777777" w:rsidTr="00BC3FD6">
        <w:tc>
          <w:tcPr>
            <w:tcW w:w="2977" w:type="dxa"/>
          </w:tcPr>
          <w:p w14:paraId="52EA3BE8" w14:textId="053CF172" w:rsidR="0091685B" w:rsidRPr="008C0006" w:rsidRDefault="0082097C" w:rsidP="009E0409">
            <w:pPr>
              <w:rPr>
                <w:rFonts w:cstheme="minorHAnsi"/>
              </w:rPr>
            </w:pPr>
            <w:r w:rsidRPr="008C0006">
              <w:rPr>
                <w:rFonts w:cstheme="minorHAnsi"/>
              </w:rPr>
              <w:t>Interpersonal Relationships Client Discharge</w:t>
            </w:r>
          </w:p>
        </w:tc>
        <w:tc>
          <w:tcPr>
            <w:tcW w:w="1697" w:type="dxa"/>
          </w:tcPr>
          <w:p w14:paraId="7F090F4A" w14:textId="3846DB93" w:rsidR="0091685B" w:rsidRPr="008C0006" w:rsidRDefault="0082097C" w:rsidP="009E0409">
            <w:pPr>
              <w:rPr>
                <w:rFonts w:cstheme="minorHAnsi"/>
              </w:rPr>
            </w:pPr>
            <w:r w:rsidRPr="008C0006">
              <w:rPr>
                <w:rFonts w:cstheme="minorHAnsi"/>
              </w:rPr>
              <w:t>-1.41</w:t>
            </w:r>
          </w:p>
        </w:tc>
        <w:tc>
          <w:tcPr>
            <w:tcW w:w="1741" w:type="dxa"/>
          </w:tcPr>
          <w:p w14:paraId="199C8C30" w14:textId="11625AAA" w:rsidR="0091685B" w:rsidRPr="008C0006" w:rsidRDefault="0082097C" w:rsidP="009E0409">
            <w:pPr>
              <w:rPr>
                <w:rFonts w:cstheme="minorHAnsi"/>
              </w:rPr>
            </w:pPr>
            <w:r w:rsidRPr="008C0006">
              <w:rPr>
                <w:rFonts w:cstheme="minorHAnsi"/>
              </w:rPr>
              <w:t>-.43</w:t>
            </w:r>
          </w:p>
        </w:tc>
        <w:tc>
          <w:tcPr>
            <w:tcW w:w="1701" w:type="dxa"/>
          </w:tcPr>
          <w:p w14:paraId="25BABC1F" w14:textId="0E07530C" w:rsidR="0091685B" w:rsidRPr="008C0006" w:rsidRDefault="0082097C" w:rsidP="009E0409">
            <w:pPr>
              <w:rPr>
                <w:rFonts w:cstheme="minorHAnsi"/>
              </w:rPr>
            </w:pPr>
            <w:r w:rsidRPr="008C0006">
              <w:rPr>
                <w:rFonts w:cstheme="minorHAnsi"/>
              </w:rPr>
              <w:t>.001</w:t>
            </w:r>
          </w:p>
        </w:tc>
      </w:tr>
      <w:tr w:rsidR="00ED3AAA" w:rsidRPr="008C0006" w14:paraId="042FF55E" w14:textId="77777777" w:rsidTr="00BC3FD6">
        <w:tc>
          <w:tcPr>
            <w:tcW w:w="2977" w:type="dxa"/>
          </w:tcPr>
          <w:p w14:paraId="44DE4D99" w14:textId="55042159" w:rsidR="0091685B" w:rsidRPr="008C0006" w:rsidRDefault="0082097C" w:rsidP="009E0409">
            <w:pPr>
              <w:rPr>
                <w:rFonts w:cstheme="minorHAnsi"/>
              </w:rPr>
            </w:pPr>
            <w:r w:rsidRPr="008C0006">
              <w:rPr>
                <w:rFonts w:cstheme="minorHAnsi"/>
              </w:rPr>
              <w:t xml:space="preserve">Social Problems Client Discharge </w:t>
            </w:r>
          </w:p>
        </w:tc>
        <w:tc>
          <w:tcPr>
            <w:tcW w:w="1697" w:type="dxa"/>
          </w:tcPr>
          <w:p w14:paraId="1F53C332" w14:textId="1A8031F8" w:rsidR="0091685B" w:rsidRPr="008C0006" w:rsidRDefault="0082097C" w:rsidP="009E0409">
            <w:pPr>
              <w:rPr>
                <w:rFonts w:cstheme="minorHAnsi"/>
              </w:rPr>
            </w:pPr>
            <w:r w:rsidRPr="008C0006">
              <w:rPr>
                <w:rFonts w:cstheme="minorHAnsi"/>
              </w:rPr>
              <w:t>-1.59</w:t>
            </w:r>
          </w:p>
        </w:tc>
        <w:tc>
          <w:tcPr>
            <w:tcW w:w="1741" w:type="dxa"/>
          </w:tcPr>
          <w:p w14:paraId="6B741C1E" w14:textId="673FF96C" w:rsidR="0091685B" w:rsidRPr="008C0006" w:rsidRDefault="0082097C" w:rsidP="009E0409">
            <w:pPr>
              <w:rPr>
                <w:rFonts w:cstheme="minorHAnsi"/>
              </w:rPr>
            </w:pPr>
            <w:r w:rsidRPr="008C0006">
              <w:rPr>
                <w:rFonts w:cstheme="minorHAnsi"/>
              </w:rPr>
              <w:t>-.59</w:t>
            </w:r>
          </w:p>
        </w:tc>
        <w:tc>
          <w:tcPr>
            <w:tcW w:w="1701" w:type="dxa"/>
          </w:tcPr>
          <w:p w14:paraId="6067ABA0" w14:textId="1C508A70" w:rsidR="0091685B" w:rsidRPr="008C0006" w:rsidRDefault="0082097C" w:rsidP="009E0409">
            <w:pPr>
              <w:rPr>
                <w:rFonts w:cstheme="minorHAnsi"/>
              </w:rPr>
            </w:pPr>
            <w:r w:rsidRPr="008C0006">
              <w:rPr>
                <w:rFonts w:cstheme="minorHAnsi"/>
              </w:rPr>
              <w:t>.000</w:t>
            </w:r>
          </w:p>
        </w:tc>
      </w:tr>
      <w:tr w:rsidR="00ED3AAA" w:rsidRPr="008C0006" w14:paraId="5BD7A4AD" w14:textId="77777777" w:rsidTr="00BC3FD6">
        <w:tc>
          <w:tcPr>
            <w:tcW w:w="2977" w:type="dxa"/>
          </w:tcPr>
          <w:p w14:paraId="3EE4BB44" w14:textId="58DBBB3C" w:rsidR="0091685B" w:rsidRPr="008C0006" w:rsidRDefault="0082097C" w:rsidP="009E0409">
            <w:pPr>
              <w:rPr>
                <w:rFonts w:cstheme="minorHAnsi"/>
              </w:rPr>
            </w:pPr>
            <w:r w:rsidRPr="008C0006">
              <w:rPr>
                <w:rFonts w:cstheme="minorHAnsi"/>
              </w:rPr>
              <w:t>Total Score Client Discharge</w:t>
            </w:r>
          </w:p>
        </w:tc>
        <w:tc>
          <w:tcPr>
            <w:tcW w:w="1697" w:type="dxa"/>
          </w:tcPr>
          <w:p w14:paraId="67F0E84E" w14:textId="00AAD0C1" w:rsidR="0091685B" w:rsidRPr="008C0006" w:rsidRDefault="0082097C" w:rsidP="009E0409">
            <w:pPr>
              <w:rPr>
                <w:rFonts w:cstheme="minorHAnsi"/>
              </w:rPr>
            </w:pPr>
            <w:r w:rsidRPr="008C0006">
              <w:rPr>
                <w:rFonts w:cstheme="minorHAnsi"/>
              </w:rPr>
              <w:t>-6.73</w:t>
            </w:r>
          </w:p>
        </w:tc>
        <w:tc>
          <w:tcPr>
            <w:tcW w:w="1741" w:type="dxa"/>
          </w:tcPr>
          <w:p w14:paraId="200CF8EA" w14:textId="5C30E8F9" w:rsidR="0091685B" w:rsidRPr="008C0006" w:rsidRDefault="00161849" w:rsidP="009E0409">
            <w:pPr>
              <w:rPr>
                <w:rFonts w:cstheme="minorHAnsi"/>
              </w:rPr>
            </w:pPr>
            <w:r w:rsidRPr="008C0006">
              <w:rPr>
                <w:rFonts w:cstheme="minorHAnsi"/>
              </w:rPr>
              <w:t>-.77</w:t>
            </w:r>
          </w:p>
        </w:tc>
        <w:tc>
          <w:tcPr>
            <w:tcW w:w="1701" w:type="dxa"/>
          </w:tcPr>
          <w:p w14:paraId="2CB5F729" w14:textId="5B6691D7" w:rsidR="0091685B" w:rsidRPr="008C0006" w:rsidRDefault="00161849" w:rsidP="009E0409">
            <w:pPr>
              <w:rPr>
                <w:rFonts w:cstheme="minorHAnsi"/>
              </w:rPr>
            </w:pPr>
            <w:r w:rsidRPr="008C0006">
              <w:rPr>
                <w:rFonts w:cstheme="minorHAnsi"/>
              </w:rPr>
              <w:t>.030</w:t>
            </w:r>
          </w:p>
        </w:tc>
      </w:tr>
      <w:tr w:rsidR="00ED3AAA" w:rsidRPr="008C0006" w14:paraId="5201877E" w14:textId="77777777" w:rsidTr="00BC3FD6">
        <w:tc>
          <w:tcPr>
            <w:tcW w:w="2977" w:type="dxa"/>
          </w:tcPr>
          <w:p w14:paraId="7AD5774E" w14:textId="08F5C8D7" w:rsidR="0091685B" w:rsidRPr="008C0006" w:rsidRDefault="00161849" w:rsidP="009E0409">
            <w:pPr>
              <w:rPr>
                <w:rFonts w:cstheme="minorHAnsi"/>
              </w:rPr>
            </w:pPr>
            <w:r w:rsidRPr="008C0006">
              <w:rPr>
                <w:rFonts w:cstheme="minorHAnsi"/>
              </w:rPr>
              <w:t>Interpersonal Relationships Parent Discharge</w:t>
            </w:r>
          </w:p>
        </w:tc>
        <w:tc>
          <w:tcPr>
            <w:tcW w:w="1697" w:type="dxa"/>
          </w:tcPr>
          <w:p w14:paraId="6A4EF234" w14:textId="58268A84" w:rsidR="0091685B" w:rsidRPr="008C0006" w:rsidRDefault="00161849" w:rsidP="009E0409">
            <w:pPr>
              <w:rPr>
                <w:rFonts w:cstheme="minorHAnsi"/>
              </w:rPr>
            </w:pPr>
            <w:r w:rsidRPr="008C0006">
              <w:rPr>
                <w:rFonts w:cstheme="minorHAnsi"/>
              </w:rPr>
              <w:t>-1.78</w:t>
            </w:r>
          </w:p>
        </w:tc>
        <w:tc>
          <w:tcPr>
            <w:tcW w:w="1741" w:type="dxa"/>
          </w:tcPr>
          <w:p w14:paraId="71AEB34B" w14:textId="599CBC73" w:rsidR="0091685B" w:rsidRPr="008C0006" w:rsidRDefault="00161849" w:rsidP="009E0409">
            <w:pPr>
              <w:rPr>
                <w:rFonts w:cstheme="minorHAnsi"/>
              </w:rPr>
            </w:pPr>
            <w:r w:rsidRPr="008C0006">
              <w:rPr>
                <w:rFonts w:cstheme="minorHAnsi"/>
              </w:rPr>
              <w:t>-.18</w:t>
            </w:r>
          </w:p>
        </w:tc>
        <w:tc>
          <w:tcPr>
            <w:tcW w:w="1701" w:type="dxa"/>
          </w:tcPr>
          <w:p w14:paraId="56212E7E" w14:textId="6CF66117" w:rsidR="0091685B" w:rsidRPr="008C0006" w:rsidRDefault="00161849" w:rsidP="009E0409">
            <w:pPr>
              <w:rPr>
                <w:rFonts w:cstheme="minorHAnsi"/>
              </w:rPr>
            </w:pPr>
            <w:r w:rsidRPr="008C0006">
              <w:rPr>
                <w:rFonts w:cstheme="minorHAnsi"/>
              </w:rPr>
              <w:t>.033</w:t>
            </w:r>
          </w:p>
        </w:tc>
      </w:tr>
    </w:tbl>
    <w:p w14:paraId="6A15E69D" w14:textId="77777777" w:rsidR="00752870" w:rsidRDefault="00752870" w:rsidP="007F5B83">
      <w:pPr>
        <w:spacing w:line="480" w:lineRule="auto"/>
        <w:rPr>
          <w:rFonts w:cstheme="minorHAnsi"/>
        </w:rPr>
      </w:pPr>
    </w:p>
    <w:p w14:paraId="326BC902" w14:textId="724E24B9" w:rsidR="009031DB" w:rsidRDefault="009031DB" w:rsidP="00B87CFF">
      <w:pPr>
        <w:spacing w:line="480" w:lineRule="auto"/>
        <w:ind w:firstLine="720"/>
        <w:rPr>
          <w:rFonts w:cstheme="minorHAnsi"/>
        </w:rPr>
      </w:pPr>
      <w:r>
        <w:rPr>
          <w:rFonts w:cstheme="minorHAnsi"/>
        </w:rPr>
        <w:t>In sum, we have t</w:t>
      </w:r>
      <w:r w:rsidR="00B87CFF">
        <w:rPr>
          <w:rFonts w:cstheme="minorHAnsi"/>
        </w:rPr>
        <w:t>est</w:t>
      </w:r>
      <w:r>
        <w:rPr>
          <w:rFonts w:cstheme="minorHAnsi"/>
        </w:rPr>
        <w:t xml:space="preserve">ed five different models of voluntary. The first used the same item as Tucker, the youth report of being transported, with transport being the proxy for voluntary. The second used the youth report of transport as “necessary,” with necessary being the proxy. The third model used three items, a combination of youth and parent reports about being transported and the parent report that transport was necessary. The fourth model used just the parental report that transport was necessary. The fifth model used the youth attitude </w:t>
      </w:r>
      <w:r w:rsidR="00955980">
        <w:rPr>
          <w:rFonts w:cstheme="minorHAnsi"/>
        </w:rPr>
        <w:t xml:space="preserve">about treatment </w:t>
      </w:r>
      <w:r>
        <w:rPr>
          <w:rFonts w:cstheme="minorHAnsi"/>
        </w:rPr>
        <w:t xml:space="preserve">questions. </w:t>
      </w:r>
      <w:r w:rsidR="00955980">
        <w:rPr>
          <w:rFonts w:cstheme="minorHAnsi"/>
        </w:rPr>
        <w:t xml:space="preserve">Each model found some significant differences, and we think that in the absence of the direct measurement of voluntary, these differences are randomly distributed. </w:t>
      </w:r>
    </w:p>
    <w:p w14:paraId="1A60675A" w14:textId="77777777" w:rsidR="00AB2D2E" w:rsidRDefault="00AB2D2E" w:rsidP="007F5B83">
      <w:pPr>
        <w:spacing w:line="480" w:lineRule="auto"/>
        <w:rPr>
          <w:rFonts w:cstheme="minorHAnsi"/>
        </w:rPr>
      </w:pPr>
    </w:p>
    <w:p w14:paraId="6AAADACE" w14:textId="1FFD6EA3" w:rsidR="00CC6C1A" w:rsidRPr="008C0006" w:rsidRDefault="00157837">
      <w:pPr>
        <w:spacing w:line="480" w:lineRule="auto"/>
        <w:rPr>
          <w:rFonts w:cstheme="minorBidi"/>
          <w:rPrChange w:id="160" w:author="Nevin Harper" w:date="2019-09-04T02:54:00Z">
            <w:rPr/>
          </w:rPrChange>
        </w:rPr>
        <w:pPrChange w:id="161" w:author="Nevin Harper" w:date="2019-09-04T02:54:00Z">
          <w:pPr/>
        </w:pPrChange>
      </w:pPr>
      <w:r w:rsidRPr="00B33EAA">
        <w:rPr>
          <w:rFonts w:cstheme="minorBidi"/>
        </w:rPr>
        <w:lastRenderedPageBreak/>
        <w:t>Each model, when analyzed, produced differing sample sizes, displayed in Table 6</w:t>
      </w:r>
      <w:r w:rsidR="003A6D50" w:rsidRPr="00B33EAA">
        <w:rPr>
          <w:rFonts w:cstheme="minorBidi"/>
        </w:rPr>
        <w:t xml:space="preserve">. Some models show higher involuntary clients, and others more voluntary, </w:t>
      </w:r>
      <w:del w:id="162" w:author="Nevin Harper" w:date="2019-09-04T02:54:00Z">
        <w:r w:rsidDel="42FACB50">
          <w:rPr>
            <w:rFonts w:cstheme="minorHAnsi"/>
          </w:rPr>
          <w:delText xml:space="preserve"> </w:delText>
        </w:r>
      </w:del>
      <w:r w:rsidRPr="00B33EAA">
        <w:rPr>
          <w:rFonts w:cstheme="minorBidi"/>
        </w:rPr>
        <w:t xml:space="preserve">further suggesting the randomness of </w:t>
      </w:r>
      <w:r w:rsidR="003A6D50" w:rsidRPr="00C50EFF">
        <w:rPr>
          <w:rFonts w:cstheme="minorBidi"/>
        </w:rPr>
        <w:t xml:space="preserve">these results and of </w:t>
      </w:r>
      <w:r w:rsidRPr="42FACB50">
        <w:rPr>
          <w:rFonts w:cstheme="minorBidi"/>
          <w:rPrChange w:id="163" w:author="Nevin Harper" w:date="2019-09-04T02:54:00Z">
            <w:rPr>
              <w:rFonts w:cstheme="minorHAnsi"/>
            </w:rPr>
          </w:rPrChange>
        </w:rPr>
        <w:t xml:space="preserve">previous attempts to define </w:t>
      </w:r>
      <w:r w:rsidR="003A6D50" w:rsidRPr="42FACB50">
        <w:rPr>
          <w:rFonts w:cstheme="minorBidi"/>
          <w:rPrChange w:id="164" w:author="Nevin Harper" w:date="2019-09-04T02:54:00Z">
            <w:rPr>
              <w:rFonts w:cstheme="minorHAnsi"/>
            </w:rPr>
          </w:rPrChange>
        </w:rPr>
        <w:t xml:space="preserve">and measure </w:t>
      </w:r>
      <w:r w:rsidRPr="42FACB50">
        <w:rPr>
          <w:rFonts w:cstheme="minorBidi"/>
          <w:rPrChange w:id="165" w:author="Nevin Harper" w:date="2019-09-04T02:54:00Z">
            <w:rPr>
              <w:rFonts w:cstheme="minorHAnsi"/>
            </w:rPr>
          </w:rPrChange>
        </w:rPr>
        <w:t>the complex idea of voluntariness</w:t>
      </w:r>
      <w:r w:rsidR="003A6D50" w:rsidRPr="42FACB50">
        <w:rPr>
          <w:rFonts w:cstheme="minorBidi"/>
          <w:rPrChange w:id="166" w:author="Nevin Harper" w:date="2019-09-04T02:54:00Z">
            <w:rPr>
              <w:rFonts w:cstheme="minorHAnsi"/>
            </w:rPr>
          </w:rPrChange>
        </w:rPr>
        <w:t xml:space="preserve"> in adolescent WT</w:t>
      </w:r>
      <w:r w:rsidRPr="42FACB50">
        <w:rPr>
          <w:rFonts w:cstheme="minorBidi"/>
          <w:rPrChange w:id="167" w:author="Nevin Harper" w:date="2019-09-04T02:54:00Z">
            <w:rPr>
              <w:rFonts w:cstheme="minorHAnsi"/>
            </w:rPr>
          </w:rPrChange>
        </w:rPr>
        <w:t xml:space="preserve">. </w:t>
      </w:r>
    </w:p>
    <w:p w14:paraId="53BFFB90" w14:textId="77777777" w:rsidR="00B87CFF" w:rsidRDefault="00B87CFF" w:rsidP="00785828">
      <w:pPr>
        <w:spacing w:line="480" w:lineRule="auto"/>
        <w:rPr>
          <w:rFonts w:cstheme="minorHAnsi"/>
        </w:rPr>
      </w:pPr>
    </w:p>
    <w:p w14:paraId="34E32B43" w14:textId="367E09AE" w:rsidR="00157837" w:rsidRPr="008956A4" w:rsidRDefault="00157837" w:rsidP="00B87CFF">
      <w:pPr>
        <w:spacing w:line="480" w:lineRule="auto"/>
        <w:rPr>
          <w:color w:val="000000"/>
        </w:rPr>
      </w:pPr>
      <w:r>
        <w:rPr>
          <w:rFonts w:cstheme="minorHAnsi"/>
        </w:rPr>
        <w:t>Table 6</w:t>
      </w:r>
      <w:r w:rsidRPr="008956A4">
        <w:rPr>
          <w:color w:val="000000"/>
        </w:rPr>
        <w:t>                                               </w:t>
      </w:r>
      <w:r w:rsidRPr="008956A4">
        <w:rPr>
          <w:color w:val="000000"/>
        </w:rPr>
        <w:tab/>
      </w:r>
      <w:r w:rsidRPr="008956A4">
        <w:rPr>
          <w:color w:val="000000"/>
        </w:rPr>
        <w:tab/>
        <w:t xml:space="preserve">                       </w:t>
      </w:r>
    </w:p>
    <w:tbl>
      <w:tblPr>
        <w:tblW w:w="5686" w:type="pct"/>
        <w:tblBorders>
          <w:top w:val="single" w:sz="6" w:space="0" w:color="C6C6C6"/>
          <w:left w:val="single" w:sz="6" w:space="0" w:color="C6C6C6"/>
          <w:bottom w:val="single" w:sz="6" w:space="0" w:color="C6C6C6"/>
          <w:right w:val="single" w:sz="6" w:space="0" w:color="C6C6C6"/>
        </w:tblBorders>
        <w:shd w:val="clear" w:color="auto" w:fill="FFFFFF"/>
        <w:tblCellMar>
          <w:top w:w="15" w:type="dxa"/>
          <w:left w:w="15" w:type="dxa"/>
          <w:bottom w:w="15" w:type="dxa"/>
          <w:right w:w="15" w:type="dxa"/>
        </w:tblCellMar>
        <w:tblLook w:val="04A0" w:firstRow="1" w:lastRow="0" w:firstColumn="1" w:lastColumn="0" w:noHBand="0" w:noVBand="1"/>
        <w:tblPrChange w:id="168" w:author="Microsoft Office User" w:date="2019-09-03T15:12:00Z">
          <w:tblPr>
            <w:tblW w:w="5720" w:type="pct"/>
            <w:tblBorders>
              <w:top w:val="single" w:sz="6" w:space="0" w:color="C6C6C6"/>
              <w:left w:val="single" w:sz="6" w:space="0" w:color="C6C6C6"/>
              <w:bottom w:val="single" w:sz="6" w:space="0" w:color="C6C6C6"/>
              <w:right w:val="single" w:sz="6" w:space="0" w:color="C6C6C6"/>
            </w:tblBorders>
            <w:shd w:val="clear" w:color="auto" w:fill="FFFFFF"/>
            <w:tblCellMar>
              <w:top w:w="15" w:type="dxa"/>
              <w:left w:w="15" w:type="dxa"/>
              <w:bottom w:w="15" w:type="dxa"/>
              <w:right w:w="15" w:type="dxa"/>
            </w:tblCellMar>
            <w:tblLook w:val="04A0" w:firstRow="1" w:lastRow="0" w:firstColumn="1" w:lastColumn="0" w:noHBand="0" w:noVBand="1"/>
          </w:tblPr>
        </w:tblPrChange>
      </w:tblPr>
      <w:tblGrid>
        <w:gridCol w:w="1244"/>
        <w:gridCol w:w="2721"/>
        <w:gridCol w:w="1843"/>
        <w:gridCol w:w="4818"/>
        <w:tblGridChange w:id="169">
          <w:tblGrid>
            <w:gridCol w:w="1244"/>
            <w:gridCol w:w="2721"/>
            <w:gridCol w:w="1843"/>
            <w:gridCol w:w="4818"/>
          </w:tblGrid>
        </w:tblGridChange>
      </w:tblGrid>
      <w:tr w:rsidR="00B87CFF" w:rsidRPr="00A8418D" w14:paraId="1D432F8A" w14:textId="77777777" w:rsidTr="00B87CFF">
        <w:tc>
          <w:tcPr>
            <w:tcW w:w="1244" w:type="dxa"/>
            <w:tcBorders>
              <w:top w:val="single" w:sz="6" w:space="0" w:color="C6C6C6"/>
              <w:left w:val="single" w:sz="6" w:space="0" w:color="C6C6C6"/>
              <w:bottom w:val="single" w:sz="6" w:space="0" w:color="C6C6C6"/>
              <w:right w:val="single" w:sz="6" w:space="0" w:color="C6C6C6"/>
            </w:tcBorders>
            <w:shd w:val="clear" w:color="auto" w:fill="FFFFFF"/>
            <w:tcPrChange w:id="170" w:author="Microsoft Office User" w:date="2019-09-03T15:12:00Z">
              <w:tcPr>
                <w:tcW w:w="1243" w:type="dxa"/>
                <w:tcBorders>
                  <w:top w:val="single" w:sz="6" w:space="0" w:color="C6C6C6"/>
                  <w:left w:val="single" w:sz="6" w:space="0" w:color="C6C6C6"/>
                  <w:bottom w:val="single" w:sz="6" w:space="0" w:color="C6C6C6"/>
                  <w:right w:val="single" w:sz="6" w:space="0" w:color="C6C6C6"/>
                </w:tcBorders>
                <w:shd w:val="clear" w:color="auto" w:fill="FFFFFF"/>
              </w:tcPr>
            </w:tcPrChange>
          </w:tcPr>
          <w:p w14:paraId="01F97F92" w14:textId="77777777" w:rsidR="00B87CFF" w:rsidRPr="008956A4" w:rsidRDefault="00B87CFF" w:rsidP="00252D23"/>
        </w:tc>
        <w:tc>
          <w:tcPr>
            <w:tcW w:w="2721" w:type="dxa"/>
            <w:tcBorders>
              <w:top w:val="single" w:sz="6" w:space="0" w:color="C6C6C6"/>
              <w:left w:val="single" w:sz="6" w:space="0" w:color="C6C6C6"/>
              <w:bottom w:val="single" w:sz="6" w:space="0" w:color="C6C6C6"/>
              <w:right w:val="single" w:sz="6" w:space="0" w:color="C6C6C6"/>
            </w:tcBorders>
            <w:shd w:val="clear" w:color="auto" w:fill="FFFFFF"/>
            <w:vAlign w:val="center"/>
            <w:tcPrChange w:id="171" w:author="Microsoft Office User" w:date="2019-09-03T15:12:00Z">
              <w:tcPr>
                <w:tcW w:w="2721" w:type="dxa"/>
                <w:tcBorders>
                  <w:top w:val="single" w:sz="6" w:space="0" w:color="C6C6C6"/>
                  <w:left w:val="single" w:sz="6" w:space="0" w:color="C6C6C6"/>
                  <w:bottom w:val="single" w:sz="6" w:space="0" w:color="C6C6C6"/>
                  <w:right w:val="single" w:sz="6" w:space="0" w:color="C6C6C6"/>
                </w:tcBorders>
                <w:shd w:val="clear" w:color="auto" w:fill="FFFFFF"/>
                <w:vAlign w:val="center"/>
              </w:tcPr>
            </w:tcPrChange>
          </w:tcPr>
          <w:p w14:paraId="6B53D740" w14:textId="77777777" w:rsidR="00B87CFF" w:rsidRPr="008956A4" w:rsidRDefault="00B87CFF" w:rsidP="00252D23"/>
        </w:tc>
        <w:tc>
          <w:tcPr>
            <w:tcW w:w="1843" w:type="dxa"/>
            <w:tcBorders>
              <w:top w:val="single" w:sz="6" w:space="0" w:color="C6C6C6"/>
              <w:left w:val="single" w:sz="6" w:space="0" w:color="C6C6C6"/>
              <w:bottom w:val="single" w:sz="6" w:space="0" w:color="C6C6C6"/>
              <w:right w:val="single" w:sz="6" w:space="0" w:color="C6C6C6"/>
            </w:tcBorders>
            <w:shd w:val="clear" w:color="auto" w:fill="FFFFFF"/>
            <w:vAlign w:val="center"/>
            <w:tcPrChange w:id="172" w:author="Microsoft Office User" w:date="2019-09-03T15:12:00Z">
              <w:tcPr>
                <w:tcW w:w="1843" w:type="dxa"/>
                <w:tcBorders>
                  <w:top w:val="single" w:sz="6" w:space="0" w:color="C6C6C6"/>
                  <w:left w:val="single" w:sz="6" w:space="0" w:color="C6C6C6"/>
                  <w:bottom w:val="single" w:sz="6" w:space="0" w:color="C6C6C6"/>
                  <w:right w:val="single" w:sz="6" w:space="0" w:color="C6C6C6"/>
                </w:tcBorders>
                <w:shd w:val="clear" w:color="auto" w:fill="FFFFFF"/>
                <w:vAlign w:val="center"/>
              </w:tcPr>
            </w:tcPrChange>
          </w:tcPr>
          <w:p w14:paraId="0A759469" w14:textId="3DDF3D73" w:rsidR="00B87CFF" w:rsidRPr="008956A4" w:rsidRDefault="00B87CFF" w:rsidP="00252D23">
            <w:r w:rsidRPr="008956A4">
              <w:rPr>
                <w:color w:val="000000"/>
              </w:rPr>
              <w:t>Involuntary</w:t>
            </w:r>
          </w:p>
        </w:tc>
        <w:tc>
          <w:tcPr>
            <w:tcW w:w="4818" w:type="dxa"/>
            <w:tcBorders>
              <w:top w:val="single" w:sz="6" w:space="0" w:color="C6C6C6"/>
              <w:left w:val="single" w:sz="6" w:space="0" w:color="C6C6C6"/>
              <w:bottom w:val="single" w:sz="6" w:space="0" w:color="C6C6C6"/>
              <w:right w:val="single" w:sz="6" w:space="0" w:color="C6C6C6"/>
            </w:tcBorders>
            <w:shd w:val="clear" w:color="auto" w:fill="FFFFFF"/>
            <w:vAlign w:val="center"/>
            <w:tcPrChange w:id="173" w:author="Microsoft Office User" w:date="2019-09-03T15:12:00Z">
              <w:tcPr>
                <w:tcW w:w="4818" w:type="dxa"/>
                <w:tcBorders>
                  <w:top w:val="single" w:sz="6" w:space="0" w:color="C6C6C6"/>
                  <w:left w:val="single" w:sz="6" w:space="0" w:color="C6C6C6"/>
                  <w:bottom w:val="single" w:sz="6" w:space="0" w:color="C6C6C6"/>
                  <w:right w:val="single" w:sz="6" w:space="0" w:color="C6C6C6"/>
                </w:tcBorders>
                <w:shd w:val="clear" w:color="auto" w:fill="FFFFFF"/>
                <w:vAlign w:val="center"/>
              </w:tcPr>
            </w:tcPrChange>
          </w:tcPr>
          <w:p w14:paraId="5BCB31D2" w14:textId="07930BE8" w:rsidR="00B87CFF" w:rsidRPr="008956A4" w:rsidRDefault="00B87CFF" w:rsidP="00252D23">
            <w:r w:rsidRPr="008956A4">
              <w:rPr>
                <w:color w:val="000000"/>
              </w:rPr>
              <w:t>Voluntary</w:t>
            </w:r>
          </w:p>
        </w:tc>
      </w:tr>
      <w:tr w:rsidR="00B87CFF" w:rsidRPr="00A8418D" w14:paraId="4DD60949" w14:textId="77777777" w:rsidTr="00B87CFF">
        <w:tc>
          <w:tcPr>
            <w:tcW w:w="1244" w:type="dxa"/>
            <w:tcBorders>
              <w:top w:val="single" w:sz="6" w:space="0" w:color="C6C6C6"/>
              <w:left w:val="single" w:sz="6" w:space="0" w:color="C6C6C6"/>
              <w:bottom w:val="single" w:sz="6" w:space="0" w:color="C6C6C6"/>
              <w:right w:val="single" w:sz="6" w:space="0" w:color="C6C6C6"/>
            </w:tcBorders>
            <w:shd w:val="clear" w:color="auto" w:fill="FFFFFF"/>
            <w:tcPrChange w:id="174" w:author="Microsoft Office User" w:date="2019-09-03T15:12:00Z">
              <w:tcPr>
                <w:tcW w:w="1243" w:type="dxa"/>
                <w:tcBorders>
                  <w:top w:val="single" w:sz="6" w:space="0" w:color="C6C6C6"/>
                  <w:left w:val="single" w:sz="6" w:space="0" w:color="C6C6C6"/>
                  <w:bottom w:val="single" w:sz="6" w:space="0" w:color="C6C6C6"/>
                  <w:right w:val="single" w:sz="6" w:space="0" w:color="C6C6C6"/>
                </w:tcBorders>
                <w:shd w:val="clear" w:color="auto" w:fill="FFFFFF"/>
              </w:tcPr>
            </w:tcPrChange>
          </w:tcPr>
          <w:p w14:paraId="1E300E92" w14:textId="03B652FD" w:rsidR="00B87CFF" w:rsidRPr="008956A4" w:rsidRDefault="00B87CFF" w:rsidP="00252D23">
            <w:r w:rsidRPr="008956A4">
              <w:t>Model 1</w:t>
            </w:r>
          </w:p>
        </w:tc>
        <w:tc>
          <w:tcPr>
            <w:tcW w:w="2721" w:type="dxa"/>
            <w:tcBorders>
              <w:top w:val="single" w:sz="6" w:space="0" w:color="C6C6C6"/>
              <w:left w:val="single" w:sz="6" w:space="0" w:color="C6C6C6"/>
              <w:bottom w:val="single" w:sz="6" w:space="0" w:color="C6C6C6"/>
              <w:right w:val="single" w:sz="6" w:space="0" w:color="C6C6C6"/>
            </w:tcBorders>
            <w:shd w:val="clear" w:color="auto" w:fill="FFFFFF"/>
            <w:vAlign w:val="center"/>
            <w:hideMark/>
            <w:tcPrChange w:id="175" w:author="Microsoft Office User" w:date="2019-09-03T15:12:00Z">
              <w:tcPr>
                <w:tcW w:w="2721"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tcPrChange>
          </w:tcPr>
          <w:p w14:paraId="09FF8847" w14:textId="4F62D91D" w:rsidR="00B87CFF" w:rsidRPr="008956A4" w:rsidRDefault="00B87CFF" w:rsidP="00252D23">
            <w:r w:rsidRPr="008956A4">
              <w:t>Youth Attitude    </w:t>
            </w:r>
          </w:p>
        </w:tc>
        <w:tc>
          <w:tcPr>
            <w:tcW w:w="1843" w:type="dxa"/>
            <w:tcBorders>
              <w:top w:val="single" w:sz="6" w:space="0" w:color="C6C6C6"/>
              <w:left w:val="single" w:sz="6" w:space="0" w:color="C6C6C6"/>
              <w:bottom w:val="single" w:sz="6" w:space="0" w:color="C6C6C6"/>
              <w:right w:val="single" w:sz="6" w:space="0" w:color="C6C6C6"/>
            </w:tcBorders>
            <w:shd w:val="clear" w:color="auto" w:fill="FFFFFF"/>
            <w:vAlign w:val="center"/>
            <w:hideMark/>
            <w:tcPrChange w:id="176" w:author="Microsoft Office User" w:date="2019-09-03T15:12:00Z">
              <w:tcPr>
                <w:tcW w:w="1843"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tcPrChange>
          </w:tcPr>
          <w:p w14:paraId="2B1BC497" w14:textId="77777777" w:rsidR="00B87CFF" w:rsidRPr="008956A4" w:rsidRDefault="00B87CFF" w:rsidP="00252D23">
            <w:r w:rsidRPr="008956A4">
              <w:t>​561   </w:t>
            </w:r>
          </w:p>
        </w:tc>
        <w:tc>
          <w:tcPr>
            <w:tcW w:w="4818" w:type="dxa"/>
            <w:tcBorders>
              <w:top w:val="single" w:sz="6" w:space="0" w:color="C6C6C6"/>
              <w:left w:val="single" w:sz="6" w:space="0" w:color="C6C6C6"/>
              <w:bottom w:val="single" w:sz="6" w:space="0" w:color="C6C6C6"/>
              <w:right w:val="single" w:sz="6" w:space="0" w:color="C6C6C6"/>
            </w:tcBorders>
            <w:shd w:val="clear" w:color="auto" w:fill="FFFFFF"/>
            <w:vAlign w:val="center"/>
            <w:hideMark/>
            <w:tcPrChange w:id="177" w:author="Microsoft Office User" w:date="2019-09-03T15:12:00Z">
              <w:tcPr>
                <w:tcW w:w="481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tcPrChange>
          </w:tcPr>
          <w:p w14:paraId="6351A28E" w14:textId="77777777" w:rsidR="00B87CFF" w:rsidRPr="008956A4" w:rsidRDefault="00B87CFF" w:rsidP="00252D23">
            <w:r w:rsidRPr="008956A4">
              <w:t>​3557</w:t>
            </w:r>
          </w:p>
        </w:tc>
      </w:tr>
      <w:tr w:rsidR="00B87CFF" w:rsidRPr="00A8418D" w14:paraId="6A8B10F3" w14:textId="77777777" w:rsidTr="00B87CFF">
        <w:tc>
          <w:tcPr>
            <w:tcW w:w="1244" w:type="dxa"/>
            <w:tcBorders>
              <w:top w:val="single" w:sz="6" w:space="0" w:color="C6C6C6"/>
              <w:left w:val="single" w:sz="6" w:space="0" w:color="C6C6C6"/>
              <w:bottom w:val="single" w:sz="6" w:space="0" w:color="C6C6C6"/>
              <w:right w:val="single" w:sz="6" w:space="0" w:color="C6C6C6"/>
            </w:tcBorders>
            <w:shd w:val="clear" w:color="auto" w:fill="FFFFFF"/>
            <w:tcPrChange w:id="178" w:author="Microsoft Office User" w:date="2019-09-03T15:12:00Z">
              <w:tcPr>
                <w:tcW w:w="1243" w:type="dxa"/>
                <w:tcBorders>
                  <w:top w:val="single" w:sz="6" w:space="0" w:color="C6C6C6"/>
                  <w:left w:val="single" w:sz="6" w:space="0" w:color="C6C6C6"/>
                  <w:bottom w:val="single" w:sz="6" w:space="0" w:color="C6C6C6"/>
                  <w:right w:val="single" w:sz="6" w:space="0" w:color="C6C6C6"/>
                </w:tcBorders>
                <w:shd w:val="clear" w:color="auto" w:fill="FFFFFF"/>
              </w:tcPr>
            </w:tcPrChange>
          </w:tcPr>
          <w:p w14:paraId="30D2B77F" w14:textId="1A17A199" w:rsidR="00B87CFF" w:rsidRPr="008956A4" w:rsidRDefault="00B87CFF" w:rsidP="00252D23">
            <w:r w:rsidRPr="008956A4">
              <w:t>Model 2</w:t>
            </w:r>
          </w:p>
        </w:tc>
        <w:tc>
          <w:tcPr>
            <w:tcW w:w="2721" w:type="dxa"/>
            <w:tcBorders>
              <w:top w:val="single" w:sz="6" w:space="0" w:color="C6C6C6"/>
              <w:left w:val="single" w:sz="6" w:space="0" w:color="C6C6C6"/>
              <w:bottom w:val="single" w:sz="6" w:space="0" w:color="C6C6C6"/>
              <w:right w:val="single" w:sz="6" w:space="0" w:color="C6C6C6"/>
            </w:tcBorders>
            <w:shd w:val="clear" w:color="auto" w:fill="FFFFFF"/>
            <w:vAlign w:val="center"/>
            <w:hideMark/>
            <w:tcPrChange w:id="179" w:author="Microsoft Office User" w:date="2019-09-03T15:12:00Z">
              <w:tcPr>
                <w:tcW w:w="2721"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tcPrChange>
          </w:tcPr>
          <w:p w14:paraId="272F1E59" w14:textId="439E73F1" w:rsidR="00B87CFF" w:rsidRPr="008956A4" w:rsidRDefault="00B87CFF" w:rsidP="00252D23">
            <w:r w:rsidRPr="008956A4">
              <w:t>​Strict Model </w:t>
            </w:r>
          </w:p>
        </w:tc>
        <w:tc>
          <w:tcPr>
            <w:tcW w:w="1843" w:type="dxa"/>
            <w:tcBorders>
              <w:top w:val="single" w:sz="6" w:space="0" w:color="C6C6C6"/>
              <w:left w:val="single" w:sz="6" w:space="0" w:color="C6C6C6"/>
              <w:bottom w:val="single" w:sz="6" w:space="0" w:color="C6C6C6"/>
              <w:right w:val="single" w:sz="6" w:space="0" w:color="C6C6C6"/>
            </w:tcBorders>
            <w:shd w:val="clear" w:color="auto" w:fill="FFFFFF"/>
            <w:vAlign w:val="center"/>
            <w:hideMark/>
            <w:tcPrChange w:id="180" w:author="Microsoft Office User" w:date="2019-09-03T15:12:00Z">
              <w:tcPr>
                <w:tcW w:w="1843"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tcPrChange>
          </w:tcPr>
          <w:p w14:paraId="55ABF43A" w14:textId="77777777" w:rsidR="00B87CFF" w:rsidRPr="008956A4" w:rsidRDefault="00B87CFF" w:rsidP="00252D23">
            <w:r w:rsidRPr="008956A4">
              <w:t>​251        </w:t>
            </w:r>
          </w:p>
        </w:tc>
        <w:tc>
          <w:tcPr>
            <w:tcW w:w="4818" w:type="dxa"/>
            <w:tcBorders>
              <w:top w:val="single" w:sz="6" w:space="0" w:color="C6C6C6"/>
              <w:left w:val="single" w:sz="6" w:space="0" w:color="C6C6C6"/>
              <w:bottom w:val="single" w:sz="6" w:space="0" w:color="C6C6C6"/>
              <w:right w:val="single" w:sz="6" w:space="0" w:color="C6C6C6"/>
            </w:tcBorders>
            <w:shd w:val="clear" w:color="auto" w:fill="FFFFFF"/>
            <w:vAlign w:val="center"/>
            <w:hideMark/>
            <w:tcPrChange w:id="181" w:author="Microsoft Office User" w:date="2019-09-03T15:12:00Z">
              <w:tcPr>
                <w:tcW w:w="481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tcPrChange>
          </w:tcPr>
          <w:p w14:paraId="40C5423E" w14:textId="77777777" w:rsidR="00B87CFF" w:rsidRPr="008956A4" w:rsidRDefault="00B87CFF" w:rsidP="00252D23">
            <w:r w:rsidRPr="008956A4">
              <w:t>​3472</w:t>
            </w:r>
          </w:p>
        </w:tc>
      </w:tr>
      <w:tr w:rsidR="00B87CFF" w:rsidRPr="00A8418D" w14:paraId="24CEAC51" w14:textId="77777777" w:rsidTr="00B87CFF">
        <w:tc>
          <w:tcPr>
            <w:tcW w:w="1244" w:type="dxa"/>
            <w:tcBorders>
              <w:top w:val="single" w:sz="6" w:space="0" w:color="C6C6C6"/>
              <w:left w:val="single" w:sz="6" w:space="0" w:color="C6C6C6"/>
              <w:bottom w:val="single" w:sz="6" w:space="0" w:color="C6C6C6"/>
              <w:right w:val="single" w:sz="6" w:space="0" w:color="C6C6C6"/>
            </w:tcBorders>
            <w:shd w:val="clear" w:color="auto" w:fill="FFFFFF"/>
            <w:tcPrChange w:id="182" w:author="Microsoft Office User" w:date="2019-09-03T15:12:00Z">
              <w:tcPr>
                <w:tcW w:w="1243" w:type="dxa"/>
                <w:tcBorders>
                  <w:top w:val="single" w:sz="6" w:space="0" w:color="C6C6C6"/>
                  <w:left w:val="single" w:sz="6" w:space="0" w:color="C6C6C6"/>
                  <w:bottom w:val="single" w:sz="6" w:space="0" w:color="C6C6C6"/>
                  <w:right w:val="single" w:sz="6" w:space="0" w:color="C6C6C6"/>
                </w:tcBorders>
                <w:shd w:val="clear" w:color="auto" w:fill="FFFFFF"/>
              </w:tcPr>
            </w:tcPrChange>
          </w:tcPr>
          <w:p w14:paraId="43AE9464" w14:textId="72BCBEE1" w:rsidR="00B87CFF" w:rsidRPr="008956A4" w:rsidRDefault="00B87CFF" w:rsidP="00252D23">
            <w:r w:rsidRPr="008956A4">
              <w:t>Model 3</w:t>
            </w:r>
          </w:p>
        </w:tc>
        <w:tc>
          <w:tcPr>
            <w:tcW w:w="2721" w:type="dxa"/>
            <w:tcBorders>
              <w:top w:val="single" w:sz="6" w:space="0" w:color="C6C6C6"/>
              <w:left w:val="single" w:sz="6" w:space="0" w:color="C6C6C6"/>
              <w:bottom w:val="single" w:sz="6" w:space="0" w:color="C6C6C6"/>
              <w:right w:val="single" w:sz="6" w:space="0" w:color="C6C6C6"/>
            </w:tcBorders>
            <w:shd w:val="clear" w:color="auto" w:fill="FFFFFF"/>
            <w:vAlign w:val="center"/>
            <w:hideMark/>
            <w:tcPrChange w:id="183" w:author="Microsoft Office User" w:date="2019-09-03T15:12:00Z">
              <w:tcPr>
                <w:tcW w:w="2721"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tcPrChange>
          </w:tcPr>
          <w:p w14:paraId="74161E9A" w14:textId="5C0840E6" w:rsidR="00B87CFF" w:rsidRPr="008956A4" w:rsidRDefault="00B87CFF" w:rsidP="00252D23">
            <w:r w:rsidRPr="008956A4">
              <w:t>​Parent Necessary</w:t>
            </w:r>
          </w:p>
        </w:tc>
        <w:tc>
          <w:tcPr>
            <w:tcW w:w="1843" w:type="dxa"/>
            <w:tcBorders>
              <w:top w:val="single" w:sz="6" w:space="0" w:color="C6C6C6"/>
              <w:left w:val="single" w:sz="6" w:space="0" w:color="C6C6C6"/>
              <w:bottom w:val="single" w:sz="6" w:space="0" w:color="C6C6C6"/>
              <w:right w:val="single" w:sz="6" w:space="0" w:color="C6C6C6"/>
            </w:tcBorders>
            <w:shd w:val="clear" w:color="auto" w:fill="FFFFFF"/>
            <w:vAlign w:val="center"/>
            <w:hideMark/>
            <w:tcPrChange w:id="184" w:author="Microsoft Office User" w:date="2019-09-03T15:12:00Z">
              <w:tcPr>
                <w:tcW w:w="1843"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tcPrChange>
          </w:tcPr>
          <w:p w14:paraId="0FA10278" w14:textId="77777777" w:rsidR="00B87CFF" w:rsidRPr="008956A4" w:rsidRDefault="00B87CFF" w:rsidP="00252D23">
            <w:r w:rsidRPr="008956A4">
              <w:t>​726</w:t>
            </w:r>
          </w:p>
        </w:tc>
        <w:tc>
          <w:tcPr>
            <w:tcW w:w="4818" w:type="dxa"/>
            <w:tcBorders>
              <w:top w:val="single" w:sz="6" w:space="0" w:color="C6C6C6"/>
              <w:left w:val="single" w:sz="6" w:space="0" w:color="C6C6C6"/>
              <w:bottom w:val="single" w:sz="6" w:space="0" w:color="C6C6C6"/>
              <w:right w:val="single" w:sz="6" w:space="0" w:color="C6C6C6"/>
            </w:tcBorders>
            <w:shd w:val="clear" w:color="auto" w:fill="FFFFFF"/>
            <w:vAlign w:val="center"/>
            <w:hideMark/>
            <w:tcPrChange w:id="185" w:author="Microsoft Office User" w:date="2019-09-03T15:12:00Z">
              <w:tcPr>
                <w:tcW w:w="481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tcPrChange>
          </w:tcPr>
          <w:p w14:paraId="2EE86746" w14:textId="77777777" w:rsidR="00B87CFF" w:rsidRPr="008956A4" w:rsidRDefault="00B87CFF" w:rsidP="00252D23">
            <w:r w:rsidRPr="008956A4">
              <w:t>​5691</w:t>
            </w:r>
          </w:p>
        </w:tc>
      </w:tr>
      <w:tr w:rsidR="00B87CFF" w:rsidRPr="00A8418D" w14:paraId="2A542CFE" w14:textId="77777777" w:rsidTr="00B87CFF">
        <w:tc>
          <w:tcPr>
            <w:tcW w:w="1244" w:type="dxa"/>
            <w:tcBorders>
              <w:top w:val="single" w:sz="6" w:space="0" w:color="C6C6C6"/>
              <w:left w:val="single" w:sz="6" w:space="0" w:color="C6C6C6"/>
              <w:bottom w:val="single" w:sz="6" w:space="0" w:color="C6C6C6"/>
              <w:right w:val="single" w:sz="6" w:space="0" w:color="C6C6C6"/>
            </w:tcBorders>
            <w:shd w:val="clear" w:color="auto" w:fill="FFFFFF"/>
            <w:tcPrChange w:id="186" w:author="Microsoft Office User" w:date="2019-09-03T15:12:00Z">
              <w:tcPr>
                <w:tcW w:w="1243" w:type="dxa"/>
                <w:tcBorders>
                  <w:top w:val="single" w:sz="6" w:space="0" w:color="C6C6C6"/>
                  <w:left w:val="single" w:sz="6" w:space="0" w:color="C6C6C6"/>
                  <w:bottom w:val="single" w:sz="6" w:space="0" w:color="C6C6C6"/>
                  <w:right w:val="single" w:sz="6" w:space="0" w:color="C6C6C6"/>
                </w:tcBorders>
                <w:shd w:val="clear" w:color="auto" w:fill="FFFFFF"/>
              </w:tcPr>
            </w:tcPrChange>
          </w:tcPr>
          <w:p w14:paraId="7E9A4BE9" w14:textId="783E9D30" w:rsidR="00B87CFF" w:rsidRPr="008956A4" w:rsidRDefault="00B87CFF" w:rsidP="00252D23">
            <w:r w:rsidRPr="008956A4">
              <w:t>Model 4</w:t>
            </w:r>
          </w:p>
        </w:tc>
        <w:tc>
          <w:tcPr>
            <w:tcW w:w="2721" w:type="dxa"/>
            <w:tcBorders>
              <w:top w:val="single" w:sz="6" w:space="0" w:color="C6C6C6"/>
              <w:left w:val="single" w:sz="6" w:space="0" w:color="C6C6C6"/>
              <w:bottom w:val="single" w:sz="6" w:space="0" w:color="C6C6C6"/>
              <w:right w:val="single" w:sz="6" w:space="0" w:color="C6C6C6"/>
            </w:tcBorders>
            <w:shd w:val="clear" w:color="auto" w:fill="FFFFFF"/>
            <w:vAlign w:val="center"/>
            <w:hideMark/>
            <w:tcPrChange w:id="187" w:author="Microsoft Office User" w:date="2019-09-03T15:12:00Z">
              <w:tcPr>
                <w:tcW w:w="2721"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tcPrChange>
          </w:tcPr>
          <w:p w14:paraId="27B568A2" w14:textId="205882B0" w:rsidR="00B87CFF" w:rsidRPr="008956A4" w:rsidRDefault="00B87CFF" w:rsidP="00252D23">
            <w:r w:rsidRPr="008956A4">
              <w:t>​Youth Transport                </w:t>
            </w:r>
          </w:p>
        </w:tc>
        <w:tc>
          <w:tcPr>
            <w:tcW w:w="1843" w:type="dxa"/>
            <w:tcBorders>
              <w:top w:val="single" w:sz="6" w:space="0" w:color="C6C6C6"/>
              <w:left w:val="single" w:sz="6" w:space="0" w:color="C6C6C6"/>
              <w:bottom w:val="single" w:sz="6" w:space="0" w:color="C6C6C6"/>
              <w:right w:val="single" w:sz="6" w:space="0" w:color="C6C6C6"/>
            </w:tcBorders>
            <w:shd w:val="clear" w:color="auto" w:fill="FFFFFF"/>
            <w:vAlign w:val="center"/>
            <w:hideMark/>
            <w:tcPrChange w:id="188" w:author="Microsoft Office User" w:date="2019-09-03T15:12:00Z">
              <w:tcPr>
                <w:tcW w:w="1843"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tcPrChange>
          </w:tcPr>
          <w:p w14:paraId="757BD415" w14:textId="77777777" w:rsidR="00B87CFF" w:rsidRPr="008956A4" w:rsidRDefault="00B87CFF" w:rsidP="00252D23">
            <w:r w:rsidRPr="008956A4">
              <w:t>​2296</w:t>
            </w:r>
          </w:p>
        </w:tc>
        <w:tc>
          <w:tcPr>
            <w:tcW w:w="4818" w:type="dxa"/>
            <w:tcBorders>
              <w:top w:val="single" w:sz="6" w:space="0" w:color="C6C6C6"/>
              <w:left w:val="single" w:sz="6" w:space="0" w:color="C6C6C6"/>
              <w:bottom w:val="single" w:sz="6" w:space="0" w:color="C6C6C6"/>
              <w:right w:val="single" w:sz="6" w:space="0" w:color="C6C6C6"/>
            </w:tcBorders>
            <w:shd w:val="clear" w:color="auto" w:fill="FFFFFF"/>
            <w:vAlign w:val="center"/>
            <w:hideMark/>
            <w:tcPrChange w:id="189" w:author="Microsoft Office User" w:date="2019-09-03T15:12:00Z">
              <w:tcPr>
                <w:tcW w:w="481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tcPrChange>
          </w:tcPr>
          <w:p w14:paraId="2A84238A" w14:textId="77777777" w:rsidR="00B87CFF" w:rsidRPr="008956A4" w:rsidRDefault="00B87CFF" w:rsidP="00252D23">
            <w:r w:rsidRPr="008956A4">
              <w:t>​1780</w:t>
            </w:r>
          </w:p>
        </w:tc>
      </w:tr>
      <w:tr w:rsidR="00B87CFF" w:rsidRPr="00A8418D" w14:paraId="114ADE4C" w14:textId="77777777" w:rsidTr="00B87CFF">
        <w:tc>
          <w:tcPr>
            <w:tcW w:w="1244" w:type="dxa"/>
            <w:tcBorders>
              <w:top w:val="single" w:sz="6" w:space="0" w:color="C6C6C6"/>
              <w:left w:val="single" w:sz="6" w:space="0" w:color="C6C6C6"/>
              <w:bottom w:val="single" w:sz="6" w:space="0" w:color="C6C6C6"/>
              <w:right w:val="single" w:sz="6" w:space="0" w:color="C6C6C6"/>
            </w:tcBorders>
            <w:shd w:val="clear" w:color="auto" w:fill="FFFFFF"/>
            <w:tcPrChange w:id="190" w:author="Microsoft Office User" w:date="2019-09-03T15:12:00Z">
              <w:tcPr>
                <w:tcW w:w="1243" w:type="dxa"/>
                <w:tcBorders>
                  <w:top w:val="single" w:sz="6" w:space="0" w:color="C6C6C6"/>
                  <w:left w:val="single" w:sz="6" w:space="0" w:color="C6C6C6"/>
                  <w:bottom w:val="single" w:sz="6" w:space="0" w:color="C6C6C6"/>
                  <w:right w:val="single" w:sz="6" w:space="0" w:color="C6C6C6"/>
                </w:tcBorders>
                <w:shd w:val="clear" w:color="auto" w:fill="FFFFFF"/>
              </w:tcPr>
            </w:tcPrChange>
          </w:tcPr>
          <w:p w14:paraId="3BAF3706" w14:textId="7B0107D3" w:rsidR="00B87CFF" w:rsidRPr="008956A4" w:rsidRDefault="00B87CFF" w:rsidP="00252D23">
            <w:r w:rsidRPr="008956A4">
              <w:t>Model 5</w:t>
            </w:r>
          </w:p>
        </w:tc>
        <w:tc>
          <w:tcPr>
            <w:tcW w:w="2721" w:type="dxa"/>
            <w:tcBorders>
              <w:top w:val="single" w:sz="6" w:space="0" w:color="C6C6C6"/>
              <w:left w:val="single" w:sz="6" w:space="0" w:color="C6C6C6"/>
              <w:bottom w:val="single" w:sz="6" w:space="0" w:color="C6C6C6"/>
              <w:right w:val="single" w:sz="6" w:space="0" w:color="C6C6C6"/>
            </w:tcBorders>
            <w:shd w:val="clear" w:color="auto" w:fill="FFFFFF"/>
            <w:vAlign w:val="center"/>
            <w:hideMark/>
            <w:tcPrChange w:id="191" w:author="Microsoft Office User" w:date="2019-09-03T15:12:00Z">
              <w:tcPr>
                <w:tcW w:w="2721"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tcPrChange>
          </w:tcPr>
          <w:p w14:paraId="7A4EC72A" w14:textId="60190A5B" w:rsidR="00B87CFF" w:rsidRPr="008956A4" w:rsidRDefault="00B87CFF" w:rsidP="00252D23">
            <w:r w:rsidRPr="008956A4">
              <w:t>​Transport Necessary    </w:t>
            </w:r>
          </w:p>
        </w:tc>
        <w:tc>
          <w:tcPr>
            <w:tcW w:w="1843" w:type="dxa"/>
            <w:tcBorders>
              <w:top w:val="single" w:sz="6" w:space="0" w:color="C6C6C6"/>
              <w:left w:val="single" w:sz="6" w:space="0" w:color="C6C6C6"/>
              <w:bottom w:val="single" w:sz="6" w:space="0" w:color="C6C6C6"/>
              <w:right w:val="single" w:sz="6" w:space="0" w:color="C6C6C6"/>
            </w:tcBorders>
            <w:shd w:val="clear" w:color="auto" w:fill="FFFFFF"/>
            <w:vAlign w:val="center"/>
            <w:hideMark/>
            <w:tcPrChange w:id="192" w:author="Microsoft Office User" w:date="2019-09-03T15:12:00Z">
              <w:tcPr>
                <w:tcW w:w="1843"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tcPrChange>
          </w:tcPr>
          <w:p w14:paraId="3B3B8D9F" w14:textId="77777777" w:rsidR="00B87CFF" w:rsidRPr="008956A4" w:rsidRDefault="00B87CFF" w:rsidP="00252D23">
            <w:r w:rsidRPr="008956A4">
              <w:t>​2296</w:t>
            </w:r>
          </w:p>
        </w:tc>
        <w:tc>
          <w:tcPr>
            <w:tcW w:w="4818" w:type="dxa"/>
            <w:tcBorders>
              <w:top w:val="single" w:sz="6" w:space="0" w:color="C6C6C6"/>
              <w:left w:val="single" w:sz="6" w:space="0" w:color="C6C6C6"/>
              <w:bottom w:val="single" w:sz="6" w:space="0" w:color="C6C6C6"/>
              <w:right w:val="single" w:sz="6" w:space="0" w:color="C6C6C6"/>
            </w:tcBorders>
            <w:shd w:val="clear" w:color="auto" w:fill="FFFFFF"/>
            <w:vAlign w:val="center"/>
            <w:hideMark/>
            <w:tcPrChange w:id="193" w:author="Microsoft Office User" w:date="2019-09-03T15:12:00Z">
              <w:tcPr>
                <w:tcW w:w="481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tcPrChange>
          </w:tcPr>
          <w:p w14:paraId="76B4CDDF" w14:textId="77777777" w:rsidR="00B87CFF" w:rsidRPr="008956A4" w:rsidRDefault="00B87CFF" w:rsidP="00252D23">
            <w:r w:rsidRPr="008956A4">
              <w:t>​1780                                                                 </w:t>
            </w:r>
          </w:p>
        </w:tc>
      </w:tr>
    </w:tbl>
    <w:p w14:paraId="003ECDE0" w14:textId="77777777" w:rsidR="00157837" w:rsidRPr="00A8418D" w:rsidRDefault="00157837" w:rsidP="00157837"/>
    <w:p w14:paraId="37386504" w14:textId="77777777" w:rsidR="00157837" w:rsidRPr="00A8418D" w:rsidRDefault="00157837" w:rsidP="00785828">
      <w:pPr>
        <w:spacing w:line="480" w:lineRule="auto"/>
      </w:pPr>
    </w:p>
    <w:p w14:paraId="59955566" w14:textId="50FA0A1D" w:rsidR="003C1A1E" w:rsidRPr="008C0006" w:rsidRDefault="003C1A1E" w:rsidP="00785828">
      <w:pPr>
        <w:spacing w:line="480" w:lineRule="auto"/>
        <w:rPr>
          <w:rFonts w:cstheme="minorHAnsi"/>
        </w:rPr>
      </w:pPr>
      <w:r>
        <w:rPr>
          <w:rFonts w:cstheme="minorHAnsi"/>
        </w:rPr>
        <w:t xml:space="preserve">Do Youth Return Home? </w:t>
      </w:r>
    </w:p>
    <w:p w14:paraId="5CC04075" w14:textId="6CDF81DE" w:rsidR="0016469A" w:rsidRPr="00BC3FD6" w:rsidRDefault="00F23DD0" w:rsidP="00785828">
      <w:pPr>
        <w:spacing w:line="480" w:lineRule="auto"/>
        <w:rPr>
          <w:rFonts w:cstheme="minorHAnsi"/>
        </w:rPr>
      </w:pPr>
      <w:r w:rsidRPr="00452244">
        <w:rPr>
          <w:rFonts w:cstheme="minorHAnsi"/>
        </w:rPr>
        <w:t xml:space="preserve">We </w:t>
      </w:r>
      <w:r w:rsidR="008C0006">
        <w:rPr>
          <w:rFonts w:cstheme="minorHAnsi"/>
        </w:rPr>
        <w:t>ran</w:t>
      </w:r>
      <w:r w:rsidR="008C0006" w:rsidRPr="00D32899">
        <w:rPr>
          <w:rFonts w:cstheme="minorHAnsi"/>
        </w:rPr>
        <w:t xml:space="preserve"> </w:t>
      </w:r>
      <w:r w:rsidR="003C1A1E">
        <w:rPr>
          <w:rFonts w:cstheme="minorHAnsi"/>
        </w:rPr>
        <w:t xml:space="preserve">logistic </w:t>
      </w:r>
      <w:r w:rsidR="00E4391F" w:rsidRPr="00D32899">
        <w:rPr>
          <w:rFonts w:cstheme="minorHAnsi"/>
        </w:rPr>
        <w:t xml:space="preserve">regressions predicting outcome, as measured by where the youth were living </w:t>
      </w:r>
      <w:r w:rsidR="007F5B83">
        <w:rPr>
          <w:rFonts w:cstheme="minorHAnsi"/>
        </w:rPr>
        <w:t xml:space="preserve">immediately </w:t>
      </w:r>
      <w:r w:rsidR="00E4391F" w:rsidRPr="00D32899">
        <w:rPr>
          <w:rFonts w:cstheme="minorHAnsi"/>
        </w:rPr>
        <w:t>after discharge</w:t>
      </w:r>
      <w:r w:rsidR="003C1A1E">
        <w:rPr>
          <w:rFonts w:cstheme="minorHAnsi"/>
        </w:rPr>
        <w:t xml:space="preserve">, using the same </w:t>
      </w:r>
      <w:r w:rsidR="00B87CFF">
        <w:rPr>
          <w:rFonts w:cstheme="minorHAnsi"/>
        </w:rPr>
        <w:t xml:space="preserve">five </w:t>
      </w:r>
      <w:r w:rsidR="003C1A1E">
        <w:rPr>
          <w:rFonts w:cstheme="minorHAnsi"/>
        </w:rPr>
        <w:t xml:space="preserve">models as above. The regressions are testing whether the model predicts where youth will live. </w:t>
      </w:r>
      <w:r w:rsidR="00E4391F" w:rsidRPr="00D32899">
        <w:rPr>
          <w:rFonts w:cstheme="minorHAnsi"/>
        </w:rPr>
        <w:t xml:space="preserve"> These are </w:t>
      </w:r>
      <w:r w:rsidR="003C1A1E">
        <w:rPr>
          <w:rFonts w:cstheme="minorHAnsi"/>
        </w:rPr>
        <w:t>shown</w:t>
      </w:r>
      <w:r w:rsidR="00836C5F" w:rsidRPr="00BC3FD6">
        <w:rPr>
          <w:rFonts w:cstheme="minorHAnsi"/>
        </w:rPr>
        <w:t xml:space="preserve"> in Table </w:t>
      </w:r>
      <w:r w:rsidR="003A6D50">
        <w:rPr>
          <w:rFonts w:cstheme="minorHAnsi"/>
        </w:rPr>
        <w:t>7</w:t>
      </w:r>
      <w:r w:rsidR="003C1A1E">
        <w:rPr>
          <w:rFonts w:cstheme="minorHAnsi"/>
        </w:rPr>
        <w:t xml:space="preserve">, where we have included the variables that were statistically significant. </w:t>
      </w:r>
    </w:p>
    <w:p w14:paraId="5A5BF7B0" w14:textId="77777777" w:rsidR="00836C5F" w:rsidRPr="00BC3FD6" w:rsidRDefault="00836C5F" w:rsidP="00785828">
      <w:pPr>
        <w:spacing w:line="480" w:lineRule="auto"/>
        <w:rPr>
          <w:rFonts w:cstheme="minorHAnsi"/>
        </w:rPr>
      </w:pPr>
    </w:p>
    <w:p w14:paraId="2ED9A3EB" w14:textId="3E009971" w:rsidR="00836C5F" w:rsidRPr="008C0006" w:rsidRDefault="00836C5F" w:rsidP="00785828">
      <w:pPr>
        <w:spacing w:line="480" w:lineRule="auto"/>
        <w:rPr>
          <w:rFonts w:cstheme="minorHAnsi"/>
        </w:rPr>
      </w:pPr>
      <w:r w:rsidRPr="008C0006">
        <w:rPr>
          <w:rFonts w:cstheme="minorHAnsi"/>
        </w:rPr>
        <w:t xml:space="preserve">Table </w:t>
      </w:r>
      <w:r w:rsidR="003A6D50">
        <w:rPr>
          <w:rFonts w:cstheme="minorHAnsi"/>
        </w:rPr>
        <w:t>7</w:t>
      </w:r>
    </w:p>
    <w:p w14:paraId="198A980F" w14:textId="5AD33FD4" w:rsidR="004B6507" w:rsidRPr="008C0006" w:rsidRDefault="004B6507" w:rsidP="00785828">
      <w:pPr>
        <w:spacing w:line="480" w:lineRule="auto"/>
        <w:rPr>
          <w:rFonts w:cstheme="minorHAnsi"/>
          <w:i/>
        </w:rPr>
      </w:pPr>
      <w:r w:rsidRPr="008C0006">
        <w:rPr>
          <w:rFonts w:cstheme="minorHAnsi"/>
          <w:i/>
        </w:rPr>
        <w:t>Summary of Models Predicting Living at Home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3933"/>
        <w:gridCol w:w="851"/>
        <w:gridCol w:w="708"/>
        <w:gridCol w:w="709"/>
      </w:tblGrid>
      <w:tr w:rsidR="001219D9" w:rsidRPr="008C0006" w14:paraId="0ADAB959" w14:textId="2C5AAC64" w:rsidTr="008C0006">
        <w:trPr>
          <w:trHeight w:val="605"/>
        </w:trPr>
        <w:tc>
          <w:tcPr>
            <w:tcW w:w="745" w:type="dxa"/>
          </w:tcPr>
          <w:p w14:paraId="7985E8BC" w14:textId="713EDC3E" w:rsidR="001219D9" w:rsidRPr="00785828" w:rsidRDefault="001219D9" w:rsidP="009E0409">
            <w:pPr>
              <w:rPr>
                <w:rFonts w:cstheme="minorHAnsi"/>
                <w:b/>
              </w:rPr>
            </w:pPr>
            <w:r w:rsidRPr="00785828">
              <w:rPr>
                <w:rFonts w:cstheme="minorHAnsi"/>
                <w:b/>
              </w:rPr>
              <w:t>Model</w:t>
            </w:r>
          </w:p>
        </w:tc>
        <w:tc>
          <w:tcPr>
            <w:tcW w:w="3933" w:type="dxa"/>
          </w:tcPr>
          <w:p w14:paraId="213E6584" w14:textId="56F0992E" w:rsidR="001219D9" w:rsidRPr="00785828" w:rsidRDefault="001219D9" w:rsidP="009E0409">
            <w:pPr>
              <w:rPr>
                <w:rFonts w:cstheme="minorHAnsi"/>
                <w:b/>
              </w:rPr>
            </w:pPr>
            <w:r w:rsidRPr="00785828">
              <w:rPr>
                <w:rFonts w:cstheme="minorHAnsi"/>
                <w:b/>
              </w:rPr>
              <w:t>Variables</w:t>
            </w:r>
          </w:p>
        </w:tc>
        <w:tc>
          <w:tcPr>
            <w:tcW w:w="851" w:type="dxa"/>
          </w:tcPr>
          <w:p w14:paraId="71C93E1C" w14:textId="502CB6B3" w:rsidR="001219D9" w:rsidRPr="00785828" w:rsidRDefault="001219D9" w:rsidP="009E0409">
            <w:pPr>
              <w:rPr>
                <w:rFonts w:cstheme="minorHAnsi"/>
                <w:b/>
              </w:rPr>
            </w:pPr>
            <w:r w:rsidRPr="00785828">
              <w:rPr>
                <w:rFonts w:cstheme="minorHAnsi"/>
                <w:b/>
              </w:rPr>
              <w:t>b</w:t>
            </w:r>
          </w:p>
        </w:tc>
        <w:tc>
          <w:tcPr>
            <w:tcW w:w="708" w:type="dxa"/>
          </w:tcPr>
          <w:p w14:paraId="5060AB1C" w14:textId="1B257D7F" w:rsidR="001219D9" w:rsidRPr="00785828" w:rsidRDefault="001219D9" w:rsidP="009E0409">
            <w:pPr>
              <w:rPr>
                <w:rFonts w:cstheme="minorHAnsi"/>
                <w:b/>
                <w:i/>
              </w:rPr>
            </w:pPr>
            <w:r w:rsidRPr="00785828">
              <w:rPr>
                <w:rFonts w:cstheme="minorHAnsi"/>
                <w:b/>
              </w:rPr>
              <w:t>SE b</w:t>
            </w:r>
          </w:p>
        </w:tc>
        <w:tc>
          <w:tcPr>
            <w:tcW w:w="709" w:type="dxa"/>
          </w:tcPr>
          <w:p w14:paraId="27914397" w14:textId="6DC919D3" w:rsidR="001219D9" w:rsidRPr="00785828" w:rsidRDefault="001219D9" w:rsidP="009E0409">
            <w:pPr>
              <w:rPr>
                <w:rFonts w:cstheme="minorHAnsi"/>
                <w:b/>
                <w:i/>
              </w:rPr>
            </w:pPr>
            <w:r w:rsidRPr="00785828">
              <w:rPr>
                <w:rFonts w:cstheme="minorHAnsi"/>
                <w:b/>
                <w:i/>
              </w:rPr>
              <w:t>p</w:t>
            </w:r>
          </w:p>
        </w:tc>
      </w:tr>
      <w:tr w:rsidR="001219D9" w:rsidRPr="008C0006" w14:paraId="0DB9F02D" w14:textId="2BE50708" w:rsidTr="008C0006">
        <w:tc>
          <w:tcPr>
            <w:tcW w:w="745" w:type="dxa"/>
            <w:tcBorders>
              <w:bottom w:val="single" w:sz="4" w:space="0" w:color="999999"/>
            </w:tcBorders>
          </w:tcPr>
          <w:p w14:paraId="0405355F" w14:textId="644EF58B" w:rsidR="001219D9" w:rsidRPr="00452244" w:rsidRDefault="001219D9" w:rsidP="009E0409">
            <w:pPr>
              <w:rPr>
                <w:rFonts w:cstheme="minorHAnsi"/>
              </w:rPr>
            </w:pPr>
            <w:r w:rsidRPr="008C0006">
              <w:rPr>
                <w:rFonts w:cstheme="minorHAnsi"/>
              </w:rPr>
              <w:t>1</w:t>
            </w:r>
          </w:p>
        </w:tc>
        <w:tc>
          <w:tcPr>
            <w:tcW w:w="3933" w:type="dxa"/>
            <w:tcBorders>
              <w:bottom w:val="single" w:sz="4" w:space="0" w:color="999999"/>
            </w:tcBorders>
          </w:tcPr>
          <w:p w14:paraId="5808FD9F" w14:textId="442EB09C" w:rsidR="001219D9" w:rsidRPr="008C0006" w:rsidRDefault="001219D9" w:rsidP="009E0409">
            <w:pPr>
              <w:rPr>
                <w:rFonts w:cstheme="minorHAnsi"/>
              </w:rPr>
            </w:pPr>
            <w:r w:rsidRPr="008C0006">
              <w:rPr>
                <w:rFonts w:cstheme="minorHAnsi"/>
              </w:rPr>
              <w:t>Youth Transport</w:t>
            </w:r>
          </w:p>
          <w:p w14:paraId="296B5B2F" w14:textId="77777777" w:rsidR="001219D9" w:rsidRPr="008C0006" w:rsidRDefault="001219D9" w:rsidP="009E0409">
            <w:pPr>
              <w:rPr>
                <w:rFonts w:cstheme="minorHAnsi"/>
              </w:rPr>
            </w:pPr>
            <w:r w:rsidRPr="008C0006">
              <w:rPr>
                <w:rFonts w:cstheme="minorHAnsi"/>
              </w:rPr>
              <w:t>Relative Behavioral Distress, Discharge</w:t>
            </w:r>
          </w:p>
          <w:p w14:paraId="765A1621" w14:textId="77777777" w:rsidR="001219D9" w:rsidRPr="008C0006" w:rsidRDefault="001219D9" w:rsidP="009E0409">
            <w:pPr>
              <w:rPr>
                <w:rFonts w:cstheme="minorHAnsi"/>
              </w:rPr>
            </w:pPr>
            <w:r w:rsidRPr="008C0006">
              <w:rPr>
                <w:rFonts w:cstheme="minorHAnsi"/>
              </w:rPr>
              <w:t>Client Total Score, Discharge</w:t>
            </w:r>
          </w:p>
          <w:p w14:paraId="790FD643" w14:textId="77777777" w:rsidR="001219D9" w:rsidRPr="008C0006" w:rsidRDefault="001219D9" w:rsidP="009E0409">
            <w:pPr>
              <w:rPr>
                <w:rFonts w:cstheme="minorHAnsi"/>
              </w:rPr>
            </w:pPr>
            <w:r w:rsidRPr="008C0006">
              <w:rPr>
                <w:rFonts w:cstheme="minorHAnsi"/>
              </w:rPr>
              <w:t>Client Behavioral Distress, Discharge</w:t>
            </w:r>
          </w:p>
          <w:p w14:paraId="4613121F" w14:textId="77777777" w:rsidR="001219D9" w:rsidRPr="008C0006" w:rsidRDefault="001219D9" w:rsidP="009E0409">
            <w:pPr>
              <w:rPr>
                <w:rFonts w:cstheme="minorHAnsi"/>
              </w:rPr>
            </w:pPr>
            <w:r w:rsidRPr="008C0006">
              <w:rPr>
                <w:rFonts w:cstheme="minorHAnsi"/>
              </w:rPr>
              <w:lastRenderedPageBreak/>
              <w:t>Client Interpersonal Relationships, Discharge</w:t>
            </w:r>
          </w:p>
          <w:p w14:paraId="56DD2D2A" w14:textId="6F9BC64B" w:rsidR="001219D9" w:rsidRPr="00452244" w:rsidRDefault="001219D9" w:rsidP="009E0409">
            <w:pPr>
              <w:rPr>
                <w:rFonts w:cstheme="minorHAnsi"/>
              </w:rPr>
            </w:pPr>
          </w:p>
        </w:tc>
        <w:tc>
          <w:tcPr>
            <w:tcW w:w="851" w:type="dxa"/>
            <w:tcBorders>
              <w:bottom w:val="single" w:sz="4" w:space="0" w:color="999999"/>
            </w:tcBorders>
          </w:tcPr>
          <w:p w14:paraId="477BB49F" w14:textId="77777777" w:rsidR="001219D9" w:rsidRPr="008C0006" w:rsidRDefault="001219D9" w:rsidP="009E0409">
            <w:pPr>
              <w:rPr>
                <w:rFonts w:cstheme="minorHAnsi"/>
              </w:rPr>
            </w:pPr>
            <w:r w:rsidRPr="008C0006">
              <w:rPr>
                <w:rFonts w:cstheme="minorHAnsi"/>
              </w:rPr>
              <w:lastRenderedPageBreak/>
              <w:t>-1.49</w:t>
            </w:r>
          </w:p>
          <w:p w14:paraId="594F7A59" w14:textId="77777777" w:rsidR="001219D9" w:rsidRPr="008C0006" w:rsidRDefault="001219D9" w:rsidP="009E0409">
            <w:pPr>
              <w:rPr>
                <w:rFonts w:cstheme="minorHAnsi"/>
              </w:rPr>
            </w:pPr>
            <w:r w:rsidRPr="008C0006">
              <w:rPr>
                <w:rFonts w:cstheme="minorHAnsi"/>
              </w:rPr>
              <w:t>.034</w:t>
            </w:r>
          </w:p>
          <w:p w14:paraId="6E2EC6E0" w14:textId="77777777" w:rsidR="001219D9" w:rsidRPr="008C0006" w:rsidRDefault="001219D9" w:rsidP="009E0409">
            <w:pPr>
              <w:rPr>
                <w:rFonts w:cstheme="minorHAnsi"/>
              </w:rPr>
            </w:pPr>
            <w:r w:rsidRPr="008C0006">
              <w:rPr>
                <w:rFonts w:cstheme="minorHAnsi"/>
              </w:rPr>
              <w:t>.61</w:t>
            </w:r>
          </w:p>
          <w:p w14:paraId="723E333A" w14:textId="77777777" w:rsidR="001219D9" w:rsidRPr="008C0006" w:rsidRDefault="001219D9" w:rsidP="009E0409">
            <w:pPr>
              <w:rPr>
                <w:rFonts w:cstheme="minorHAnsi"/>
              </w:rPr>
            </w:pPr>
            <w:r w:rsidRPr="008C0006">
              <w:rPr>
                <w:rFonts w:cstheme="minorHAnsi"/>
              </w:rPr>
              <w:t>.07</w:t>
            </w:r>
          </w:p>
          <w:p w14:paraId="7E1A922D" w14:textId="278D87EC" w:rsidR="002652B0" w:rsidRPr="00452244" w:rsidRDefault="002652B0" w:rsidP="009E0409">
            <w:pPr>
              <w:rPr>
                <w:rFonts w:cstheme="minorHAnsi"/>
              </w:rPr>
            </w:pPr>
            <w:r w:rsidRPr="008C0006">
              <w:rPr>
                <w:rFonts w:cstheme="minorHAnsi"/>
              </w:rPr>
              <w:t>.08</w:t>
            </w:r>
          </w:p>
        </w:tc>
        <w:tc>
          <w:tcPr>
            <w:tcW w:w="708" w:type="dxa"/>
            <w:tcBorders>
              <w:bottom w:val="single" w:sz="4" w:space="0" w:color="999999"/>
            </w:tcBorders>
          </w:tcPr>
          <w:p w14:paraId="478F1F82" w14:textId="77777777" w:rsidR="001219D9" w:rsidRPr="008C0006" w:rsidRDefault="001219D9" w:rsidP="009E0409">
            <w:pPr>
              <w:rPr>
                <w:rFonts w:cstheme="minorHAnsi"/>
              </w:rPr>
            </w:pPr>
            <w:r w:rsidRPr="00D32899">
              <w:rPr>
                <w:rFonts w:cstheme="minorHAnsi"/>
              </w:rPr>
              <w:t>.</w:t>
            </w:r>
            <w:r w:rsidRPr="008C0006">
              <w:rPr>
                <w:rFonts w:cstheme="minorHAnsi"/>
              </w:rPr>
              <w:t>44</w:t>
            </w:r>
          </w:p>
          <w:p w14:paraId="28666CB6" w14:textId="77777777" w:rsidR="001219D9" w:rsidRPr="008C0006" w:rsidRDefault="001219D9" w:rsidP="009E0409">
            <w:pPr>
              <w:rPr>
                <w:rFonts w:cstheme="minorHAnsi"/>
              </w:rPr>
            </w:pPr>
            <w:r w:rsidRPr="008C0006">
              <w:rPr>
                <w:rFonts w:cstheme="minorHAnsi"/>
              </w:rPr>
              <w:t>.16</w:t>
            </w:r>
          </w:p>
          <w:p w14:paraId="28C60A96" w14:textId="77777777" w:rsidR="001219D9" w:rsidRPr="008C0006" w:rsidRDefault="001219D9" w:rsidP="009E0409">
            <w:pPr>
              <w:rPr>
                <w:rFonts w:cstheme="minorHAnsi"/>
              </w:rPr>
            </w:pPr>
            <w:r w:rsidRPr="008C0006">
              <w:rPr>
                <w:rFonts w:cstheme="minorHAnsi"/>
              </w:rPr>
              <w:t>.18</w:t>
            </w:r>
          </w:p>
          <w:p w14:paraId="7BA43DED" w14:textId="77777777" w:rsidR="001219D9" w:rsidRPr="008C0006" w:rsidRDefault="001219D9" w:rsidP="009E0409">
            <w:pPr>
              <w:rPr>
                <w:rFonts w:cstheme="minorHAnsi"/>
              </w:rPr>
            </w:pPr>
            <w:r w:rsidRPr="008C0006">
              <w:rPr>
                <w:rFonts w:cstheme="minorHAnsi"/>
              </w:rPr>
              <w:t>.02</w:t>
            </w:r>
          </w:p>
          <w:p w14:paraId="5C66B418" w14:textId="0B12F3E7" w:rsidR="002652B0" w:rsidRPr="00452244" w:rsidRDefault="002652B0" w:rsidP="009E0409">
            <w:pPr>
              <w:rPr>
                <w:rFonts w:cstheme="minorHAnsi"/>
              </w:rPr>
            </w:pPr>
            <w:r w:rsidRPr="008C0006">
              <w:rPr>
                <w:rFonts w:cstheme="minorHAnsi"/>
              </w:rPr>
              <w:t>.02</w:t>
            </w:r>
          </w:p>
        </w:tc>
        <w:tc>
          <w:tcPr>
            <w:tcW w:w="709" w:type="dxa"/>
            <w:tcBorders>
              <w:bottom w:val="single" w:sz="4" w:space="0" w:color="999999"/>
            </w:tcBorders>
          </w:tcPr>
          <w:p w14:paraId="3E5DC273" w14:textId="77777777" w:rsidR="001219D9" w:rsidRPr="008C0006" w:rsidRDefault="001219D9" w:rsidP="009E0409">
            <w:pPr>
              <w:rPr>
                <w:rFonts w:cstheme="minorHAnsi"/>
              </w:rPr>
            </w:pPr>
            <w:r w:rsidRPr="00D32899">
              <w:rPr>
                <w:rFonts w:cstheme="minorHAnsi"/>
              </w:rPr>
              <w:t>.00</w:t>
            </w:r>
            <w:r w:rsidRPr="008C0006">
              <w:rPr>
                <w:rFonts w:cstheme="minorHAnsi"/>
              </w:rPr>
              <w:t>1</w:t>
            </w:r>
          </w:p>
          <w:p w14:paraId="7BD53C07" w14:textId="77777777" w:rsidR="001219D9" w:rsidRPr="008C0006" w:rsidRDefault="001219D9" w:rsidP="009E0409">
            <w:pPr>
              <w:rPr>
                <w:rFonts w:cstheme="minorHAnsi"/>
              </w:rPr>
            </w:pPr>
            <w:r w:rsidRPr="008C0006">
              <w:rPr>
                <w:rFonts w:cstheme="minorHAnsi"/>
              </w:rPr>
              <w:t>.000</w:t>
            </w:r>
          </w:p>
          <w:p w14:paraId="62DF9CB7" w14:textId="77777777" w:rsidR="001219D9" w:rsidRPr="008C0006" w:rsidRDefault="001219D9" w:rsidP="009E0409">
            <w:pPr>
              <w:rPr>
                <w:rFonts w:cstheme="minorHAnsi"/>
              </w:rPr>
            </w:pPr>
            <w:r w:rsidRPr="008C0006">
              <w:rPr>
                <w:rFonts w:cstheme="minorHAnsi"/>
              </w:rPr>
              <w:t>.001</w:t>
            </w:r>
          </w:p>
          <w:p w14:paraId="7123A4D4" w14:textId="77777777" w:rsidR="001219D9" w:rsidRPr="008C0006" w:rsidRDefault="001219D9" w:rsidP="009E0409">
            <w:pPr>
              <w:rPr>
                <w:rFonts w:cstheme="minorHAnsi"/>
              </w:rPr>
            </w:pPr>
            <w:r w:rsidRPr="008C0006">
              <w:rPr>
                <w:rFonts w:cstheme="minorHAnsi"/>
              </w:rPr>
              <w:t>.02</w:t>
            </w:r>
          </w:p>
          <w:p w14:paraId="6B17DE59" w14:textId="55A91F4E" w:rsidR="002652B0" w:rsidRPr="00452244" w:rsidRDefault="002652B0" w:rsidP="009E0409">
            <w:pPr>
              <w:rPr>
                <w:rFonts w:cstheme="minorHAnsi"/>
              </w:rPr>
            </w:pPr>
            <w:r w:rsidRPr="008C0006">
              <w:rPr>
                <w:rFonts w:cstheme="minorHAnsi"/>
              </w:rPr>
              <w:t>.000</w:t>
            </w:r>
          </w:p>
        </w:tc>
      </w:tr>
      <w:tr w:rsidR="001219D9" w:rsidRPr="008C0006" w14:paraId="2A0C17D8" w14:textId="47631617" w:rsidTr="008C0006">
        <w:tc>
          <w:tcPr>
            <w:tcW w:w="745" w:type="dxa"/>
            <w:tcBorders>
              <w:top w:val="single" w:sz="4" w:space="0" w:color="999999"/>
              <w:bottom w:val="single" w:sz="4" w:space="0" w:color="999999"/>
            </w:tcBorders>
          </w:tcPr>
          <w:p w14:paraId="313F9AEE" w14:textId="1695E109" w:rsidR="001219D9" w:rsidRPr="008C0006" w:rsidRDefault="001219D9" w:rsidP="009E0409">
            <w:pPr>
              <w:rPr>
                <w:rFonts w:cstheme="minorHAnsi"/>
              </w:rPr>
            </w:pPr>
            <w:r w:rsidRPr="008C0006">
              <w:rPr>
                <w:rFonts w:cstheme="minorHAnsi"/>
              </w:rPr>
              <w:t>2</w:t>
            </w:r>
          </w:p>
        </w:tc>
        <w:tc>
          <w:tcPr>
            <w:tcW w:w="3933" w:type="dxa"/>
            <w:tcBorders>
              <w:top w:val="single" w:sz="4" w:space="0" w:color="999999"/>
              <w:bottom w:val="single" w:sz="4" w:space="0" w:color="999999"/>
            </w:tcBorders>
          </w:tcPr>
          <w:p w14:paraId="2FC1DB19" w14:textId="77777777" w:rsidR="002D68C2" w:rsidRPr="008C0006" w:rsidRDefault="001219D9" w:rsidP="009E0409">
            <w:pPr>
              <w:rPr>
                <w:rFonts w:cstheme="minorHAnsi"/>
              </w:rPr>
            </w:pPr>
            <w:r w:rsidRPr="008C0006">
              <w:rPr>
                <w:rFonts w:cstheme="minorHAnsi"/>
              </w:rPr>
              <w:t>Transport Necessary, Youth</w:t>
            </w:r>
          </w:p>
          <w:p w14:paraId="2DA18B28" w14:textId="77777777" w:rsidR="002D68C2" w:rsidRPr="008C0006" w:rsidRDefault="002D68C2" w:rsidP="009E0409">
            <w:pPr>
              <w:rPr>
                <w:rFonts w:cstheme="minorHAnsi"/>
              </w:rPr>
            </w:pPr>
            <w:r w:rsidRPr="008C0006">
              <w:rPr>
                <w:rFonts w:cstheme="minorHAnsi"/>
              </w:rPr>
              <w:t>Client Behavioral Distress, Discharge</w:t>
            </w:r>
          </w:p>
          <w:p w14:paraId="70277938" w14:textId="4CB895C8" w:rsidR="002D68C2" w:rsidRPr="00452244" w:rsidRDefault="002D68C2" w:rsidP="009E0409">
            <w:pPr>
              <w:rPr>
                <w:rFonts w:cstheme="minorHAnsi"/>
              </w:rPr>
            </w:pPr>
            <w:r w:rsidRPr="008C0006">
              <w:rPr>
                <w:rFonts w:cstheme="minorHAnsi"/>
              </w:rPr>
              <w:t>Client Total Score, Discharge</w:t>
            </w:r>
          </w:p>
        </w:tc>
        <w:tc>
          <w:tcPr>
            <w:tcW w:w="851" w:type="dxa"/>
            <w:tcBorders>
              <w:top w:val="single" w:sz="4" w:space="0" w:color="999999"/>
              <w:bottom w:val="single" w:sz="4" w:space="0" w:color="999999"/>
            </w:tcBorders>
          </w:tcPr>
          <w:p w14:paraId="52A4C113" w14:textId="77777777" w:rsidR="001219D9" w:rsidRPr="008C0006" w:rsidRDefault="002D68C2" w:rsidP="009E0409">
            <w:pPr>
              <w:rPr>
                <w:rFonts w:cstheme="minorHAnsi"/>
              </w:rPr>
            </w:pPr>
            <w:r w:rsidRPr="008C0006">
              <w:rPr>
                <w:rFonts w:cstheme="minorHAnsi"/>
              </w:rPr>
              <w:t>-.11</w:t>
            </w:r>
          </w:p>
          <w:p w14:paraId="60570028" w14:textId="77777777" w:rsidR="002D68C2" w:rsidRPr="008C0006" w:rsidRDefault="002D68C2" w:rsidP="009E0409">
            <w:pPr>
              <w:rPr>
                <w:rFonts w:cstheme="minorHAnsi"/>
              </w:rPr>
            </w:pPr>
            <w:r w:rsidRPr="008C0006">
              <w:rPr>
                <w:rFonts w:cstheme="minorHAnsi"/>
              </w:rPr>
              <w:t>.04</w:t>
            </w:r>
          </w:p>
          <w:p w14:paraId="3562549A" w14:textId="04ADEAF5" w:rsidR="002D68C2" w:rsidRPr="00452244" w:rsidRDefault="002D68C2" w:rsidP="009E0409">
            <w:pPr>
              <w:rPr>
                <w:rFonts w:cstheme="minorHAnsi"/>
              </w:rPr>
            </w:pPr>
            <w:r w:rsidRPr="008C0006">
              <w:rPr>
                <w:rFonts w:cstheme="minorHAnsi"/>
              </w:rPr>
              <w:t>.69</w:t>
            </w:r>
          </w:p>
        </w:tc>
        <w:tc>
          <w:tcPr>
            <w:tcW w:w="708" w:type="dxa"/>
            <w:tcBorders>
              <w:top w:val="single" w:sz="4" w:space="0" w:color="999999"/>
              <w:bottom w:val="single" w:sz="4" w:space="0" w:color="999999"/>
            </w:tcBorders>
          </w:tcPr>
          <w:p w14:paraId="043A85BA" w14:textId="77777777" w:rsidR="001219D9" w:rsidRPr="008C0006" w:rsidRDefault="002D68C2" w:rsidP="009E0409">
            <w:pPr>
              <w:rPr>
                <w:rFonts w:cstheme="minorHAnsi"/>
              </w:rPr>
            </w:pPr>
            <w:r w:rsidRPr="008C0006">
              <w:rPr>
                <w:rFonts w:cstheme="minorHAnsi"/>
              </w:rPr>
              <w:t>.26</w:t>
            </w:r>
          </w:p>
          <w:p w14:paraId="1F1B661D" w14:textId="77777777" w:rsidR="002D68C2" w:rsidRPr="008C0006" w:rsidRDefault="002D68C2" w:rsidP="009E0409">
            <w:pPr>
              <w:rPr>
                <w:rFonts w:cstheme="minorHAnsi"/>
              </w:rPr>
            </w:pPr>
            <w:r w:rsidRPr="008C0006">
              <w:rPr>
                <w:rFonts w:cstheme="minorHAnsi"/>
              </w:rPr>
              <w:t>.02</w:t>
            </w:r>
          </w:p>
          <w:p w14:paraId="18546A25" w14:textId="79292758" w:rsidR="002D68C2" w:rsidRPr="00452244" w:rsidRDefault="002D68C2" w:rsidP="009E0409">
            <w:pPr>
              <w:rPr>
                <w:rFonts w:cstheme="minorHAnsi"/>
              </w:rPr>
            </w:pPr>
            <w:r w:rsidRPr="008C0006">
              <w:rPr>
                <w:rFonts w:cstheme="minorHAnsi"/>
              </w:rPr>
              <w:t>.26</w:t>
            </w:r>
          </w:p>
        </w:tc>
        <w:tc>
          <w:tcPr>
            <w:tcW w:w="709" w:type="dxa"/>
            <w:tcBorders>
              <w:top w:val="single" w:sz="4" w:space="0" w:color="999999"/>
              <w:bottom w:val="single" w:sz="4" w:space="0" w:color="999999"/>
            </w:tcBorders>
          </w:tcPr>
          <w:p w14:paraId="35C8C476" w14:textId="77777777" w:rsidR="001219D9" w:rsidRPr="008C0006" w:rsidRDefault="002D68C2" w:rsidP="009E0409">
            <w:pPr>
              <w:rPr>
                <w:rFonts w:cstheme="minorHAnsi"/>
              </w:rPr>
            </w:pPr>
            <w:r w:rsidRPr="008C0006">
              <w:rPr>
                <w:rFonts w:cstheme="minorHAnsi"/>
              </w:rPr>
              <w:t>.78</w:t>
            </w:r>
          </w:p>
          <w:p w14:paraId="3F65B8A4" w14:textId="77777777" w:rsidR="002D68C2" w:rsidRPr="008C0006" w:rsidRDefault="002D68C2" w:rsidP="009E0409">
            <w:pPr>
              <w:rPr>
                <w:rFonts w:cstheme="minorHAnsi"/>
              </w:rPr>
            </w:pPr>
            <w:r w:rsidRPr="008C0006">
              <w:rPr>
                <w:rFonts w:cstheme="minorHAnsi"/>
              </w:rPr>
              <w:t>.034</w:t>
            </w:r>
          </w:p>
          <w:p w14:paraId="665FCD67" w14:textId="77777777" w:rsidR="002D68C2" w:rsidRDefault="002D68C2" w:rsidP="009E0409">
            <w:pPr>
              <w:rPr>
                <w:rFonts w:cstheme="minorHAnsi"/>
              </w:rPr>
            </w:pPr>
            <w:r w:rsidRPr="008C0006">
              <w:rPr>
                <w:rFonts w:cstheme="minorHAnsi"/>
              </w:rPr>
              <w:t>.006</w:t>
            </w:r>
          </w:p>
          <w:p w14:paraId="7978CAE1" w14:textId="061B74E3" w:rsidR="007F5B83" w:rsidRPr="00452244" w:rsidRDefault="007F5B83" w:rsidP="009E0409">
            <w:pPr>
              <w:rPr>
                <w:rFonts w:cstheme="minorHAnsi"/>
              </w:rPr>
            </w:pPr>
          </w:p>
        </w:tc>
      </w:tr>
      <w:tr w:rsidR="001219D9" w:rsidRPr="008C0006" w14:paraId="746B9F6F" w14:textId="78BF986E" w:rsidTr="008C0006">
        <w:tc>
          <w:tcPr>
            <w:tcW w:w="745" w:type="dxa"/>
            <w:tcBorders>
              <w:top w:val="single" w:sz="4" w:space="0" w:color="999999"/>
              <w:bottom w:val="single" w:sz="4" w:space="0" w:color="999999"/>
            </w:tcBorders>
          </w:tcPr>
          <w:p w14:paraId="2CFB87EC" w14:textId="3C6945A4" w:rsidR="001219D9" w:rsidRPr="008C0006" w:rsidRDefault="001219D9" w:rsidP="009E0409">
            <w:pPr>
              <w:rPr>
                <w:rFonts w:cstheme="minorHAnsi"/>
              </w:rPr>
            </w:pPr>
            <w:r w:rsidRPr="008C0006">
              <w:rPr>
                <w:rFonts w:cstheme="minorHAnsi"/>
              </w:rPr>
              <w:t>3</w:t>
            </w:r>
          </w:p>
        </w:tc>
        <w:tc>
          <w:tcPr>
            <w:tcW w:w="3933" w:type="dxa"/>
            <w:tcBorders>
              <w:top w:val="single" w:sz="4" w:space="0" w:color="999999"/>
              <w:bottom w:val="single" w:sz="4" w:space="0" w:color="999999"/>
            </w:tcBorders>
          </w:tcPr>
          <w:p w14:paraId="1C5CB3E1" w14:textId="77777777" w:rsidR="001219D9" w:rsidRPr="008C0006" w:rsidRDefault="001219D9" w:rsidP="009E0409">
            <w:pPr>
              <w:rPr>
                <w:rFonts w:cstheme="minorHAnsi"/>
              </w:rPr>
            </w:pPr>
            <w:r w:rsidRPr="008C0006">
              <w:rPr>
                <w:rFonts w:cstheme="minorHAnsi"/>
              </w:rPr>
              <w:t>Strict Definition of Voluntary</w:t>
            </w:r>
          </w:p>
          <w:p w14:paraId="2B6D79B5" w14:textId="77777777" w:rsidR="002D68C2" w:rsidRPr="008C0006" w:rsidRDefault="002D68C2" w:rsidP="009E0409">
            <w:pPr>
              <w:rPr>
                <w:rFonts w:cstheme="minorHAnsi"/>
              </w:rPr>
            </w:pPr>
            <w:r w:rsidRPr="008C0006">
              <w:rPr>
                <w:rFonts w:cstheme="minorHAnsi"/>
              </w:rPr>
              <w:t>Relative Behavioral Distress, Discharge</w:t>
            </w:r>
          </w:p>
          <w:p w14:paraId="21E2ECB9" w14:textId="77777777" w:rsidR="002D68C2" w:rsidRPr="008C0006" w:rsidRDefault="002D68C2" w:rsidP="009E0409">
            <w:pPr>
              <w:rPr>
                <w:rFonts w:cstheme="minorHAnsi"/>
              </w:rPr>
            </w:pPr>
            <w:r w:rsidRPr="008C0006">
              <w:rPr>
                <w:rFonts w:cstheme="minorHAnsi"/>
              </w:rPr>
              <w:t>Client Total Score, Discharge</w:t>
            </w:r>
          </w:p>
          <w:p w14:paraId="19A03220" w14:textId="77777777" w:rsidR="002D68C2" w:rsidRPr="008C0006" w:rsidRDefault="002D68C2" w:rsidP="009E0409">
            <w:pPr>
              <w:rPr>
                <w:rFonts w:cstheme="minorHAnsi"/>
              </w:rPr>
            </w:pPr>
            <w:r w:rsidRPr="008C0006">
              <w:rPr>
                <w:rFonts w:cstheme="minorHAnsi"/>
              </w:rPr>
              <w:t>Client Behavioral Distress, Discharge</w:t>
            </w:r>
          </w:p>
          <w:p w14:paraId="31AFC2F4" w14:textId="77777777" w:rsidR="002D68C2" w:rsidRPr="008C0006" w:rsidRDefault="002D68C2" w:rsidP="009E0409">
            <w:pPr>
              <w:rPr>
                <w:rFonts w:cstheme="minorHAnsi"/>
              </w:rPr>
            </w:pPr>
            <w:r w:rsidRPr="008C0006">
              <w:rPr>
                <w:rFonts w:cstheme="minorHAnsi"/>
              </w:rPr>
              <w:t>Client Interpersonal Relationships, Discharge</w:t>
            </w:r>
          </w:p>
          <w:p w14:paraId="489A2307" w14:textId="7906E848" w:rsidR="002D68C2" w:rsidRPr="00452244" w:rsidRDefault="002D68C2" w:rsidP="009E0409">
            <w:pPr>
              <w:rPr>
                <w:rFonts w:cstheme="minorHAnsi"/>
              </w:rPr>
            </w:pPr>
          </w:p>
        </w:tc>
        <w:tc>
          <w:tcPr>
            <w:tcW w:w="851" w:type="dxa"/>
            <w:tcBorders>
              <w:top w:val="single" w:sz="4" w:space="0" w:color="999999"/>
              <w:bottom w:val="single" w:sz="4" w:space="0" w:color="999999"/>
            </w:tcBorders>
          </w:tcPr>
          <w:p w14:paraId="2A1B9E28" w14:textId="7FAD82DE" w:rsidR="001219D9" w:rsidRPr="00D32899" w:rsidRDefault="002D68C2" w:rsidP="009E0409">
            <w:pPr>
              <w:rPr>
                <w:rFonts w:cstheme="minorHAnsi"/>
              </w:rPr>
            </w:pPr>
            <w:r w:rsidRPr="008C0006">
              <w:rPr>
                <w:rFonts w:cstheme="minorHAnsi"/>
              </w:rPr>
              <w:t>-</w:t>
            </w:r>
            <w:r w:rsidR="001219D9" w:rsidRPr="00452244">
              <w:rPr>
                <w:rFonts w:cstheme="minorHAnsi"/>
              </w:rPr>
              <w:t>1</w:t>
            </w:r>
            <w:r w:rsidRPr="008C0006">
              <w:rPr>
                <w:rFonts w:cstheme="minorHAnsi"/>
              </w:rPr>
              <w:t>.</w:t>
            </w:r>
            <w:r w:rsidR="001219D9" w:rsidRPr="00452244">
              <w:rPr>
                <w:rFonts w:cstheme="minorHAnsi"/>
              </w:rPr>
              <w:t>33</w:t>
            </w:r>
          </w:p>
          <w:p w14:paraId="41DA3A5E" w14:textId="77777777" w:rsidR="001219D9" w:rsidRPr="008C0006" w:rsidRDefault="002D68C2" w:rsidP="009E0409">
            <w:pPr>
              <w:rPr>
                <w:rFonts w:cstheme="minorHAnsi"/>
              </w:rPr>
            </w:pPr>
            <w:r w:rsidRPr="008C0006">
              <w:rPr>
                <w:rFonts w:cstheme="minorHAnsi"/>
              </w:rPr>
              <w:t>.034</w:t>
            </w:r>
          </w:p>
          <w:p w14:paraId="7D272EB9" w14:textId="77777777" w:rsidR="00781F69" w:rsidRPr="008C0006" w:rsidRDefault="00781F69" w:rsidP="009E0409">
            <w:pPr>
              <w:rPr>
                <w:rFonts w:cstheme="minorHAnsi"/>
              </w:rPr>
            </w:pPr>
            <w:r w:rsidRPr="008C0006">
              <w:rPr>
                <w:rFonts w:cstheme="minorHAnsi"/>
              </w:rPr>
              <w:t>.77</w:t>
            </w:r>
          </w:p>
          <w:p w14:paraId="3D67A4EF" w14:textId="77777777" w:rsidR="00781F69" w:rsidRPr="008C0006" w:rsidRDefault="00781F69" w:rsidP="009E0409">
            <w:pPr>
              <w:rPr>
                <w:rFonts w:cstheme="minorHAnsi"/>
              </w:rPr>
            </w:pPr>
            <w:r w:rsidRPr="008C0006">
              <w:rPr>
                <w:rFonts w:cstheme="minorHAnsi"/>
              </w:rPr>
              <w:t>.06</w:t>
            </w:r>
          </w:p>
          <w:p w14:paraId="5C3EA985" w14:textId="4C2F4256" w:rsidR="00781F69" w:rsidRPr="00452244" w:rsidRDefault="00781F69" w:rsidP="009E0409">
            <w:pPr>
              <w:rPr>
                <w:rFonts w:cstheme="minorHAnsi"/>
              </w:rPr>
            </w:pPr>
            <w:r w:rsidRPr="008C0006">
              <w:rPr>
                <w:rFonts w:cstheme="minorHAnsi"/>
              </w:rPr>
              <w:t>-.06</w:t>
            </w:r>
          </w:p>
        </w:tc>
        <w:tc>
          <w:tcPr>
            <w:tcW w:w="708" w:type="dxa"/>
            <w:tcBorders>
              <w:top w:val="single" w:sz="4" w:space="0" w:color="999999"/>
              <w:bottom w:val="single" w:sz="4" w:space="0" w:color="999999"/>
            </w:tcBorders>
          </w:tcPr>
          <w:p w14:paraId="5EBA8D46" w14:textId="749EDA9F" w:rsidR="001219D9" w:rsidRPr="00452244" w:rsidRDefault="002D68C2" w:rsidP="009E0409">
            <w:pPr>
              <w:rPr>
                <w:rFonts w:cstheme="minorHAnsi"/>
              </w:rPr>
            </w:pPr>
            <w:r w:rsidRPr="008C0006">
              <w:rPr>
                <w:rFonts w:cstheme="minorHAnsi"/>
              </w:rPr>
              <w:t>.4</w:t>
            </w:r>
          </w:p>
          <w:p w14:paraId="0BDB4A5C" w14:textId="77777777" w:rsidR="001219D9" w:rsidRPr="008C0006" w:rsidRDefault="002D68C2" w:rsidP="009E0409">
            <w:pPr>
              <w:rPr>
                <w:rFonts w:cstheme="minorHAnsi"/>
              </w:rPr>
            </w:pPr>
            <w:r w:rsidRPr="008C0006">
              <w:rPr>
                <w:rFonts w:cstheme="minorHAnsi"/>
              </w:rPr>
              <w:t>.01</w:t>
            </w:r>
          </w:p>
          <w:p w14:paraId="0398E90A" w14:textId="77777777" w:rsidR="00781F69" w:rsidRPr="008C0006" w:rsidRDefault="00781F69" w:rsidP="009E0409">
            <w:pPr>
              <w:rPr>
                <w:rFonts w:cstheme="minorHAnsi"/>
              </w:rPr>
            </w:pPr>
            <w:r w:rsidRPr="008C0006">
              <w:rPr>
                <w:rFonts w:cstheme="minorHAnsi"/>
              </w:rPr>
              <w:t>.18</w:t>
            </w:r>
          </w:p>
          <w:p w14:paraId="4C10AB18" w14:textId="77777777" w:rsidR="00781F69" w:rsidRPr="008C0006" w:rsidRDefault="00781F69" w:rsidP="009E0409">
            <w:pPr>
              <w:rPr>
                <w:rFonts w:cstheme="minorHAnsi"/>
              </w:rPr>
            </w:pPr>
            <w:r w:rsidRPr="008C0006">
              <w:rPr>
                <w:rFonts w:cstheme="minorHAnsi"/>
              </w:rPr>
              <w:t>.02</w:t>
            </w:r>
          </w:p>
          <w:p w14:paraId="6AFA3552" w14:textId="368086FE" w:rsidR="00781F69" w:rsidRPr="00452244" w:rsidRDefault="00781F69" w:rsidP="009E0409">
            <w:pPr>
              <w:rPr>
                <w:rFonts w:cstheme="minorHAnsi"/>
              </w:rPr>
            </w:pPr>
            <w:r w:rsidRPr="008C0006">
              <w:rPr>
                <w:rFonts w:cstheme="minorHAnsi"/>
              </w:rPr>
              <w:t>.02</w:t>
            </w:r>
          </w:p>
        </w:tc>
        <w:tc>
          <w:tcPr>
            <w:tcW w:w="709" w:type="dxa"/>
            <w:tcBorders>
              <w:top w:val="single" w:sz="4" w:space="0" w:color="999999"/>
              <w:bottom w:val="single" w:sz="4" w:space="0" w:color="999999"/>
            </w:tcBorders>
          </w:tcPr>
          <w:p w14:paraId="7FD5AAC6" w14:textId="430560CB" w:rsidR="001219D9" w:rsidRPr="008C0006" w:rsidRDefault="001219D9" w:rsidP="009E0409">
            <w:pPr>
              <w:rPr>
                <w:rFonts w:cstheme="minorHAnsi"/>
              </w:rPr>
            </w:pPr>
            <w:r w:rsidRPr="00BC3FD6">
              <w:rPr>
                <w:rFonts w:cstheme="minorHAnsi"/>
              </w:rPr>
              <w:t>.001</w:t>
            </w:r>
          </w:p>
          <w:p w14:paraId="405F371E" w14:textId="3A250683" w:rsidR="001219D9" w:rsidRPr="00452244" w:rsidRDefault="002D68C2" w:rsidP="009E0409">
            <w:pPr>
              <w:rPr>
                <w:rFonts w:cstheme="minorHAnsi"/>
              </w:rPr>
            </w:pPr>
            <w:r w:rsidRPr="008C0006">
              <w:rPr>
                <w:rFonts w:cstheme="minorHAnsi"/>
              </w:rPr>
              <w:t>.000</w:t>
            </w:r>
          </w:p>
          <w:p w14:paraId="1B270198" w14:textId="77777777" w:rsidR="001219D9" w:rsidRPr="008C0006" w:rsidRDefault="00781F69" w:rsidP="009E0409">
            <w:pPr>
              <w:rPr>
                <w:rFonts w:cstheme="minorHAnsi"/>
              </w:rPr>
            </w:pPr>
            <w:r w:rsidRPr="008C0006">
              <w:rPr>
                <w:rFonts w:cstheme="minorHAnsi"/>
              </w:rPr>
              <w:t>.000</w:t>
            </w:r>
          </w:p>
          <w:p w14:paraId="7BC79EDA" w14:textId="77777777" w:rsidR="00781F69" w:rsidRPr="008C0006" w:rsidRDefault="00781F69" w:rsidP="009E0409">
            <w:pPr>
              <w:rPr>
                <w:rFonts w:cstheme="minorHAnsi"/>
              </w:rPr>
            </w:pPr>
            <w:r w:rsidRPr="008C0006">
              <w:rPr>
                <w:rFonts w:cstheme="minorHAnsi"/>
              </w:rPr>
              <w:t>.000</w:t>
            </w:r>
          </w:p>
          <w:p w14:paraId="1BDC7B1C" w14:textId="34261692" w:rsidR="00781F69" w:rsidRPr="00452244" w:rsidRDefault="00781F69" w:rsidP="009E0409">
            <w:pPr>
              <w:rPr>
                <w:rFonts w:cstheme="minorHAnsi"/>
              </w:rPr>
            </w:pPr>
            <w:r w:rsidRPr="008C0006">
              <w:rPr>
                <w:rFonts w:cstheme="minorHAnsi"/>
              </w:rPr>
              <w:t>.002</w:t>
            </w:r>
          </w:p>
        </w:tc>
      </w:tr>
      <w:tr w:rsidR="001219D9" w:rsidRPr="008C0006" w14:paraId="3E473170" w14:textId="7BC6C462" w:rsidTr="008C0006">
        <w:trPr>
          <w:trHeight w:val="1694"/>
        </w:trPr>
        <w:tc>
          <w:tcPr>
            <w:tcW w:w="745" w:type="dxa"/>
            <w:tcBorders>
              <w:top w:val="single" w:sz="4" w:space="0" w:color="999999"/>
              <w:bottom w:val="single" w:sz="4" w:space="0" w:color="999999"/>
            </w:tcBorders>
          </w:tcPr>
          <w:p w14:paraId="5FD0635A" w14:textId="648F980F" w:rsidR="001219D9" w:rsidRPr="008C0006" w:rsidRDefault="001219D9" w:rsidP="009E0409">
            <w:pPr>
              <w:rPr>
                <w:rFonts w:cstheme="minorHAnsi"/>
              </w:rPr>
            </w:pPr>
            <w:r w:rsidRPr="008C0006">
              <w:rPr>
                <w:rFonts w:cstheme="minorHAnsi"/>
              </w:rPr>
              <w:t>4</w:t>
            </w:r>
          </w:p>
        </w:tc>
        <w:tc>
          <w:tcPr>
            <w:tcW w:w="3933" w:type="dxa"/>
            <w:tcBorders>
              <w:top w:val="single" w:sz="4" w:space="0" w:color="999999"/>
              <w:bottom w:val="single" w:sz="4" w:space="0" w:color="999999"/>
            </w:tcBorders>
          </w:tcPr>
          <w:p w14:paraId="6F4B65DC" w14:textId="77777777" w:rsidR="001219D9" w:rsidRPr="008C0006" w:rsidRDefault="001219D9" w:rsidP="009E0409">
            <w:pPr>
              <w:rPr>
                <w:rFonts w:cstheme="minorHAnsi"/>
              </w:rPr>
            </w:pPr>
            <w:r w:rsidRPr="008C0006">
              <w:rPr>
                <w:rFonts w:cstheme="minorHAnsi"/>
              </w:rPr>
              <w:t>Parent Report of Voluntary</w:t>
            </w:r>
          </w:p>
          <w:p w14:paraId="3DE85FA8" w14:textId="77777777" w:rsidR="00781F69" w:rsidRPr="008C0006" w:rsidRDefault="00781F69" w:rsidP="009E0409">
            <w:pPr>
              <w:rPr>
                <w:rFonts w:cstheme="minorHAnsi"/>
              </w:rPr>
            </w:pPr>
            <w:r w:rsidRPr="008C0006">
              <w:rPr>
                <w:rFonts w:cstheme="minorHAnsi"/>
              </w:rPr>
              <w:t>Relative Behavioral Distress, Discharge</w:t>
            </w:r>
          </w:p>
          <w:p w14:paraId="16AA82D4" w14:textId="77777777" w:rsidR="00781F69" w:rsidRPr="008C0006" w:rsidRDefault="00781F69" w:rsidP="009E0409">
            <w:pPr>
              <w:rPr>
                <w:rFonts w:cstheme="minorHAnsi"/>
              </w:rPr>
            </w:pPr>
            <w:r w:rsidRPr="008C0006">
              <w:rPr>
                <w:rFonts w:cstheme="minorHAnsi"/>
              </w:rPr>
              <w:t>Client Total Score, Discharge</w:t>
            </w:r>
          </w:p>
          <w:p w14:paraId="2669CDD8" w14:textId="77777777" w:rsidR="00781F69" w:rsidRPr="008C0006" w:rsidRDefault="00781F69" w:rsidP="009E0409">
            <w:pPr>
              <w:rPr>
                <w:rFonts w:cstheme="minorHAnsi"/>
              </w:rPr>
            </w:pPr>
            <w:r w:rsidRPr="008C0006">
              <w:rPr>
                <w:rFonts w:cstheme="minorHAnsi"/>
              </w:rPr>
              <w:t>Client Behavioral Distress, Discharge</w:t>
            </w:r>
          </w:p>
          <w:p w14:paraId="440A8E3E" w14:textId="77777777" w:rsidR="00781F69" w:rsidRPr="008C0006" w:rsidRDefault="00781F69" w:rsidP="009E0409">
            <w:pPr>
              <w:rPr>
                <w:rFonts w:cstheme="minorHAnsi"/>
              </w:rPr>
            </w:pPr>
            <w:r w:rsidRPr="008C0006">
              <w:rPr>
                <w:rFonts w:cstheme="minorHAnsi"/>
              </w:rPr>
              <w:t>Client Interpersonal Relationships, Discharge</w:t>
            </w:r>
          </w:p>
          <w:p w14:paraId="5880619D" w14:textId="322B3D19" w:rsidR="001219D9" w:rsidRPr="00BC3FD6" w:rsidRDefault="001219D9" w:rsidP="009E0409">
            <w:pPr>
              <w:rPr>
                <w:rFonts w:cstheme="minorHAnsi"/>
              </w:rPr>
            </w:pPr>
          </w:p>
        </w:tc>
        <w:tc>
          <w:tcPr>
            <w:tcW w:w="851" w:type="dxa"/>
            <w:tcBorders>
              <w:top w:val="single" w:sz="4" w:space="0" w:color="999999"/>
              <w:bottom w:val="single" w:sz="4" w:space="0" w:color="999999"/>
            </w:tcBorders>
          </w:tcPr>
          <w:p w14:paraId="63FFB1E5" w14:textId="77777777" w:rsidR="001219D9" w:rsidRPr="008C0006" w:rsidRDefault="00781F69" w:rsidP="009E0409">
            <w:pPr>
              <w:rPr>
                <w:rFonts w:cstheme="minorHAnsi"/>
              </w:rPr>
            </w:pPr>
            <w:r w:rsidRPr="008C0006">
              <w:rPr>
                <w:rFonts w:cstheme="minorHAnsi"/>
              </w:rPr>
              <w:t>-.71</w:t>
            </w:r>
          </w:p>
          <w:p w14:paraId="214B152D" w14:textId="77777777" w:rsidR="00781F69" w:rsidRPr="008C0006" w:rsidRDefault="00781F69" w:rsidP="009E0409">
            <w:pPr>
              <w:rPr>
                <w:rFonts w:cstheme="minorHAnsi"/>
              </w:rPr>
            </w:pPr>
            <w:r w:rsidRPr="008C0006">
              <w:rPr>
                <w:rFonts w:cstheme="minorHAnsi"/>
              </w:rPr>
              <w:t>.03</w:t>
            </w:r>
          </w:p>
          <w:p w14:paraId="674B6D16" w14:textId="77777777" w:rsidR="00781F69" w:rsidRPr="008C0006" w:rsidRDefault="00781F69" w:rsidP="009E0409">
            <w:pPr>
              <w:rPr>
                <w:rFonts w:cstheme="minorHAnsi"/>
              </w:rPr>
            </w:pPr>
            <w:r w:rsidRPr="008C0006">
              <w:rPr>
                <w:rFonts w:cstheme="minorHAnsi"/>
              </w:rPr>
              <w:t>.69</w:t>
            </w:r>
          </w:p>
          <w:p w14:paraId="54D405CC" w14:textId="77777777" w:rsidR="00781F69" w:rsidRPr="008C0006" w:rsidRDefault="00781F69" w:rsidP="009E0409">
            <w:pPr>
              <w:rPr>
                <w:rFonts w:cstheme="minorHAnsi"/>
              </w:rPr>
            </w:pPr>
            <w:r w:rsidRPr="008C0006">
              <w:rPr>
                <w:rFonts w:cstheme="minorHAnsi"/>
              </w:rPr>
              <w:t>.04</w:t>
            </w:r>
          </w:p>
          <w:p w14:paraId="502DAFC8" w14:textId="64EF3F58" w:rsidR="00781F69" w:rsidRPr="00452244" w:rsidRDefault="00781F69" w:rsidP="009E0409">
            <w:pPr>
              <w:rPr>
                <w:rFonts w:cstheme="minorHAnsi"/>
              </w:rPr>
            </w:pPr>
            <w:r w:rsidRPr="008C0006">
              <w:rPr>
                <w:rFonts w:cstheme="minorHAnsi"/>
              </w:rPr>
              <w:t>-.05</w:t>
            </w:r>
          </w:p>
        </w:tc>
        <w:tc>
          <w:tcPr>
            <w:tcW w:w="708" w:type="dxa"/>
            <w:tcBorders>
              <w:top w:val="single" w:sz="4" w:space="0" w:color="999999"/>
              <w:bottom w:val="single" w:sz="4" w:space="0" w:color="999999"/>
            </w:tcBorders>
          </w:tcPr>
          <w:p w14:paraId="6D37CEED" w14:textId="77777777" w:rsidR="001219D9" w:rsidRPr="008C0006" w:rsidRDefault="00781F69" w:rsidP="009E0409">
            <w:pPr>
              <w:rPr>
                <w:rFonts w:cstheme="minorHAnsi"/>
              </w:rPr>
            </w:pPr>
            <w:r w:rsidRPr="008C0006">
              <w:rPr>
                <w:rFonts w:cstheme="minorHAnsi"/>
              </w:rPr>
              <w:t>.2</w:t>
            </w:r>
          </w:p>
          <w:p w14:paraId="7AACB339" w14:textId="77777777" w:rsidR="00781F69" w:rsidRPr="008C0006" w:rsidRDefault="00781F69" w:rsidP="009E0409">
            <w:pPr>
              <w:rPr>
                <w:rFonts w:cstheme="minorHAnsi"/>
              </w:rPr>
            </w:pPr>
            <w:r w:rsidRPr="008C0006">
              <w:rPr>
                <w:rFonts w:cstheme="minorHAnsi"/>
              </w:rPr>
              <w:t>.01</w:t>
            </w:r>
          </w:p>
          <w:p w14:paraId="77EE015A" w14:textId="77777777" w:rsidR="00781F69" w:rsidRPr="008C0006" w:rsidRDefault="00781F69" w:rsidP="009E0409">
            <w:pPr>
              <w:rPr>
                <w:rFonts w:cstheme="minorHAnsi"/>
              </w:rPr>
            </w:pPr>
            <w:r w:rsidRPr="008C0006">
              <w:rPr>
                <w:rFonts w:cstheme="minorHAnsi"/>
              </w:rPr>
              <w:t>.15</w:t>
            </w:r>
          </w:p>
          <w:p w14:paraId="495E03CF" w14:textId="77777777" w:rsidR="00781F69" w:rsidRPr="008C0006" w:rsidRDefault="00781F69" w:rsidP="009E0409">
            <w:pPr>
              <w:rPr>
                <w:rFonts w:cstheme="minorHAnsi"/>
              </w:rPr>
            </w:pPr>
            <w:r w:rsidRPr="008C0006">
              <w:rPr>
                <w:rFonts w:cstheme="minorHAnsi"/>
              </w:rPr>
              <w:t>.01</w:t>
            </w:r>
          </w:p>
          <w:p w14:paraId="03BD6D24" w14:textId="36C50B2B" w:rsidR="00781F69" w:rsidRPr="00452244" w:rsidRDefault="00781F69" w:rsidP="009E0409">
            <w:pPr>
              <w:rPr>
                <w:rFonts w:cstheme="minorHAnsi"/>
              </w:rPr>
            </w:pPr>
            <w:r w:rsidRPr="008C0006">
              <w:rPr>
                <w:rFonts w:cstheme="minorHAnsi"/>
              </w:rPr>
              <w:t>.02</w:t>
            </w:r>
          </w:p>
        </w:tc>
        <w:tc>
          <w:tcPr>
            <w:tcW w:w="709" w:type="dxa"/>
            <w:tcBorders>
              <w:top w:val="single" w:sz="4" w:space="0" w:color="999999"/>
              <w:bottom w:val="single" w:sz="4" w:space="0" w:color="999999"/>
            </w:tcBorders>
          </w:tcPr>
          <w:p w14:paraId="51B76BA6" w14:textId="77777777" w:rsidR="001219D9" w:rsidRPr="008C0006" w:rsidRDefault="00781F69" w:rsidP="009E0409">
            <w:pPr>
              <w:rPr>
                <w:rFonts w:cstheme="minorHAnsi"/>
              </w:rPr>
            </w:pPr>
            <w:r w:rsidRPr="008C0006">
              <w:rPr>
                <w:rFonts w:cstheme="minorHAnsi"/>
              </w:rPr>
              <w:t>.001</w:t>
            </w:r>
          </w:p>
          <w:p w14:paraId="7E7984D6" w14:textId="77777777" w:rsidR="00781F69" w:rsidRPr="008C0006" w:rsidRDefault="00781F69" w:rsidP="009E0409">
            <w:pPr>
              <w:rPr>
                <w:rFonts w:cstheme="minorHAnsi"/>
              </w:rPr>
            </w:pPr>
            <w:r w:rsidRPr="008C0006">
              <w:rPr>
                <w:rFonts w:cstheme="minorHAnsi"/>
              </w:rPr>
              <w:t>.001</w:t>
            </w:r>
            <w:r w:rsidRPr="008C0006">
              <w:rPr>
                <w:rFonts w:cstheme="minorHAnsi"/>
              </w:rPr>
              <w:br/>
              <w:t>.000</w:t>
            </w:r>
          </w:p>
          <w:p w14:paraId="16EA0CEB" w14:textId="77777777" w:rsidR="00781F69" w:rsidRPr="008C0006" w:rsidRDefault="00781F69" w:rsidP="009E0409">
            <w:pPr>
              <w:rPr>
                <w:rFonts w:cstheme="minorHAnsi"/>
              </w:rPr>
            </w:pPr>
            <w:r w:rsidRPr="008C0006">
              <w:rPr>
                <w:rFonts w:cstheme="minorHAnsi"/>
              </w:rPr>
              <w:t>.002</w:t>
            </w:r>
          </w:p>
          <w:p w14:paraId="1510BD9F" w14:textId="404A4AD6" w:rsidR="00781F69" w:rsidRPr="00452244" w:rsidRDefault="00781F69" w:rsidP="009E0409">
            <w:pPr>
              <w:rPr>
                <w:rFonts w:cstheme="minorHAnsi"/>
              </w:rPr>
            </w:pPr>
            <w:r w:rsidRPr="008C0006">
              <w:rPr>
                <w:rFonts w:cstheme="minorHAnsi"/>
              </w:rPr>
              <w:t>.01</w:t>
            </w:r>
          </w:p>
        </w:tc>
      </w:tr>
      <w:tr w:rsidR="001219D9" w:rsidRPr="008C0006" w14:paraId="7B8FBD5F" w14:textId="381DDCFF" w:rsidTr="008C0006">
        <w:tc>
          <w:tcPr>
            <w:tcW w:w="745" w:type="dxa"/>
            <w:tcBorders>
              <w:top w:val="single" w:sz="4" w:space="0" w:color="999999"/>
            </w:tcBorders>
          </w:tcPr>
          <w:p w14:paraId="43B7EBC5" w14:textId="2BFE4619" w:rsidR="001219D9" w:rsidRPr="008C0006" w:rsidRDefault="001219D9" w:rsidP="009E0409">
            <w:pPr>
              <w:rPr>
                <w:rFonts w:cstheme="minorHAnsi"/>
              </w:rPr>
            </w:pPr>
            <w:r w:rsidRPr="008C0006">
              <w:rPr>
                <w:rFonts w:cstheme="minorHAnsi"/>
              </w:rPr>
              <w:t>5</w:t>
            </w:r>
          </w:p>
        </w:tc>
        <w:tc>
          <w:tcPr>
            <w:tcW w:w="3933" w:type="dxa"/>
            <w:tcBorders>
              <w:top w:val="single" w:sz="4" w:space="0" w:color="999999"/>
            </w:tcBorders>
          </w:tcPr>
          <w:p w14:paraId="3AD0B472" w14:textId="77777777" w:rsidR="001219D9" w:rsidRPr="008C0006" w:rsidRDefault="001219D9" w:rsidP="009E0409">
            <w:pPr>
              <w:rPr>
                <w:rFonts w:cstheme="minorHAnsi"/>
              </w:rPr>
            </w:pPr>
            <w:r w:rsidRPr="008C0006">
              <w:rPr>
                <w:rFonts w:cstheme="minorHAnsi"/>
              </w:rPr>
              <w:t>Youth Attitude</w:t>
            </w:r>
          </w:p>
          <w:p w14:paraId="1FC466DF" w14:textId="77777777" w:rsidR="00781F69" w:rsidRPr="008C0006" w:rsidRDefault="00781F69" w:rsidP="009E0409">
            <w:pPr>
              <w:rPr>
                <w:rFonts w:cstheme="minorHAnsi"/>
              </w:rPr>
            </w:pPr>
            <w:r w:rsidRPr="008C0006">
              <w:rPr>
                <w:rFonts w:cstheme="minorHAnsi"/>
              </w:rPr>
              <w:t>Relative Behavioral Distress, Discharge</w:t>
            </w:r>
          </w:p>
          <w:p w14:paraId="4CAB304F" w14:textId="77777777" w:rsidR="00781F69" w:rsidRPr="008C0006" w:rsidRDefault="00781F69" w:rsidP="009E0409">
            <w:pPr>
              <w:rPr>
                <w:rFonts w:cstheme="minorHAnsi"/>
              </w:rPr>
            </w:pPr>
            <w:r w:rsidRPr="008C0006">
              <w:rPr>
                <w:rFonts w:cstheme="minorHAnsi"/>
              </w:rPr>
              <w:t>Client Total Score, Discharge</w:t>
            </w:r>
          </w:p>
          <w:p w14:paraId="5E69227C" w14:textId="77777777" w:rsidR="00781F69" w:rsidRPr="008C0006" w:rsidRDefault="00781F69" w:rsidP="009E0409">
            <w:pPr>
              <w:rPr>
                <w:rFonts w:cstheme="minorHAnsi"/>
              </w:rPr>
            </w:pPr>
            <w:r w:rsidRPr="008C0006">
              <w:rPr>
                <w:rFonts w:cstheme="minorHAnsi"/>
              </w:rPr>
              <w:t>Client Behavioral Distress, Discharge</w:t>
            </w:r>
          </w:p>
          <w:p w14:paraId="025CDC72" w14:textId="77777777" w:rsidR="00781F69" w:rsidRPr="008C0006" w:rsidRDefault="00781F69" w:rsidP="009E0409">
            <w:pPr>
              <w:rPr>
                <w:rFonts w:cstheme="minorHAnsi"/>
              </w:rPr>
            </w:pPr>
            <w:r w:rsidRPr="008C0006">
              <w:rPr>
                <w:rFonts w:cstheme="minorHAnsi"/>
              </w:rPr>
              <w:t>Client Interpersonal Relationships, Discharge</w:t>
            </w:r>
          </w:p>
          <w:p w14:paraId="3F81BC62" w14:textId="77777777" w:rsidR="00781F69" w:rsidRPr="008C0006" w:rsidRDefault="00781F69" w:rsidP="009E0409">
            <w:pPr>
              <w:rPr>
                <w:rFonts w:cstheme="minorHAnsi"/>
              </w:rPr>
            </w:pPr>
          </w:p>
          <w:p w14:paraId="01DCB21F" w14:textId="14A88FBA" w:rsidR="00781F69" w:rsidRPr="00452244" w:rsidRDefault="00781F69" w:rsidP="009E0409">
            <w:pPr>
              <w:rPr>
                <w:rFonts w:cstheme="minorHAnsi"/>
              </w:rPr>
            </w:pPr>
          </w:p>
        </w:tc>
        <w:tc>
          <w:tcPr>
            <w:tcW w:w="851" w:type="dxa"/>
            <w:tcBorders>
              <w:top w:val="single" w:sz="4" w:space="0" w:color="999999"/>
            </w:tcBorders>
          </w:tcPr>
          <w:p w14:paraId="6F24D391" w14:textId="77777777" w:rsidR="001219D9" w:rsidRPr="008C0006" w:rsidRDefault="00781F69" w:rsidP="009E0409">
            <w:pPr>
              <w:rPr>
                <w:rFonts w:cstheme="minorHAnsi"/>
              </w:rPr>
            </w:pPr>
            <w:r w:rsidRPr="008C0006">
              <w:rPr>
                <w:rFonts w:cstheme="minorHAnsi"/>
              </w:rPr>
              <w:t>.45</w:t>
            </w:r>
          </w:p>
          <w:p w14:paraId="1BB497BF" w14:textId="77777777" w:rsidR="00781F69" w:rsidRPr="008C0006" w:rsidRDefault="00781F69" w:rsidP="009E0409">
            <w:pPr>
              <w:rPr>
                <w:rFonts w:cstheme="minorHAnsi"/>
              </w:rPr>
            </w:pPr>
            <w:r w:rsidRPr="008C0006">
              <w:rPr>
                <w:rFonts w:cstheme="minorHAnsi"/>
              </w:rPr>
              <w:t>.04</w:t>
            </w:r>
          </w:p>
          <w:p w14:paraId="7CBBE651" w14:textId="77777777" w:rsidR="00781F69" w:rsidRPr="008C0006" w:rsidRDefault="00781F69" w:rsidP="009E0409">
            <w:pPr>
              <w:rPr>
                <w:rFonts w:cstheme="minorHAnsi"/>
              </w:rPr>
            </w:pPr>
            <w:r w:rsidRPr="008C0006">
              <w:rPr>
                <w:rFonts w:cstheme="minorHAnsi"/>
              </w:rPr>
              <w:t>.7</w:t>
            </w:r>
          </w:p>
          <w:p w14:paraId="21ABF1D6" w14:textId="77777777" w:rsidR="00DB17A0" w:rsidRPr="008C0006" w:rsidRDefault="00DB17A0" w:rsidP="009E0409">
            <w:pPr>
              <w:rPr>
                <w:rFonts w:cstheme="minorHAnsi"/>
              </w:rPr>
            </w:pPr>
            <w:r w:rsidRPr="008C0006">
              <w:rPr>
                <w:rFonts w:cstheme="minorHAnsi"/>
              </w:rPr>
              <w:t>.05</w:t>
            </w:r>
          </w:p>
          <w:p w14:paraId="0AAA02AB" w14:textId="5C6966D2" w:rsidR="00DB17A0" w:rsidRPr="00452244" w:rsidRDefault="00DB17A0" w:rsidP="009E0409">
            <w:pPr>
              <w:rPr>
                <w:rFonts w:cstheme="minorHAnsi"/>
              </w:rPr>
            </w:pPr>
            <w:r w:rsidRPr="008C0006">
              <w:rPr>
                <w:rFonts w:cstheme="minorHAnsi"/>
              </w:rPr>
              <w:t>-.06</w:t>
            </w:r>
          </w:p>
        </w:tc>
        <w:tc>
          <w:tcPr>
            <w:tcW w:w="708" w:type="dxa"/>
            <w:tcBorders>
              <w:top w:val="single" w:sz="4" w:space="0" w:color="999999"/>
            </w:tcBorders>
          </w:tcPr>
          <w:p w14:paraId="7CB90CEB" w14:textId="77777777" w:rsidR="001219D9" w:rsidRPr="008C0006" w:rsidRDefault="00781F69" w:rsidP="009E0409">
            <w:pPr>
              <w:rPr>
                <w:rFonts w:cstheme="minorHAnsi"/>
              </w:rPr>
            </w:pPr>
            <w:r w:rsidRPr="008C0006">
              <w:rPr>
                <w:rFonts w:cstheme="minorHAnsi"/>
              </w:rPr>
              <w:t>.2</w:t>
            </w:r>
          </w:p>
          <w:p w14:paraId="5979F642" w14:textId="77777777" w:rsidR="00781F69" w:rsidRPr="008C0006" w:rsidRDefault="00781F69" w:rsidP="009E0409">
            <w:pPr>
              <w:rPr>
                <w:rFonts w:cstheme="minorHAnsi"/>
              </w:rPr>
            </w:pPr>
            <w:r w:rsidRPr="008C0006">
              <w:rPr>
                <w:rFonts w:cstheme="minorHAnsi"/>
              </w:rPr>
              <w:t>.01</w:t>
            </w:r>
          </w:p>
          <w:p w14:paraId="59294BA5" w14:textId="77777777" w:rsidR="00781F69" w:rsidRPr="008C0006" w:rsidRDefault="00781F69" w:rsidP="009E0409">
            <w:pPr>
              <w:rPr>
                <w:rFonts w:cstheme="minorHAnsi"/>
              </w:rPr>
            </w:pPr>
            <w:r w:rsidRPr="008C0006">
              <w:rPr>
                <w:rFonts w:cstheme="minorHAnsi"/>
              </w:rPr>
              <w:t>.17</w:t>
            </w:r>
          </w:p>
          <w:p w14:paraId="529A7C73" w14:textId="77777777" w:rsidR="00DB17A0" w:rsidRPr="008C0006" w:rsidRDefault="00DB17A0" w:rsidP="009E0409">
            <w:pPr>
              <w:rPr>
                <w:rFonts w:cstheme="minorHAnsi"/>
              </w:rPr>
            </w:pPr>
            <w:r w:rsidRPr="008C0006">
              <w:rPr>
                <w:rFonts w:cstheme="minorHAnsi"/>
              </w:rPr>
              <w:t>.02</w:t>
            </w:r>
          </w:p>
          <w:p w14:paraId="3734FE77" w14:textId="0BA532C7" w:rsidR="00DB17A0" w:rsidRPr="00452244" w:rsidRDefault="00DB17A0" w:rsidP="009E0409">
            <w:pPr>
              <w:rPr>
                <w:rFonts w:cstheme="minorHAnsi"/>
              </w:rPr>
            </w:pPr>
            <w:r w:rsidRPr="008C0006">
              <w:rPr>
                <w:rFonts w:cstheme="minorHAnsi"/>
              </w:rPr>
              <w:t>.02</w:t>
            </w:r>
          </w:p>
        </w:tc>
        <w:tc>
          <w:tcPr>
            <w:tcW w:w="709" w:type="dxa"/>
            <w:tcBorders>
              <w:top w:val="single" w:sz="4" w:space="0" w:color="999999"/>
            </w:tcBorders>
          </w:tcPr>
          <w:p w14:paraId="2EE91B4F" w14:textId="77777777" w:rsidR="001219D9" w:rsidRPr="008C0006" w:rsidRDefault="00781F69" w:rsidP="009E0409">
            <w:pPr>
              <w:rPr>
                <w:rFonts w:cstheme="minorHAnsi"/>
              </w:rPr>
            </w:pPr>
            <w:r w:rsidRPr="008C0006">
              <w:rPr>
                <w:rFonts w:cstheme="minorHAnsi"/>
              </w:rPr>
              <w:t>.02</w:t>
            </w:r>
          </w:p>
          <w:p w14:paraId="2BDC448F" w14:textId="77777777" w:rsidR="00781F69" w:rsidRPr="008C0006" w:rsidRDefault="00781F69" w:rsidP="009E0409">
            <w:pPr>
              <w:rPr>
                <w:rFonts w:cstheme="minorHAnsi"/>
              </w:rPr>
            </w:pPr>
            <w:r w:rsidRPr="008C0006">
              <w:rPr>
                <w:rFonts w:cstheme="minorHAnsi"/>
              </w:rPr>
              <w:t>.000</w:t>
            </w:r>
          </w:p>
          <w:p w14:paraId="0DF72CEB" w14:textId="77777777" w:rsidR="00781F69" w:rsidRPr="008C0006" w:rsidRDefault="00DB17A0" w:rsidP="009E0409">
            <w:pPr>
              <w:rPr>
                <w:rFonts w:cstheme="minorHAnsi"/>
              </w:rPr>
            </w:pPr>
            <w:r w:rsidRPr="008C0006">
              <w:rPr>
                <w:rFonts w:cstheme="minorHAnsi"/>
              </w:rPr>
              <w:t>.000</w:t>
            </w:r>
          </w:p>
          <w:p w14:paraId="71D03F77" w14:textId="77777777" w:rsidR="00DB17A0" w:rsidRPr="008C0006" w:rsidRDefault="00DB17A0" w:rsidP="009E0409">
            <w:pPr>
              <w:rPr>
                <w:rFonts w:cstheme="minorHAnsi"/>
              </w:rPr>
            </w:pPr>
            <w:r w:rsidRPr="008C0006">
              <w:rPr>
                <w:rFonts w:cstheme="minorHAnsi"/>
              </w:rPr>
              <w:t>.000</w:t>
            </w:r>
          </w:p>
          <w:p w14:paraId="0712E960" w14:textId="534BFA30" w:rsidR="00DB17A0" w:rsidRPr="00452244" w:rsidRDefault="00DB17A0" w:rsidP="009E0409">
            <w:pPr>
              <w:rPr>
                <w:rFonts w:cstheme="minorHAnsi"/>
              </w:rPr>
            </w:pPr>
            <w:r w:rsidRPr="008C0006">
              <w:rPr>
                <w:rFonts w:cstheme="minorHAnsi"/>
              </w:rPr>
              <w:t>.01</w:t>
            </w:r>
          </w:p>
        </w:tc>
      </w:tr>
    </w:tbl>
    <w:p w14:paraId="0AC050AB" w14:textId="5D1FA28D" w:rsidR="00836C5F" w:rsidRPr="008C0006" w:rsidRDefault="00836C5F" w:rsidP="007F5B83">
      <w:pPr>
        <w:spacing w:line="480" w:lineRule="auto"/>
        <w:rPr>
          <w:rFonts w:cstheme="minorHAnsi"/>
        </w:rPr>
      </w:pPr>
    </w:p>
    <w:p w14:paraId="7E9350B4" w14:textId="18AC6DE5" w:rsidR="007F5B83" w:rsidRPr="008C0006" w:rsidRDefault="0049539F" w:rsidP="007F5B83">
      <w:pPr>
        <w:spacing w:line="480" w:lineRule="auto"/>
        <w:rPr>
          <w:rFonts w:cstheme="minorHAnsi"/>
        </w:rPr>
      </w:pPr>
      <w:r w:rsidRPr="008C0006">
        <w:rPr>
          <w:rFonts w:cstheme="minorHAnsi"/>
        </w:rPr>
        <w:t xml:space="preserve">The size of the effects </w:t>
      </w:r>
      <w:r w:rsidR="00C608AB">
        <w:rPr>
          <w:rFonts w:cstheme="minorHAnsi"/>
        </w:rPr>
        <w:t>is</w:t>
      </w:r>
      <w:r w:rsidR="00C608AB" w:rsidRPr="008C0006">
        <w:rPr>
          <w:rFonts w:cstheme="minorHAnsi"/>
        </w:rPr>
        <w:t xml:space="preserve"> </w:t>
      </w:r>
      <w:r w:rsidRPr="008C0006">
        <w:rPr>
          <w:rFonts w:cstheme="minorHAnsi"/>
        </w:rPr>
        <w:t xml:space="preserve">shown in </w:t>
      </w:r>
      <w:r w:rsidR="00746FF3">
        <w:rPr>
          <w:rFonts w:cstheme="minorHAnsi"/>
        </w:rPr>
        <w:t>T</w:t>
      </w:r>
      <w:r w:rsidRPr="008C0006">
        <w:rPr>
          <w:rFonts w:cstheme="minorHAnsi"/>
        </w:rPr>
        <w:t xml:space="preserve">able </w:t>
      </w:r>
      <w:r w:rsidR="003A6D50">
        <w:rPr>
          <w:rFonts w:cstheme="minorHAnsi"/>
        </w:rPr>
        <w:t>8</w:t>
      </w:r>
      <w:r w:rsidRPr="008C0006">
        <w:rPr>
          <w:rFonts w:cstheme="minorHAnsi"/>
        </w:rPr>
        <w:t>.</w:t>
      </w:r>
      <w:r w:rsidR="00DE095D">
        <w:rPr>
          <w:rFonts w:cstheme="minorHAnsi"/>
        </w:rPr>
        <w:t xml:space="preserve"> These are the proportions of participants, in each model, who return home.</w:t>
      </w:r>
      <w:r w:rsidRPr="008C0006">
        <w:rPr>
          <w:rFonts w:cstheme="minorHAnsi"/>
        </w:rPr>
        <w:t xml:space="preserve"> </w:t>
      </w:r>
      <w:commentRangeStart w:id="194"/>
      <w:commentRangeStart w:id="195"/>
      <w:r w:rsidRPr="008C0006">
        <w:rPr>
          <w:rFonts w:cstheme="minorHAnsi"/>
        </w:rPr>
        <w:t>Each</w:t>
      </w:r>
      <w:commentRangeEnd w:id="194"/>
      <w:r w:rsidR="003A6D50">
        <w:rPr>
          <w:rStyle w:val="CommentReference"/>
          <w:rFonts w:asciiTheme="minorHAnsi" w:eastAsiaTheme="minorHAnsi" w:hAnsiTheme="minorHAnsi" w:cstheme="minorBidi"/>
          <w:lang w:val="en-US"/>
        </w:rPr>
        <w:commentReference w:id="194"/>
      </w:r>
      <w:commentRangeEnd w:id="195"/>
      <w:r w:rsidR="00EE57CE">
        <w:rPr>
          <w:rStyle w:val="CommentReference"/>
          <w:rFonts w:asciiTheme="minorHAnsi" w:eastAsiaTheme="minorHAnsi" w:hAnsiTheme="minorHAnsi" w:cstheme="minorBidi"/>
          <w:lang w:val="en-US"/>
        </w:rPr>
        <w:commentReference w:id="195"/>
      </w:r>
      <w:r w:rsidRPr="008C0006">
        <w:rPr>
          <w:rFonts w:cstheme="minorHAnsi"/>
        </w:rPr>
        <w:t xml:space="preserve"> of the effects is sizeable, but it is </w:t>
      </w:r>
      <w:r w:rsidR="003C1A1E">
        <w:rPr>
          <w:rFonts w:cstheme="minorHAnsi"/>
        </w:rPr>
        <w:t xml:space="preserve">also </w:t>
      </w:r>
      <w:r w:rsidRPr="008C0006">
        <w:rPr>
          <w:rFonts w:cstheme="minorHAnsi"/>
        </w:rPr>
        <w:t xml:space="preserve">clear that in no case do the majority of participants return home after the program. </w:t>
      </w:r>
    </w:p>
    <w:p w14:paraId="60B3489E" w14:textId="77777777" w:rsidR="0049539F" w:rsidRPr="008C0006" w:rsidRDefault="0049539F" w:rsidP="00785828">
      <w:pPr>
        <w:spacing w:line="480" w:lineRule="auto"/>
        <w:rPr>
          <w:rFonts w:cstheme="minorHAnsi"/>
        </w:rPr>
      </w:pPr>
    </w:p>
    <w:p w14:paraId="3A5D308B" w14:textId="271805C3" w:rsidR="0049539F" w:rsidRPr="00452244" w:rsidRDefault="0049539F" w:rsidP="00785828">
      <w:pPr>
        <w:spacing w:line="480" w:lineRule="auto"/>
        <w:rPr>
          <w:rFonts w:cstheme="minorHAnsi"/>
        </w:rPr>
      </w:pPr>
      <w:r w:rsidRPr="008C0006">
        <w:rPr>
          <w:rFonts w:cstheme="minorHAnsi"/>
        </w:rPr>
        <w:t xml:space="preserve">Table </w:t>
      </w:r>
      <w:r w:rsidR="003A6D50">
        <w:rPr>
          <w:rFonts w:cstheme="minorHAnsi"/>
        </w:rPr>
        <w:t>8</w:t>
      </w:r>
    </w:p>
    <w:tbl>
      <w:tblPr>
        <w:tblStyle w:val="TableGrid"/>
        <w:tblW w:w="0" w:type="auto"/>
        <w:tblBorders>
          <w:top w:val="single" w:sz="4" w:space="0" w:color="999999"/>
          <w:left w:val="none" w:sz="0" w:space="0" w:color="auto"/>
          <w:bottom w:val="none" w:sz="0" w:space="0" w:color="auto"/>
          <w:right w:val="none" w:sz="0" w:space="0" w:color="auto"/>
          <w:insideH w:val="single" w:sz="4" w:space="0" w:color="999999"/>
          <w:insideV w:val="none" w:sz="0" w:space="0" w:color="auto"/>
        </w:tblBorders>
        <w:tblLook w:val="04A0" w:firstRow="1" w:lastRow="0" w:firstColumn="1" w:lastColumn="0" w:noHBand="0" w:noVBand="1"/>
      </w:tblPr>
      <w:tblGrid>
        <w:gridCol w:w="1879"/>
        <w:gridCol w:w="2233"/>
      </w:tblGrid>
      <w:tr w:rsidR="00E70C02" w:rsidRPr="008C0006" w14:paraId="736A6671" w14:textId="77777777" w:rsidTr="008C0006">
        <w:trPr>
          <w:trHeight w:val="605"/>
        </w:trPr>
        <w:tc>
          <w:tcPr>
            <w:tcW w:w="1879" w:type="dxa"/>
          </w:tcPr>
          <w:p w14:paraId="15859097" w14:textId="77777777" w:rsidR="0049539F" w:rsidRPr="008C0006" w:rsidRDefault="0049539F" w:rsidP="009E0409">
            <w:pPr>
              <w:rPr>
                <w:rFonts w:cstheme="minorHAnsi"/>
              </w:rPr>
            </w:pPr>
          </w:p>
        </w:tc>
        <w:tc>
          <w:tcPr>
            <w:tcW w:w="2233" w:type="dxa"/>
          </w:tcPr>
          <w:p w14:paraId="45589C21" w14:textId="29C56A23" w:rsidR="0049539F" w:rsidRPr="00785828" w:rsidRDefault="0049539F" w:rsidP="009E0409">
            <w:pPr>
              <w:rPr>
                <w:rFonts w:cstheme="minorHAnsi"/>
                <w:b/>
              </w:rPr>
            </w:pPr>
            <w:r w:rsidRPr="00785828">
              <w:rPr>
                <w:rFonts w:cstheme="minorHAnsi"/>
                <w:b/>
              </w:rPr>
              <w:t>Effect Size</w:t>
            </w:r>
          </w:p>
        </w:tc>
      </w:tr>
      <w:tr w:rsidR="00E70C02" w:rsidRPr="008C0006" w14:paraId="7B784370" w14:textId="77777777" w:rsidTr="008C0006">
        <w:tc>
          <w:tcPr>
            <w:tcW w:w="1879" w:type="dxa"/>
          </w:tcPr>
          <w:p w14:paraId="2A32B8E9" w14:textId="1BDBA754" w:rsidR="0049539F" w:rsidRPr="008C0006" w:rsidRDefault="0049539F" w:rsidP="009E0409">
            <w:pPr>
              <w:rPr>
                <w:rFonts w:cstheme="minorHAnsi"/>
              </w:rPr>
            </w:pPr>
            <w:r w:rsidRPr="008C0006">
              <w:rPr>
                <w:rFonts w:cstheme="minorHAnsi"/>
              </w:rPr>
              <w:lastRenderedPageBreak/>
              <w:t>Model 1</w:t>
            </w:r>
          </w:p>
        </w:tc>
        <w:tc>
          <w:tcPr>
            <w:tcW w:w="2233" w:type="dxa"/>
          </w:tcPr>
          <w:p w14:paraId="53E8EFB1" w14:textId="4008BC75" w:rsidR="0049539F" w:rsidRPr="008C0006" w:rsidRDefault="0049539F" w:rsidP="009E0409">
            <w:pPr>
              <w:rPr>
                <w:rFonts w:cstheme="minorHAnsi"/>
              </w:rPr>
            </w:pPr>
            <w:r w:rsidRPr="008C0006">
              <w:rPr>
                <w:rFonts w:cstheme="minorHAnsi"/>
              </w:rPr>
              <w:t>Voluntary    .26</w:t>
            </w:r>
          </w:p>
          <w:p w14:paraId="2A402FD8" w14:textId="77777777" w:rsidR="0049539F" w:rsidRPr="008C0006" w:rsidRDefault="0049539F" w:rsidP="009E0409">
            <w:pPr>
              <w:rPr>
                <w:rFonts w:cstheme="minorHAnsi"/>
              </w:rPr>
            </w:pPr>
            <w:r w:rsidRPr="008C0006">
              <w:rPr>
                <w:rFonts w:cstheme="minorHAnsi"/>
              </w:rPr>
              <w:t>Involuntary .16</w:t>
            </w:r>
          </w:p>
        </w:tc>
      </w:tr>
      <w:tr w:rsidR="00E70C02" w:rsidRPr="008C0006" w14:paraId="262F66BA" w14:textId="77777777" w:rsidTr="008C0006">
        <w:tc>
          <w:tcPr>
            <w:tcW w:w="1879" w:type="dxa"/>
          </w:tcPr>
          <w:p w14:paraId="6AC6BA8C" w14:textId="5BA674CC" w:rsidR="0049539F" w:rsidRPr="008C0006" w:rsidRDefault="0049539F" w:rsidP="009E0409">
            <w:pPr>
              <w:rPr>
                <w:rFonts w:cstheme="minorHAnsi"/>
              </w:rPr>
            </w:pPr>
            <w:r w:rsidRPr="008C0006">
              <w:rPr>
                <w:rFonts w:cstheme="minorHAnsi"/>
              </w:rPr>
              <w:t>Model 2</w:t>
            </w:r>
          </w:p>
        </w:tc>
        <w:tc>
          <w:tcPr>
            <w:tcW w:w="2233" w:type="dxa"/>
          </w:tcPr>
          <w:p w14:paraId="4FC014F3" w14:textId="76EC8567" w:rsidR="0049539F" w:rsidRPr="008C0006" w:rsidRDefault="0049539F" w:rsidP="009E0409">
            <w:pPr>
              <w:rPr>
                <w:rFonts w:cstheme="minorHAnsi"/>
              </w:rPr>
            </w:pPr>
            <w:r w:rsidRPr="008C0006">
              <w:rPr>
                <w:rFonts w:cstheme="minorHAnsi"/>
              </w:rPr>
              <w:t>Voluntary    .22</w:t>
            </w:r>
          </w:p>
          <w:p w14:paraId="16F09276" w14:textId="77777777" w:rsidR="0049539F" w:rsidRPr="008C0006" w:rsidRDefault="0049539F" w:rsidP="009E0409">
            <w:pPr>
              <w:rPr>
                <w:rFonts w:cstheme="minorHAnsi"/>
              </w:rPr>
            </w:pPr>
            <w:r w:rsidRPr="008C0006">
              <w:rPr>
                <w:rFonts w:cstheme="minorHAnsi"/>
              </w:rPr>
              <w:t>Involuntary .11</w:t>
            </w:r>
          </w:p>
        </w:tc>
      </w:tr>
      <w:tr w:rsidR="00E70C02" w:rsidRPr="008C0006" w14:paraId="16EB9A1D" w14:textId="77777777" w:rsidTr="008C0006">
        <w:tc>
          <w:tcPr>
            <w:tcW w:w="1879" w:type="dxa"/>
          </w:tcPr>
          <w:p w14:paraId="55766B63" w14:textId="54AF0699" w:rsidR="0049539F" w:rsidRPr="008C0006" w:rsidRDefault="0049539F" w:rsidP="009E0409">
            <w:pPr>
              <w:rPr>
                <w:rFonts w:cstheme="minorHAnsi"/>
              </w:rPr>
            </w:pPr>
            <w:r w:rsidRPr="008C0006">
              <w:rPr>
                <w:rFonts w:cstheme="minorHAnsi"/>
              </w:rPr>
              <w:t>Model 3</w:t>
            </w:r>
          </w:p>
        </w:tc>
        <w:tc>
          <w:tcPr>
            <w:tcW w:w="2233" w:type="dxa"/>
          </w:tcPr>
          <w:p w14:paraId="0384A758" w14:textId="64EF900F" w:rsidR="0049539F" w:rsidRPr="008C0006" w:rsidRDefault="0049539F" w:rsidP="009E0409">
            <w:pPr>
              <w:rPr>
                <w:rFonts w:cstheme="minorHAnsi"/>
              </w:rPr>
            </w:pPr>
            <w:r w:rsidRPr="008C0006">
              <w:rPr>
                <w:rFonts w:cstheme="minorHAnsi"/>
              </w:rPr>
              <w:t>Voluntary    .41</w:t>
            </w:r>
          </w:p>
          <w:p w14:paraId="1314902C" w14:textId="77777777" w:rsidR="0049539F" w:rsidRPr="008C0006" w:rsidRDefault="0049539F" w:rsidP="009E0409">
            <w:pPr>
              <w:rPr>
                <w:rFonts w:cstheme="minorHAnsi"/>
              </w:rPr>
            </w:pPr>
            <w:r w:rsidRPr="008C0006">
              <w:rPr>
                <w:rFonts w:cstheme="minorHAnsi"/>
              </w:rPr>
              <w:t>Involuntary .02</w:t>
            </w:r>
          </w:p>
        </w:tc>
      </w:tr>
      <w:tr w:rsidR="00E70C02" w:rsidRPr="008C0006" w14:paraId="491FD141" w14:textId="77777777" w:rsidTr="008C0006">
        <w:tc>
          <w:tcPr>
            <w:tcW w:w="1879" w:type="dxa"/>
          </w:tcPr>
          <w:p w14:paraId="6B726EE9" w14:textId="599D078D" w:rsidR="0049539F" w:rsidRPr="008C0006" w:rsidRDefault="0049539F" w:rsidP="009E0409">
            <w:pPr>
              <w:rPr>
                <w:rFonts w:cstheme="minorHAnsi"/>
              </w:rPr>
            </w:pPr>
            <w:r w:rsidRPr="008C0006">
              <w:rPr>
                <w:rFonts w:cstheme="minorHAnsi"/>
              </w:rPr>
              <w:t>Model 4</w:t>
            </w:r>
          </w:p>
        </w:tc>
        <w:tc>
          <w:tcPr>
            <w:tcW w:w="2233" w:type="dxa"/>
          </w:tcPr>
          <w:p w14:paraId="678411DD" w14:textId="3B0289EF" w:rsidR="0049539F" w:rsidRPr="008C0006" w:rsidRDefault="0049539F" w:rsidP="009E0409">
            <w:pPr>
              <w:rPr>
                <w:rFonts w:cstheme="minorHAnsi"/>
              </w:rPr>
            </w:pPr>
            <w:r w:rsidRPr="008C0006">
              <w:rPr>
                <w:rFonts w:cstheme="minorHAnsi"/>
              </w:rPr>
              <w:t>Voluntary    .39</w:t>
            </w:r>
          </w:p>
          <w:p w14:paraId="50AE487D" w14:textId="77777777" w:rsidR="0049539F" w:rsidRPr="008C0006" w:rsidRDefault="0049539F" w:rsidP="009E0409">
            <w:pPr>
              <w:rPr>
                <w:rFonts w:cstheme="minorHAnsi"/>
              </w:rPr>
            </w:pPr>
            <w:r w:rsidRPr="008C0006">
              <w:rPr>
                <w:rFonts w:cstheme="minorHAnsi"/>
              </w:rPr>
              <w:t>Involuntary .04</w:t>
            </w:r>
          </w:p>
        </w:tc>
      </w:tr>
      <w:tr w:rsidR="00E70C02" w:rsidRPr="008C0006" w14:paraId="7BFD93FC" w14:textId="77777777" w:rsidTr="008C0006">
        <w:tc>
          <w:tcPr>
            <w:tcW w:w="1879" w:type="dxa"/>
          </w:tcPr>
          <w:p w14:paraId="02349873" w14:textId="2C2237DB" w:rsidR="0049539F" w:rsidRPr="008C0006" w:rsidRDefault="0049539F" w:rsidP="009E0409">
            <w:pPr>
              <w:rPr>
                <w:rFonts w:cstheme="minorHAnsi"/>
              </w:rPr>
            </w:pPr>
            <w:r w:rsidRPr="008C0006">
              <w:rPr>
                <w:rFonts w:cstheme="minorHAnsi"/>
              </w:rPr>
              <w:t>Model 5</w:t>
            </w:r>
          </w:p>
        </w:tc>
        <w:tc>
          <w:tcPr>
            <w:tcW w:w="2233" w:type="dxa"/>
          </w:tcPr>
          <w:p w14:paraId="64AB8F64" w14:textId="2015DFBA" w:rsidR="0049539F" w:rsidRPr="008C0006" w:rsidRDefault="0049539F" w:rsidP="009E0409">
            <w:pPr>
              <w:rPr>
                <w:rFonts w:cstheme="minorHAnsi"/>
              </w:rPr>
            </w:pPr>
            <w:r w:rsidRPr="008C0006">
              <w:rPr>
                <w:rFonts w:cstheme="minorHAnsi"/>
              </w:rPr>
              <w:t>Voluntary    .42</w:t>
            </w:r>
          </w:p>
          <w:p w14:paraId="24A8D4EF" w14:textId="77777777" w:rsidR="0049539F" w:rsidRPr="008C0006" w:rsidRDefault="0049539F" w:rsidP="009E0409">
            <w:pPr>
              <w:rPr>
                <w:rFonts w:cstheme="minorHAnsi"/>
              </w:rPr>
            </w:pPr>
            <w:r w:rsidRPr="008C0006">
              <w:rPr>
                <w:rFonts w:cstheme="minorHAnsi"/>
              </w:rPr>
              <w:t>Involuntary .08</w:t>
            </w:r>
          </w:p>
        </w:tc>
      </w:tr>
    </w:tbl>
    <w:p w14:paraId="43A902CE" w14:textId="2A00B186" w:rsidR="006D6A9B" w:rsidRDefault="006D6A9B" w:rsidP="009E0409">
      <w:pPr>
        <w:rPr>
          <w:ins w:id="196" w:author="Microsoft Office User" w:date="2019-09-03T15:13:00Z"/>
          <w:rFonts w:cstheme="minorHAnsi"/>
        </w:rPr>
      </w:pPr>
    </w:p>
    <w:p w14:paraId="77A73885" w14:textId="77777777" w:rsidR="00B87CFF" w:rsidRPr="008C0006" w:rsidRDefault="00B87CFF" w:rsidP="009E0409">
      <w:pPr>
        <w:rPr>
          <w:rFonts w:cstheme="minorHAnsi"/>
        </w:rPr>
      </w:pPr>
    </w:p>
    <w:p w14:paraId="489119C8" w14:textId="12108CD8" w:rsidR="00746BED" w:rsidRDefault="00CC6C1A" w:rsidP="00596A59">
      <w:pPr>
        <w:spacing w:line="480" w:lineRule="auto"/>
        <w:ind w:firstLine="720"/>
        <w:rPr>
          <w:rFonts w:cstheme="minorHAnsi"/>
        </w:rPr>
      </w:pPr>
      <w:r>
        <w:rPr>
          <w:rFonts w:cstheme="minorHAnsi"/>
        </w:rPr>
        <w:t>The</w:t>
      </w:r>
      <w:r w:rsidR="002A45EB">
        <w:rPr>
          <w:rFonts w:cstheme="minorHAnsi"/>
        </w:rPr>
        <w:t xml:space="preserve">re is a large effect </w:t>
      </w:r>
      <w:r>
        <w:rPr>
          <w:rFonts w:cstheme="minorHAnsi"/>
        </w:rPr>
        <w:t>of these different methods of measuring voluntary and involuntary, even though we have doubts abo</w:t>
      </w:r>
      <w:r w:rsidR="002A45EB">
        <w:rPr>
          <w:rFonts w:cstheme="minorHAnsi"/>
        </w:rPr>
        <w:t xml:space="preserve">ut </w:t>
      </w:r>
      <w:r w:rsidR="00E240F3">
        <w:rPr>
          <w:rFonts w:cstheme="minorHAnsi"/>
        </w:rPr>
        <w:t xml:space="preserve">the validity of all of them. </w:t>
      </w:r>
      <w:r w:rsidR="00BC19DB">
        <w:rPr>
          <w:rFonts w:cstheme="minorHAnsi"/>
        </w:rPr>
        <w:t>First, these results suggest that there is in fact a difference between those participants who are voluntary and involuntary, however it is measured. Second, t</w:t>
      </w:r>
      <w:r w:rsidR="00E240F3">
        <w:rPr>
          <w:rFonts w:cstheme="minorHAnsi"/>
        </w:rPr>
        <w:t xml:space="preserve">hese models </w:t>
      </w:r>
      <w:r w:rsidR="00BC19DB">
        <w:rPr>
          <w:rFonts w:cstheme="minorHAnsi"/>
        </w:rPr>
        <w:t xml:space="preserve">also suggest </w:t>
      </w:r>
      <w:r w:rsidR="00E240F3">
        <w:rPr>
          <w:rFonts w:cstheme="minorHAnsi"/>
        </w:rPr>
        <w:t>that the decision about how to distinguish between voluntary a</w:t>
      </w:r>
      <w:r w:rsidR="00BC19DB">
        <w:rPr>
          <w:rFonts w:cstheme="minorHAnsi"/>
        </w:rPr>
        <w:t xml:space="preserve">nd involuntary is probably arbitrary and needs far more work. </w:t>
      </w:r>
      <w:r w:rsidR="00C608AB">
        <w:rPr>
          <w:rFonts w:cstheme="minorHAnsi"/>
        </w:rPr>
        <w:t xml:space="preserve">The context of how an adolescent becomes engaged in WT and their perceptions of coercion seem significant to outcomes. </w:t>
      </w:r>
      <w:r w:rsidR="00BC19DB">
        <w:rPr>
          <w:rFonts w:cstheme="minorHAnsi"/>
        </w:rPr>
        <w:t>Third, we want to kno</w:t>
      </w:r>
      <w:r w:rsidR="00640C13">
        <w:rPr>
          <w:rFonts w:cstheme="minorHAnsi"/>
        </w:rPr>
        <w:t xml:space="preserve">w more about how programs that claim success can have so few participants returning home. </w:t>
      </w:r>
    </w:p>
    <w:p w14:paraId="2C5C8ECD" w14:textId="77777777" w:rsidR="003C1A1E" w:rsidRPr="008C0006" w:rsidRDefault="003C1A1E" w:rsidP="00785828">
      <w:pPr>
        <w:spacing w:line="480" w:lineRule="auto"/>
        <w:rPr>
          <w:rFonts w:cstheme="minorHAnsi"/>
        </w:rPr>
      </w:pPr>
    </w:p>
    <w:p w14:paraId="2686E3D6" w14:textId="6834095D" w:rsidR="00D80D85" w:rsidRPr="008C0006" w:rsidRDefault="00551EA4" w:rsidP="00785828">
      <w:pPr>
        <w:spacing w:line="480" w:lineRule="auto"/>
        <w:jc w:val="center"/>
        <w:rPr>
          <w:rFonts w:cstheme="minorHAnsi"/>
          <w:b/>
        </w:rPr>
      </w:pPr>
      <w:r w:rsidRPr="008C0006">
        <w:rPr>
          <w:rFonts w:cstheme="minorHAnsi"/>
          <w:b/>
        </w:rPr>
        <w:t>Discussion</w:t>
      </w:r>
    </w:p>
    <w:p w14:paraId="3B6AD2B4" w14:textId="1E08C8E6" w:rsidR="00746FF3" w:rsidRPr="007F5B83" w:rsidRDefault="00746FF3" w:rsidP="00785828">
      <w:pPr>
        <w:spacing w:line="480" w:lineRule="auto"/>
        <w:rPr>
          <w:rFonts w:cstheme="minorHAnsi"/>
        </w:rPr>
      </w:pPr>
      <w:r w:rsidRPr="00785828">
        <w:rPr>
          <w:rFonts w:cstheme="minorHAnsi"/>
        </w:rPr>
        <w:t>I</w:t>
      </w:r>
      <w:r w:rsidR="00C07915" w:rsidRPr="00785828">
        <w:rPr>
          <w:rFonts w:cstheme="minorHAnsi"/>
        </w:rPr>
        <w:t xml:space="preserve">nvoluntary </w:t>
      </w:r>
      <w:r w:rsidRPr="00785828">
        <w:rPr>
          <w:rFonts w:cstheme="minorHAnsi"/>
        </w:rPr>
        <w:t xml:space="preserve">treatment </w:t>
      </w:r>
      <w:r w:rsidR="00252D23">
        <w:rPr>
          <w:rFonts w:cstheme="minorHAnsi"/>
        </w:rPr>
        <w:t>and coercion</w:t>
      </w:r>
    </w:p>
    <w:p w14:paraId="4D38FCFF" w14:textId="77777777" w:rsidR="007F5B83" w:rsidRDefault="007F5B83" w:rsidP="00785828">
      <w:pPr>
        <w:spacing w:line="480" w:lineRule="auto"/>
        <w:rPr>
          <w:rFonts w:cstheme="minorHAnsi"/>
        </w:rPr>
      </w:pPr>
    </w:p>
    <w:p w14:paraId="76384A97" w14:textId="53F36538" w:rsidR="004106BD" w:rsidRDefault="00746FF3" w:rsidP="00785828">
      <w:pPr>
        <w:spacing w:line="480" w:lineRule="auto"/>
        <w:rPr>
          <w:rFonts w:cstheme="minorHAnsi"/>
        </w:rPr>
      </w:pPr>
      <w:r w:rsidRPr="008C0006">
        <w:rPr>
          <w:rFonts w:cstheme="minorHAnsi"/>
        </w:rPr>
        <w:t xml:space="preserve">Coercion </w:t>
      </w:r>
      <w:r>
        <w:rPr>
          <w:rFonts w:cstheme="minorHAnsi"/>
        </w:rPr>
        <w:t xml:space="preserve">is often experienced by youth from their parents in day-to-day life. Efforts toward individuation and normal adolescent development </w:t>
      </w:r>
      <w:r w:rsidR="00645F65">
        <w:rPr>
          <w:rFonts w:cstheme="minorHAnsi"/>
        </w:rPr>
        <w:t>include levels of</w:t>
      </w:r>
      <w:r>
        <w:rPr>
          <w:rFonts w:cstheme="minorHAnsi"/>
        </w:rPr>
        <w:t xml:space="preserve"> youth-parent conflict</w:t>
      </w:r>
      <w:r w:rsidR="00645F65">
        <w:rPr>
          <w:rFonts w:cstheme="minorHAnsi"/>
        </w:rPr>
        <w:t xml:space="preserve"> as a normal course of </w:t>
      </w:r>
      <w:r w:rsidR="00C43F12">
        <w:rPr>
          <w:rFonts w:cstheme="minorHAnsi"/>
        </w:rPr>
        <w:t>growth in this stage</w:t>
      </w:r>
      <w:r w:rsidR="00573FAF">
        <w:rPr>
          <w:rFonts w:cstheme="minorHAnsi"/>
        </w:rPr>
        <w:t xml:space="preserve"> </w:t>
      </w:r>
      <w:r w:rsidR="004106BD">
        <w:rPr>
          <w:rFonts w:cstheme="minorHAnsi"/>
        </w:rPr>
        <w:t>(</w:t>
      </w:r>
      <w:r w:rsidR="00573FAF">
        <w:rPr>
          <w:rFonts w:cstheme="minorHAnsi"/>
        </w:rPr>
        <w:t>Steinberg &amp; Morris, 2001</w:t>
      </w:r>
      <w:r w:rsidR="004106BD">
        <w:rPr>
          <w:rFonts w:cstheme="minorHAnsi"/>
        </w:rPr>
        <w:t>). Substance use and behavioral issues sometimes lead parents to seek support outside of home</w:t>
      </w:r>
      <w:r w:rsidR="00740F0A">
        <w:rPr>
          <w:rFonts w:cstheme="minorHAnsi"/>
        </w:rPr>
        <w:t xml:space="preserve">, and in the case where parents perceive no options remain, resources employed may </w:t>
      </w:r>
      <w:r w:rsidR="004106BD">
        <w:rPr>
          <w:rFonts w:cstheme="minorHAnsi"/>
        </w:rPr>
        <w:t>includ</w:t>
      </w:r>
      <w:r w:rsidR="00740F0A">
        <w:rPr>
          <w:rFonts w:cstheme="minorHAnsi"/>
        </w:rPr>
        <w:t>e</w:t>
      </w:r>
      <w:r w:rsidR="004106BD">
        <w:rPr>
          <w:rFonts w:cstheme="minorHAnsi"/>
        </w:rPr>
        <w:t xml:space="preserve"> the use of transportation services </w:t>
      </w:r>
      <w:r w:rsidR="004106BD">
        <w:rPr>
          <w:rFonts w:cstheme="minorHAnsi"/>
        </w:rPr>
        <w:lastRenderedPageBreak/>
        <w:t>(</w:t>
      </w:r>
      <w:r w:rsidR="00740F0A">
        <w:rPr>
          <w:rFonts w:cstheme="minorHAnsi"/>
        </w:rPr>
        <w:t>Hardy, 2011</w:t>
      </w:r>
      <w:r w:rsidR="004106BD">
        <w:rPr>
          <w:rFonts w:cstheme="minorHAnsi"/>
        </w:rPr>
        <w:t>).</w:t>
      </w:r>
      <w:r>
        <w:rPr>
          <w:rFonts w:cstheme="minorHAnsi"/>
        </w:rPr>
        <w:t xml:space="preserve"> </w:t>
      </w:r>
      <w:r w:rsidR="003969FE">
        <w:rPr>
          <w:rFonts w:cstheme="minorHAnsi"/>
        </w:rPr>
        <w:t xml:space="preserve"> </w:t>
      </w:r>
      <w:proofErr w:type="spellStart"/>
      <w:r w:rsidR="003969FE">
        <w:rPr>
          <w:rFonts w:cstheme="minorHAnsi"/>
        </w:rPr>
        <w:t>Szmulker</w:t>
      </w:r>
      <w:proofErr w:type="spellEnd"/>
      <w:r w:rsidR="003969FE">
        <w:rPr>
          <w:rFonts w:cstheme="minorHAnsi"/>
        </w:rPr>
        <w:t xml:space="preserve"> (2008) suggests that procedural justice—official processes to support the decision for involuntary treatment such as recommendations from a doctor or judge—can reduce parental coercion, </w:t>
      </w:r>
      <w:r w:rsidR="003A6D50">
        <w:rPr>
          <w:rFonts w:cstheme="minorHAnsi"/>
        </w:rPr>
        <w:t xml:space="preserve">and </w:t>
      </w:r>
      <w:r w:rsidR="003969FE">
        <w:rPr>
          <w:rFonts w:cstheme="minorHAnsi"/>
        </w:rPr>
        <w:t xml:space="preserve">increase the accountability for the decision between parents, program admissions and with other professionals, and increase the likelihood of meaningful, ethical practices. </w:t>
      </w:r>
    </w:p>
    <w:p w14:paraId="558461BF" w14:textId="77777777" w:rsidR="004106BD" w:rsidRDefault="004106BD" w:rsidP="00785828">
      <w:pPr>
        <w:spacing w:line="480" w:lineRule="auto"/>
        <w:rPr>
          <w:rFonts w:cstheme="minorHAnsi"/>
        </w:rPr>
      </w:pPr>
    </w:p>
    <w:p w14:paraId="609A9E70" w14:textId="054DEDD4" w:rsidR="00CC0EC3" w:rsidRDefault="00D72CC6" w:rsidP="00785828">
      <w:pPr>
        <w:spacing w:line="480" w:lineRule="auto"/>
        <w:rPr>
          <w:rFonts w:cstheme="minorHAnsi"/>
        </w:rPr>
      </w:pPr>
      <w:r>
        <w:rPr>
          <w:rFonts w:cstheme="minorHAnsi"/>
        </w:rPr>
        <w:t xml:space="preserve">The use of </w:t>
      </w:r>
      <w:r w:rsidR="00746FF3">
        <w:rPr>
          <w:rFonts w:cstheme="minorHAnsi"/>
        </w:rPr>
        <w:t xml:space="preserve">transport </w:t>
      </w:r>
      <w:r>
        <w:rPr>
          <w:rFonts w:cstheme="minorHAnsi"/>
        </w:rPr>
        <w:t>being equated</w:t>
      </w:r>
      <w:r w:rsidR="00746FF3">
        <w:rPr>
          <w:rFonts w:cstheme="minorHAnsi"/>
        </w:rPr>
        <w:t xml:space="preserve"> to</w:t>
      </w:r>
      <w:r w:rsidR="00746FF3" w:rsidRPr="008C0006">
        <w:rPr>
          <w:rFonts w:cstheme="minorHAnsi"/>
        </w:rPr>
        <w:t xml:space="preserve"> involuntary</w:t>
      </w:r>
      <w:r w:rsidR="00746FF3">
        <w:rPr>
          <w:rFonts w:cstheme="minorHAnsi"/>
        </w:rPr>
        <w:t xml:space="preserve"> </w:t>
      </w:r>
      <w:r w:rsidR="00273E68">
        <w:rPr>
          <w:rFonts w:cstheme="minorHAnsi"/>
        </w:rPr>
        <w:t xml:space="preserve">made little sense to us. A youth may be </w:t>
      </w:r>
      <w:r w:rsidR="00A9677E">
        <w:rPr>
          <w:rFonts w:cstheme="minorHAnsi"/>
        </w:rPr>
        <w:t>willing,</w:t>
      </w:r>
      <w:r w:rsidR="00273E68">
        <w:rPr>
          <w:rFonts w:cstheme="minorHAnsi"/>
        </w:rPr>
        <w:t xml:space="preserve"> but </w:t>
      </w:r>
      <w:r w:rsidR="00EC355C">
        <w:rPr>
          <w:rFonts w:cstheme="minorHAnsi"/>
        </w:rPr>
        <w:t>his</w:t>
      </w:r>
      <w:r w:rsidR="00273E68">
        <w:rPr>
          <w:rFonts w:cstheme="minorHAnsi"/>
        </w:rPr>
        <w:t xml:space="preserve"> parents may not be able to get </w:t>
      </w:r>
      <w:r w:rsidR="00EC355C">
        <w:rPr>
          <w:rFonts w:cstheme="minorHAnsi"/>
        </w:rPr>
        <w:t>hi</w:t>
      </w:r>
      <w:r w:rsidR="00273E68">
        <w:rPr>
          <w:rFonts w:cstheme="minorHAnsi"/>
        </w:rPr>
        <w:t>m to WT, so transport is hired—voluntarily. In contrast, a</w:t>
      </w:r>
      <w:r w:rsidR="00EC355C">
        <w:rPr>
          <w:rFonts w:cstheme="minorHAnsi"/>
        </w:rPr>
        <w:t xml:space="preserve"> youth</w:t>
      </w:r>
      <w:r w:rsidR="00273E68">
        <w:rPr>
          <w:rFonts w:cstheme="minorHAnsi"/>
        </w:rPr>
        <w:t xml:space="preserve"> unwilling </w:t>
      </w:r>
      <w:r w:rsidR="00EC355C">
        <w:rPr>
          <w:rFonts w:cstheme="minorHAnsi"/>
        </w:rPr>
        <w:t>to attend WT</w:t>
      </w:r>
      <w:r w:rsidR="00273E68">
        <w:rPr>
          <w:rFonts w:cstheme="minorHAnsi"/>
        </w:rPr>
        <w:t xml:space="preserve"> is convinced by </w:t>
      </w:r>
      <w:r w:rsidR="00EC355C">
        <w:rPr>
          <w:rFonts w:cstheme="minorHAnsi"/>
        </w:rPr>
        <w:t>her</w:t>
      </w:r>
      <w:r w:rsidR="00273E68">
        <w:rPr>
          <w:rFonts w:cstheme="minorHAnsi"/>
        </w:rPr>
        <w:t xml:space="preserve"> parents they are going on a ski trip to Utah, but the car stops in parking lot in a small town where WT program staff come out of the building to meet the youth and ‘admit’ </w:t>
      </w:r>
      <w:r w:rsidR="00EC355C">
        <w:rPr>
          <w:rFonts w:cstheme="minorHAnsi"/>
        </w:rPr>
        <w:t>her</w:t>
      </w:r>
      <w:r w:rsidR="00273E68">
        <w:rPr>
          <w:rFonts w:cstheme="minorHAnsi"/>
        </w:rPr>
        <w:t xml:space="preserve"> to the program. </w:t>
      </w:r>
      <w:r w:rsidR="00EC355C">
        <w:rPr>
          <w:rFonts w:cstheme="minorHAnsi"/>
        </w:rPr>
        <w:t>Being intentionally contradictory, t</w:t>
      </w:r>
      <w:r w:rsidR="00273E68">
        <w:rPr>
          <w:rFonts w:cstheme="minorHAnsi"/>
        </w:rPr>
        <w:t xml:space="preserve">hese examples show transport </w:t>
      </w:r>
      <w:r w:rsidR="00EC355C">
        <w:rPr>
          <w:rFonts w:cstheme="minorHAnsi"/>
        </w:rPr>
        <w:t>with</w:t>
      </w:r>
      <w:r w:rsidR="00273E68">
        <w:rPr>
          <w:rFonts w:cstheme="minorHAnsi"/>
        </w:rPr>
        <w:t xml:space="preserve"> a voluntary youth, and </w:t>
      </w:r>
      <w:r w:rsidR="00EC355C">
        <w:rPr>
          <w:rFonts w:cstheme="minorHAnsi"/>
        </w:rPr>
        <w:t xml:space="preserve">a </w:t>
      </w:r>
      <w:r w:rsidR="00273E68">
        <w:rPr>
          <w:rFonts w:cstheme="minorHAnsi"/>
        </w:rPr>
        <w:t>parental escort as involuntary. While not likely the norm</w:t>
      </w:r>
      <w:r w:rsidR="00EC355C">
        <w:rPr>
          <w:rFonts w:cstheme="minorHAnsi"/>
        </w:rPr>
        <w:t xml:space="preserve"> in practice</w:t>
      </w:r>
      <w:r w:rsidR="00273E68">
        <w:rPr>
          <w:rFonts w:cstheme="minorHAnsi"/>
        </w:rPr>
        <w:t>, we felt the need to contest the</w:t>
      </w:r>
      <w:r w:rsidR="006644A0">
        <w:rPr>
          <w:rFonts w:cstheme="minorHAnsi"/>
        </w:rPr>
        <w:t xml:space="preserve"> conception of voluntary tested by </w:t>
      </w:r>
      <w:r w:rsidR="00EC355C">
        <w:rPr>
          <w:rFonts w:cstheme="minorHAnsi"/>
        </w:rPr>
        <w:t>Tucker and colleagues (2015, 201</w:t>
      </w:r>
      <w:r w:rsidR="00B87CFF">
        <w:rPr>
          <w:rFonts w:cstheme="minorHAnsi"/>
        </w:rPr>
        <w:t>8</w:t>
      </w:r>
      <w:r w:rsidR="00EC355C">
        <w:rPr>
          <w:rFonts w:cstheme="minorHAnsi"/>
        </w:rPr>
        <w:t>)</w:t>
      </w:r>
      <w:r w:rsidR="00273E68">
        <w:rPr>
          <w:rFonts w:cstheme="minorHAnsi"/>
        </w:rPr>
        <w:t xml:space="preserve"> a</w:t>
      </w:r>
      <w:r w:rsidR="003A6D50">
        <w:rPr>
          <w:rFonts w:cstheme="minorHAnsi"/>
        </w:rPr>
        <w:t>s</w:t>
      </w:r>
      <w:r w:rsidR="00273E68">
        <w:rPr>
          <w:rFonts w:cstheme="minorHAnsi"/>
        </w:rPr>
        <w:t xml:space="preserve"> misleading </w:t>
      </w:r>
      <w:r w:rsidR="00EC355C">
        <w:rPr>
          <w:rFonts w:cstheme="minorHAnsi"/>
        </w:rPr>
        <w:t>in their assertions that transport</w:t>
      </w:r>
      <w:r w:rsidR="003A6D50">
        <w:rPr>
          <w:rFonts w:cstheme="minorHAnsi"/>
        </w:rPr>
        <w:t xml:space="preserve"> equals involuntary</w:t>
      </w:r>
      <w:r w:rsidR="006644A0">
        <w:rPr>
          <w:rFonts w:cstheme="minorHAnsi"/>
        </w:rPr>
        <w:t>.</w:t>
      </w:r>
      <w:r w:rsidR="00EC355C">
        <w:rPr>
          <w:rFonts w:cstheme="minorHAnsi"/>
        </w:rPr>
        <w:t xml:space="preserve"> </w:t>
      </w:r>
      <w:r w:rsidR="00CC0EC3">
        <w:rPr>
          <w:rFonts w:cstheme="minorHAnsi"/>
        </w:rPr>
        <w:t xml:space="preserve">The notion of </w:t>
      </w:r>
      <w:commentRangeStart w:id="197"/>
      <w:r w:rsidR="00BC3FD6">
        <w:rPr>
          <w:rFonts w:cstheme="minorHAnsi"/>
        </w:rPr>
        <w:t>involuntary</w:t>
      </w:r>
      <w:r w:rsidR="00CC0EC3">
        <w:rPr>
          <w:rFonts w:cstheme="minorHAnsi"/>
        </w:rPr>
        <w:t xml:space="preserve">/voluntary </w:t>
      </w:r>
      <w:commentRangeEnd w:id="197"/>
      <w:r w:rsidR="00717BB9">
        <w:rPr>
          <w:rStyle w:val="CommentReference"/>
          <w:rFonts w:asciiTheme="minorHAnsi" w:eastAsiaTheme="minorHAnsi" w:hAnsiTheme="minorHAnsi" w:cstheme="minorBidi"/>
          <w:lang w:val="en-US"/>
        </w:rPr>
        <w:commentReference w:id="197"/>
      </w:r>
      <w:r w:rsidR="00CC0EC3">
        <w:rPr>
          <w:rFonts w:cstheme="minorHAnsi"/>
        </w:rPr>
        <w:t xml:space="preserve">is a </w:t>
      </w:r>
      <w:commentRangeStart w:id="198"/>
      <w:r w:rsidR="00CC0EC3">
        <w:rPr>
          <w:rFonts w:cstheme="minorHAnsi"/>
        </w:rPr>
        <w:t>complex</w:t>
      </w:r>
      <w:commentRangeEnd w:id="198"/>
      <w:r w:rsidR="00F54128">
        <w:rPr>
          <w:rStyle w:val="CommentReference"/>
          <w:rFonts w:asciiTheme="minorHAnsi" w:eastAsiaTheme="minorHAnsi" w:hAnsiTheme="minorHAnsi" w:cstheme="minorBidi"/>
          <w:lang w:val="en-US"/>
        </w:rPr>
        <w:commentReference w:id="198"/>
      </w:r>
      <w:r w:rsidR="00CC0EC3">
        <w:rPr>
          <w:rFonts w:cstheme="minorHAnsi"/>
        </w:rPr>
        <w:t xml:space="preserve"> </w:t>
      </w:r>
      <w:r w:rsidR="00BC3FD6">
        <w:rPr>
          <w:rFonts w:cstheme="minorHAnsi"/>
        </w:rPr>
        <w:t xml:space="preserve">idea and no single item </w:t>
      </w:r>
      <w:r w:rsidR="00273E68">
        <w:rPr>
          <w:rFonts w:cstheme="minorHAnsi"/>
        </w:rPr>
        <w:t xml:space="preserve">(e.g., transported) </w:t>
      </w:r>
      <w:r w:rsidR="00BC3FD6">
        <w:rPr>
          <w:rFonts w:cstheme="minorHAnsi"/>
        </w:rPr>
        <w:t xml:space="preserve">could possibly capture it meaningfully. </w:t>
      </w:r>
      <w:r w:rsidR="00CC0EC3">
        <w:rPr>
          <w:rFonts w:cstheme="minorHAnsi"/>
        </w:rPr>
        <w:t xml:space="preserve">We showed that regardless of the model of </w:t>
      </w:r>
      <w:r w:rsidR="00EC355C">
        <w:rPr>
          <w:rFonts w:cstheme="minorHAnsi"/>
        </w:rPr>
        <w:t>‘</w:t>
      </w:r>
      <w:r w:rsidR="00CC0EC3">
        <w:rPr>
          <w:rFonts w:cstheme="minorHAnsi"/>
        </w:rPr>
        <w:t>involuntary</w:t>
      </w:r>
      <w:r w:rsidR="00EC355C">
        <w:rPr>
          <w:rFonts w:cstheme="minorHAnsi"/>
        </w:rPr>
        <w:t>’</w:t>
      </w:r>
      <w:r w:rsidR="00CC0EC3">
        <w:rPr>
          <w:rFonts w:cstheme="minorHAnsi"/>
        </w:rPr>
        <w:t xml:space="preserve"> constructed</w:t>
      </w:r>
      <w:r w:rsidR="00273E68">
        <w:rPr>
          <w:rFonts w:cstheme="minorHAnsi"/>
        </w:rPr>
        <w:t xml:space="preserve"> from OBH data</w:t>
      </w:r>
      <w:r w:rsidR="00CC0EC3">
        <w:rPr>
          <w:rFonts w:cstheme="minorHAnsi"/>
        </w:rPr>
        <w:t xml:space="preserve">, significant </w:t>
      </w:r>
      <w:r w:rsidR="00273E68">
        <w:rPr>
          <w:rFonts w:cstheme="minorHAnsi"/>
        </w:rPr>
        <w:t xml:space="preserve">differences </w:t>
      </w:r>
      <w:r w:rsidR="00CC0EC3">
        <w:rPr>
          <w:rFonts w:cstheme="minorHAnsi"/>
        </w:rPr>
        <w:t>were found</w:t>
      </w:r>
      <w:r w:rsidR="00273E68">
        <w:rPr>
          <w:rFonts w:cstheme="minorHAnsi"/>
        </w:rPr>
        <w:t xml:space="preserve"> across a variety of variables</w:t>
      </w:r>
      <w:r w:rsidR="00CC0EC3">
        <w:rPr>
          <w:rFonts w:cstheme="minorHAnsi"/>
        </w:rPr>
        <w:t xml:space="preserve">, thereby </w:t>
      </w:r>
      <w:r w:rsidR="00EC355C">
        <w:rPr>
          <w:rFonts w:cstheme="minorHAnsi"/>
        </w:rPr>
        <w:t xml:space="preserve">assigning </w:t>
      </w:r>
      <w:r w:rsidR="00CC0EC3">
        <w:rPr>
          <w:rFonts w:cstheme="minorHAnsi"/>
        </w:rPr>
        <w:t>li</w:t>
      </w:r>
      <w:r w:rsidR="00EC355C">
        <w:rPr>
          <w:rFonts w:cstheme="minorHAnsi"/>
        </w:rPr>
        <w:t>ttle</w:t>
      </w:r>
      <w:r w:rsidR="00CC0EC3">
        <w:rPr>
          <w:rFonts w:cstheme="minorHAnsi"/>
        </w:rPr>
        <w:t xml:space="preserve"> importance</w:t>
      </w:r>
      <w:r w:rsidR="00EC355C">
        <w:rPr>
          <w:rFonts w:cstheme="minorHAnsi"/>
        </w:rPr>
        <w:t xml:space="preserve"> to the construct of involuntary</w:t>
      </w:r>
      <w:r w:rsidR="00CC0EC3">
        <w:rPr>
          <w:rFonts w:cstheme="minorHAnsi"/>
        </w:rPr>
        <w:t xml:space="preserve">. </w:t>
      </w:r>
      <w:r w:rsidR="00EC355C">
        <w:rPr>
          <w:rFonts w:cstheme="minorHAnsi"/>
        </w:rPr>
        <w:t xml:space="preserve">That said, and from a clinical and practical perspective, significant concerns about transportation </w:t>
      </w:r>
      <w:r w:rsidR="003A6D50">
        <w:rPr>
          <w:rFonts w:cstheme="minorHAnsi"/>
        </w:rPr>
        <w:t xml:space="preserve">remain </w:t>
      </w:r>
      <w:r w:rsidR="00EC355C">
        <w:rPr>
          <w:rFonts w:cstheme="minorHAnsi"/>
        </w:rPr>
        <w:t xml:space="preserve">and </w:t>
      </w:r>
      <w:r w:rsidR="003A6D50">
        <w:rPr>
          <w:rFonts w:cstheme="minorHAnsi"/>
        </w:rPr>
        <w:t xml:space="preserve">suggest </w:t>
      </w:r>
      <w:r w:rsidR="00EC355C">
        <w:rPr>
          <w:rFonts w:cstheme="minorHAnsi"/>
        </w:rPr>
        <w:t xml:space="preserve">WT program practices and </w:t>
      </w:r>
      <w:r w:rsidR="003A6D50">
        <w:rPr>
          <w:rFonts w:cstheme="minorHAnsi"/>
        </w:rPr>
        <w:t xml:space="preserve">associated </w:t>
      </w:r>
      <w:r w:rsidR="00EC355C">
        <w:rPr>
          <w:rFonts w:cstheme="minorHAnsi"/>
        </w:rPr>
        <w:t xml:space="preserve">research </w:t>
      </w:r>
      <w:r w:rsidR="003A6D50">
        <w:rPr>
          <w:rFonts w:cstheme="minorHAnsi"/>
        </w:rPr>
        <w:t xml:space="preserve">outcomes </w:t>
      </w:r>
      <w:r w:rsidR="00EC355C">
        <w:rPr>
          <w:rFonts w:cstheme="minorHAnsi"/>
        </w:rPr>
        <w:t xml:space="preserve">require </w:t>
      </w:r>
      <w:r w:rsidR="003A6D50">
        <w:rPr>
          <w:rFonts w:cstheme="minorHAnsi"/>
        </w:rPr>
        <w:t>additional inquiry</w:t>
      </w:r>
      <w:r w:rsidR="00717BB9">
        <w:rPr>
          <w:rFonts w:cstheme="minorHAnsi"/>
        </w:rPr>
        <w:t>, especially so when advocated claim better cost effectiveness of OBH due to involuntary treatment completion rates (</w:t>
      </w:r>
      <w:proofErr w:type="spellStart"/>
      <w:r w:rsidR="00717BB9">
        <w:rPr>
          <w:rFonts w:cstheme="minorHAnsi"/>
        </w:rPr>
        <w:t>Gass</w:t>
      </w:r>
      <w:proofErr w:type="spellEnd"/>
      <w:r w:rsidR="00717BB9">
        <w:rPr>
          <w:rFonts w:cstheme="minorHAnsi"/>
        </w:rPr>
        <w:t xml:space="preserve"> et al., 2019)</w:t>
      </w:r>
      <w:r w:rsidR="00EC355C">
        <w:rPr>
          <w:rFonts w:cstheme="minorHAnsi"/>
        </w:rPr>
        <w:t xml:space="preserve">. </w:t>
      </w:r>
      <w:r w:rsidR="004106BD">
        <w:rPr>
          <w:rFonts w:cstheme="minorHAnsi"/>
        </w:rPr>
        <w:t xml:space="preserve">Further, </w:t>
      </w:r>
      <w:r w:rsidR="008F46EB">
        <w:rPr>
          <w:rFonts w:cstheme="minorHAnsi"/>
        </w:rPr>
        <w:t xml:space="preserve">our </w:t>
      </w:r>
      <w:r w:rsidR="004106BD">
        <w:rPr>
          <w:rFonts w:cstheme="minorHAnsi"/>
        </w:rPr>
        <w:t xml:space="preserve">results </w:t>
      </w:r>
      <w:commentRangeStart w:id="199"/>
      <w:r w:rsidR="004106BD">
        <w:rPr>
          <w:rFonts w:cstheme="minorHAnsi"/>
        </w:rPr>
        <w:t xml:space="preserve">showed small percentages </w:t>
      </w:r>
      <w:commentRangeEnd w:id="199"/>
      <w:r w:rsidR="00717BB9">
        <w:rPr>
          <w:rStyle w:val="CommentReference"/>
          <w:rFonts w:asciiTheme="minorHAnsi" w:eastAsiaTheme="minorHAnsi" w:hAnsiTheme="minorHAnsi" w:cstheme="minorBidi"/>
          <w:lang w:val="en-US"/>
        </w:rPr>
        <w:commentReference w:id="199"/>
      </w:r>
      <w:r w:rsidR="004106BD">
        <w:rPr>
          <w:rFonts w:cstheme="minorHAnsi"/>
        </w:rPr>
        <w:t>of youth returning home</w:t>
      </w:r>
      <w:r w:rsidR="009A4BDF">
        <w:rPr>
          <w:rFonts w:cstheme="minorHAnsi"/>
        </w:rPr>
        <w:t>, similar to that of other WT research</w:t>
      </w:r>
      <w:r w:rsidR="00717BB9">
        <w:rPr>
          <w:rFonts w:cstheme="minorHAnsi"/>
        </w:rPr>
        <w:t xml:space="preserve"> and i</w:t>
      </w:r>
      <w:r w:rsidR="004106BD">
        <w:rPr>
          <w:rFonts w:cstheme="minorHAnsi"/>
        </w:rPr>
        <w:t xml:space="preserve">n light of claims of effective </w:t>
      </w:r>
      <w:r w:rsidR="004106BD">
        <w:rPr>
          <w:rFonts w:cstheme="minorHAnsi"/>
        </w:rPr>
        <w:lastRenderedPageBreak/>
        <w:t>treatment (DeMille et al., 2018).</w:t>
      </w:r>
      <w:r w:rsidR="009A4BDF">
        <w:rPr>
          <w:rFonts w:cstheme="minorHAnsi"/>
        </w:rPr>
        <w:t xml:space="preserve"> </w:t>
      </w:r>
      <w:r w:rsidR="003A6D50">
        <w:rPr>
          <w:rFonts w:cstheme="minorHAnsi"/>
        </w:rPr>
        <w:t>T</w:t>
      </w:r>
      <w:r w:rsidR="009A4BDF">
        <w:rPr>
          <w:rFonts w:cstheme="minorHAnsi"/>
        </w:rPr>
        <w:t xml:space="preserve">his </w:t>
      </w:r>
      <w:r w:rsidR="003A6D50">
        <w:rPr>
          <w:rFonts w:cstheme="minorHAnsi"/>
        </w:rPr>
        <w:t xml:space="preserve">apparent </w:t>
      </w:r>
      <w:r w:rsidR="009A4BDF">
        <w:rPr>
          <w:rFonts w:cstheme="minorHAnsi"/>
        </w:rPr>
        <w:t xml:space="preserve">contradiction </w:t>
      </w:r>
      <w:r w:rsidR="003A6D50">
        <w:rPr>
          <w:rFonts w:cstheme="minorHAnsi"/>
        </w:rPr>
        <w:t>needs further unpacking as WT is an intensive out-of-home practice claimed as a ‘last resort’ for parents. It seems only common-sense that if WT produces such significant outcomes, that a return home would be in order????</w:t>
      </w:r>
    </w:p>
    <w:p w14:paraId="4B1AB7AC" w14:textId="5B05230A" w:rsidR="00CC0EC3" w:rsidRDefault="00CC0EC3" w:rsidP="00785828">
      <w:pPr>
        <w:spacing w:line="480" w:lineRule="auto"/>
        <w:rPr>
          <w:rFonts w:cstheme="minorHAnsi"/>
        </w:rPr>
      </w:pPr>
    </w:p>
    <w:p w14:paraId="3592ED2E" w14:textId="77777777" w:rsidR="00F24176" w:rsidRPr="008C0006" w:rsidRDefault="00F24176" w:rsidP="00785828">
      <w:pPr>
        <w:spacing w:line="480" w:lineRule="auto"/>
        <w:rPr>
          <w:rFonts w:cstheme="minorHAnsi"/>
        </w:rPr>
      </w:pPr>
    </w:p>
    <w:p w14:paraId="357882B2" w14:textId="19D2E813" w:rsidR="00252D23" w:rsidRDefault="00252D23" w:rsidP="00785828">
      <w:pPr>
        <w:spacing w:line="480" w:lineRule="auto"/>
        <w:rPr>
          <w:rFonts w:cstheme="minorHAnsi"/>
        </w:rPr>
      </w:pPr>
      <w:r>
        <w:rPr>
          <w:rFonts w:cstheme="minorHAnsi"/>
        </w:rPr>
        <w:t xml:space="preserve">Randomness of findings </w:t>
      </w:r>
    </w:p>
    <w:p w14:paraId="4B1DF01A" w14:textId="5690EF0F" w:rsidR="00252D23" w:rsidRDefault="00252D23" w:rsidP="00785828">
      <w:pPr>
        <w:spacing w:line="480" w:lineRule="auto"/>
        <w:rPr>
          <w:rFonts w:cstheme="minorHAnsi"/>
        </w:rPr>
      </w:pPr>
    </w:p>
    <w:p w14:paraId="112FF595" w14:textId="1EF1C4E3" w:rsidR="00252D23" w:rsidRDefault="00252D23" w:rsidP="00785828">
      <w:pPr>
        <w:spacing w:line="480" w:lineRule="auto"/>
        <w:rPr>
          <w:rFonts w:cstheme="minorHAnsi"/>
        </w:rPr>
      </w:pPr>
      <w:r>
        <w:rPr>
          <w:rFonts w:cstheme="minorHAnsi"/>
        </w:rPr>
        <w:t xml:space="preserve">Will: </w:t>
      </w:r>
      <w:r w:rsidR="00690C85">
        <w:rPr>
          <w:rFonts w:cstheme="minorHAnsi"/>
        </w:rPr>
        <w:t>Study showed randomness across models suggesting we don’t really know about voluntary or transport effects…</w:t>
      </w:r>
      <w:r>
        <w:rPr>
          <w:rFonts w:cstheme="minorHAnsi"/>
        </w:rPr>
        <w:t>clinical outcomes are often random too</w:t>
      </w:r>
      <w:r w:rsidR="00690C85">
        <w:rPr>
          <w:rFonts w:cstheme="minorHAnsi"/>
        </w:rPr>
        <w:t>, as you were saying..</w:t>
      </w:r>
      <w:r>
        <w:rPr>
          <w:rFonts w:cstheme="minorHAnsi"/>
        </w:rPr>
        <w:t xml:space="preserve">. </w:t>
      </w:r>
      <w:r w:rsidR="00690C85">
        <w:rPr>
          <w:rFonts w:cstheme="minorHAnsi"/>
        </w:rPr>
        <w:t>C</w:t>
      </w:r>
      <w:r>
        <w:rPr>
          <w:rFonts w:cstheme="minorHAnsi"/>
        </w:rPr>
        <w:t xml:space="preserve">an </w:t>
      </w:r>
      <w:r w:rsidR="00690C85">
        <w:rPr>
          <w:rFonts w:cstheme="minorHAnsi"/>
        </w:rPr>
        <w:t xml:space="preserve">you </w:t>
      </w:r>
      <w:r>
        <w:rPr>
          <w:rFonts w:cstheme="minorHAnsi"/>
        </w:rPr>
        <w:t>tackle this discussion with the therapy literature?</w:t>
      </w:r>
      <w:r w:rsidR="00690C85">
        <w:rPr>
          <w:rFonts w:cstheme="minorHAnsi"/>
        </w:rPr>
        <w:t xml:space="preserve"> A brief ‘discussion’ of </w:t>
      </w:r>
      <w:commentRangeStart w:id="200"/>
      <w:commentRangeStart w:id="201"/>
      <w:r w:rsidR="00690C85">
        <w:rPr>
          <w:rFonts w:cstheme="minorHAnsi"/>
        </w:rPr>
        <w:t>randomness</w:t>
      </w:r>
      <w:commentRangeEnd w:id="200"/>
      <w:r w:rsidR="000F22E1">
        <w:rPr>
          <w:rStyle w:val="CommentReference"/>
          <w:rFonts w:asciiTheme="minorHAnsi" w:eastAsiaTheme="minorHAnsi" w:hAnsiTheme="minorHAnsi" w:cstheme="minorBidi"/>
          <w:lang w:val="en-US"/>
        </w:rPr>
        <w:commentReference w:id="200"/>
      </w:r>
      <w:commentRangeEnd w:id="201"/>
      <w:r w:rsidR="00F54128">
        <w:rPr>
          <w:rStyle w:val="CommentReference"/>
          <w:rFonts w:asciiTheme="minorHAnsi" w:eastAsiaTheme="minorHAnsi" w:hAnsiTheme="minorHAnsi" w:cstheme="minorBidi"/>
          <w:lang w:val="en-US"/>
        </w:rPr>
        <w:commentReference w:id="201"/>
      </w:r>
      <w:r w:rsidR="00690C85">
        <w:rPr>
          <w:rFonts w:cstheme="minorHAnsi"/>
        </w:rPr>
        <w:t>?</w:t>
      </w:r>
    </w:p>
    <w:p w14:paraId="77991DD7" w14:textId="77777777" w:rsidR="00252D23" w:rsidRDefault="00252D23" w:rsidP="00785828">
      <w:pPr>
        <w:spacing w:line="480" w:lineRule="auto"/>
        <w:rPr>
          <w:rFonts w:cstheme="minorHAnsi"/>
        </w:rPr>
      </w:pPr>
    </w:p>
    <w:p w14:paraId="59712155" w14:textId="77777777" w:rsidR="00CC0EC3" w:rsidRPr="009E0409" w:rsidRDefault="00CC0EC3" w:rsidP="00785828">
      <w:pPr>
        <w:spacing w:line="480" w:lineRule="auto"/>
        <w:rPr>
          <w:rFonts w:cstheme="minorHAnsi"/>
          <w:b/>
        </w:rPr>
      </w:pPr>
      <w:r w:rsidRPr="009E0409">
        <w:rPr>
          <w:rFonts w:cstheme="minorHAnsi"/>
          <w:b/>
        </w:rPr>
        <w:t>Conclusion</w:t>
      </w:r>
    </w:p>
    <w:p w14:paraId="1D15F4F5" w14:textId="671F1A67" w:rsidR="00CC0EC3" w:rsidRDefault="00252D23" w:rsidP="00785828">
      <w:pPr>
        <w:spacing w:line="480" w:lineRule="auto"/>
        <w:rPr>
          <w:rFonts w:cstheme="minorHAnsi"/>
        </w:rPr>
      </w:pPr>
      <w:r w:rsidRPr="008C0006">
        <w:rPr>
          <w:rFonts w:cstheme="minorHAnsi"/>
        </w:rPr>
        <w:t xml:space="preserve">We raise the questions regarding the ethics of practice and </w:t>
      </w:r>
      <w:r>
        <w:rPr>
          <w:rFonts w:cstheme="minorHAnsi"/>
        </w:rPr>
        <w:t xml:space="preserve">related </w:t>
      </w:r>
      <w:r w:rsidRPr="00746FF3">
        <w:rPr>
          <w:rFonts w:cstheme="minorHAnsi"/>
        </w:rPr>
        <w:t xml:space="preserve">research </w:t>
      </w:r>
      <w:r>
        <w:rPr>
          <w:rFonts w:cstheme="minorHAnsi"/>
        </w:rPr>
        <w:t xml:space="preserve">findings </w:t>
      </w:r>
      <w:r w:rsidRPr="00746FF3">
        <w:rPr>
          <w:rFonts w:cstheme="minorHAnsi"/>
        </w:rPr>
        <w:t xml:space="preserve">with adolescents </w:t>
      </w:r>
      <w:r>
        <w:rPr>
          <w:rFonts w:cstheme="minorHAnsi"/>
        </w:rPr>
        <w:t xml:space="preserve">placed </w:t>
      </w:r>
      <w:r w:rsidRPr="00746FF3">
        <w:rPr>
          <w:rFonts w:cstheme="minorHAnsi"/>
        </w:rPr>
        <w:t xml:space="preserve">in WT; a vulnerable population made increasingly vulnerable through their loss of autonomy and choice </w:t>
      </w:r>
      <w:r>
        <w:rPr>
          <w:rFonts w:cstheme="minorHAnsi"/>
        </w:rPr>
        <w:t>from</w:t>
      </w:r>
      <w:r w:rsidRPr="00746FF3">
        <w:rPr>
          <w:rFonts w:cstheme="minorHAnsi"/>
        </w:rPr>
        <w:t xml:space="preserve"> being placed in treatment against their will, and potentially through the use of physical </w:t>
      </w:r>
      <w:r>
        <w:rPr>
          <w:rFonts w:cstheme="minorHAnsi"/>
        </w:rPr>
        <w:t>force</w:t>
      </w:r>
      <w:r w:rsidRPr="00746FF3">
        <w:rPr>
          <w:rFonts w:cstheme="minorHAnsi"/>
        </w:rPr>
        <w:t xml:space="preserve"> by transport services </w:t>
      </w:r>
      <w:r>
        <w:rPr>
          <w:rFonts w:cstheme="minorHAnsi"/>
        </w:rPr>
        <w:t xml:space="preserve">as described by </w:t>
      </w:r>
      <w:r w:rsidRPr="00746FF3">
        <w:rPr>
          <w:rFonts w:cstheme="minorHAnsi"/>
        </w:rPr>
        <w:t>Tucker et al.</w:t>
      </w:r>
      <w:r>
        <w:rPr>
          <w:rFonts w:cstheme="minorHAnsi"/>
        </w:rPr>
        <w:t xml:space="preserve"> (</w:t>
      </w:r>
      <w:r w:rsidRPr="00746FF3">
        <w:rPr>
          <w:rFonts w:cstheme="minorHAnsi"/>
        </w:rPr>
        <w:t xml:space="preserve">2015). These youth are then dependent on the integrity of the service providers to care for </w:t>
      </w:r>
      <w:r w:rsidRPr="00BC3FD6">
        <w:rPr>
          <w:rFonts w:cstheme="minorHAnsi"/>
        </w:rPr>
        <w:t xml:space="preserve">them </w:t>
      </w:r>
      <w:r w:rsidRPr="008C0006">
        <w:rPr>
          <w:rFonts w:cstheme="minorHAnsi"/>
        </w:rPr>
        <w:t>in a manner that prevents maltreatment</w:t>
      </w:r>
      <w:r>
        <w:rPr>
          <w:rFonts w:cstheme="minorHAnsi"/>
        </w:rPr>
        <w:t xml:space="preserve"> (de </w:t>
      </w:r>
      <w:proofErr w:type="spellStart"/>
      <w:r>
        <w:rPr>
          <w:rFonts w:cstheme="minorHAnsi"/>
        </w:rPr>
        <w:t>Valk</w:t>
      </w:r>
      <w:proofErr w:type="spellEnd"/>
      <w:r>
        <w:rPr>
          <w:rFonts w:cstheme="minorHAnsi"/>
        </w:rPr>
        <w:t xml:space="preserve">, Kuiper,  van der Helm, Maas, &amp; </w:t>
      </w:r>
      <w:proofErr w:type="spellStart"/>
      <w:r>
        <w:rPr>
          <w:rFonts w:cstheme="minorHAnsi"/>
        </w:rPr>
        <w:t>Stams</w:t>
      </w:r>
      <w:proofErr w:type="spellEnd"/>
      <w:r>
        <w:rPr>
          <w:rFonts w:cstheme="minorHAnsi"/>
        </w:rPr>
        <w:t xml:space="preserve">, 2016), </w:t>
      </w:r>
      <w:r w:rsidRPr="008C0006">
        <w:rPr>
          <w:rFonts w:cstheme="minorHAnsi"/>
        </w:rPr>
        <w:t xml:space="preserve"> </w:t>
      </w:r>
      <w:r>
        <w:rPr>
          <w:rFonts w:cstheme="minorHAnsi"/>
        </w:rPr>
        <w:t xml:space="preserve">protects </w:t>
      </w:r>
      <w:r w:rsidRPr="008C0006">
        <w:rPr>
          <w:rFonts w:cstheme="minorHAnsi"/>
        </w:rPr>
        <w:t>the core values of a profession (Mattingly, 1995)</w:t>
      </w:r>
      <w:r>
        <w:rPr>
          <w:rFonts w:cstheme="minorHAnsi"/>
        </w:rPr>
        <w:t>, and ideally sees children reunited with their families (REF)</w:t>
      </w:r>
      <w:r w:rsidRPr="008C0006">
        <w:rPr>
          <w:rFonts w:cstheme="minorHAnsi"/>
        </w:rPr>
        <w:t>. We do not assume that youth in WT are protected from maltreatment simply because governmental regulations or accrediting bodies have a planned system of policies and measures to ensure safety for clients (</w:t>
      </w:r>
      <w:r>
        <w:rPr>
          <w:rFonts w:cstheme="minorHAnsi"/>
        </w:rPr>
        <w:t>Klein, 2007</w:t>
      </w:r>
      <w:r w:rsidR="00665C0D">
        <w:rPr>
          <w:rFonts w:cstheme="minorHAnsi"/>
        </w:rPr>
        <w:t xml:space="preserve">; </w:t>
      </w:r>
      <w:r w:rsidR="00665C0D" w:rsidRPr="006D6DF7">
        <w:t>Whittaker</w:t>
      </w:r>
      <w:r w:rsidR="00665C0D">
        <w:t xml:space="preserve"> et al., 2016</w:t>
      </w:r>
      <w:r w:rsidRPr="00CC0EC3">
        <w:rPr>
          <w:rFonts w:cstheme="minorHAnsi"/>
        </w:rPr>
        <w:t xml:space="preserve">). </w:t>
      </w:r>
      <w:r w:rsidR="00665C0D">
        <w:rPr>
          <w:rFonts w:cstheme="minorHAnsi"/>
        </w:rPr>
        <w:t>WT p</w:t>
      </w:r>
      <w:r>
        <w:rPr>
          <w:rFonts w:cstheme="minorHAnsi"/>
        </w:rPr>
        <w:t xml:space="preserve">rogram </w:t>
      </w:r>
      <w:r>
        <w:rPr>
          <w:rFonts w:cstheme="minorHAnsi"/>
        </w:rPr>
        <w:lastRenderedPageBreak/>
        <w:t xml:space="preserve">responsibility is to the families that contracted them—to provide </w:t>
      </w:r>
      <w:r w:rsidR="00872A01">
        <w:rPr>
          <w:rFonts w:cstheme="minorHAnsi"/>
        </w:rPr>
        <w:t xml:space="preserve">safe ethical </w:t>
      </w:r>
      <w:r>
        <w:rPr>
          <w:rFonts w:cstheme="minorHAnsi"/>
        </w:rPr>
        <w:t>treatment services to their children so they can, ideally, return home.</w:t>
      </w:r>
    </w:p>
    <w:p w14:paraId="0472FEF7" w14:textId="77777777" w:rsidR="00252D23" w:rsidRDefault="00252D23" w:rsidP="00785828">
      <w:pPr>
        <w:spacing w:line="480" w:lineRule="auto"/>
        <w:rPr>
          <w:rFonts w:cstheme="minorHAnsi"/>
        </w:rPr>
      </w:pPr>
    </w:p>
    <w:p w14:paraId="42A0882E" w14:textId="2F44C766" w:rsidR="00DF109A" w:rsidRPr="008C0006" w:rsidRDefault="00873F3C" w:rsidP="00785828">
      <w:pPr>
        <w:spacing w:line="480" w:lineRule="auto"/>
        <w:rPr>
          <w:rFonts w:cstheme="minorHAnsi"/>
        </w:rPr>
      </w:pPr>
      <w:r w:rsidRPr="00CC0EC3">
        <w:rPr>
          <w:rFonts w:cstheme="minorHAnsi"/>
        </w:rPr>
        <w:t>It is “the organized and systematic articulation of child and youth care values and their application to the issues encountered in practice” that protects clients from harm; “doing ethics” is an active process (Mattingly, 1995, p</w:t>
      </w:r>
      <w:r w:rsidR="004917E2" w:rsidRPr="00CC0EC3">
        <w:rPr>
          <w:rFonts w:cstheme="minorHAnsi"/>
        </w:rPr>
        <w:t>.</w:t>
      </w:r>
      <w:r w:rsidRPr="00CC0EC3">
        <w:rPr>
          <w:rFonts w:cstheme="minorHAnsi"/>
        </w:rPr>
        <w:t xml:space="preserve"> 380)</w:t>
      </w:r>
      <w:r w:rsidR="005658BC" w:rsidRPr="00CC0EC3">
        <w:rPr>
          <w:rFonts w:cstheme="minorHAnsi"/>
        </w:rPr>
        <w:t xml:space="preserve"> and a process</w:t>
      </w:r>
      <w:r w:rsidRPr="00CC0EC3">
        <w:rPr>
          <w:rFonts w:cstheme="minorHAnsi"/>
        </w:rPr>
        <w:t xml:space="preserve"> that involves practitioners, policy makers, </w:t>
      </w:r>
      <w:r w:rsidR="005658BC" w:rsidRPr="00CC0EC3">
        <w:rPr>
          <w:rFonts w:cstheme="minorHAnsi"/>
        </w:rPr>
        <w:t>advocates,</w:t>
      </w:r>
      <w:r w:rsidRPr="00CC0EC3">
        <w:rPr>
          <w:rFonts w:cstheme="minorHAnsi"/>
        </w:rPr>
        <w:t xml:space="preserve"> researchers</w:t>
      </w:r>
      <w:r w:rsidR="005658BC" w:rsidRPr="00CC0EC3">
        <w:rPr>
          <w:rFonts w:cstheme="minorHAnsi"/>
        </w:rPr>
        <w:t>, and the clients and families themselves</w:t>
      </w:r>
      <w:r w:rsidRPr="00CC0EC3">
        <w:rPr>
          <w:rFonts w:cstheme="minorHAnsi"/>
        </w:rPr>
        <w:t>. O</w:t>
      </w:r>
      <w:r w:rsidR="004917E2" w:rsidRPr="00CC0EC3">
        <w:rPr>
          <w:rFonts w:cstheme="minorHAnsi"/>
        </w:rPr>
        <w:t>f</w:t>
      </w:r>
      <w:r w:rsidRPr="00CC0EC3">
        <w:rPr>
          <w:rFonts w:cstheme="minorHAnsi"/>
        </w:rPr>
        <w:t xml:space="preserve"> the issues discussed in this paper, it may be a challenge to advocates and practitioners</w:t>
      </w:r>
      <w:r w:rsidR="007A6828">
        <w:rPr>
          <w:rFonts w:cstheme="minorHAnsi"/>
        </w:rPr>
        <w:t xml:space="preserve"> of</w:t>
      </w:r>
      <w:r w:rsidRPr="00CC0EC3">
        <w:rPr>
          <w:rFonts w:cstheme="minorHAnsi"/>
        </w:rPr>
        <w:t xml:space="preserve"> WT </w:t>
      </w:r>
      <w:r w:rsidR="005658BC" w:rsidRPr="00CC0EC3">
        <w:rPr>
          <w:rFonts w:cstheme="minorHAnsi"/>
        </w:rPr>
        <w:t xml:space="preserve">to hear or </w:t>
      </w:r>
      <w:r w:rsidR="007A6828">
        <w:rPr>
          <w:rFonts w:cstheme="minorHAnsi"/>
        </w:rPr>
        <w:t>accept</w:t>
      </w:r>
      <w:r w:rsidR="007A6828" w:rsidRPr="00CC0EC3">
        <w:rPr>
          <w:rFonts w:cstheme="minorHAnsi"/>
        </w:rPr>
        <w:t xml:space="preserve"> </w:t>
      </w:r>
      <w:r w:rsidR="005658BC" w:rsidRPr="00CC0EC3">
        <w:rPr>
          <w:rFonts w:cstheme="minorHAnsi"/>
        </w:rPr>
        <w:t>alternative views on ethical practice. These views may cause discomfort for those who hold them; doing ethics</w:t>
      </w:r>
      <w:r w:rsidR="00252D23">
        <w:rPr>
          <w:rFonts w:cstheme="minorHAnsi"/>
        </w:rPr>
        <w:t xml:space="preserve">, </w:t>
      </w:r>
      <w:r w:rsidR="00B50DD3">
        <w:rPr>
          <w:rFonts w:cstheme="minorHAnsi"/>
        </w:rPr>
        <w:t>including</w:t>
      </w:r>
      <w:r w:rsidR="00252D23">
        <w:rPr>
          <w:rFonts w:cstheme="minorHAnsi"/>
        </w:rPr>
        <w:t xml:space="preserve"> as </w:t>
      </w:r>
      <w:r w:rsidR="00B50DD3">
        <w:rPr>
          <w:rFonts w:cstheme="minorHAnsi"/>
        </w:rPr>
        <w:t>researchers with vulnerable populations</w:t>
      </w:r>
      <w:r w:rsidR="005658BC" w:rsidRPr="00CC0EC3">
        <w:rPr>
          <w:rFonts w:cstheme="minorHAnsi"/>
        </w:rPr>
        <w:t xml:space="preserve"> </w:t>
      </w:r>
      <w:r w:rsidR="00B50DD3">
        <w:rPr>
          <w:rFonts w:cstheme="minorHAnsi"/>
        </w:rPr>
        <w:t>is called for (</w:t>
      </w:r>
      <w:r w:rsidR="00B50DD3" w:rsidRPr="00BC3FD6">
        <w:rPr>
          <w:rFonts w:cstheme="minorHAnsi"/>
          <w:color w:val="000000" w:themeColor="text1"/>
          <w:shd w:val="clear" w:color="auto" w:fill="FFFFFF"/>
        </w:rPr>
        <w:t>Graham, Powell, &amp; Taylor</w:t>
      </w:r>
      <w:r w:rsidR="00B50DD3">
        <w:rPr>
          <w:rFonts w:cstheme="minorHAnsi"/>
          <w:color w:val="000000" w:themeColor="text1"/>
          <w:shd w:val="clear" w:color="auto" w:fill="FFFFFF"/>
        </w:rPr>
        <w:t xml:space="preserve">, </w:t>
      </w:r>
      <w:r w:rsidR="00B50DD3" w:rsidRPr="00BC3FD6">
        <w:rPr>
          <w:rFonts w:cstheme="minorHAnsi"/>
          <w:color w:val="000000" w:themeColor="text1"/>
          <w:shd w:val="clear" w:color="auto" w:fill="FFFFFF"/>
        </w:rPr>
        <w:t>2015)</w:t>
      </w:r>
      <w:r w:rsidR="00B50DD3">
        <w:rPr>
          <w:rFonts w:cstheme="minorHAnsi"/>
          <w:color w:val="000000" w:themeColor="text1"/>
          <w:shd w:val="clear" w:color="auto" w:fill="FFFFFF"/>
        </w:rPr>
        <w:t xml:space="preserve"> and may </w:t>
      </w:r>
      <w:r w:rsidR="005658BC" w:rsidRPr="00CC0EC3">
        <w:rPr>
          <w:rFonts w:cstheme="minorHAnsi"/>
        </w:rPr>
        <w:t xml:space="preserve">confront pre-existing beliefs and practices </w:t>
      </w:r>
      <w:r w:rsidR="00DA0F63" w:rsidRPr="008C0006">
        <w:rPr>
          <w:rFonts w:cstheme="minorHAnsi"/>
        </w:rPr>
        <w:t>with the ultimate mandate to ensure WT is not doing</w:t>
      </w:r>
      <w:r w:rsidR="005658BC" w:rsidRPr="008C0006">
        <w:rPr>
          <w:rFonts w:cstheme="minorHAnsi"/>
        </w:rPr>
        <w:t xml:space="preserve"> har</w:t>
      </w:r>
      <w:r w:rsidR="00B50DD3">
        <w:rPr>
          <w:rFonts w:cstheme="minorHAnsi"/>
        </w:rPr>
        <w:t xml:space="preserve">m. </w:t>
      </w:r>
    </w:p>
    <w:p w14:paraId="6F3EEB53" w14:textId="656097F0" w:rsidR="00DF109A" w:rsidRPr="008C0006" w:rsidRDefault="00DF109A" w:rsidP="00785828">
      <w:pPr>
        <w:spacing w:line="480" w:lineRule="auto"/>
        <w:rPr>
          <w:rFonts w:cstheme="minorHAnsi"/>
        </w:rPr>
      </w:pPr>
    </w:p>
    <w:p w14:paraId="2ADD00E4" w14:textId="77777777" w:rsidR="00524B48" w:rsidRPr="00BC3FD6" w:rsidRDefault="00524B48" w:rsidP="00785828">
      <w:pPr>
        <w:spacing w:line="480" w:lineRule="auto"/>
        <w:rPr>
          <w:rFonts w:cstheme="minorHAnsi"/>
        </w:rPr>
      </w:pPr>
    </w:p>
    <w:p w14:paraId="27CFBDAD" w14:textId="67AC61AC" w:rsidR="00DF109A" w:rsidRPr="00BC3FD6" w:rsidRDefault="00DF109A" w:rsidP="00785828">
      <w:pPr>
        <w:spacing w:line="480" w:lineRule="auto"/>
        <w:rPr>
          <w:rFonts w:cstheme="minorHAnsi"/>
        </w:rPr>
      </w:pPr>
      <w:r w:rsidRPr="00BC3FD6">
        <w:rPr>
          <w:rFonts w:cstheme="minorHAnsi"/>
        </w:rPr>
        <w:br w:type="page"/>
      </w:r>
    </w:p>
    <w:p w14:paraId="5B2BFCCB" w14:textId="77777777" w:rsidR="00DF109A" w:rsidRPr="00BC3FD6" w:rsidRDefault="00DF109A" w:rsidP="00785828">
      <w:pPr>
        <w:spacing w:line="480" w:lineRule="auto"/>
        <w:rPr>
          <w:rFonts w:cstheme="minorHAnsi"/>
        </w:rPr>
      </w:pPr>
    </w:p>
    <w:p w14:paraId="504D1FCF" w14:textId="3544A7DC" w:rsidR="007C016E" w:rsidRPr="00BC3FD6" w:rsidRDefault="007C016E" w:rsidP="00785828">
      <w:pPr>
        <w:spacing w:line="480" w:lineRule="auto"/>
        <w:rPr>
          <w:rFonts w:cstheme="minorHAnsi"/>
          <w:b/>
        </w:rPr>
      </w:pPr>
      <w:r w:rsidRPr="00BC3FD6">
        <w:rPr>
          <w:rFonts w:cstheme="minorHAnsi"/>
          <w:b/>
        </w:rPr>
        <w:t>References</w:t>
      </w:r>
    </w:p>
    <w:p w14:paraId="25E88528" w14:textId="416D9EE5" w:rsidR="007C016E" w:rsidRPr="00BC3FD6" w:rsidRDefault="007C016E" w:rsidP="00785828">
      <w:pPr>
        <w:spacing w:line="480" w:lineRule="auto"/>
        <w:rPr>
          <w:rFonts w:cstheme="minorHAnsi"/>
        </w:rPr>
      </w:pPr>
    </w:p>
    <w:p w14:paraId="2575A15E" w14:textId="00989F84" w:rsidR="003302F3" w:rsidRPr="00BC3FD6" w:rsidRDefault="003302F3" w:rsidP="00785828">
      <w:pPr>
        <w:spacing w:line="480" w:lineRule="auto"/>
        <w:rPr>
          <w:rFonts w:cstheme="minorHAnsi"/>
          <w:color w:val="222222"/>
        </w:rPr>
      </w:pPr>
      <w:proofErr w:type="spellStart"/>
      <w:r w:rsidRPr="00BC3FD6">
        <w:rPr>
          <w:rFonts w:cstheme="minorHAnsi"/>
          <w:color w:val="222222"/>
        </w:rPr>
        <w:t>Bettmann</w:t>
      </w:r>
      <w:proofErr w:type="spellEnd"/>
      <w:r w:rsidRPr="00BC3FD6">
        <w:rPr>
          <w:rFonts w:cstheme="minorHAnsi"/>
          <w:color w:val="222222"/>
        </w:rPr>
        <w:t xml:space="preserve">, J. E., &amp; </w:t>
      </w:r>
      <w:proofErr w:type="spellStart"/>
      <w:r w:rsidRPr="00BC3FD6">
        <w:rPr>
          <w:rFonts w:cstheme="minorHAnsi"/>
          <w:color w:val="222222"/>
        </w:rPr>
        <w:t>Jasperson</w:t>
      </w:r>
      <w:proofErr w:type="spellEnd"/>
      <w:r w:rsidRPr="00BC3FD6">
        <w:rPr>
          <w:rFonts w:cstheme="minorHAnsi"/>
          <w:color w:val="222222"/>
        </w:rPr>
        <w:t xml:space="preserve">, R. A. (2009). Adolescents in residential and inpatient treatment: A review of the outcome literature. </w:t>
      </w:r>
      <w:r w:rsidRPr="00BC3FD6">
        <w:rPr>
          <w:rFonts w:cstheme="minorHAnsi"/>
          <w:i/>
          <w:iCs/>
          <w:color w:val="222222"/>
        </w:rPr>
        <w:t>Child &amp; Youth Care Forum</w:t>
      </w:r>
      <w:r w:rsidRPr="00BC3FD6">
        <w:rPr>
          <w:rFonts w:cstheme="minorHAnsi"/>
          <w:color w:val="222222"/>
        </w:rPr>
        <w:t xml:space="preserve">, </w:t>
      </w:r>
      <w:r w:rsidRPr="00BC3FD6">
        <w:rPr>
          <w:rFonts w:cstheme="minorHAnsi"/>
          <w:i/>
          <w:color w:val="222222"/>
        </w:rPr>
        <w:t>38</w:t>
      </w:r>
      <w:r w:rsidRPr="00BC3FD6">
        <w:rPr>
          <w:rFonts w:cstheme="minorHAnsi"/>
          <w:color w:val="222222"/>
        </w:rPr>
        <w:t>(4), 161-183.</w:t>
      </w:r>
      <w:r w:rsidR="00A44A38" w:rsidRPr="00BC3FD6">
        <w:rPr>
          <w:rStyle w:val="bibliographic-informationvalue1"/>
          <w:rFonts w:cstheme="minorHAnsi"/>
          <w:lang w:val="en-GB"/>
        </w:rPr>
        <w:t xml:space="preserve"> </w:t>
      </w:r>
      <w:r w:rsidRPr="00BC3FD6">
        <w:rPr>
          <w:rStyle w:val="bibliographic-informationvalue1"/>
          <w:rFonts w:cstheme="minorHAnsi"/>
          <w:lang w:val="en-GB"/>
        </w:rPr>
        <w:t>doi.org/10.1007/s10566-009-9073-y</w:t>
      </w:r>
    </w:p>
    <w:p w14:paraId="7DE8C509" w14:textId="77777777" w:rsidR="003302F3" w:rsidRPr="00BC3FD6" w:rsidRDefault="003302F3" w:rsidP="00785828">
      <w:pPr>
        <w:spacing w:line="480" w:lineRule="auto"/>
        <w:rPr>
          <w:rFonts w:cstheme="minorHAnsi"/>
        </w:rPr>
      </w:pPr>
    </w:p>
    <w:p w14:paraId="3EFBFE28" w14:textId="5F1D6F7B" w:rsidR="003302F3" w:rsidRDefault="003302F3" w:rsidP="00785828">
      <w:pPr>
        <w:spacing w:line="480" w:lineRule="auto"/>
        <w:rPr>
          <w:rStyle w:val="Hyperlink"/>
          <w:rFonts w:cstheme="minorHAnsi"/>
          <w:color w:val="000000" w:themeColor="text1"/>
          <w:u w:val="none"/>
          <w:lang w:val="en-GB"/>
        </w:rPr>
      </w:pPr>
      <w:proofErr w:type="spellStart"/>
      <w:r w:rsidRPr="00BC3FD6">
        <w:rPr>
          <w:rFonts w:cstheme="minorHAnsi"/>
          <w:color w:val="222222"/>
        </w:rPr>
        <w:t>Bettmann</w:t>
      </w:r>
      <w:proofErr w:type="spellEnd"/>
      <w:r w:rsidRPr="00BC3FD6">
        <w:rPr>
          <w:rFonts w:cstheme="minorHAnsi"/>
          <w:color w:val="222222"/>
        </w:rPr>
        <w:t xml:space="preserve">, J. E., &amp; Tucker, A. R. (2011). Shifts in attachment relationships: A study of adolescents in wilderness treatment. </w:t>
      </w:r>
      <w:r w:rsidRPr="00BC3FD6">
        <w:rPr>
          <w:rFonts w:cstheme="minorHAnsi"/>
          <w:i/>
          <w:iCs/>
          <w:color w:val="222222"/>
        </w:rPr>
        <w:t>Child &amp; Youth Care Forum</w:t>
      </w:r>
      <w:r w:rsidRPr="00BC3FD6">
        <w:rPr>
          <w:rFonts w:cstheme="minorHAnsi"/>
          <w:color w:val="222222"/>
        </w:rPr>
        <w:t xml:space="preserve">, </w:t>
      </w:r>
      <w:r w:rsidRPr="00BC3FD6">
        <w:rPr>
          <w:rFonts w:cstheme="minorHAnsi"/>
          <w:i/>
          <w:color w:val="222222"/>
        </w:rPr>
        <w:t>40</w:t>
      </w:r>
      <w:r w:rsidRPr="00BC3FD6">
        <w:rPr>
          <w:rFonts w:cstheme="minorHAnsi"/>
          <w:color w:val="222222"/>
        </w:rPr>
        <w:t xml:space="preserve">(6), 499-519. </w:t>
      </w:r>
      <w:hyperlink r:id="rId8" w:history="1">
        <w:r w:rsidR="00827094" w:rsidRPr="00D32899">
          <w:rPr>
            <w:rStyle w:val="Hyperlink"/>
            <w:rFonts w:cstheme="minorHAnsi"/>
            <w:color w:val="000000" w:themeColor="text1"/>
            <w:u w:val="none"/>
            <w:lang w:val="en-GB"/>
          </w:rPr>
          <w:t>doi.org/10.1007/s10566-011-9146-6</w:t>
        </w:r>
      </w:hyperlink>
    </w:p>
    <w:p w14:paraId="074AB7A0" w14:textId="77777777" w:rsidR="00D765CA" w:rsidRDefault="00D765CA" w:rsidP="00785828">
      <w:pPr>
        <w:spacing w:line="480" w:lineRule="auto"/>
        <w:rPr>
          <w:rStyle w:val="Hyperlink"/>
          <w:rFonts w:cstheme="minorHAnsi"/>
          <w:color w:val="000000" w:themeColor="text1"/>
          <w:u w:val="none"/>
          <w:lang w:val="en-GB"/>
        </w:rPr>
      </w:pPr>
    </w:p>
    <w:p w14:paraId="75C580BE" w14:textId="217D4DC6" w:rsidR="00D765CA" w:rsidRPr="00D765CA" w:rsidRDefault="00D765CA" w:rsidP="00DE2D9E">
      <w:pPr>
        <w:spacing w:line="480" w:lineRule="auto"/>
      </w:pPr>
      <w:proofErr w:type="spellStart"/>
      <w:r w:rsidRPr="00DE2D9E">
        <w:t>Bettmann</w:t>
      </w:r>
      <w:proofErr w:type="spellEnd"/>
      <w:r w:rsidRPr="00DE2D9E">
        <w:t>, J. E., Russell, K. C., &amp; Parry, K. J. (2013). How substance abuse recovery skills, readiness to change and symptom reduction impact change processes in wilderness therapy participants. Journal of Child and Family Studies, 22(8), 1039-1050. doi.org/10.1007/s10826-012-9665-2</w:t>
      </w:r>
    </w:p>
    <w:p w14:paraId="099D8564" w14:textId="1BF164BF" w:rsidR="00827094" w:rsidRPr="00BC3FD6" w:rsidRDefault="00827094" w:rsidP="00785828">
      <w:pPr>
        <w:spacing w:line="480" w:lineRule="auto"/>
        <w:rPr>
          <w:rFonts w:cstheme="minorHAnsi"/>
          <w:color w:val="222222"/>
        </w:rPr>
      </w:pPr>
    </w:p>
    <w:p w14:paraId="16B2BC5F" w14:textId="7DD510DB" w:rsidR="00827094" w:rsidRPr="00BC3FD6" w:rsidRDefault="00827094" w:rsidP="00785828">
      <w:pPr>
        <w:spacing w:line="480" w:lineRule="auto"/>
        <w:rPr>
          <w:rFonts w:cstheme="minorHAnsi"/>
        </w:rPr>
      </w:pPr>
      <w:r w:rsidRPr="00BC3FD6">
        <w:rPr>
          <w:rFonts w:cstheme="minorHAnsi"/>
          <w:color w:val="222222"/>
          <w:shd w:val="clear" w:color="auto" w:fill="FFFFFF"/>
        </w:rPr>
        <w:t>Bolt, K. L. (2016). Descending from the summit: Aftercare planning for adolescents in wilderness therapy. </w:t>
      </w:r>
      <w:r w:rsidRPr="00BC3FD6">
        <w:rPr>
          <w:rFonts w:cstheme="minorHAnsi"/>
          <w:i/>
          <w:iCs/>
          <w:color w:val="222222"/>
          <w:shd w:val="clear" w:color="auto" w:fill="FFFFFF"/>
        </w:rPr>
        <w:t>Contemporary Family Therapy</w:t>
      </w:r>
      <w:r w:rsidRPr="00BC3FD6">
        <w:rPr>
          <w:rFonts w:cstheme="minorHAnsi"/>
          <w:color w:val="222222"/>
          <w:shd w:val="clear" w:color="auto" w:fill="FFFFFF"/>
        </w:rPr>
        <w:t>, </w:t>
      </w:r>
      <w:r w:rsidRPr="00BC3FD6">
        <w:rPr>
          <w:rFonts w:cstheme="minorHAnsi"/>
          <w:i/>
          <w:iCs/>
          <w:color w:val="222222"/>
          <w:shd w:val="clear" w:color="auto" w:fill="FFFFFF"/>
        </w:rPr>
        <w:t>38</w:t>
      </w:r>
      <w:r w:rsidRPr="00BC3FD6">
        <w:rPr>
          <w:rFonts w:cstheme="minorHAnsi"/>
          <w:color w:val="222222"/>
          <w:shd w:val="clear" w:color="auto" w:fill="FFFFFF"/>
        </w:rPr>
        <w:t xml:space="preserve">(1), 62-74. </w:t>
      </w:r>
      <w:r w:rsidRPr="00BC3FD6">
        <w:rPr>
          <w:rFonts w:cstheme="minorHAnsi"/>
          <w:color w:val="333333"/>
          <w:spacing w:val="4"/>
          <w:shd w:val="clear" w:color="auto" w:fill="FFFFFF"/>
        </w:rPr>
        <w:t>doi.org/10.1007/s10591-016-9375-9</w:t>
      </w:r>
    </w:p>
    <w:p w14:paraId="77DFBEFA" w14:textId="77777777" w:rsidR="003302F3" w:rsidRPr="00BC3FD6" w:rsidRDefault="003302F3" w:rsidP="00785828">
      <w:pPr>
        <w:spacing w:line="480" w:lineRule="auto"/>
        <w:rPr>
          <w:rFonts w:cstheme="minorHAnsi"/>
          <w:color w:val="222222"/>
        </w:rPr>
      </w:pPr>
    </w:p>
    <w:p w14:paraId="6C6D693C" w14:textId="33257292" w:rsidR="00813CF3" w:rsidRDefault="00813CF3" w:rsidP="00785828">
      <w:pPr>
        <w:spacing w:line="480" w:lineRule="auto"/>
        <w:rPr>
          <w:rFonts w:cstheme="minorHAnsi"/>
          <w:color w:val="222222"/>
        </w:rPr>
      </w:pPr>
      <w:proofErr w:type="spellStart"/>
      <w:r w:rsidRPr="00BC3FD6">
        <w:rPr>
          <w:rFonts w:cstheme="minorHAnsi"/>
          <w:color w:val="222222"/>
        </w:rPr>
        <w:t>Brendtro</w:t>
      </w:r>
      <w:proofErr w:type="spellEnd"/>
      <w:r w:rsidRPr="00BC3FD6">
        <w:rPr>
          <w:rFonts w:cstheme="minorHAnsi"/>
          <w:color w:val="222222"/>
        </w:rPr>
        <w:t xml:space="preserve">, L. K., &amp; Strother, M. A. (2007). Back to basics through challenge and adventure. </w:t>
      </w:r>
      <w:r w:rsidR="003302F3" w:rsidRPr="00BC3FD6">
        <w:rPr>
          <w:rFonts w:cstheme="minorHAnsi"/>
          <w:i/>
          <w:iCs/>
          <w:color w:val="222222"/>
        </w:rPr>
        <w:t>Reclaiming Children and Y</w:t>
      </w:r>
      <w:r w:rsidRPr="00BC3FD6">
        <w:rPr>
          <w:rFonts w:cstheme="minorHAnsi"/>
          <w:i/>
          <w:iCs/>
          <w:color w:val="222222"/>
        </w:rPr>
        <w:t>outh</w:t>
      </w:r>
      <w:r w:rsidRPr="00BC3FD6">
        <w:rPr>
          <w:rFonts w:cstheme="minorHAnsi"/>
          <w:color w:val="222222"/>
        </w:rPr>
        <w:t xml:space="preserve">, </w:t>
      </w:r>
      <w:r w:rsidRPr="00BC3FD6">
        <w:rPr>
          <w:rFonts w:cstheme="minorHAnsi"/>
          <w:i/>
          <w:iCs/>
          <w:color w:val="222222"/>
        </w:rPr>
        <w:t>16</w:t>
      </w:r>
      <w:r w:rsidRPr="00BC3FD6">
        <w:rPr>
          <w:rFonts w:cstheme="minorHAnsi"/>
          <w:color w:val="222222"/>
        </w:rPr>
        <w:t>(1), 2.</w:t>
      </w:r>
    </w:p>
    <w:p w14:paraId="3EA908B5" w14:textId="77777777" w:rsidR="007A6828" w:rsidRPr="00BC3FD6" w:rsidRDefault="007A6828" w:rsidP="00785828">
      <w:pPr>
        <w:spacing w:line="480" w:lineRule="auto"/>
        <w:rPr>
          <w:rFonts w:cstheme="minorHAnsi"/>
          <w:color w:val="222222"/>
        </w:rPr>
      </w:pPr>
    </w:p>
    <w:p w14:paraId="531F8A0F" w14:textId="3EA87E85" w:rsidR="007A6828" w:rsidRPr="00596A59" w:rsidRDefault="007A6828" w:rsidP="00596A59">
      <w:pPr>
        <w:spacing w:line="360" w:lineRule="auto"/>
        <w:rPr>
          <w:rFonts w:ascii="Times" w:hAnsi="Times"/>
        </w:rPr>
      </w:pPr>
      <w:r>
        <w:rPr>
          <w:rFonts w:ascii="Times" w:hAnsi="Times" w:cs="Arial"/>
          <w:color w:val="222222"/>
          <w:shd w:val="clear" w:color="auto" w:fill="FFFFFF"/>
        </w:rPr>
        <w:lastRenderedPageBreak/>
        <w:t>d</w:t>
      </w:r>
      <w:r w:rsidRPr="00596A59">
        <w:rPr>
          <w:rFonts w:ascii="Times" w:hAnsi="Times" w:cs="Arial"/>
          <w:color w:val="222222"/>
          <w:shd w:val="clear" w:color="auto" w:fill="FFFFFF"/>
        </w:rPr>
        <w:t xml:space="preserve">e </w:t>
      </w:r>
      <w:proofErr w:type="spellStart"/>
      <w:r w:rsidRPr="00596A59">
        <w:rPr>
          <w:rFonts w:ascii="Times" w:hAnsi="Times" w:cs="Arial"/>
          <w:color w:val="222222"/>
          <w:shd w:val="clear" w:color="auto" w:fill="FFFFFF"/>
        </w:rPr>
        <w:t>Valk</w:t>
      </w:r>
      <w:proofErr w:type="spellEnd"/>
      <w:r w:rsidRPr="00596A59">
        <w:rPr>
          <w:rFonts w:ascii="Times" w:hAnsi="Times" w:cs="Arial"/>
          <w:color w:val="222222"/>
          <w:shd w:val="clear" w:color="auto" w:fill="FFFFFF"/>
        </w:rPr>
        <w:t xml:space="preserve">, S., Kuiper, C., </w:t>
      </w:r>
      <w:r>
        <w:rPr>
          <w:rFonts w:ascii="Times" w:hAnsi="Times" w:cs="Arial"/>
          <w:color w:val="222222"/>
          <w:shd w:val="clear" w:color="auto" w:fill="FFFFFF"/>
        </w:rPr>
        <w:t>v</w:t>
      </w:r>
      <w:r w:rsidRPr="00596A59">
        <w:rPr>
          <w:rFonts w:ascii="Times" w:hAnsi="Times" w:cs="Arial"/>
          <w:color w:val="222222"/>
          <w:shd w:val="clear" w:color="auto" w:fill="FFFFFF"/>
        </w:rPr>
        <w:t xml:space="preserve">an der Helm, G. H. P., Maas, A. J. J. A., &amp; </w:t>
      </w:r>
      <w:proofErr w:type="spellStart"/>
      <w:r w:rsidRPr="00596A59">
        <w:rPr>
          <w:rFonts w:ascii="Times" w:hAnsi="Times" w:cs="Arial"/>
          <w:color w:val="222222"/>
          <w:shd w:val="clear" w:color="auto" w:fill="FFFFFF"/>
        </w:rPr>
        <w:t>Stams</w:t>
      </w:r>
      <w:proofErr w:type="spellEnd"/>
      <w:r w:rsidRPr="00596A59">
        <w:rPr>
          <w:rFonts w:ascii="Times" w:hAnsi="Times" w:cs="Arial"/>
          <w:color w:val="222222"/>
          <w:shd w:val="clear" w:color="auto" w:fill="FFFFFF"/>
        </w:rPr>
        <w:t>, G. J. J. M. (2016). Repression in residential youth care: A scoping review. </w:t>
      </w:r>
      <w:r w:rsidRPr="00596A59">
        <w:rPr>
          <w:rFonts w:ascii="Times" w:hAnsi="Times" w:cs="Arial"/>
          <w:i/>
          <w:iCs/>
          <w:color w:val="222222"/>
          <w:shd w:val="clear" w:color="auto" w:fill="FFFFFF"/>
        </w:rPr>
        <w:t>Adolescent Research Review</w:t>
      </w:r>
      <w:r w:rsidRPr="00596A59">
        <w:rPr>
          <w:rFonts w:ascii="Times" w:hAnsi="Times" w:cs="Arial"/>
          <w:color w:val="222222"/>
          <w:shd w:val="clear" w:color="auto" w:fill="FFFFFF"/>
        </w:rPr>
        <w:t>, </w:t>
      </w:r>
      <w:r w:rsidRPr="00596A59">
        <w:rPr>
          <w:rFonts w:ascii="Times" w:hAnsi="Times" w:cs="Arial"/>
          <w:i/>
          <w:iCs/>
          <w:color w:val="222222"/>
          <w:shd w:val="clear" w:color="auto" w:fill="FFFFFF"/>
        </w:rPr>
        <w:t>1</w:t>
      </w:r>
      <w:r w:rsidRPr="00596A59">
        <w:rPr>
          <w:rFonts w:ascii="Times" w:hAnsi="Times" w:cs="Arial"/>
          <w:color w:val="222222"/>
          <w:shd w:val="clear" w:color="auto" w:fill="FFFFFF"/>
        </w:rPr>
        <w:t>(3), 195-216.</w:t>
      </w:r>
      <w:r w:rsidRPr="007A6828">
        <w:rPr>
          <w:rFonts w:ascii="Times" w:hAnsi="Times" w:cs="Arial"/>
          <w:color w:val="222222"/>
          <w:shd w:val="clear" w:color="auto" w:fill="FFFFFF"/>
        </w:rPr>
        <w:t xml:space="preserve"> </w:t>
      </w:r>
      <w:r w:rsidRPr="00596A59">
        <w:rPr>
          <w:rFonts w:ascii="Times" w:hAnsi="Times"/>
          <w:color w:val="333333"/>
          <w:spacing w:val="4"/>
          <w:shd w:val="clear" w:color="auto" w:fill="FCFCFC"/>
        </w:rPr>
        <w:t>doi.org/10.1007/s40894-016-0029-9</w:t>
      </w:r>
    </w:p>
    <w:p w14:paraId="1D930938" w14:textId="31C122B9" w:rsidR="007A6828" w:rsidRPr="00596A59" w:rsidRDefault="007A6828" w:rsidP="007A6828">
      <w:pPr>
        <w:rPr>
          <w:rFonts w:ascii="Times" w:hAnsi="Times"/>
        </w:rPr>
      </w:pPr>
    </w:p>
    <w:p w14:paraId="46548B48" w14:textId="10D944D2" w:rsidR="00B8528C" w:rsidRPr="00596A59" w:rsidRDefault="00B8528C" w:rsidP="00785828">
      <w:pPr>
        <w:spacing w:line="480" w:lineRule="auto"/>
        <w:rPr>
          <w:rFonts w:ascii="Times" w:hAnsi="Times" w:cstheme="minorHAnsi"/>
          <w:color w:val="222222"/>
        </w:rPr>
      </w:pPr>
    </w:p>
    <w:p w14:paraId="7A31D86B" w14:textId="0C7E097E" w:rsidR="00714B82" w:rsidRPr="00BC3FD6" w:rsidRDefault="00714B82" w:rsidP="00785828">
      <w:pPr>
        <w:spacing w:line="480" w:lineRule="auto"/>
        <w:rPr>
          <w:rFonts w:cstheme="minorHAnsi"/>
          <w:color w:val="222222"/>
        </w:rPr>
      </w:pPr>
      <w:r w:rsidRPr="00BC3FD6">
        <w:rPr>
          <w:rFonts w:cstheme="minorHAnsi"/>
          <w:color w:val="222222"/>
        </w:rPr>
        <w:t xml:space="preserve">Combs, K. M., Hoag, M. J., Roberts, S. D., &amp; </w:t>
      </w:r>
      <w:proofErr w:type="spellStart"/>
      <w:r w:rsidRPr="00BC3FD6">
        <w:rPr>
          <w:rFonts w:cstheme="minorHAnsi"/>
          <w:color w:val="222222"/>
        </w:rPr>
        <w:t>Javorski</w:t>
      </w:r>
      <w:proofErr w:type="spellEnd"/>
      <w:r w:rsidRPr="00BC3FD6">
        <w:rPr>
          <w:rFonts w:cstheme="minorHAnsi"/>
          <w:color w:val="222222"/>
        </w:rPr>
        <w:t xml:space="preserve">, S. (2016). A multilevel model to examine adolescent outcomes in Outdoor Behavioral Healthcare: The parent perspective. </w:t>
      </w:r>
      <w:r w:rsidRPr="00BC3FD6">
        <w:rPr>
          <w:rFonts w:cstheme="minorHAnsi"/>
          <w:i/>
          <w:iCs/>
          <w:color w:val="222222"/>
        </w:rPr>
        <w:t>Child &amp; Youth Care Forum</w:t>
      </w:r>
      <w:r w:rsidRPr="00BC3FD6">
        <w:rPr>
          <w:rFonts w:cstheme="minorHAnsi"/>
          <w:color w:val="222222"/>
        </w:rPr>
        <w:t xml:space="preserve">, </w:t>
      </w:r>
      <w:r w:rsidRPr="00BC3FD6">
        <w:rPr>
          <w:rFonts w:cstheme="minorHAnsi"/>
          <w:i/>
          <w:color w:val="222222"/>
        </w:rPr>
        <w:t>45</w:t>
      </w:r>
      <w:r w:rsidRPr="00BC3FD6">
        <w:rPr>
          <w:rFonts w:cstheme="minorHAnsi"/>
          <w:color w:val="222222"/>
        </w:rPr>
        <w:t xml:space="preserve">(3), 353-365. </w:t>
      </w:r>
      <w:r w:rsidRPr="00BC3FD6">
        <w:rPr>
          <w:rStyle w:val="bibliographic-informationvalue1"/>
          <w:rFonts w:cstheme="minorHAnsi"/>
          <w:lang w:val="en-GB"/>
        </w:rPr>
        <w:t>doi.org/10.1007/s10566-015-9331-0</w:t>
      </w:r>
    </w:p>
    <w:p w14:paraId="69E14E26" w14:textId="77777777" w:rsidR="00714B82" w:rsidRPr="00BC3FD6" w:rsidRDefault="00714B82" w:rsidP="00785828">
      <w:pPr>
        <w:spacing w:line="480" w:lineRule="auto"/>
        <w:rPr>
          <w:rFonts w:cstheme="minorHAnsi"/>
          <w:color w:val="222222"/>
        </w:rPr>
      </w:pPr>
    </w:p>
    <w:p w14:paraId="138B1A4C" w14:textId="77777777" w:rsidR="00B8528C" w:rsidRPr="00596A59" w:rsidRDefault="00B8528C" w:rsidP="00785828">
      <w:pPr>
        <w:shd w:val="clear" w:color="auto" w:fill="FFFFFF"/>
        <w:spacing w:line="480" w:lineRule="auto"/>
        <w:rPr>
          <w:rFonts w:cstheme="minorHAnsi"/>
          <w:i/>
          <w:color w:val="111111"/>
          <w:lang w:val="en" w:eastAsia="en-CA"/>
        </w:rPr>
      </w:pPr>
      <w:r w:rsidRPr="00BC3FD6">
        <w:rPr>
          <w:rFonts w:cstheme="minorHAnsi"/>
          <w:color w:val="111111"/>
          <w:lang w:val="en" w:eastAsia="en-CA"/>
        </w:rPr>
        <w:t xml:space="preserve">Cooley, R. (2000). How big is the risk in wilderness treatment of adolescents? </w:t>
      </w:r>
      <w:r w:rsidRPr="00596A59">
        <w:rPr>
          <w:rFonts w:cstheme="minorHAnsi"/>
          <w:i/>
          <w:color w:val="111111"/>
          <w:lang w:val="en" w:eastAsia="en-CA"/>
        </w:rPr>
        <w:t>International</w:t>
      </w:r>
    </w:p>
    <w:p w14:paraId="4D9F3AF0" w14:textId="7E0D2998" w:rsidR="00B8528C" w:rsidRPr="00BC3FD6" w:rsidRDefault="00B8528C" w:rsidP="00785828">
      <w:pPr>
        <w:shd w:val="clear" w:color="auto" w:fill="FFFFFF"/>
        <w:spacing w:line="480" w:lineRule="auto"/>
        <w:rPr>
          <w:rFonts w:cstheme="minorHAnsi"/>
          <w:color w:val="111111"/>
          <w:lang w:val="en" w:eastAsia="en-CA"/>
        </w:rPr>
      </w:pPr>
      <w:r w:rsidRPr="00596A59">
        <w:rPr>
          <w:rFonts w:cstheme="minorHAnsi"/>
          <w:i/>
          <w:color w:val="111111"/>
          <w:lang w:val="en" w:eastAsia="en-CA"/>
        </w:rPr>
        <w:t>Journal of Wilderness, 6</w:t>
      </w:r>
      <w:r w:rsidRPr="00BC3FD6">
        <w:rPr>
          <w:rFonts w:cstheme="minorHAnsi"/>
          <w:color w:val="111111"/>
          <w:lang w:val="en" w:eastAsia="en-CA"/>
        </w:rPr>
        <w:t>(1), 22-27.</w:t>
      </w:r>
    </w:p>
    <w:p w14:paraId="5A019CD6" w14:textId="266BF701" w:rsidR="00696A6F" w:rsidRPr="00BC3FD6" w:rsidRDefault="00696A6F" w:rsidP="00785828">
      <w:pPr>
        <w:shd w:val="clear" w:color="auto" w:fill="FFFFFF"/>
        <w:spacing w:line="480" w:lineRule="auto"/>
        <w:rPr>
          <w:rFonts w:cstheme="minorHAnsi"/>
          <w:color w:val="111111"/>
          <w:lang w:val="en" w:eastAsia="en-CA"/>
        </w:rPr>
      </w:pPr>
    </w:p>
    <w:p w14:paraId="15A81ED6" w14:textId="18D75FFB" w:rsidR="00D32899" w:rsidRPr="00DE2D9E" w:rsidRDefault="00D32899" w:rsidP="00785828">
      <w:pPr>
        <w:spacing w:line="480" w:lineRule="auto"/>
        <w:rPr>
          <w:rFonts w:cstheme="minorHAnsi"/>
          <w:color w:val="000000" w:themeColor="text1"/>
        </w:rPr>
      </w:pPr>
      <w:r w:rsidRPr="00BC3FD6">
        <w:rPr>
          <w:rFonts w:cstheme="minorHAnsi"/>
          <w:color w:val="222222"/>
          <w:shd w:val="clear" w:color="auto" w:fill="FFFFFF"/>
        </w:rPr>
        <w:t xml:space="preserve">DeMille, S., Tucker, A. R., </w:t>
      </w:r>
      <w:proofErr w:type="spellStart"/>
      <w:r w:rsidRPr="00BC3FD6">
        <w:rPr>
          <w:rFonts w:cstheme="minorHAnsi"/>
          <w:color w:val="222222"/>
          <w:shd w:val="clear" w:color="auto" w:fill="FFFFFF"/>
        </w:rPr>
        <w:t>Gass</w:t>
      </w:r>
      <w:proofErr w:type="spellEnd"/>
      <w:r w:rsidRPr="00BC3FD6">
        <w:rPr>
          <w:rFonts w:cstheme="minorHAnsi"/>
          <w:color w:val="222222"/>
          <w:shd w:val="clear" w:color="auto" w:fill="FFFFFF"/>
        </w:rPr>
        <w:t xml:space="preserve">, M. A., </w:t>
      </w:r>
      <w:proofErr w:type="spellStart"/>
      <w:r w:rsidRPr="00BC3FD6">
        <w:rPr>
          <w:rFonts w:cstheme="minorHAnsi"/>
          <w:color w:val="222222"/>
          <w:shd w:val="clear" w:color="auto" w:fill="FFFFFF"/>
        </w:rPr>
        <w:t>Javorski</w:t>
      </w:r>
      <w:proofErr w:type="spellEnd"/>
      <w:r w:rsidRPr="00BC3FD6">
        <w:rPr>
          <w:rFonts w:cstheme="minorHAnsi"/>
          <w:color w:val="222222"/>
          <w:shd w:val="clear" w:color="auto" w:fill="FFFFFF"/>
        </w:rPr>
        <w:t xml:space="preserve">, S., </w:t>
      </w:r>
      <w:proofErr w:type="spellStart"/>
      <w:r w:rsidRPr="00BC3FD6">
        <w:rPr>
          <w:rFonts w:cstheme="minorHAnsi"/>
          <w:color w:val="222222"/>
          <w:shd w:val="clear" w:color="auto" w:fill="FFFFFF"/>
        </w:rPr>
        <w:t>VanKanegan</w:t>
      </w:r>
      <w:proofErr w:type="spellEnd"/>
      <w:r w:rsidRPr="00BC3FD6">
        <w:rPr>
          <w:rFonts w:cstheme="minorHAnsi"/>
          <w:color w:val="222222"/>
          <w:shd w:val="clear" w:color="auto" w:fill="FFFFFF"/>
        </w:rPr>
        <w:t xml:space="preserve">, C., Talbot, B., &amp; </w:t>
      </w:r>
      <w:proofErr w:type="spellStart"/>
      <w:r w:rsidRPr="00BC3FD6">
        <w:rPr>
          <w:rFonts w:cstheme="minorHAnsi"/>
          <w:color w:val="222222"/>
          <w:shd w:val="clear" w:color="auto" w:fill="FFFFFF"/>
        </w:rPr>
        <w:t>Karoff</w:t>
      </w:r>
      <w:proofErr w:type="spellEnd"/>
      <w:r w:rsidRPr="00BC3FD6">
        <w:rPr>
          <w:rFonts w:cstheme="minorHAnsi"/>
          <w:color w:val="222222"/>
          <w:shd w:val="clear" w:color="auto" w:fill="FFFFFF"/>
        </w:rPr>
        <w:t>, M. (2018). The effectiveness of outdoor behavioral healthcare with struggling adolescents: A comparison group study a contribution for the special issue: Social innovation in child and youth services. </w:t>
      </w:r>
      <w:r w:rsidRPr="00BC3FD6">
        <w:rPr>
          <w:rFonts w:cstheme="minorHAnsi"/>
          <w:i/>
          <w:iCs/>
          <w:color w:val="222222"/>
          <w:shd w:val="clear" w:color="auto" w:fill="FFFFFF"/>
        </w:rPr>
        <w:t>Children and Youth Services Review</w:t>
      </w:r>
      <w:r w:rsidRPr="00BC3FD6">
        <w:rPr>
          <w:rFonts w:cstheme="minorHAnsi"/>
          <w:color w:val="222222"/>
          <w:shd w:val="clear" w:color="auto" w:fill="FFFFFF"/>
        </w:rPr>
        <w:t>, </w:t>
      </w:r>
      <w:r w:rsidRPr="00BC3FD6">
        <w:rPr>
          <w:rFonts w:cstheme="minorHAnsi"/>
          <w:i/>
          <w:iCs/>
          <w:color w:val="222222"/>
          <w:shd w:val="clear" w:color="auto" w:fill="FFFFFF"/>
        </w:rPr>
        <w:t>88</w:t>
      </w:r>
      <w:r w:rsidRPr="00BC3FD6">
        <w:rPr>
          <w:rFonts w:cstheme="minorHAnsi"/>
          <w:color w:val="222222"/>
          <w:shd w:val="clear" w:color="auto" w:fill="FFFFFF"/>
        </w:rPr>
        <w:t>, 241-248.</w:t>
      </w:r>
      <w:r w:rsidRPr="00D32899">
        <w:rPr>
          <w:rFonts w:cstheme="minorHAnsi"/>
          <w:color w:val="222222"/>
          <w:shd w:val="clear" w:color="auto" w:fill="FFFFFF"/>
        </w:rPr>
        <w:t xml:space="preserve"> </w:t>
      </w:r>
      <w:hyperlink r:id="rId9" w:tgtFrame="_blank" w:tooltip="Persistent link using digital object identifier" w:history="1">
        <w:r w:rsidRPr="00DE2D9E">
          <w:rPr>
            <w:rStyle w:val="Hyperlink"/>
            <w:rFonts w:cstheme="minorHAnsi"/>
            <w:color w:val="000000" w:themeColor="text1"/>
            <w:u w:val="none"/>
          </w:rPr>
          <w:t>doi.org/10.1016/j.childyouth.2018.03.015</w:t>
        </w:r>
      </w:hyperlink>
    </w:p>
    <w:p w14:paraId="13E8D221" w14:textId="77777777" w:rsidR="005539D9" w:rsidRDefault="005539D9" w:rsidP="00785828">
      <w:pPr>
        <w:shd w:val="clear" w:color="auto" w:fill="FFFFFF"/>
        <w:spacing w:line="480" w:lineRule="auto"/>
        <w:rPr>
          <w:rFonts w:cstheme="minorHAnsi"/>
          <w:color w:val="222222"/>
        </w:rPr>
      </w:pPr>
    </w:p>
    <w:p w14:paraId="442B5B69" w14:textId="284255F8" w:rsidR="00E962B0" w:rsidRPr="00BC3FD6" w:rsidRDefault="00E962B0" w:rsidP="00785828">
      <w:pPr>
        <w:shd w:val="clear" w:color="auto" w:fill="FFFFFF"/>
        <w:spacing w:line="480" w:lineRule="auto"/>
        <w:rPr>
          <w:rFonts w:cstheme="minorHAnsi"/>
          <w:color w:val="222222"/>
        </w:rPr>
      </w:pPr>
      <w:r w:rsidRPr="00D32899">
        <w:rPr>
          <w:rFonts w:cstheme="minorHAnsi"/>
          <w:color w:val="222222"/>
        </w:rPr>
        <w:t xml:space="preserve">Dimock, H. S., &amp; Hendry, C. E. (1939). </w:t>
      </w:r>
      <w:r w:rsidRPr="00D32899">
        <w:rPr>
          <w:rFonts w:cstheme="minorHAnsi"/>
          <w:i/>
          <w:iCs/>
          <w:color w:val="222222"/>
        </w:rPr>
        <w:t>Camping and character: A camp experiment in character education</w:t>
      </w:r>
      <w:r w:rsidRPr="00BC3FD6">
        <w:rPr>
          <w:rFonts w:cstheme="minorHAnsi"/>
          <w:color w:val="222222"/>
        </w:rPr>
        <w:t>. Association Press.</w:t>
      </w:r>
    </w:p>
    <w:p w14:paraId="6894B775" w14:textId="77777777" w:rsidR="00E962B0" w:rsidRPr="00BC3FD6" w:rsidRDefault="00E962B0" w:rsidP="00785828">
      <w:pPr>
        <w:shd w:val="clear" w:color="auto" w:fill="FFFFFF"/>
        <w:spacing w:line="480" w:lineRule="auto"/>
        <w:rPr>
          <w:rFonts w:cstheme="minorHAnsi"/>
          <w:color w:val="222222"/>
        </w:rPr>
      </w:pPr>
    </w:p>
    <w:p w14:paraId="7E32AA23" w14:textId="3AD6FD70" w:rsidR="00E962B0" w:rsidRPr="00452244" w:rsidRDefault="00E962B0" w:rsidP="00785828">
      <w:pPr>
        <w:shd w:val="clear" w:color="auto" w:fill="FFFFFF"/>
        <w:spacing w:line="480" w:lineRule="auto"/>
        <w:rPr>
          <w:rFonts w:cstheme="minorHAnsi"/>
        </w:rPr>
      </w:pPr>
      <w:r w:rsidRPr="00BC3FD6">
        <w:rPr>
          <w:rFonts w:cstheme="minorHAnsi"/>
          <w:color w:val="222222"/>
        </w:rPr>
        <w:t xml:space="preserve">Durkin, R. (1988). A competency-oriented summer camp and year-round program for troubled teenagers and their families. </w:t>
      </w:r>
      <w:r w:rsidRPr="00BC3FD6">
        <w:rPr>
          <w:rFonts w:cstheme="minorHAnsi"/>
          <w:i/>
          <w:iCs/>
          <w:color w:val="222222"/>
        </w:rPr>
        <w:t>Residential Treatment for Children &amp; Youth</w:t>
      </w:r>
      <w:r w:rsidRPr="00BC3FD6">
        <w:rPr>
          <w:rFonts w:cstheme="minorHAnsi"/>
          <w:color w:val="222222"/>
        </w:rPr>
        <w:t xml:space="preserve">, </w:t>
      </w:r>
      <w:r w:rsidRPr="00BC3FD6">
        <w:rPr>
          <w:rFonts w:cstheme="minorHAnsi"/>
          <w:i/>
          <w:iCs/>
          <w:color w:val="222222"/>
        </w:rPr>
        <w:t>6</w:t>
      </w:r>
      <w:r w:rsidRPr="00BC3FD6">
        <w:rPr>
          <w:rFonts w:cstheme="minorHAnsi"/>
          <w:color w:val="222222"/>
        </w:rPr>
        <w:t xml:space="preserve">(1), 63-85. </w:t>
      </w:r>
      <w:hyperlink r:id="rId10" w:history="1">
        <w:r w:rsidRPr="00D32899">
          <w:rPr>
            <w:rStyle w:val="Hyperlink"/>
            <w:rFonts w:cstheme="minorHAnsi"/>
            <w:color w:val="auto"/>
            <w:u w:val="none"/>
            <w:lang w:val="en"/>
          </w:rPr>
          <w:t>doi.org/10.1300/J007v06n01_07</w:t>
        </w:r>
      </w:hyperlink>
    </w:p>
    <w:p w14:paraId="6C206183" w14:textId="77777777" w:rsidR="00E962B0" w:rsidRPr="00BC3FD6" w:rsidRDefault="00E962B0" w:rsidP="00785828">
      <w:pPr>
        <w:shd w:val="clear" w:color="auto" w:fill="FFFFFF"/>
        <w:spacing w:line="480" w:lineRule="auto"/>
        <w:rPr>
          <w:rFonts w:cstheme="minorHAnsi"/>
          <w:color w:val="111111"/>
          <w:lang w:val="en" w:eastAsia="en-CA"/>
        </w:rPr>
      </w:pPr>
    </w:p>
    <w:p w14:paraId="64D18048" w14:textId="38A81CD7" w:rsidR="00696A6F" w:rsidRPr="00BC3FD6" w:rsidRDefault="00696A6F" w:rsidP="00785828">
      <w:pPr>
        <w:shd w:val="clear" w:color="auto" w:fill="FFFFFF"/>
        <w:spacing w:line="480" w:lineRule="auto"/>
        <w:rPr>
          <w:rFonts w:cstheme="minorHAnsi"/>
          <w:color w:val="111111"/>
          <w:lang w:val="en" w:eastAsia="en-CA"/>
        </w:rPr>
      </w:pPr>
      <w:proofErr w:type="spellStart"/>
      <w:r w:rsidRPr="00BC3FD6">
        <w:rPr>
          <w:rFonts w:cstheme="minorHAnsi"/>
          <w:color w:val="111111"/>
          <w:lang w:val="en" w:eastAsia="en-CA"/>
        </w:rPr>
        <w:lastRenderedPageBreak/>
        <w:t>Gass</w:t>
      </w:r>
      <w:proofErr w:type="spellEnd"/>
      <w:r w:rsidRPr="00BC3FD6">
        <w:rPr>
          <w:rFonts w:cstheme="minorHAnsi"/>
          <w:color w:val="111111"/>
          <w:lang w:val="en" w:eastAsia="en-CA"/>
        </w:rPr>
        <w:t xml:space="preserve">, M., Foden, G. E., &amp; Tucker, A. (2017). Program evaluation for health and human service programs: How to tell the right story successfully. </w:t>
      </w:r>
      <w:r w:rsidR="00955157" w:rsidRPr="00BC3FD6">
        <w:rPr>
          <w:rFonts w:cstheme="minorHAnsi"/>
          <w:color w:val="111111"/>
          <w:lang w:val="en" w:eastAsia="en-CA"/>
        </w:rPr>
        <w:t>In J.</w:t>
      </w:r>
      <w:r w:rsidR="005539D9">
        <w:rPr>
          <w:rFonts w:cstheme="minorHAnsi"/>
          <w:color w:val="111111"/>
          <w:lang w:val="en" w:eastAsia="en-CA"/>
        </w:rPr>
        <w:t xml:space="preserve"> </w:t>
      </w:r>
      <w:r w:rsidR="00955157" w:rsidRPr="00BC3FD6">
        <w:rPr>
          <w:rFonts w:cstheme="minorHAnsi"/>
          <w:color w:val="111111"/>
          <w:lang w:val="en" w:eastAsia="en-CA"/>
        </w:rPr>
        <w:t>D. Christenson &amp; A.</w:t>
      </w:r>
      <w:r w:rsidR="005539D9">
        <w:rPr>
          <w:rFonts w:cstheme="minorHAnsi"/>
          <w:color w:val="111111"/>
          <w:lang w:val="en" w:eastAsia="en-CA"/>
        </w:rPr>
        <w:t xml:space="preserve"> </w:t>
      </w:r>
      <w:r w:rsidR="00955157" w:rsidRPr="00BC3FD6">
        <w:rPr>
          <w:rFonts w:cstheme="minorHAnsi"/>
          <w:color w:val="111111"/>
          <w:lang w:val="en" w:eastAsia="en-CA"/>
        </w:rPr>
        <w:t xml:space="preserve">N. </w:t>
      </w:r>
      <w:proofErr w:type="spellStart"/>
      <w:r w:rsidR="00955157" w:rsidRPr="00BC3FD6">
        <w:rPr>
          <w:rFonts w:cstheme="minorHAnsi"/>
          <w:color w:val="111111"/>
          <w:lang w:val="en" w:eastAsia="en-CA"/>
        </w:rPr>
        <w:t>Merritts</w:t>
      </w:r>
      <w:proofErr w:type="spellEnd"/>
      <w:r w:rsidR="00955157" w:rsidRPr="00BC3FD6">
        <w:rPr>
          <w:rFonts w:cstheme="minorHAnsi"/>
          <w:color w:val="111111"/>
          <w:lang w:val="en" w:eastAsia="en-CA"/>
        </w:rPr>
        <w:t xml:space="preserve"> (eds.) </w:t>
      </w:r>
      <w:r w:rsidR="00955157" w:rsidRPr="00BC3FD6">
        <w:rPr>
          <w:rFonts w:cstheme="minorHAnsi"/>
          <w:i/>
          <w:color w:val="111111"/>
          <w:lang w:val="en" w:eastAsia="en-CA"/>
        </w:rPr>
        <w:t>Family therapy with adolescents in residential treatment</w:t>
      </w:r>
      <w:r w:rsidR="00A44A38" w:rsidRPr="00BC3FD6">
        <w:rPr>
          <w:rFonts w:cstheme="minorHAnsi"/>
          <w:i/>
          <w:color w:val="111111"/>
          <w:lang w:val="en" w:eastAsia="en-CA"/>
        </w:rPr>
        <w:t>:</w:t>
      </w:r>
      <w:r w:rsidR="00955157" w:rsidRPr="00BC3FD6">
        <w:rPr>
          <w:rFonts w:cstheme="minorHAnsi"/>
          <w:i/>
          <w:color w:val="111111"/>
          <w:lang w:val="en" w:eastAsia="en-CA"/>
        </w:rPr>
        <w:t xml:space="preserve"> Focused issues in family therapy</w:t>
      </w:r>
      <w:r w:rsidR="00955157" w:rsidRPr="00BC3FD6">
        <w:rPr>
          <w:rFonts w:cstheme="minorHAnsi"/>
          <w:color w:val="111111"/>
          <w:lang w:val="en" w:eastAsia="en-CA"/>
        </w:rPr>
        <w:t xml:space="preserve">, (pp. 425-441). Switzerland: Springer International Publishing. </w:t>
      </w:r>
    </w:p>
    <w:p w14:paraId="0503C34B" w14:textId="0E1BC154" w:rsidR="00813CF3" w:rsidRPr="00BC3FD6" w:rsidRDefault="00813CF3" w:rsidP="00785828">
      <w:pPr>
        <w:spacing w:line="480" w:lineRule="auto"/>
        <w:rPr>
          <w:rFonts w:cstheme="minorHAnsi"/>
          <w:color w:val="222222"/>
        </w:rPr>
      </w:pPr>
    </w:p>
    <w:p w14:paraId="3E5A6483" w14:textId="2CCEDD5E" w:rsidR="00551EA4" w:rsidRPr="00BC3FD6" w:rsidRDefault="00551EA4" w:rsidP="00785828">
      <w:pPr>
        <w:spacing w:line="480" w:lineRule="auto"/>
        <w:rPr>
          <w:rFonts w:cstheme="minorHAnsi"/>
        </w:rPr>
      </w:pPr>
      <w:r w:rsidRPr="00BC3FD6">
        <w:rPr>
          <w:rFonts w:cstheme="minorHAnsi"/>
          <w:color w:val="222222"/>
          <w:shd w:val="clear" w:color="auto" w:fill="FFFFFF"/>
        </w:rPr>
        <w:t xml:space="preserve">Gilmore, R., King, G., Law, M., Pollock, N., Meredith, P., Kirby, A., ... &amp; </w:t>
      </w:r>
      <w:proofErr w:type="spellStart"/>
      <w:r w:rsidRPr="00BC3FD6">
        <w:rPr>
          <w:rFonts w:cstheme="minorHAnsi"/>
          <w:color w:val="222222"/>
          <w:shd w:val="clear" w:color="auto" w:fill="FFFFFF"/>
        </w:rPr>
        <w:t>Kolehmainen</w:t>
      </w:r>
      <w:proofErr w:type="spellEnd"/>
      <w:r w:rsidRPr="00BC3FD6">
        <w:rPr>
          <w:rFonts w:cstheme="minorHAnsi"/>
          <w:color w:val="222222"/>
          <w:shd w:val="clear" w:color="auto" w:fill="FFFFFF"/>
        </w:rPr>
        <w:t>, N. (2015). </w:t>
      </w:r>
      <w:r w:rsidRPr="00BC3FD6">
        <w:rPr>
          <w:rFonts w:cstheme="minorHAnsi"/>
          <w:i/>
          <w:iCs/>
          <w:color w:val="222222"/>
          <w:shd w:val="clear" w:color="auto" w:fill="FFFFFF"/>
        </w:rPr>
        <w:t>Goal setting and motivation in therapy: engaging children and parents</w:t>
      </w:r>
      <w:r w:rsidRPr="00BC3FD6">
        <w:rPr>
          <w:rFonts w:cstheme="minorHAnsi"/>
          <w:color w:val="222222"/>
          <w:shd w:val="clear" w:color="auto" w:fill="FFFFFF"/>
        </w:rPr>
        <w:t xml:space="preserve">. Jessica Kingsley Publishers. </w:t>
      </w:r>
    </w:p>
    <w:p w14:paraId="59D46D95" w14:textId="77777777" w:rsidR="00551EA4" w:rsidRPr="00BC3FD6" w:rsidRDefault="00551EA4" w:rsidP="00785828">
      <w:pPr>
        <w:spacing w:line="480" w:lineRule="auto"/>
        <w:rPr>
          <w:rFonts w:cstheme="minorHAnsi"/>
          <w:color w:val="222222"/>
        </w:rPr>
      </w:pPr>
    </w:p>
    <w:p w14:paraId="5B18F96B" w14:textId="3E7738CA" w:rsidR="001169E0" w:rsidRPr="00BC3FD6" w:rsidRDefault="001169E0" w:rsidP="00785828">
      <w:pPr>
        <w:spacing w:line="480" w:lineRule="auto"/>
        <w:rPr>
          <w:rFonts w:cstheme="minorHAnsi"/>
          <w:color w:val="222222"/>
        </w:rPr>
      </w:pPr>
      <w:r w:rsidRPr="00BC3FD6">
        <w:rPr>
          <w:rFonts w:cstheme="minorHAnsi"/>
          <w:color w:val="222222"/>
        </w:rPr>
        <w:t>Hardy, C. (201</w:t>
      </w:r>
      <w:r w:rsidR="00C40096">
        <w:rPr>
          <w:rFonts w:cstheme="minorHAnsi"/>
          <w:color w:val="222222"/>
        </w:rPr>
        <w:t>1</w:t>
      </w:r>
      <w:r w:rsidRPr="00BC3FD6">
        <w:rPr>
          <w:rFonts w:cstheme="minorHAnsi"/>
          <w:color w:val="222222"/>
        </w:rPr>
        <w:t xml:space="preserve">). Adolescent treatment coercion. </w:t>
      </w:r>
      <w:r w:rsidRPr="00BC3FD6">
        <w:rPr>
          <w:rFonts w:cstheme="minorHAnsi"/>
          <w:i/>
          <w:iCs/>
          <w:color w:val="222222"/>
        </w:rPr>
        <w:t>Journal of Therapeutic Schools and Programs</w:t>
      </w:r>
      <w:r w:rsidRPr="00BC3FD6">
        <w:rPr>
          <w:rFonts w:cstheme="minorHAnsi"/>
          <w:color w:val="222222"/>
        </w:rPr>
        <w:t xml:space="preserve">, </w:t>
      </w:r>
      <w:r w:rsidRPr="00BC3FD6">
        <w:rPr>
          <w:rFonts w:cstheme="minorHAnsi"/>
          <w:i/>
          <w:iCs/>
          <w:color w:val="222222"/>
        </w:rPr>
        <w:t>5</w:t>
      </w:r>
      <w:r w:rsidRPr="00BC3FD6">
        <w:rPr>
          <w:rFonts w:cstheme="minorHAnsi"/>
          <w:color w:val="222222"/>
        </w:rPr>
        <w:t>(1), 88-95.</w:t>
      </w:r>
    </w:p>
    <w:p w14:paraId="577B9B93" w14:textId="77777777" w:rsidR="001169E0" w:rsidRPr="00BC3FD6" w:rsidRDefault="001169E0" w:rsidP="00785828">
      <w:pPr>
        <w:spacing w:line="480" w:lineRule="auto"/>
        <w:rPr>
          <w:rFonts w:cstheme="minorHAnsi"/>
          <w:color w:val="222222"/>
        </w:rPr>
      </w:pPr>
    </w:p>
    <w:p w14:paraId="32FE860C" w14:textId="6B3A7F8E" w:rsidR="00813CF3" w:rsidRPr="00BC3FD6" w:rsidRDefault="00813CF3" w:rsidP="00785828">
      <w:pPr>
        <w:spacing w:line="480" w:lineRule="auto"/>
        <w:rPr>
          <w:rFonts w:cstheme="minorHAnsi"/>
          <w:color w:val="222222"/>
        </w:rPr>
      </w:pPr>
      <w:r w:rsidRPr="00BC3FD6">
        <w:rPr>
          <w:rFonts w:cstheme="minorHAnsi"/>
          <w:color w:val="222222"/>
        </w:rPr>
        <w:t xml:space="preserve">Harper, N. J. (2007). </w:t>
      </w:r>
      <w:r w:rsidRPr="00BC3FD6">
        <w:rPr>
          <w:rFonts w:cstheme="minorHAnsi"/>
          <w:i/>
          <w:iCs/>
          <w:color w:val="222222"/>
        </w:rPr>
        <w:t>A mixed methods examination of family involvement in adolescent wilderness therapy</w:t>
      </w:r>
      <w:r w:rsidRPr="00BC3FD6">
        <w:rPr>
          <w:rFonts w:cstheme="minorHAnsi"/>
          <w:color w:val="222222"/>
        </w:rPr>
        <w:t xml:space="preserve"> (Doctoral dissertation, University of Minnesota).</w:t>
      </w:r>
    </w:p>
    <w:p w14:paraId="3E3C5A9B" w14:textId="2C6CB511" w:rsidR="00A91D88" w:rsidRPr="00BC3FD6" w:rsidRDefault="00A91D88" w:rsidP="00785828">
      <w:pPr>
        <w:spacing w:line="480" w:lineRule="auto"/>
        <w:rPr>
          <w:rFonts w:cstheme="minorHAnsi"/>
          <w:color w:val="222222"/>
        </w:rPr>
      </w:pPr>
    </w:p>
    <w:p w14:paraId="3BD4450B" w14:textId="7C1B7565" w:rsidR="00CD4BD9" w:rsidRPr="00452244" w:rsidRDefault="00A91D88" w:rsidP="00785828">
      <w:pPr>
        <w:spacing w:line="480" w:lineRule="auto"/>
        <w:rPr>
          <w:rFonts w:cstheme="minorHAnsi"/>
          <w:lang w:val="en"/>
        </w:rPr>
      </w:pPr>
      <w:r w:rsidRPr="00BC3FD6">
        <w:rPr>
          <w:rFonts w:cstheme="minorHAnsi"/>
          <w:color w:val="222222"/>
        </w:rPr>
        <w:t xml:space="preserve">Harper, N. J. (2017). Wilderness therapy, therapeutic camping and adventure education in child and youth care literature: A scoping review. </w:t>
      </w:r>
      <w:r w:rsidRPr="00BC3FD6">
        <w:rPr>
          <w:rFonts w:cstheme="minorHAnsi"/>
          <w:i/>
          <w:iCs/>
          <w:color w:val="222222"/>
        </w:rPr>
        <w:t>Children and Youth Services Review</w:t>
      </w:r>
      <w:r w:rsidRPr="00BC3FD6">
        <w:rPr>
          <w:rFonts w:cstheme="minorHAnsi"/>
          <w:color w:val="222222"/>
        </w:rPr>
        <w:t xml:space="preserve">, </w:t>
      </w:r>
      <w:r w:rsidRPr="00BC3FD6">
        <w:rPr>
          <w:rFonts w:cstheme="minorHAnsi"/>
          <w:i/>
          <w:iCs/>
          <w:color w:val="222222"/>
        </w:rPr>
        <w:t>83</w:t>
      </w:r>
      <w:r w:rsidRPr="00BC3FD6">
        <w:rPr>
          <w:rFonts w:cstheme="minorHAnsi"/>
          <w:color w:val="222222"/>
        </w:rPr>
        <w:t xml:space="preserve">, 68-79. </w:t>
      </w:r>
      <w:hyperlink r:id="rId11" w:tgtFrame="_blank" w:tooltip="Persistent link using digital object identifier" w:history="1">
        <w:r w:rsidRPr="00D32899">
          <w:rPr>
            <w:rFonts w:cstheme="minorHAnsi"/>
            <w:lang w:val="en"/>
          </w:rPr>
          <w:t>doi.org/10.1016/j.childyouth.2017.10.030</w:t>
        </w:r>
      </w:hyperlink>
    </w:p>
    <w:p w14:paraId="15007C6B" w14:textId="45AA2129" w:rsidR="002F68F3" w:rsidRDefault="002F68F3" w:rsidP="00785828">
      <w:pPr>
        <w:spacing w:line="480" w:lineRule="auto"/>
        <w:rPr>
          <w:rFonts w:cstheme="minorHAnsi"/>
          <w:lang w:val="en"/>
        </w:rPr>
      </w:pPr>
    </w:p>
    <w:p w14:paraId="198FFFC5" w14:textId="789ED549" w:rsidR="002F68F3" w:rsidRPr="00BC3FD6" w:rsidRDefault="002F68F3" w:rsidP="00785828">
      <w:pPr>
        <w:spacing w:line="480" w:lineRule="auto"/>
        <w:rPr>
          <w:rFonts w:cstheme="minorHAnsi"/>
        </w:rPr>
      </w:pPr>
      <w:r w:rsidRPr="00DE2D9E">
        <w:rPr>
          <w:rFonts w:cstheme="minorHAnsi"/>
          <w:color w:val="222222"/>
          <w:lang w:val="en-US"/>
        </w:rPr>
        <w:t xml:space="preserve">Harper, N. J., &amp; Russell, K. C. (2008). </w:t>
      </w:r>
      <w:r w:rsidRPr="00BC3FD6">
        <w:rPr>
          <w:rFonts w:cstheme="minorHAnsi"/>
          <w:color w:val="222222"/>
        </w:rPr>
        <w:t xml:space="preserve">Family involvement and outcome in adolescent wilderness treatment: A mixed-methods evaluation. </w:t>
      </w:r>
      <w:r w:rsidRPr="00BC3FD6">
        <w:rPr>
          <w:rFonts w:cstheme="minorHAnsi"/>
          <w:i/>
          <w:iCs/>
          <w:color w:val="222222"/>
        </w:rPr>
        <w:t>International Journal of Child &amp; Family Welfare</w:t>
      </w:r>
      <w:r w:rsidRPr="00BC3FD6">
        <w:rPr>
          <w:rFonts w:cstheme="minorHAnsi"/>
          <w:color w:val="222222"/>
        </w:rPr>
        <w:t xml:space="preserve">, </w:t>
      </w:r>
      <w:r w:rsidRPr="00BC3FD6">
        <w:rPr>
          <w:rFonts w:cstheme="minorHAnsi"/>
          <w:i/>
          <w:iCs/>
          <w:color w:val="222222"/>
        </w:rPr>
        <w:t>1</w:t>
      </w:r>
      <w:r w:rsidRPr="00BC3FD6">
        <w:rPr>
          <w:rFonts w:cstheme="minorHAnsi"/>
          <w:color w:val="222222"/>
        </w:rPr>
        <w:t>, 19-36.</w:t>
      </w:r>
    </w:p>
    <w:p w14:paraId="00AE3966" w14:textId="77777777" w:rsidR="00C43F12" w:rsidRDefault="00C43F12" w:rsidP="00C43F12">
      <w:pPr>
        <w:spacing w:line="480" w:lineRule="auto"/>
      </w:pPr>
    </w:p>
    <w:p w14:paraId="75249E0B" w14:textId="79D84FFA" w:rsidR="005C26E9" w:rsidRPr="005C26E9" w:rsidRDefault="005C26E9" w:rsidP="00DE2D9E">
      <w:pPr>
        <w:spacing w:line="480" w:lineRule="auto"/>
      </w:pPr>
      <w:r w:rsidRPr="00596A59">
        <w:lastRenderedPageBreak/>
        <w:t>Hyde, J., &amp; Kammerer, N. (2009). Adolescents' perspectives on placement moves and</w:t>
      </w:r>
      <w:r>
        <w:t xml:space="preserve"> </w:t>
      </w:r>
      <w:r w:rsidRPr="00596A59">
        <w:t>congregate settings: Complex and cumulative instabilities in out-of-home care. </w:t>
      </w:r>
      <w:r w:rsidR="00B167B5" w:rsidRPr="00872A01">
        <w:rPr>
          <w:i/>
        </w:rPr>
        <w:t xml:space="preserve">Children and Youth Services Review, </w:t>
      </w:r>
      <w:r w:rsidRPr="00872A01">
        <w:rPr>
          <w:i/>
        </w:rPr>
        <w:t>2</w:t>
      </w:r>
      <w:r w:rsidRPr="00596A59">
        <w:t>, 265-273.</w:t>
      </w:r>
    </w:p>
    <w:p w14:paraId="646A3B0F" w14:textId="77777777" w:rsidR="00895ABA" w:rsidRDefault="00895ABA" w:rsidP="00895ABA">
      <w:pPr>
        <w:spacing w:line="480" w:lineRule="auto"/>
        <w:rPr>
          <w:rFonts w:ascii="Times" w:hAnsi="Times" w:cs="Arial"/>
          <w:color w:val="222222"/>
          <w:shd w:val="clear" w:color="auto" w:fill="FFFFFF"/>
        </w:rPr>
      </w:pPr>
    </w:p>
    <w:p w14:paraId="2E0C07E3" w14:textId="2F3A2355" w:rsidR="00895ABA" w:rsidRPr="00872A01" w:rsidRDefault="00895ABA" w:rsidP="00872A01">
      <w:pPr>
        <w:spacing w:line="480" w:lineRule="auto"/>
        <w:rPr>
          <w:rFonts w:ascii="Times" w:hAnsi="Times"/>
        </w:rPr>
      </w:pPr>
      <w:proofErr w:type="spellStart"/>
      <w:r w:rsidRPr="00872A01">
        <w:rPr>
          <w:rFonts w:ascii="Times" w:hAnsi="Times" w:cs="Arial"/>
          <w:color w:val="222222"/>
          <w:shd w:val="clear" w:color="auto" w:fill="FFFFFF"/>
        </w:rPr>
        <w:t>Javorski</w:t>
      </w:r>
      <w:proofErr w:type="spellEnd"/>
      <w:r w:rsidRPr="00872A01">
        <w:rPr>
          <w:rFonts w:ascii="Times" w:hAnsi="Times" w:cs="Arial"/>
          <w:color w:val="222222"/>
          <w:shd w:val="clear" w:color="auto" w:fill="FFFFFF"/>
        </w:rPr>
        <w:t xml:space="preserve">, S. E., &amp; </w:t>
      </w:r>
      <w:proofErr w:type="spellStart"/>
      <w:r w:rsidRPr="00872A01">
        <w:rPr>
          <w:rFonts w:ascii="Times" w:hAnsi="Times" w:cs="Arial"/>
          <w:color w:val="222222"/>
          <w:shd w:val="clear" w:color="auto" w:fill="FFFFFF"/>
        </w:rPr>
        <w:t>Gass</w:t>
      </w:r>
      <w:proofErr w:type="spellEnd"/>
      <w:r w:rsidRPr="00872A01">
        <w:rPr>
          <w:rFonts w:ascii="Times" w:hAnsi="Times" w:cs="Arial"/>
          <w:color w:val="222222"/>
          <w:shd w:val="clear" w:color="auto" w:fill="FFFFFF"/>
        </w:rPr>
        <w:t>, M. A. (2013). 10-Year Incident Monitoring Trends in Outdoor Behavioral Healthcare: Lessons learned and future directions. </w:t>
      </w:r>
      <w:r w:rsidRPr="00872A01">
        <w:rPr>
          <w:rFonts w:ascii="Times" w:hAnsi="Times" w:cs="Arial"/>
          <w:i/>
          <w:iCs/>
          <w:color w:val="222222"/>
          <w:shd w:val="clear" w:color="auto" w:fill="FFFFFF"/>
        </w:rPr>
        <w:t>Journal of Therapeutic Schools &amp; Programs</w:t>
      </w:r>
      <w:r w:rsidRPr="00872A01">
        <w:rPr>
          <w:rFonts w:ascii="Times" w:hAnsi="Times" w:cs="Arial"/>
          <w:color w:val="222222"/>
          <w:shd w:val="clear" w:color="auto" w:fill="FFFFFF"/>
        </w:rPr>
        <w:t>, </w:t>
      </w:r>
      <w:r w:rsidRPr="00872A01">
        <w:rPr>
          <w:rFonts w:ascii="Times" w:hAnsi="Times" w:cs="Arial"/>
          <w:i/>
          <w:iCs/>
          <w:color w:val="222222"/>
          <w:shd w:val="clear" w:color="auto" w:fill="FFFFFF"/>
        </w:rPr>
        <w:t>6</w:t>
      </w:r>
      <w:r w:rsidRPr="00872A01">
        <w:rPr>
          <w:rFonts w:ascii="Times" w:hAnsi="Times" w:cs="Arial"/>
          <w:color w:val="222222"/>
          <w:shd w:val="clear" w:color="auto" w:fill="FFFFFF"/>
        </w:rPr>
        <w:t>, 112-128.</w:t>
      </w:r>
    </w:p>
    <w:p w14:paraId="6F0CE791" w14:textId="77777777" w:rsidR="00813CF3" w:rsidRPr="00895ABA" w:rsidRDefault="00813CF3" w:rsidP="00895ABA">
      <w:pPr>
        <w:spacing w:line="480" w:lineRule="auto"/>
        <w:rPr>
          <w:rFonts w:ascii="Times" w:hAnsi="Times" w:cstheme="minorHAnsi"/>
        </w:rPr>
      </w:pPr>
    </w:p>
    <w:p w14:paraId="71B54781" w14:textId="0B909562" w:rsidR="00813CF3" w:rsidRPr="00BC3FD6" w:rsidRDefault="00813CF3" w:rsidP="00785828">
      <w:pPr>
        <w:spacing w:line="480" w:lineRule="auto"/>
        <w:rPr>
          <w:rFonts w:cstheme="minorHAnsi"/>
        </w:rPr>
      </w:pPr>
      <w:r w:rsidRPr="00BC3FD6">
        <w:rPr>
          <w:rFonts w:cstheme="minorHAnsi"/>
          <w:color w:val="222222"/>
        </w:rPr>
        <w:t xml:space="preserve">Klein, A. (2007). GAO cites abuses at residential programs for teens. </w:t>
      </w:r>
      <w:r w:rsidRPr="00BC3FD6">
        <w:rPr>
          <w:rFonts w:cstheme="minorHAnsi"/>
          <w:i/>
          <w:iCs/>
          <w:color w:val="222222"/>
        </w:rPr>
        <w:t>Education Week</w:t>
      </w:r>
      <w:r w:rsidRPr="00BC3FD6">
        <w:rPr>
          <w:rFonts w:cstheme="minorHAnsi"/>
          <w:color w:val="222222"/>
        </w:rPr>
        <w:t xml:space="preserve">, </w:t>
      </w:r>
      <w:r w:rsidRPr="00BC3FD6">
        <w:rPr>
          <w:rFonts w:cstheme="minorHAnsi"/>
          <w:i/>
          <w:iCs/>
          <w:color w:val="222222"/>
        </w:rPr>
        <w:t>27</w:t>
      </w:r>
      <w:r w:rsidRPr="00BC3FD6">
        <w:rPr>
          <w:rFonts w:cstheme="minorHAnsi"/>
          <w:color w:val="222222"/>
        </w:rPr>
        <w:t>(8), 20.</w:t>
      </w:r>
    </w:p>
    <w:p w14:paraId="44DAB520" w14:textId="1BFF9547" w:rsidR="00432B10" w:rsidRPr="00BC3FD6" w:rsidRDefault="00432B10" w:rsidP="00785828">
      <w:pPr>
        <w:spacing w:line="480" w:lineRule="auto"/>
        <w:rPr>
          <w:rFonts w:cstheme="minorHAnsi"/>
        </w:rPr>
      </w:pPr>
    </w:p>
    <w:p w14:paraId="1A9DD918" w14:textId="77777777" w:rsidR="00D25611" w:rsidRPr="00BC3FD6" w:rsidRDefault="00D25611" w:rsidP="00785828">
      <w:pPr>
        <w:spacing w:line="480" w:lineRule="auto"/>
        <w:rPr>
          <w:rFonts w:cstheme="minorHAnsi"/>
        </w:rPr>
      </w:pPr>
      <w:proofErr w:type="spellStart"/>
      <w:r w:rsidRPr="00BC3FD6">
        <w:rPr>
          <w:rFonts w:cstheme="minorHAnsi"/>
          <w:color w:val="222222"/>
          <w:shd w:val="clear" w:color="auto" w:fill="FFFFFF"/>
        </w:rPr>
        <w:t>Magle-Haberek</w:t>
      </w:r>
      <w:proofErr w:type="spellEnd"/>
      <w:r w:rsidRPr="00BC3FD6">
        <w:rPr>
          <w:rFonts w:cstheme="minorHAnsi"/>
          <w:color w:val="222222"/>
          <w:shd w:val="clear" w:color="auto" w:fill="FFFFFF"/>
        </w:rPr>
        <w:t xml:space="preserve">, N. A., Tucker, A. R., &amp; </w:t>
      </w:r>
      <w:proofErr w:type="spellStart"/>
      <w:r w:rsidRPr="00BC3FD6">
        <w:rPr>
          <w:rFonts w:cstheme="minorHAnsi"/>
          <w:color w:val="222222"/>
          <w:shd w:val="clear" w:color="auto" w:fill="FFFFFF"/>
        </w:rPr>
        <w:t>Gass</w:t>
      </w:r>
      <w:proofErr w:type="spellEnd"/>
      <w:r w:rsidRPr="00BC3FD6">
        <w:rPr>
          <w:rFonts w:cstheme="minorHAnsi"/>
          <w:color w:val="222222"/>
          <w:shd w:val="clear" w:color="auto" w:fill="FFFFFF"/>
        </w:rPr>
        <w:t>, M. A. (2012). Effects of program differences with wilderness therapy and residential treatment center (RTC) programs. </w:t>
      </w:r>
      <w:r w:rsidRPr="00BC3FD6">
        <w:rPr>
          <w:rFonts w:cstheme="minorHAnsi"/>
          <w:i/>
          <w:iCs/>
          <w:color w:val="222222"/>
          <w:shd w:val="clear" w:color="auto" w:fill="FFFFFF"/>
        </w:rPr>
        <w:t>Residential Treatment for Children &amp; Youth</w:t>
      </w:r>
      <w:r w:rsidRPr="00BC3FD6">
        <w:rPr>
          <w:rFonts w:cstheme="minorHAnsi"/>
          <w:color w:val="222222"/>
          <w:shd w:val="clear" w:color="auto" w:fill="FFFFFF"/>
        </w:rPr>
        <w:t>, </w:t>
      </w:r>
      <w:r w:rsidRPr="00BC3FD6">
        <w:rPr>
          <w:rFonts w:cstheme="minorHAnsi"/>
          <w:i/>
          <w:iCs/>
          <w:color w:val="222222"/>
          <w:shd w:val="clear" w:color="auto" w:fill="FFFFFF"/>
        </w:rPr>
        <w:t>29</w:t>
      </w:r>
      <w:r w:rsidRPr="00BC3FD6">
        <w:rPr>
          <w:rFonts w:cstheme="minorHAnsi"/>
          <w:color w:val="222222"/>
          <w:shd w:val="clear" w:color="auto" w:fill="FFFFFF"/>
        </w:rPr>
        <w:t>(3), 202-218.</w:t>
      </w:r>
    </w:p>
    <w:p w14:paraId="370E8D1A" w14:textId="77777777" w:rsidR="00D25611" w:rsidRPr="00452244" w:rsidRDefault="00D25611" w:rsidP="00785828">
      <w:pPr>
        <w:spacing w:line="480" w:lineRule="auto"/>
        <w:rPr>
          <w:rFonts w:cstheme="minorHAnsi"/>
        </w:rPr>
      </w:pPr>
    </w:p>
    <w:p w14:paraId="7707AB4D" w14:textId="0F057BB7" w:rsidR="003302F3" w:rsidRPr="00BC3FD6" w:rsidRDefault="003302F3" w:rsidP="00785828">
      <w:pPr>
        <w:shd w:val="clear" w:color="auto" w:fill="FFFFFF"/>
        <w:spacing w:line="480" w:lineRule="auto"/>
        <w:rPr>
          <w:rFonts w:cstheme="minorHAnsi"/>
          <w:lang w:val="en-GB" w:eastAsia="en-CA"/>
        </w:rPr>
      </w:pPr>
      <w:r w:rsidRPr="00BC3FD6">
        <w:rPr>
          <w:rFonts w:cstheme="minorHAnsi"/>
          <w:color w:val="222222"/>
        </w:rPr>
        <w:t xml:space="preserve">Mattingly, M. A. (1995). Developing professional ethics for child and youth care work: Assuming responsibility for the quality of care. </w:t>
      </w:r>
      <w:r w:rsidRPr="00BC3FD6">
        <w:rPr>
          <w:rFonts w:cstheme="minorHAnsi"/>
          <w:i/>
          <w:iCs/>
          <w:color w:val="222222"/>
        </w:rPr>
        <w:t>Child and Youth Care Forum</w:t>
      </w:r>
      <w:r w:rsidRPr="00BC3FD6">
        <w:rPr>
          <w:rFonts w:cstheme="minorHAnsi"/>
          <w:color w:val="222222"/>
        </w:rPr>
        <w:t>, 24(6), 379-391.</w:t>
      </w:r>
      <w:r w:rsidR="00A44A38" w:rsidRPr="00BC3FD6">
        <w:rPr>
          <w:rFonts w:cstheme="minorHAnsi"/>
          <w:lang w:val="en-GB" w:eastAsia="en-CA"/>
        </w:rPr>
        <w:t xml:space="preserve"> </w:t>
      </w:r>
      <w:r w:rsidRPr="00BC3FD6">
        <w:rPr>
          <w:rFonts w:cstheme="minorHAnsi"/>
          <w:lang w:val="en-GB" w:eastAsia="en-CA"/>
        </w:rPr>
        <w:t>doi.org/10.1007/BF02128529</w:t>
      </w:r>
    </w:p>
    <w:p w14:paraId="43413AF5" w14:textId="7C439E3B" w:rsidR="003302F3" w:rsidRPr="00452244" w:rsidRDefault="003302F3" w:rsidP="00785828">
      <w:pPr>
        <w:spacing w:line="480" w:lineRule="auto"/>
        <w:rPr>
          <w:rFonts w:cstheme="minorHAnsi"/>
        </w:rPr>
      </w:pPr>
    </w:p>
    <w:p w14:paraId="23B779E0" w14:textId="0AB4B095" w:rsidR="00432B10" w:rsidRPr="00452244" w:rsidRDefault="00432B10" w:rsidP="00785828">
      <w:pPr>
        <w:spacing w:line="480" w:lineRule="auto"/>
        <w:rPr>
          <w:rStyle w:val="Hyperlink"/>
          <w:rFonts w:cstheme="minorHAnsi"/>
          <w:color w:val="auto"/>
          <w:u w:val="none"/>
        </w:rPr>
      </w:pPr>
      <w:r w:rsidRPr="00BC3FD6">
        <w:rPr>
          <w:rFonts w:cstheme="minorHAnsi"/>
          <w:color w:val="222222"/>
        </w:rPr>
        <w:t xml:space="preserve">Neumann, A., </w:t>
      </w:r>
      <w:proofErr w:type="spellStart"/>
      <w:r w:rsidRPr="00BC3FD6">
        <w:rPr>
          <w:rFonts w:cstheme="minorHAnsi"/>
          <w:color w:val="222222"/>
        </w:rPr>
        <w:t>Ojong</w:t>
      </w:r>
      <w:proofErr w:type="spellEnd"/>
      <w:r w:rsidRPr="00BC3FD6">
        <w:rPr>
          <w:rFonts w:cstheme="minorHAnsi"/>
          <w:color w:val="222222"/>
        </w:rPr>
        <w:t xml:space="preserve">, T. N., </w:t>
      </w:r>
      <w:proofErr w:type="spellStart"/>
      <w:r w:rsidRPr="00BC3FD6">
        <w:rPr>
          <w:rFonts w:cstheme="minorHAnsi"/>
          <w:color w:val="222222"/>
        </w:rPr>
        <w:t>Yanes</w:t>
      </w:r>
      <w:proofErr w:type="spellEnd"/>
      <w:r w:rsidRPr="00BC3FD6">
        <w:rPr>
          <w:rFonts w:cstheme="minorHAnsi"/>
          <w:color w:val="222222"/>
        </w:rPr>
        <w:t xml:space="preserve">, P. K., </w:t>
      </w:r>
      <w:proofErr w:type="spellStart"/>
      <w:r w:rsidRPr="00BC3FD6">
        <w:rPr>
          <w:rFonts w:cstheme="minorHAnsi"/>
          <w:color w:val="222222"/>
        </w:rPr>
        <w:t>Tumiel-Berhalter</w:t>
      </w:r>
      <w:proofErr w:type="spellEnd"/>
      <w:r w:rsidRPr="00BC3FD6">
        <w:rPr>
          <w:rFonts w:cstheme="minorHAnsi"/>
          <w:color w:val="222222"/>
        </w:rPr>
        <w:t xml:space="preserve">, L., </w:t>
      </w:r>
      <w:proofErr w:type="spellStart"/>
      <w:r w:rsidRPr="00BC3FD6">
        <w:rPr>
          <w:rFonts w:cstheme="minorHAnsi"/>
          <w:color w:val="222222"/>
        </w:rPr>
        <w:t>Daigler</w:t>
      </w:r>
      <w:proofErr w:type="spellEnd"/>
      <w:r w:rsidRPr="00BC3FD6">
        <w:rPr>
          <w:rFonts w:cstheme="minorHAnsi"/>
          <w:color w:val="222222"/>
        </w:rPr>
        <w:t xml:space="preserve">, G. E., &amp; Blondell, R. D. (2010). Differences between adolescents who complete and fail to complete residential substance abuse treatment. </w:t>
      </w:r>
      <w:r w:rsidRPr="00BC3FD6">
        <w:rPr>
          <w:rFonts w:cstheme="minorHAnsi"/>
          <w:i/>
          <w:iCs/>
          <w:color w:val="222222"/>
        </w:rPr>
        <w:t>Journal of Addictive Diseases</w:t>
      </w:r>
      <w:r w:rsidRPr="00BC3FD6">
        <w:rPr>
          <w:rFonts w:cstheme="minorHAnsi"/>
          <w:color w:val="222222"/>
        </w:rPr>
        <w:t xml:space="preserve">, </w:t>
      </w:r>
      <w:r w:rsidRPr="00BC3FD6">
        <w:rPr>
          <w:rFonts w:cstheme="minorHAnsi"/>
          <w:i/>
          <w:iCs/>
          <w:color w:val="222222"/>
        </w:rPr>
        <w:t>29</w:t>
      </w:r>
      <w:r w:rsidRPr="00BC3FD6">
        <w:rPr>
          <w:rFonts w:cstheme="minorHAnsi"/>
          <w:color w:val="222222"/>
        </w:rPr>
        <w:t xml:space="preserve">(4), 427-435. </w:t>
      </w:r>
      <w:hyperlink r:id="rId12" w:history="1">
        <w:r w:rsidRPr="00D32899">
          <w:rPr>
            <w:rStyle w:val="Hyperlink"/>
            <w:rFonts w:cstheme="minorHAnsi"/>
            <w:color w:val="auto"/>
            <w:u w:val="none"/>
          </w:rPr>
          <w:t>doi.org/10.1080/10550887.2010.509276</w:t>
        </w:r>
      </w:hyperlink>
    </w:p>
    <w:p w14:paraId="70EAA5FF" w14:textId="77777777" w:rsidR="00403A25" w:rsidRPr="00BC3FD6" w:rsidRDefault="00403A25" w:rsidP="00785828">
      <w:pPr>
        <w:spacing w:line="480" w:lineRule="auto"/>
        <w:rPr>
          <w:rFonts w:cstheme="minorHAnsi"/>
        </w:rPr>
      </w:pPr>
    </w:p>
    <w:p w14:paraId="4BF25BD0" w14:textId="7ECA8514" w:rsidR="00C43F12" w:rsidRPr="00BC3FD6" w:rsidRDefault="00E962B0" w:rsidP="00785828">
      <w:pPr>
        <w:spacing w:line="480" w:lineRule="auto"/>
        <w:rPr>
          <w:rFonts w:cstheme="minorHAnsi"/>
        </w:rPr>
      </w:pPr>
      <w:proofErr w:type="spellStart"/>
      <w:r w:rsidRPr="00BC3FD6">
        <w:rPr>
          <w:rFonts w:cstheme="minorHAnsi"/>
          <w:color w:val="222222"/>
        </w:rPr>
        <w:lastRenderedPageBreak/>
        <w:t>Redl</w:t>
      </w:r>
      <w:proofErr w:type="spellEnd"/>
      <w:r w:rsidRPr="00BC3FD6">
        <w:rPr>
          <w:rFonts w:cstheme="minorHAnsi"/>
          <w:color w:val="222222"/>
        </w:rPr>
        <w:t xml:space="preserve">, F., &amp; Wineman., D. (1957). </w:t>
      </w:r>
      <w:r w:rsidRPr="00BC3FD6">
        <w:rPr>
          <w:rFonts w:cstheme="minorHAnsi"/>
          <w:i/>
          <w:color w:val="222222"/>
        </w:rPr>
        <w:t>The aggressive child</w:t>
      </w:r>
      <w:r w:rsidRPr="00BC3FD6">
        <w:rPr>
          <w:rFonts w:cstheme="minorHAnsi"/>
          <w:color w:val="222222"/>
        </w:rPr>
        <w:t>. New York: Free Press.</w:t>
      </w:r>
    </w:p>
    <w:p w14:paraId="681BF74A" w14:textId="22405004" w:rsidR="00E962B0" w:rsidRPr="00BC3FD6" w:rsidRDefault="00E962B0" w:rsidP="00785828">
      <w:pPr>
        <w:spacing w:line="480" w:lineRule="auto"/>
        <w:rPr>
          <w:rFonts w:cstheme="minorHAnsi"/>
        </w:rPr>
      </w:pPr>
    </w:p>
    <w:p w14:paraId="092B2E15" w14:textId="611F047D" w:rsidR="00403A25" w:rsidRPr="00DE2D9E" w:rsidRDefault="00403A25" w:rsidP="00785828">
      <w:pPr>
        <w:shd w:val="clear" w:color="auto" w:fill="FFFFFF"/>
        <w:spacing w:line="480" w:lineRule="auto"/>
        <w:rPr>
          <w:rFonts w:cstheme="minorHAnsi"/>
          <w:color w:val="000000" w:themeColor="text1"/>
        </w:rPr>
      </w:pPr>
      <w:proofErr w:type="spellStart"/>
      <w:r w:rsidRPr="00BC3FD6">
        <w:rPr>
          <w:rFonts w:cstheme="minorHAnsi"/>
          <w:color w:val="222222"/>
          <w:shd w:val="clear" w:color="auto" w:fill="FFFFFF"/>
        </w:rPr>
        <w:t>Pumariega</w:t>
      </w:r>
      <w:proofErr w:type="spellEnd"/>
      <w:r w:rsidRPr="00BC3FD6">
        <w:rPr>
          <w:rFonts w:cstheme="minorHAnsi"/>
          <w:color w:val="222222"/>
          <w:shd w:val="clear" w:color="auto" w:fill="FFFFFF"/>
        </w:rPr>
        <w:t>, A. J. (2007). Residential treatment for children and youth: Time for reconsideration and reform. </w:t>
      </w:r>
      <w:r w:rsidRPr="00BC3FD6">
        <w:rPr>
          <w:rFonts w:cstheme="minorHAnsi"/>
          <w:i/>
          <w:iCs/>
          <w:color w:val="222222"/>
          <w:shd w:val="clear" w:color="auto" w:fill="FFFFFF"/>
        </w:rPr>
        <w:t>American Journal of Orthopsychiatry</w:t>
      </w:r>
      <w:r w:rsidRPr="00BC3FD6">
        <w:rPr>
          <w:rFonts w:cstheme="minorHAnsi"/>
          <w:color w:val="222222"/>
          <w:shd w:val="clear" w:color="auto" w:fill="FFFFFF"/>
        </w:rPr>
        <w:t>, </w:t>
      </w:r>
      <w:r w:rsidRPr="00BC3FD6">
        <w:rPr>
          <w:rFonts w:cstheme="minorHAnsi"/>
          <w:i/>
          <w:iCs/>
          <w:color w:val="222222"/>
          <w:shd w:val="clear" w:color="auto" w:fill="FFFFFF"/>
        </w:rPr>
        <w:t>77</w:t>
      </w:r>
      <w:r w:rsidRPr="00BC3FD6">
        <w:rPr>
          <w:rFonts w:cstheme="minorHAnsi"/>
          <w:color w:val="222222"/>
          <w:shd w:val="clear" w:color="auto" w:fill="FFFFFF"/>
        </w:rPr>
        <w:t>(3), 343-345</w:t>
      </w:r>
      <w:r w:rsidRPr="00DE2D9E">
        <w:rPr>
          <w:rFonts w:cstheme="minorHAnsi"/>
          <w:color w:val="000000" w:themeColor="text1"/>
          <w:shd w:val="clear" w:color="auto" w:fill="FFFFFF"/>
        </w:rPr>
        <w:t xml:space="preserve">. </w:t>
      </w:r>
      <w:hyperlink r:id="rId13" w:history="1">
        <w:r w:rsidRPr="00DE2D9E">
          <w:rPr>
            <w:rStyle w:val="Hyperlink"/>
            <w:rFonts w:cstheme="minorHAnsi"/>
            <w:bCs/>
            <w:color w:val="000000" w:themeColor="text1"/>
            <w:u w:val="none"/>
          </w:rPr>
          <w:t>doi.org/10.1037/0002-9432.77.3.343</w:t>
        </w:r>
      </w:hyperlink>
    </w:p>
    <w:p w14:paraId="720E080B" w14:textId="77777777" w:rsidR="00230D9D" w:rsidRPr="00452244" w:rsidRDefault="00230D9D" w:rsidP="00785828">
      <w:pPr>
        <w:spacing w:line="480" w:lineRule="auto"/>
        <w:rPr>
          <w:rFonts w:cstheme="minorHAnsi"/>
        </w:rPr>
      </w:pPr>
    </w:p>
    <w:p w14:paraId="0D797069" w14:textId="1E3AC37A" w:rsidR="00C87696" w:rsidRPr="00BC3FD6" w:rsidRDefault="00C87696" w:rsidP="00785828">
      <w:pPr>
        <w:spacing w:line="480" w:lineRule="auto"/>
        <w:rPr>
          <w:rFonts w:cstheme="minorHAnsi"/>
          <w:color w:val="222222"/>
        </w:rPr>
      </w:pPr>
      <w:r w:rsidRPr="00BC3FD6">
        <w:rPr>
          <w:rFonts w:cstheme="minorHAnsi"/>
          <w:color w:val="222222"/>
        </w:rPr>
        <w:t xml:space="preserve">Russell, K. C. (1999). </w:t>
      </w:r>
      <w:r w:rsidRPr="00BC3FD6">
        <w:rPr>
          <w:rFonts w:cstheme="minorHAnsi"/>
          <w:i/>
          <w:iCs/>
          <w:color w:val="222222"/>
        </w:rPr>
        <w:t>Theoretical basis, process, and reported outcomes of wilderness therapy as an intervention and treatment for problem behavior in adolescents</w:t>
      </w:r>
      <w:r w:rsidR="00C43F12">
        <w:rPr>
          <w:rFonts w:cstheme="minorHAnsi"/>
          <w:i/>
          <w:iCs/>
          <w:color w:val="222222"/>
        </w:rPr>
        <w:t>.</w:t>
      </w:r>
      <w:r w:rsidRPr="00BC3FD6">
        <w:rPr>
          <w:rFonts w:cstheme="minorHAnsi"/>
          <w:color w:val="222222"/>
        </w:rPr>
        <w:t xml:space="preserve"> </w:t>
      </w:r>
      <w:r w:rsidR="00C43F12">
        <w:rPr>
          <w:rFonts w:cstheme="minorHAnsi"/>
          <w:color w:val="222222"/>
        </w:rPr>
        <w:t xml:space="preserve">Unpublished </w:t>
      </w:r>
      <w:r w:rsidRPr="00BC3FD6">
        <w:rPr>
          <w:rFonts w:cstheme="minorHAnsi"/>
          <w:color w:val="222222"/>
        </w:rPr>
        <w:t>Doctoral dissertation, University of Idaho.</w:t>
      </w:r>
    </w:p>
    <w:p w14:paraId="5B81612A" w14:textId="77777777" w:rsidR="00C87696" w:rsidRPr="00BC3FD6" w:rsidRDefault="00C87696" w:rsidP="00785828">
      <w:pPr>
        <w:spacing w:line="480" w:lineRule="auto"/>
        <w:rPr>
          <w:rFonts w:cstheme="minorHAnsi"/>
        </w:rPr>
      </w:pPr>
    </w:p>
    <w:p w14:paraId="374D1108" w14:textId="50E70252" w:rsidR="00C87696" w:rsidRPr="00452244" w:rsidRDefault="00C87696" w:rsidP="00785828">
      <w:pPr>
        <w:spacing w:line="480" w:lineRule="auto"/>
        <w:rPr>
          <w:rFonts w:cstheme="minorHAnsi"/>
          <w:lang w:val="en"/>
        </w:rPr>
      </w:pPr>
      <w:r w:rsidRPr="00BC3FD6">
        <w:rPr>
          <w:rFonts w:cstheme="minorHAnsi"/>
          <w:color w:val="222222"/>
        </w:rPr>
        <w:t>Russell, K. C. (2006</w:t>
      </w:r>
      <w:r w:rsidR="00B8528C" w:rsidRPr="00BC3FD6">
        <w:rPr>
          <w:rFonts w:cstheme="minorHAnsi"/>
          <w:color w:val="222222"/>
        </w:rPr>
        <w:t>a</w:t>
      </w:r>
      <w:r w:rsidRPr="00BC3FD6">
        <w:rPr>
          <w:rFonts w:cstheme="minorHAnsi"/>
          <w:color w:val="222222"/>
        </w:rPr>
        <w:t xml:space="preserve">). Brat camp, boot camp, or……..? Exploring wilderness therapy program theory. </w:t>
      </w:r>
      <w:r w:rsidRPr="00BC3FD6">
        <w:rPr>
          <w:rFonts w:cstheme="minorHAnsi"/>
          <w:i/>
          <w:iCs/>
          <w:color w:val="222222"/>
        </w:rPr>
        <w:t>Journal of Adventure Education &amp; Outdoor Learning</w:t>
      </w:r>
      <w:r w:rsidRPr="00BC3FD6">
        <w:rPr>
          <w:rFonts w:cstheme="minorHAnsi"/>
          <w:color w:val="222222"/>
        </w:rPr>
        <w:t xml:space="preserve">, </w:t>
      </w:r>
      <w:r w:rsidRPr="00BC3FD6">
        <w:rPr>
          <w:rFonts w:cstheme="minorHAnsi"/>
          <w:i/>
          <w:iCs/>
          <w:color w:val="222222"/>
        </w:rPr>
        <w:t>6</w:t>
      </w:r>
      <w:r w:rsidRPr="00BC3FD6">
        <w:rPr>
          <w:rFonts w:cstheme="minorHAnsi"/>
          <w:color w:val="222222"/>
        </w:rPr>
        <w:t xml:space="preserve">(1), 51-67. </w:t>
      </w:r>
      <w:hyperlink r:id="rId14" w:history="1">
        <w:r w:rsidRPr="00D32899">
          <w:rPr>
            <w:rStyle w:val="Hyperlink"/>
            <w:rFonts w:cstheme="minorHAnsi"/>
            <w:color w:val="auto"/>
            <w:u w:val="none"/>
            <w:lang w:val="en"/>
          </w:rPr>
          <w:t>doi.org/10.1080/14729670685200741</w:t>
        </w:r>
      </w:hyperlink>
    </w:p>
    <w:p w14:paraId="54CE0B62" w14:textId="7F979E8A" w:rsidR="00DA0F63" w:rsidRPr="00D32899" w:rsidRDefault="00DA0F63" w:rsidP="00785828">
      <w:pPr>
        <w:spacing w:line="480" w:lineRule="auto"/>
        <w:rPr>
          <w:rFonts w:cstheme="minorHAnsi"/>
          <w:lang w:val="en"/>
        </w:rPr>
      </w:pPr>
    </w:p>
    <w:p w14:paraId="76AA2292" w14:textId="2DB9A064" w:rsidR="00DA0F63" w:rsidRPr="00BC3FD6" w:rsidRDefault="00DA0F63" w:rsidP="00785828">
      <w:pPr>
        <w:spacing w:line="480" w:lineRule="auto"/>
        <w:rPr>
          <w:rFonts w:cstheme="minorHAnsi"/>
        </w:rPr>
      </w:pPr>
      <w:r w:rsidRPr="00BC3FD6">
        <w:rPr>
          <w:rFonts w:cstheme="minorHAnsi"/>
          <w:color w:val="222222"/>
        </w:rPr>
        <w:t>Russell, K. C. (2006</w:t>
      </w:r>
      <w:r w:rsidR="00B8528C" w:rsidRPr="00BC3FD6">
        <w:rPr>
          <w:rFonts w:cstheme="minorHAnsi"/>
          <w:color w:val="222222"/>
        </w:rPr>
        <w:t>b</w:t>
      </w:r>
      <w:r w:rsidRPr="00DE2D9E">
        <w:rPr>
          <w:rFonts w:cstheme="minorHAnsi"/>
          <w:i/>
          <w:color w:val="222222"/>
        </w:rPr>
        <w:t>). Examining substance use frequency and depressive symptom outcome in a sample of outdoor behavioral healthcare participants</w:t>
      </w:r>
      <w:r w:rsidRPr="00BC3FD6">
        <w:rPr>
          <w:rFonts w:cstheme="minorHAnsi"/>
          <w:color w:val="222222"/>
        </w:rPr>
        <w:t xml:space="preserve">. </w:t>
      </w:r>
      <w:r w:rsidRPr="00DE2D9E">
        <w:rPr>
          <w:rFonts w:cstheme="minorHAnsi"/>
          <w:iCs/>
          <w:color w:val="222222"/>
        </w:rPr>
        <w:t>Outdoor Behavioral Healthcare Research Cooperative</w:t>
      </w:r>
      <w:r w:rsidR="003D4B4C">
        <w:rPr>
          <w:rFonts w:cstheme="minorHAnsi"/>
          <w:color w:val="222222"/>
        </w:rPr>
        <w:t xml:space="preserve">, </w:t>
      </w:r>
      <w:r w:rsidR="003D4B4C" w:rsidRPr="00BC3FD6">
        <w:rPr>
          <w:rFonts w:cstheme="minorHAnsi"/>
        </w:rPr>
        <w:t>Minneapolis, MN: University of Minnesota.</w:t>
      </w:r>
    </w:p>
    <w:p w14:paraId="10775AFC" w14:textId="77777777" w:rsidR="00C87696" w:rsidRPr="00BC3FD6" w:rsidRDefault="00C87696" w:rsidP="00785828">
      <w:pPr>
        <w:spacing w:line="480" w:lineRule="auto"/>
        <w:rPr>
          <w:rFonts w:cstheme="minorHAnsi"/>
        </w:rPr>
      </w:pPr>
    </w:p>
    <w:p w14:paraId="19008676" w14:textId="454ADAAB" w:rsidR="00D60AC5" w:rsidRPr="00BC3FD6" w:rsidRDefault="00D60AC5" w:rsidP="00785828">
      <w:pPr>
        <w:autoSpaceDE w:val="0"/>
        <w:autoSpaceDN w:val="0"/>
        <w:adjustRightInd w:val="0"/>
        <w:spacing w:line="480" w:lineRule="auto"/>
        <w:rPr>
          <w:rFonts w:cstheme="minorHAnsi"/>
        </w:rPr>
      </w:pPr>
      <w:r w:rsidRPr="00BC3FD6">
        <w:rPr>
          <w:rFonts w:cstheme="minorHAnsi"/>
        </w:rPr>
        <w:t xml:space="preserve">Russell, K. C. (2007). </w:t>
      </w:r>
      <w:r w:rsidRPr="003D4B4C">
        <w:rPr>
          <w:rFonts w:cstheme="minorHAnsi"/>
          <w:i/>
          <w:iCs/>
        </w:rPr>
        <w:t>Summary of research from 1999–2006 and u</w:t>
      </w:r>
      <w:r w:rsidR="00E73C41" w:rsidRPr="003D4B4C">
        <w:rPr>
          <w:rFonts w:cstheme="minorHAnsi"/>
          <w:i/>
          <w:iCs/>
        </w:rPr>
        <w:t xml:space="preserve">pdate to 2000 survey of outdoor </w:t>
      </w:r>
      <w:r w:rsidRPr="003D4B4C">
        <w:rPr>
          <w:rFonts w:cstheme="minorHAnsi"/>
          <w:i/>
          <w:iCs/>
        </w:rPr>
        <w:t>behavioral healthcare programs in North America</w:t>
      </w:r>
      <w:r w:rsidRPr="00BC3FD6">
        <w:rPr>
          <w:rFonts w:cstheme="minorHAnsi"/>
        </w:rPr>
        <w:t>.</w:t>
      </w:r>
      <w:r w:rsidR="003D4B4C">
        <w:rPr>
          <w:rFonts w:cstheme="minorHAnsi"/>
          <w:i/>
          <w:iCs/>
          <w:color w:val="222222"/>
        </w:rPr>
        <w:t xml:space="preserve"> </w:t>
      </w:r>
      <w:r w:rsidR="003D4B4C" w:rsidRPr="003D4B4C">
        <w:rPr>
          <w:rFonts w:cstheme="minorHAnsi"/>
          <w:i/>
          <w:iCs/>
          <w:color w:val="222222"/>
        </w:rPr>
        <w:t>Outdoor Behavioral Healthcare Research Cooperative</w:t>
      </w:r>
      <w:r w:rsidR="003D4B4C">
        <w:rPr>
          <w:rFonts w:cstheme="minorHAnsi"/>
          <w:i/>
          <w:color w:val="222222"/>
        </w:rPr>
        <w:t>,</w:t>
      </w:r>
      <w:r w:rsidR="003D4B4C">
        <w:rPr>
          <w:rFonts w:cstheme="minorHAnsi"/>
          <w:color w:val="222222"/>
        </w:rPr>
        <w:t xml:space="preserve"> </w:t>
      </w:r>
      <w:r w:rsidRPr="00BC3FD6">
        <w:rPr>
          <w:rFonts w:cstheme="minorHAnsi"/>
        </w:rPr>
        <w:t>Minneapolis, MN: University of Minnesota.</w:t>
      </w:r>
    </w:p>
    <w:p w14:paraId="76EDA570" w14:textId="0E75C0C8" w:rsidR="00A91D88" w:rsidRPr="00BC3FD6" w:rsidRDefault="00A91D88" w:rsidP="00785828">
      <w:pPr>
        <w:spacing w:line="480" w:lineRule="auto"/>
        <w:rPr>
          <w:rFonts w:cstheme="minorHAnsi"/>
          <w:color w:val="222222"/>
        </w:rPr>
      </w:pPr>
    </w:p>
    <w:p w14:paraId="0A82FCD0" w14:textId="2D3F42BB" w:rsidR="00A91D88" w:rsidRPr="00BC3FD6" w:rsidRDefault="00A91D88" w:rsidP="00785828">
      <w:pPr>
        <w:spacing w:line="480" w:lineRule="auto"/>
        <w:rPr>
          <w:rFonts w:cstheme="minorHAnsi"/>
        </w:rPr>
      </w:pPr>
      <w:r w:rsidRPr="00466E56">
        <w:rPr>
          <w:rFonts w:cstheme="minorHAnsi"/>
          <w:color w:val="222222"/>
          <w:lang w:val="de-DE"/>
          <w:rPrChange w:id="202" w:author="Magnuson" w:date="2019-09-03T07:05:00Z">
            <w:rPr>
              <w:rFonts w:cstheme="minorHAnsi"/>
              <w:color w:val="222222"/>
            </w:rPr>
          </w:rPrChange>
        </w:rPr>
        <w:lastRenderedPageBreak/>
        <w:t xml:space="preserve">Russell, K. C., &amp; Harper, N. (2006). </w:t>
      </w:r>
      <w:r w:rsidRPr="00BC3FD6">
        <w:rPr>
          <w:rFonts w:cstheme="minorHAnsi"/>
          <w:color w:val="222222"/>
        </w:rPr>
        <w:t xml:space="preserve">Incident monitoring in outdoor behavioral healthcare programs: A four-year summary of restraint, runaway, injury, and illness rates. </w:t>
      </w:r>
      <w:r w:rsidRPr="00BC3FD6">
        <w:rPr>
          <w:rFonts w:cstheme="minorHAnsi"/>
          <w:i/>
          <w:iCs/>
          <w:color w:val="222222"/>
        </w:rPr>
        <w:t>Journal of Therapeutic Schools and Programs</w:t>
      </w:r>
      <w:r w:rsidRPr="00BC3FD6">
        <w:rPr>
          <w:rFonts w:cstheme="minorHAnsi"/>
          <w:color w:val="222222"/>
        </w:rPr>
        <w:t xml:space="preserve">, </w:t>
      </w:r>
      <w:r w:rsidRPr="00BC3FD6">
        <w:rPr>
          <w:rFonts w:cstheme="minorHAnsi"/>
          <w:i/>
          <w:iCs/>
          <w:color w:val="222222"/>
        </w:rPr>
        <w:t>1</w:t>
      </w:r>
      <w:r w:rsidRPr="00BC3FD6">
        <w:rPr>
          <w:rFonts w:cstheme="minorHAnsi"/>
          <w:color w:val="222222"/>
        </w:rPr>
        <w:t>(1), 70-90.</w:t>
      </w:r>
    </w:p>
    <w:p w14:paraId="21DA4D5A" w14:textId="00693A0C" w:rsidR="00A91D88" w:rsidRPr="00BC3FD6" w:rsidRDefault="00A91D88" w:rsidP="00785828">
      <w:pPr>
        <w:autoSpaceDE w:val="0"/>
        <w:autoSpaceDN w:val="0"/>
        <w:adjustRightInd w:val="0"/>
        <w:spacing w:line="480" w:lineRule="auto"/>
        <w:rPr>
          <w:rFonts w:cstheme="minorHAnsi"/>
        </w:rPr>
      </w:pPr>
    </w:p>
    <w:p w14:paraId="5FE4A0D2" w14:textId="3CF48AF0" w:rsidR="002F68F3" w:rsidRPr="00BC3FD6" w:rsidRDefault="002F68F3" w:rsidP="00785828">
      <w:pPr>
        <w:autoSpaceDE w:val="0"/>
        <w:autoSpaceDN w:val="0"/>
        <w:adjustRightInd w:val="0"/>
        <w:spacing w:line="480" w:lineRule="auto"/>
        <w:rPr>
          <w:rFonts w:cstheme="minorHAnsi"/>
          <w:color w:val="222222"/>
        </w:rPr>
      </w:pPr>
      <w:r w:rsidRPr="00BC3FD6">
        <w:rPr>
          <w:rFonts w:cstheme="minorHAnsi"/>
          <w:color w:val="222222"/>
        </w:rPr>
        <w:t>Scott, D. A., &amp; Duerson, L. M. (2010). Continuing the discussion: A commentary on “Wilderness therapy: Ethical considerations for mental health professionals</w:t>
      </w:r>
      <w:r w:rsidR="00403A25" w:rsidRPr="00BC3FD6">
        <w:rPr>
          <w:rFonts w:cstheme="minorHAnsi"/>
          <w:color w:val="222222"/>
        </w:rPr>
        <w:t>.</w:t>
      </w:r>
      <w:r w:rsidRPr="00BC3FD6">
        <w:rPr>
          <w:rFonts w:cstheme="minorHAnsi"/>
          <w:color w:val="222222"/>
        </w:rPr>
        <w:t xml:space="preserve">” </w:t>
      </w:r>
      <w:r w:rsidRPr="00BC3FD6">
        <w:rPr>
          <w:rFonts w:cstheme="minorHAnsi"/>
          <w:i/>
          <w:iCs/>
          <w:color w:val="222222"/>
        </w:rPr>
        <w:t>Child &amp; Youth Care Forum</w:t>
      </w:r>
      <w:r w:rsidRPr="00BC3FD6">
        <w:rPr>
          <w:rFonts w:cstheme="minorHAnsi"/>
          <w:color w:val="222222"/>
        </w:rPr>
        <w:t xml:space="preserve">, </w:t>
      </w:r>
      <w:r w:rsidRPr="00BC3FD6">
        <w:rPr>
          <w:rFonts w:cstheme="minorHAnsi"/>
          <w:i/>
          <w:color w:val="222222"/>
        </w:rPr>
        <w:t>39</w:t>
      </w:r>
      <w:r w:rsidRPr="00BC3FD6">
        <w:rPr>
          <w:rFonts w:cstheme="minorHAnsi"/>
          <w:color w:val="222222"/>
        </w:rPr>
        <w:t xml:space="preserve">(1), 63-68. </w:t>
      </w:r>
      <w:r w:rsidRPr="00BC3FD6">
        <w:rPr>
          <w:rStyle w:val="bibliographic-informationvalue1"/>
          <w:rFonts w:cstheme="minorHAnsi"/>
          <w:lang w:val="en-GB"/>
        </w:rPr>
        <w:t>doi.org/10.1007/s10566-009-9090-x</w:t>
      </w:r>
    </w:p>
    <w:p w14:paraId="678EC98A" w14:textId="680552DE" w:rsidR="002F68F3" w:rsidRPr="00573FAF" w:rsidRDefault="002F68F3" w:rsidP="00DE2D9E"/>
    <w:p w14:paraId="71466D65" w14:textId="6EBB9CC6" w:rsidR="00573FAF" w:rsidRPr="00573FAF" w:rsidRDefault="00573FAF" w:rsidP="00DE2D9E">
      <w:pPr>
        <w:spacing w:line="480" w:lineRule="auto"/>
      </w:pPr>
      <w:r w:rsidRPr="00DE2D9E">
        <w:t>Steinberg, L., &amp; Morris, A. S. (2001). Adolescent development. </w:t>
      </w:r>
      <w:r w:rsidRPr="00DE2D9E">
        <w:rPr>
          <w:i/>
        </w:rPr>
        <w:t>Annual Review of Psychology, 52</w:t>
      </w:r>
      <w:r w:rsidRPr="00DE2D9E">
        <w:t xml:space="preserve">(1), 83-110. </w:t>
      </w:r>
      <w:hyperlink r:id="rId15" w:history="1">
        <w:r w:rsidRPr="00DE2D9E">
          <w:rPr>
            <w:rStyle w:val="Hyperlink"/>
          </w:rPr>
          <w:t>doi.org/10.1146/annurev.psych.52.1.83</w:t>
        </w:r>
      </w:hyperlink>
    </w:p>
    <w:p w14:paraId="578B337B" w14:textId="278AA014" w:rsidR="00573FAF" w:rsidRPr="00DE2D9E" w:rsidRDefault="00573FAF" w:rsidP="00573FAF">
      <w:pPr>
        <w:rPr>
          <w:rFonts w:ascii="Times" w:hAnsi="Times"/>
        </w:rPr>
      </w:pPr>
    </w:p>
    <w:p w14:paraId="516AF24A" w14:textId="77777777" w:rsidR="00B87CFF" w:rsidRDefault="0001118D">
      <w:pPr>
        <w:spacing w:line="480" w:lineRule="auto"/>
        <w:rPr>
          <w:ins w:id="203" w:author="Microsoft Office User" w:date="2019-09-03T14:39:00Z"/>
        </w:rPr>
        <w:pPrChange w:id="204" w:author="Microsoft Office User" w:date="2019-09-03T14:40:00Z">
          <w:pPr/>
        </w:pPrChange>
      </w:pPr>
      <w:ins w:id="205" w:author="Microsoft Office User" w:date="2019-09-03T14:39:00Z">
        <w:r w:rsidRPr="0001118D">
          <w:rPr>
            <w:rFonts w:ascii="Times" w:hAnsi="Times" w:cs="Arial"/>
            <w:color w:val="222222"/>
            <w:shd w:val="clear" w:color="auto" w:fill="FFFFFF"/>
            <w:rPrChange w:id="206" w:author="Microsoft Office User" w:date="2019-09-03T14:39:00Z">
              <w:rPr>
                <w:rFonts w:ascii="Arial" w:hAnsi="Arial" w:cs="Arial"/>
                <w:color w:val="222222"/>
                <w:sz w:val="20"/>
                <w:szCs w:val="20"/>
                <w:shd w:val="clear" w:color="auto" w:fill="FFFFFF"/>
              </w:rPr>
            </w:rPrChange>
          </w:rPr>
          <w:t>Sedgwick, P. (2012). Multiple significance tests: the Bonferroni correction. </w:t>
        </w:r>
        <w:r w:rsidRPr="0001118D">
          <w:rPr>
            <w:rFonts w:ascii="Times" w:hAnsi="Times" w:cs="Arial"/>
            <w:i/>
            <w:iCs/>
            <w:color w:val="222222"/>
            <w:shd w:val="clear" w:color="auto" w:fill="FFFFFF"/>
            <w:rPrChange w:id="207" w:author="Microsoft Office User" w:date="2019-09-03T14:39:00Z">
              <w:rPr>
                <w:rFonts w:ascii="Arial" w:hAnsi="Arial" w:cs="Arial"/>
                <w:i/>
                <w:iCs/>
                <w:color w:val="222222"/>
                <w:sz w:val="20"/>
                <w:szCs w:val="20"/>
                <w:shd w:val="clear" w:color="auto" w:fill="FFFFFF"/>
              </w:rPr>
            </w:rPrChange>
          </w:rPr>
          <w:t>BMJ</w:t>
        </w:r>
        <w:r w:rsidRPr="0001118D">
          <w:rPr>
            <w:rFonts w:ascii="Times" w:hAnsi="Times" w:cs="Arial"/>
            <w:color w:val="222222"/>
            <w:shd w:val="clear" w:color="auto" w:fill="FFFFFF"/>
            <w:rPrChange w:id="208" w:author="Microsoft Office User" w:date="2019-09-03T14:39:00Z">
              <w:rPr>
                <w:rFonts w:ascii="Arial" w:hAnsi="Arial" w:cs="Arial"/>
                <w:color w:val="222222"/>
                <w:sz w:val="20"/>
                <w:szCs w:val="20"/>
                <w:shd w:val="clear" w:color="auto" w:fill="FFFFFF"/>
              </w:rPr>
            </w:rPrChange>
          </w:rPr>
          <w:t>, </w:t>
        </w:r>
        <w:r w:rsidRPr="0001118D">
          <w:rPr>
            <w:rFonts w:ascii="Times" w:hAnsi="Times" w:cs="Arial"/>
            <w:i/>
            <w:iCs/>
            <w:color w:val="222222"/>
            <w:shd w:val="clear" w:color="auto" w:fill="FFFFFF"/>
            <w:rPrChange w:id="209" w:author="Microsoft Office User" w:date="2019-09-03T14:39:00Z">
              <w:rPr>
                <w:rFonts w:ascii="Arial" w:hAnsi="Arial" w:cs="Arial"/>
                <w:i/>
                <w:iCs/>
                <w:color w:val="222222"/>
                <w:sz w:val="20"/>
                <w:szCs w:val="20"/>
                <w:shd w:val="clear" w:color="auto" w:fill="FFFFFF"/>
              </w:rPr>
            </w:rPrChange>
          </w:rPr>
          <w:t>344</w:t>
        </w:r>
        <w:r w:rsidRPr="0001118D">
          <w:rPr>
            <w:rFonts w:ascii="Times" w:hAnsi="Times" w:cs="Arial"/>
            <w:color w:val="222222"/>
            <w:shd w:val="clear" w:color="auto" w:fill="FFFFFF"/>
            <w:rPrChange w:id="210" w:author="Microsoft Office User" w:date="2019-09-03T14:39:00Z">
              <w:rPr>
                <w:rFonts w:ascii="Arial" w:hAnsi="Arial" w:cs="Arial"/>
                <w:color w:val="222222"/>
                <w:sz w:val="20"/>
                <w:szCs w:val="20"/>
                <w:shd w:val="clear" w:color="auto" w:fill="FFFFFF"/>
              </w:rPr>
            </w:rPrChange>
          </w:rPr>
          <w:t>, e509.</w:t>
        </w:r>
        <w:r w:rsidR="00B87CFF">
          <w:rPr>
            <w:rFonts w:ascii="Times" w:hAnsi="Times" w:cs="Arial"/>
            <w:color w:val="222222"/>
            <w:shd w:val="clear" w:color="auto" w:fill="FFFFFF"/>
          </w:rPr>
          <w:t xml:space="preserve"> </w:t>
        </w:r>
        <w:r w:rsidR="00B87CFF" w:rsidRPr="00B87CFF">
          <w:rPr>
            <w:rFonts w:ascii="Times" w:hAnsi="Times"/>
            <w:color w:val="000000" w:themeColor="text1"/>
            <w:rPrChange w:id="211" w:author="Microsoft Office User" w:date="2019-09-03T14:39:00Z">
              <w:rPr/>
            </w:rPrChange>
          </w:rPr>
          <w:fldChar w:fldCharType="begin"/>
        </w:r>
        <w:r w:rsidR="00B87CFF" w:rsidRPr="00B87CFF">
          <w:rPr>
            <w:rFonts w:ascii="Times" w:hAnsi="Times"/>
            <w:color w:val="000000" w:themeColor="text1"/>
            <w:rPrChange w:id="212" w:author="Microsoft Office User" w:date="2019-09-03T14:39:00Z">
              <w:rPr/>
            </w:rPrChange>
          </w:rPr>
          <w:instrText xml:space="preserve"> HYPERLINK "https://doi.org/10.1136/bmj.e509" </w:instrText>
        </w:r>
        <w:r w:rsidR="00B87CFF" w:rsidRPr="00B87CFF">
          <w:rPr>
            <w:rFonts w:ascii="Times" w:hAnsi="Times"/>
            <w:color w:val="000000" w:themeColor="text1"/>
            <w:rPrChange w:id="213" w:author="Microsoft Office User" w:date="2019-09-03T14:39:00Z">
              <w:rPr/>
            </w:rPrChange>
          </w:rPr>
          <w:fldChar w:fldCharType="separate"/>
        </w:r>
        <w:r w:rsidR="00B87CFF" w:rsidRPr="00B87CFF">
          <w:rPr>
            <w:rStyle w:val="Hyperlink"/>
            <w:rFonts w:ascii="Times" w:hAnsi="Times"/>
            <w:color w:val="000000" w:themeColor="text1"/>
            <w:bdr w:val="none" w:sz="0" w:space="0" w:color="auto" w:frame="1"/>
            <w:shd w:val="clear" w:color="auto" w:fill="FFFFFF"/>
            <w:rPrChange w:id="214" w:author="Microsoft Office User" w:date="2019-09-03T14:39:00Z">
              <w:rPr>
                <w:rStyle w:val="Hyperlink"/>
                <w:rFonts w:ascii="Helvetica Neue" w:hAnsi="Helvetica Neue"/>
                <w:color w:val="1C497D"/>
                <w:bdr w:val="none" w:sz="0" w:space="0" w:color="auto" w:frame="1"/>
                <w:shd w:val="clear" w:color="auto" w:fill="FFFFFF"/>
              </w:rPr>
            </w:rPrChange>
          </w:rPr>
          <w:t>doi.org/10.1136/bmj.e509</w:t>
        </w:r>
        <w:r w:rsidR="00B87CFF" w:rsidRPr="00B87CFF">
          <w:rPr>
            <w:rFonts w:ascii="Times" w:hAnsi="Times"/>
            <w:color w:val="000000" w:themeColor="text1"/>
            <w:rPrChange w:id="215" w:author="Microsoft Office User" w:date="2019-09-03T14:39:00Z">
              <w:rPr/>
            </w:rPrChange>
          </w:rPr>
          <w:fldChar w:fldCharType="end"/>
        </w:r>
      </w:ins>
    </w:p>
    <w:p w14:paraId="019FE737" w14:textId="1DE17189" w:rsidR="0001118D" w:rsidRPr="0001118D" w:rsidRDefault="0001118D" w:rsidP="0001118D">
      <w:pPr>
        <w:rPr>
          <w:ins w:id="216" w:author="Microsoft Office User" w:date="2019-09-03T14:39:00Z"/>
          <w:rFonts w:ascii="Times" w:hAnsi="Times"/>
          <w:rPrChange w:id="217" w:author="Microsoft Office User" w:date="2019-09-03T14:39:00Z">
            <w:rPr>
              <w:ins w:id="218" w:author="Microsoft Office User" w:date="2019-09-03T14:39:00Z"/>
            </w:rPr>
          </w:rPrChange>
        </w:rPr>
      </w:pPr>
    </w:p>
    <w:p w14:paraId="2F48EEB5" w14:textId="77777777" w:rsidR="00573FAF" w:rsidRPr="00BC3FD6" w:rsidRDefault="00573FAF" w:rsidP="00785828">
      <w:pPr>
        <w:autoSpaceDE w:val="0"/>
        <w:autoSpaceDN w:val="0"/>
        <w:adjustRightInd w:val="0"/>
        <w:spacing w:line="480" w:lineRule="auto"/>
        <w:rPr>
          <w:rFonts w:cstheme="minorHAnsi"/>
        </w:rPr>
      </w:pPr>
    </w:p>
    <w:p w14:paraId="527D84AF" w14:textId="63B3B0C1" w:rsidR="00D765CA" w:rsidRPr="00D32899" w:rsidRDefault="00E73C41" w:rsidP="00785828">
      <w:pPr>
        <w:autoSpaceDE w:val="0"/>
        <w:autoSpaceDN w:val="0"/>
        <w:adjustRightInd w:val="0"/>
        <w:spacing w:line="480" w:lineRule="auto"/>
        <w:rPr>
          <w:rFonts w:cstheme="minorHAnsi"/>
        </w:rPr>
      </w:pPr>
      <w:r w:rsidRPr="00BC3FD6">
        <w:rPr>
          <w:rFonts w:cstheme="minorHAnsi"/>
        </w:rPr>
        <w:t>Substance Abuse and Men</w:t>
      </w:r>
      <w:r w:rsidR="00432B10" w:rsidRPr="00BC3FD6">
        <w:rPr>
          <w:rFonts w:cstheme="minorHAnsi"/>
        </w:rPr>
        <w:t>tal Health Administration. (2010</w:t>
      </w:r>
      <w:r w:rsidRPr="00BC3FD6">
        <w:rPr>
          <w:rFonts w:cstheme="minorHAnsi"/>
        </w:rPr>
        <w:t>). Office of applied statistics. Retrieved</w:t>
      </w:r>
      <w:r w:rsidR="00432B10" w:rsidRPr="00BC3FD6">
        <w:rPr>
          <w:rFonts w:cstheme="minorHAnsi"/>
        </w:rPr>
        <w:t xml:space="preserve"> December 3, 2018</w:t>
      </w:r>
      <w:r w:rsidRPr="00BC3FD6">
        <w:rPr>
          <w:rFonts w:cstheme="minorHAnsi"/>
        </w:rPr>
        <w:t xml:space="preserve"> from </w:t>
      </w:r>
      <w:hyperlink r:id="rId16" w:history="1">
        <w:r w:rsidRPr="00D32899">
          <w:rPr>
            <w:rStyle w:val="Hyperlink"/>
            <w:rFonts w:cstheme="minorHAnsi"/>
            <w:color w:val="auto"/>
            <w:u w:val="none"/>
          </w:rPr>
          <w:t>http://oas.samhsa.gov/</w:t>
        </w:r>
      </w:hyperlink>
      <w:r w:rsidRPr="00452244">
        <w:rPr>
          <w:rFonts w:cstheme="minorHAnsi"/>
        </w:rPr>
        <w:t xml:space="preserve"> </w:t>
      </w:r>
    </w:p>
    <w:p w14:paraId="537B481D" w14:textId="23AF9664" w:rsidR="00772969" w:rsidRPr="00D765CA" w:rsidRDefault="00772969" w:rsidP="00D765CA">
      <w:pPr>
        <w:autoSpaceDE w:val="0"/>
        <w:autoSpaceDN w:val="0"/>
        <w:adjustRightInd w:val="0"/>
        <w:spacing w:line="480" w:lineRule="auto"/>
      </w:pPr>
    </w:p>
    <w:p w14:paraId="465EABB1" w14:textId="77777777" w:rsidR="00D765CA" w:rsidRPr="00DE2D9E" w:rsidRDefault="00D765CA" w:rsidP="00DE2D9E">
      <w:pPr>
        <w:spacing w:line="480" w:lineRule="auto"/>
      </w:pPr>
      <w:proofErr w:type="spellStart"/>
      <w:r w:rsidRPr="00DE2D9E">
        <w:t>Szmukler</w:t>
      </w:r>
      <w:proofErr w:type="spellEnd"/>
      <w:r w:rsidRPr="00DE2D9E">
        <w:t>, G. (2008). Treatment pressures, coercion and compulsion in mental health care. </w:t>
      </w:r>
      <w:r w:rsidRPr="00DE2D9E">
        <w:rPr>
          <w:i/>
        </w:rPr>
        <w:t>Journal of Mental Health, 17</w:t>
      </w:r>
      <w:r w:rsidRPr="00DE2D9E">
        <w:t xml:space="preserve">(3), 229-231. </w:t>
      </w:r>
      <w:hyperlink r:id="rId17" w:history="1">
        <w:r w:rsidRPr="00DE2D9E">
          <w:rPr>
            <w:rStyle w:val="Hyperlink"/>
          </w:rPr>
          <w:t>doi.org/10.1080/09638230802156731</w:t>
        </w:r>
      </w:hyperlink>
    </w:p>
    <w:p w14:paraId="22293DEA" w14:textId="77777777" w:rsidR="00D765CA" w:rsidRPr="00DE2D9E" w:rsidRDefault="00D765CA" w:rsidP="00785828">
      <w:pPr>
        <w:autoSpaceDE w:val="0"/>
        <w:autoSpaceDN w:val="0"/>
        <w:adjustRightInd w:val="0"/>
        <w:spacing w:line="480" w:lineRule="auto"/>
        <w:rPr>
          <w:rFonts w:ascii="Times" w:hAnsi="Times" w:cstheme="minorHAnsi"/>
        </w:rPr>
      </w:pPr>
    </w:p>
    <w:p w14:paraId="48E761F3" w14:textId="4473A132" w:rsidR="00772969" w:rsidRPr="00452244" w:rsidRDefault="00772969" w:rsidP="00785828">
      <w:pPr>
        <w:autoSpaceDE w:val="0"/>
        <w:autoSpaceDN w:val="0"/>
        <w:adjustRightInd w:val="0"/>
        <w:spacing w:line="480" w:lineRule="auto"/>
        <w:rPr>
          <w:rStyle w:val="bibliographic-informationvalue1"/>
          <w:rFonts w:cstheme="minorHAnsi"/>
          <w:lang w:val="en-GB"/>
          <w:specVanish w:val="0"/>
        </w:rPr>
      </w:pPr>
      <w:r w:rsidRPr="00BC3FD6">
        <w:rPr>
          <w:rFonts w:cstheme="minorHAnsi"/>
          <w:color w:val="222222"/>
        </w:rPr>
        <w:t xml:space="preserve">Tucker, A. R., </w:t>
      </w:r>
      <w:proofErr w:type="spellStart"/>
      <w:r w:rsidRPr="00BC3FD6">
        <w:rPr>
          <w:rFonts w:cstheme="minorHAnsi"/>
          <w:color w:val="222222"/>
        </w:rPr>
        <w:t>Bettmann</w:t>
      </w:r>
      <w:proofErr w:type="spellEnd"/>
      <w:r w:rsidRPr="00BC3FD6">
        <w:rPr>
          <w:rFonts w:cstheme="minorHAnsi"/>
          <w:color w:val="222222"/>
        </w:rPr>
        <w:t xml:space="preserve">, J. E., Norton, C. L., &amp; </w:t>
      </w:r>
      <w:proofErr w:type="spellStart"/>
      <w:r w:rsidRPr="00BC3FD6">
        <w:rPr>
          <w:rFonts w:cstheme="minorHAnsi"/>
          <w:color w:val="222222"/>
        </w:rPr>
        <w:t>Comart</w:t>
      </w:r>
      <w:proofErr w:type="spellEnd"/>
      <w:r w:rsidRPr="00BC3FD6">
        <w:rPr>
          <w:rFonts w:cstheme="minorHAnsi"/>
          <w:color w:val="222222"/>
        </w:rPr>
        <w:t xml:space="preserve">, C. (2015). The role of transport use in adolescent wilderness treatment: Its relationship to readiness to change and outcomes. </w:t>
      </w:r>
      <w:r w:rsidRPr="00BC3FD6">
        <w:rPr>
          <w:rFonts w:cstheme="minorHAnsi"/>
          <w:i/>
          <w:iCs/>
          <w:color w:val="222222"/>
        </w:rPr>
        <w:t xml:space="preserve">Child </w:t>
      </w:r>
      <w:r w:rsidRPr="00BC3FD6">
        <w:rPr>
          <w:rFonts w:cstheme="minorHAnsi"/>
          <w:i/>
          <w:iCs/>
        </w:rPr>
        <w:t>&amp; Youth Care Forum</w:t>
      </w:r>
      <w:r w:rsidRPr="00BC3FD6">
        <w:rPr>
          <w:rFonts w:cstheme="minorHAnsi"/>
        </w:rPr>
        <w:t xml:space="preserve">, </w:t>
      </w:r>
      <w:r w:rsidRPr="00DE2D9E">
        <w:rPr>
          <w:rFonts w:cstheme="minorHAnsi"/>
          <w:i/>
        </w:rPr>
        <w:t>44</w:t>
      </w:r>
      <w:r w:rsidRPr="00BC3FD6">
        <w:rPr>
          <w:rFonts w:cstheme="minorHAnsi"/>
        </w:rPr>
        <w:t xml:space="preserve">(5), 671-686. </w:t>
      </w:r>
      <w:hyperlink r:id="rId18" w:history="1">
        <w:r w:rsidRPr="00D32899">
          <w:rPr>
            <w:rStyle w:val="Hyperlink"/>
            <w:rFonts w:cstheme="minorHAnsi"/>
            <w:color w:val="auto"/>
            <w:u w:val="none"/>
            <w:lang w:val="en-GB"/>
          </w:rPr>
          <w:t>doi.org/10.1007/s10566-015-9301-6</w:t>
        </w:r>
      </w:hyperlink>
    </w:p>
    <w:p w14:paraId="244DC0B5" w14:textId="7DD7FFE9" w:rsidR="00772969" w:rsidRPr="00BC3FD6" w:rsidRDefault="00772969" w:rsidP="00785828">
      <w:pPr>
        <w:autoSpaceDE w:val="0"/>
        <w:autoSpaceDN w:val="0"/>
        <w:adjustRightInd w:val="0"/>
        <w:spacing w:line="480" w:lineRule="auto"/>
        <w:rPr>
          <w:rStyle w:val="bibliographic-informationvalue1"/>
          <w:rFonts w:cstheme="minorHAnsi"/>
          <w:lang w:val="en-GB"/>
          <w:specVanish w:val="0"/>
        </w:rPr>
      </w:pPr>
    </w:p>
    <w:p w14:paraId="628195F0" w14:textId="779876BF" w:rsidR="00772969" w:rsidRPr="00452244" w:rsidRDefault="00772969" w:rsidP="00785828">
      <w:pPr>
        <w:autoSpaceDE w:val="0"/>
        <w:autoSpaceDN w:val="0"/>
        <w:adjustRightInd w:val="0"/>
        <w:spacing w:line="480" w:lineRule="auto"/>
        <w:rPr>
          <w:rStyle w:val="Hyperlink"/>
          <w:rFonts w:cstheme="minorHAnsi"/>
          <w:color w:val="auto"/>
          <w:u w:val="none"/>
          <w:lang w:val="en"/>
        </w:rPr>
      </w:pPr>
      <w:r w:rsidRPr="00BC3FD6">
        <w:rPr>
          <w:rFonts w:cstheme="minorHAnsi"/>
          <w:color w:val="222222"/>
        </w:rPr>
        <w:lastRenderedPageBreak/>
        <w:t xml:space="preserve">Tucker, A. R., Combs, K. M., </w:t>
      </w:r>
      <w:proofErr w:type="spellStart"/>
      <w:r w:rsidRPr="00BC3FD6">
        <w:rPr>
          <w:rFonts w:cstheme="minorHAnsi"/>
          <w:color w:val="222222"/>
        </w:rPr>
        <w:t>Bettmann</w:t>
      </w:r>
      <w:proofErr w:type="spellEnd"/>
      <w:r w:rsidRPr="00BC3FD6">
        <w:rPr>
          <w:rFonts w:cstheme="minorHAnsi"/>
          <w:color w:val="222222"/>
        </w:rPr>
        <w:t>, J. E., Chang, T. H., Graham,</w:t>
      </w:r>
      <w:r w:rsidR="00A91D88" w:rsidRPr="00BC3FD6">
        <w:rPr>
          <w:rFonts w:cstheme="minorHAnsi"/>
          <w:color w:val="222222"/>
        </w:rPr>
        <w:t xml:space="preserve"> S., Hoag, M., &amp; Tatum, C. (201</w:t>
      </w:r>
      <w:ins w:id="219" w:author="Microsoft Office User" w:date="2019-09-03T14:30:00Z">
        <w:r w:rsidR="0001118D">
          <w:rPr>
            <w:rFonts w:cstheme="minorHAnsi"/>
            <w:color w:val="222222"/>
          </w:rPr>
          <w:t>8</w:t>
        </w:r>
      </w:ins>
      <w:del w:id="220" w:author="Microsoft Office User" w:date="2019-09-03T14:30:00Z">
        <w:r w:rsidR="00A91D88" w:rsidRPr="00BC3FD6" w:rsidDel="0001118D">
          <w:rPr>
            <w:rFonts w:cstheme="minorHAnsi"/>
            <w:color w:val="222222"/>
          </w:rPr>
          <w:delText>6</w:delText>
        </w:r>
      </w:del>
      <w:r w:rsidRPr="00BC3FD6">
        <w:rPr>
          <w:rFonts w:cstheme="minorHAnsi"/>
          <w:color w:val="222222"/>
        </w:rPr>
        <w:t xml:space="preserve">). Longitudinal outcomes for youth transported to wilderness therapy programs. </w:t>
      </w:r>
      <w:r w:rsidRPr="00BC3FD6">
        <w:rPr>
          <w:rFonts w:cstheme="minorHAnsi"/>
          <w:i/>
          <w:iCs/>
          <w:color w:val="222222"/>
        </w:rPr>
        <w:t xml:space="preserve">Research </w:t>
      </w:r>
      <w:r w:rsidRPr="00BC3FD6">
        <w:rPr>
          <w:rFonts w:cstheme="minorHAnsi"/>
          <w:i/>
          <w:iCs/>
        </w:rPr>
        <w:t>on Social Work Practice</w:t>
      </w:r>
      <w:r w:rsidRPr="00BC3FD6">
        <w:rPr>
          <w:rFonts w:cstheme="minorHAnsi"/>
        </w:rPr>
        <w:t xml:space="preserve">, </w:t>
      </w:r>
      <w:r w:rsidRPr="00BC3FD6">
        <w:rPr>
          <w:rFonts w:cstheme="minorHAnsi"/>
          <w:i/>
          <w:iCs/>
        </w:rPr>
        <w:t>28</w:t>
      </w:r>
      <w:r w:rsidRPr="00BC3FD6">
        <w:rPr>
          <w:rFonts w:cstheme="minorHAnsi"/>
        </w:rPr>
        <w:t xml:space="preserve">(4), 438-451. </w:t>
      </w:r>
      <w:hyperlink r:id="rId19" w:history="1">
        <w:r w:rsidRPr="00D32899">
          <w:rPr>
            <w:rStyle w:val="Hyperlink"/>
            <w:rFonts w:cstheme="minorHAnsi"/>
            <w:color w:val="auto"/>
            <w:u w:val="none"/>
            <w:lang w:val="en"/>
          </w:rPr>
          <w:t>doi.org/10.1177/1049731516647486</w:t>
        </w:r>
      </w:hyperlink>
    </w:p>
    <w:p w14:paraId="0C0ABD36" w14:textId="77777777" w:rsidR="00665C0D" w:rsidRDefault="00665C0D" w:rsidP="00665C0D">
      <w:pPr>
        <w:spacing w:line="480" w:lineRule="auto"/>
      </w:pPr>
    </w:p>
    <w:p w14:paraId="56642664" w14:textId="378F35AB" w:rsidR="00665C0D" w:rsidRPr="00872A01" w:rsidRDefault="00665C0D" w:rsidP="00872A01">
      <w:pPr>
        <w:spacing w:line="480" w:lineRule="auto"/>
      </w:pPr>
      <w:r w:rsidRPr="00872A01">
        <w:t xml:space="preserve">Whittaker, J. K., Holmes, L., del Valle, J. F., Ainsworth, F., </w:t>
      </w:r>
      <w:proofErr w:type="spellStart"/>
      <w:r w:rsidRPr="00872A01">
        <w:t>Andreassen</w:t>
      </w:r>
      <w:proofErr w:type="spellEnd"/>
      <w:r w:rsidRPr="00872A01">
        <w:t>, T., Anglin, J., ... &amp; Courtney, M. (2016). Therapeutic residential care for children and youth: A consensus statement of the international work group on therapeutic residential care. </w:t>
      </w:r>
      <w:r w:rsidRPr="00872A01">
        <w:rPr>
          <w:i/>
        </w:rPr>
        <w:t>Residential Treatment for Children &amp; Youth, 33</w:t>
      </w:r>
      <w:r w:rsidRPr="00872A01">
        <w:t xml:space="preserve">(2), 89-106. </w:t>
      </w:r>
      <w:hyperlink r:id="rId20" w:history="1">
        <w:r w:rsidRPr="00872A01">
          <w:rPr>
            <w:rStyle w:val="Hyperlink"/>
          </w:rPr>
          <w:t>doi.org/10.1080/0886571X.2016.1215755</w:t>
        </w:r>
      </w:hyperlink>
    </w:p>
    <w:p w14:paraId="0845A4E4" w14:textId="3641FB96" w:rsidR="00665C0D" w:rsidRPr="00872A01" w:rsidRDefault="00665C0D" w:rsidP="00872A01">
      <w:pPr>
        <w:spacing w:line="480" w:lineRule="auto"/>
        <w:rPr>
          <w:rFonts w:ascii="Times" w:hAnsi="Times"/>
        </w:rPr>
      </w:pPr>
    </w:p>
    <w:p w14:paraId="08EE5960" w14:textId="3AE77607" w:rsidR="003854D3" w:rsidRPr="00872A01" w:rsidRDefault="003854D3" w:rsidP="00665C0D">
      <w:pPr>
        <w:spacing w:line="480" w:lineRule="auto"/>
        <w:rPr>
          <w:rFonts w:ascii="Times" w:hAnsi="Times" w:cstheme="minorHAnsi"/>
        </w:rPr>
      </w:pPr>
    </w:p>
    <w:p w14:paraId="5CA7CAF0" w14:textId="3D8A88DA" w:rsidR="003854D3" w:rsidRPr="00D32899" w:rsidRDefault="003854D3" w:rsidP="007F5B83">
      <w:pPr>
        <w:spacing w:line="480" w:lineRule="auto"/>
        <w:rPr>
          <w:rFonts w:cstheme="minorHAnsi"/>
        </w:rPr>
      </w:pPr>
      <w:r w:rsidRPr="00D32899">
        <w:rPr>
          <w:rFonts w:cstheme="minorHAnsi"/>
        </w:rPr>
        <w:t>Y</w:t>
      </w:r>
      <w:r w:rsidRPr="00CC0EC3">
        <w:rPr>
          <w:rFonts w:cstheme="minorHAnsi"/>
        </w:rPr>
        <w:t>-</w:t>
      </w:r>
      <w:r w:rsidRPr="00BC3FD6">
        <w:rPr>
          <w:rFonts w:cstheme="minorHAnsi"/>
        </w:rPr>
        <w:t>OQ</w:t>
      </w:r>
      <w:r w:rsidRPr="00452244">
        <w:rPr>
          <w:rFonts w:cstheme="minorHAnsi"/>
        </w:rPr>
        <w:sym w:font="Symbol" w:char="F0D2"/>
      </w:r>
      <w:r w:rsidRPr="00452244">
        <w:rPr>
          <w:rFonts w:cstheme="minorHAnsi"/>
        </w:rPr>
        <w:t xml:space="preserve"> C</w:t>
      </w:r>
      <w:r w:rsidRPr="00D32899">
        <w:rPr>
          <w:rFonts w:cstheme="minorHAnsi"/>
        </w:rPr>
        <w:t xml:space="preserve">linician Manual. (2010). </w:t>
      </w:r>
      <w:r w:rsidRPr="00BC3FD6">
        <w:rPr>
          <w:rFonts w:cstheme="minorHAnsi"/>
        </w:rPr>
        <w:t>Maine Clinician Manual for implementation of the Y‐OQ® Instruments</w:t>
      </w:r>
      <w:r w:rsidRPr="00452244">
        <w:rPr>
          <w:rFonts w:cstheme="minorHAnsi"/>
        </w:rPr>
        <w:t>. V</w:t>
      </w:r>
      <w:r w:rsidRPr="00D32899">
        <w:rPr>
          <w:rFonts w:cstheme="minorHAnsi"/>
        </w:rPr>
        <w:t xml:space="preserve">ersion 2.1. </w:t>
      </w:r>
      <w:r w:rsidRPr="00BC3FD6">
        <w:rPr>
          <w:rFonts w:cstheme="minorHAnsi"/>
        </w:rPr>
        <w:t>OQ MEASURES LLC</w:t>
      </w:r>
      <w:r w:rsidRPr="00452244">
        <w:rPr>
          <w:rFonts w:cstheme="minorHAnsi"/>
        </w:rPr>
        <w:t>.</w:t>
      </w:r>
      <w:r w:rsidR="00230D9D" w:rsidRPr="00D32899">
        <w:rPr>
          <w:rFonts w:cstheme="minorHAnsi"/>
        </w:rPr>
        <w:t xml:space="preserve"> Salt Lake City, UT.</w:t>
      </w:r>
    </w:p>
    <w:p w14:paraId="48EC36F5" w14:textId="77777777" w:rsidR="003854D3" w:rsidRPr="00BC3FD6" w:rsidRDefault="003854D3" w:rsidP="00785828">
      <w:pPr>
        <w:spacing w:line="480" w:lineRule="auto"/>
        <w:rPr>
          <w:rFonts w:cstheme="minorHAnsi"/>
        </w:rPr>
      </w:pPr>
    </w:p>
    <w:p w14:paraId="1B6AF8E8" w14:textId="2FEF0EC3" w:rsidR="00524B48" w:rsidRPr="00BC3FD6" w:rsidRDefault="00524B48" w:rsidP="00785828">
      <w:pPr>
        <w:spacing w:line="480" w:lineRule="auto"/>
        <w:rPr>
          <w:rFonts w:cstheme="minorHAnsi"/>
        </w:rPr>
      </w:pPr>
      <w:r w:rsidRPr="00BC3FD6">
        <w:rPr>
          <w:rFonts w:cstheme="minorHAnsi"/>
        </w:rPr>
        <w:t>Young, M</w:t>
      </w:r>
      <w:r w:rsidR="003D4B4C">
        <w:rPr>
          <w:rFonts w:cstheme="minorHAnsi"/>
        </w:rPr>
        <w:t>.,</w:t>
      </w:r>
      <w:r w:rsidRPr="00BC3FD6">
        <w:rPr>
          <w:rFonts w:cstheme="minorHAnsi"/>
        </w:rPr>
        <w:t xml:space="preserve"> &amp; </w:t>
      </w:r>
      <w:proofErr w:type="spellStart"/>
      <w:r w:rsidRPr="00BC3FD6">
        <w:rPr>
          <w:rFonts w:cstheme="minorHAnsi"/>
        </w:rPr>
        <w:t>Gass</w:t>
      </w:r>
      <w:proofErr w:type="spellEnd"/>
      <w:r w:rsidRPr="00BC3FD6">
        <w:rPr>
          <w:rFonts w:cstheme="minorHAnsi"/>
        </w:rPr>
        <w:t xml:space="preserve">, M. A. (2008). Current descriptions of National Association of Therapeutic Schools and Programs (NATSAP) members. </w:t>
      </w:r>
      <w:r w:rsidRPr="00BC3FD6">
        <w:rPr>
          <w:rFonts w:cstheme="minorHAnsi"/>
          <w:i/>
        </w:rPr>
        <w:t>Journal of Therapeutic Schools and Programs, 3</w:t>
      </w:r>
      <w:r w:rsidRPr="00452244">
        <w:rPr>
          <w:rFonts w:cstheme="minorHAnsi"/>
        </w:rPr>
        <w:t>(1), 162-186.</w:t>
      </w:r>
    </w:p>
    <w:p w14:paraId="5CDEEF79" w14:textId="77777777" w:rsidR="00524B48" w:rsidRPr="00BC3FD6" w:rsidRDefault="00524B48" w:rsidP="00785828">
      <w:pPr>
        <w:spacing w:line="480" w:lineRule="auto"/>
        <w:rPr>
          <w:rFonts w:cstheme="minorHAnsi"/>
        </w:rPr>
      </w:pPr>
    </w:p>
    <w:p w14:paraId="2A196FDF" w14:textId="338B1FE1" w:rsidR="004F3F41" w:rsidRPr="00BC3FD6" w:rsidRDefault="00524B48" w:rsidP="00785828">
      <w:pPr>
        <w:spacing w:line="480" w:lineRule="auto"/>
        <w:rPr>
          <w:rFonts w:cstheme="minorHAnsi"/>
        </w:rPr>
      </w:pPr>
      <w:r w:rsidRPr="00BC3FD6">
        <w:rPr>
          <w:rFonts w:cstheme="minorHAnsi"/>
        </w:rPr>
        <w:t>Young, M.</w:t>
      </w:r>
      <w:r w:rsidR="003D4B4C">
        <w:rPr>
          <w:rFonts w:cstheme="minorHAnsi"/>
        </w:rPr>
        <w:t>,</w:t>
      </w:r>
      <w:r w:rsidRPr="00BC3FD6">
        <w:rPr>
          <w:rFonts w:cstheme="minorHAnsi"/>
        </w:rPr>
        <w:t xml:space="preserve"> &amp; </w:t>
      </w:r>
      <w:proofErr w:type="spellStart"/>
      <w:r w:rsidRPr="00BC3FD6">
        <w:rPr>
          <w:rFonts w:cstheme="minorHAnsi"/>
        </w:rPr>
        <w:t>Gass</w:t>
      </w:r>
      <w:proofErr w:type="spellEnd"/>
      <w:r w:rsidRPr="00BC3FD6">
        <w:rPr>
          <w:rFonts w:cstheme="minorHAnsi"/>
        </w:rPr>
        <w:t xml:space="preserve">, M. A. (2010). Preliminary data from the NATSAP Research and Evaluation Network: Client characteristics at admission. </w:t>
      </w:r>
      <w:r w:rsidRPr="00BC3FD6">
        <w:rPr>
          <w:rFonts w:cstheme="minorHAnsi"/>
          <w:i/>
        </w:rPr>
        <w:t>Journal of Therapeutic Schools and Programs, 4</w:t>
      </w:r>
      <w:r w:rsidRPr="00452244">
        <w:rPr>
          <w:rFonts w:cstheme="minorHAnsi"/>
        </w:rPr>
        <w:t>(1), 85-111.</w:t>
      </w:r>
    </w:p>
    <w:p w14:paraId="2F6D3B2D" w14:textId="0C83F0DD" w:rsidR="00082167" w:rsidRPr="00BC3FD6" w:rsidRDefault="00082167" w:rsidP="00785828">
      <w:pPr>
        <w:spacing w:line="480" w:lineRule="auto"/>
        <w:rPr>
          <w:rFonts w:cstheme="minorHAnsi"/>
        </w:rPr>
      </w:pPr>
    </w:p>
    <w:p w14:paraId="6054AF15" w14:textId="77777777" w:rsidR="005539D9" w:rsidRPr="00BC3FD6" w:rsidRDefault="005539D9" w:rsidP="00785828">
      <w:pPr>
        <w:spacing w:line="480" w:lineRule="auto"/>
        <w:rPr>
          <w:rFonts w:cstheme="minorHAnsi"/>
        </w:rPr>
      </w:pPr>
    </w:p>
    <w:p w14:paraId="734F0DA1" w14:textId="77777777" w:rsidR="00524B48" w:rsidRPr="00BC3FD6" w:rsidRDefault="00524B48" w:rsidP="00785828">
      <w:pPr>
        <w:autoSpaceDE w:val="0"/>
        <w:autoSpaceDN w:val="0"/>
        <w:adjustRightInd w:val="0"/>
        <w:spacing w:line="480" w:lineRule="auto"/>
        <w:rPr>
          <w:rFonts w:cstheme="minorHAnsi"/>
          <w:lang w:val="en"/>
        </w:rPr>
      </w:pPr>
    </w:p>
    <w:p w14:paraId="27518B60" w14:textId="77777777" w:rsidR="00772969" w:rsidRPr="00BC3FD6" w:rsidRDefault="00772969" w:rsidP="00785828">
      <w:pPr>
        <w:autoSpaceDE w:val="0"/>
        <w:autoSpaceDN w:val="0"/>
        <w:adjustRightInd w:val="0"/>
        <w:spacing w:line="480" w:lineRule="auto"/>
        <w:rPr>
          <w:rFonts w:cstheme="minorHAnsi"/>
          <w:i/>
          <w:iCs/>
        </w:rPr>
      </w:pPr>
    </w:p>
    <w:p w14:paraId="72F18664" w14:textId="77777777" w:rsidR="00020A12" w:rsidRPr="00BC3FD6" w:rsidRDefault="00020A12" w:rsidP="00785828">
      <w:pPr>
        <w:autoSpaceDE w:val="0"/>
        <w:autoSpaceDN w:val="0"/>
        <w:adjustRightInd w:val="0"/>
        <w:spacing w:line="480" w:lineRule="auto"/>
        <w:rPr>
          <w:rFonts w:cstheme="minorHAnsi"/>
          <w:i/>
          <w:iCs/>
        </w:rPr>
      </w:pPr>
    </w:p>
    <w:sectPr w:rsidR="00020A12" w:rsidRPr="00BC3FD6" w:rsidSect="00B33EA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Microsoft Office User" w:date="2019-08-26T12:38:00Z" w:initials="MOU">
    <w:p w14:paraId="286A6DBE" w14:textId="1E69C85F" w:rsidR="00B33EAA" w:rsidRDefault="00B33EAA">
      <w:pPr>
        <w:pStyle w:val="CommentText"/>
      </w:pPr>
      <w:r>
        <w:rPr>
          <w:rStyle w:val="CommentReference"/>
        </w:rPr>
        <w:annotationRef/>
      </w:r>
      <w:r>
        <w:t>Will: if you see a way to smooth it out, go for it.</w:t>
      </w:r>
    </w:p>
  </w:comment>
  <w:comment w:id="8" w:author="Will Dobud" w:date="2019-08-24T15:05:00Z" w:initials="WD">
    <w:p w14:paraId="7CBF0BB1" w14:textId="75142EA2" w:rsidR="00B33EAA" w:rsidRDefault="00B33EAA">
      <w:pPr>
        <w:pStyle w:val="CommentText"/>
      </w:pPr>
      <w:r>
        <w:rPr>
          <w:rStyle w:val="CommentReference"/>
        </w:rPr>
        <w:annotationRef/>
      </w:r>
      <w:r>
        <w:t xml:space="preserve">This is a big jump. Maybe transition? I’m happy to write this, let me know if you’d like me to. </w:t>
      </w:r>
    </w:p>
  </w:comment>
  <w:comment w:id="67" w:author="Magnuson" w:date="2019-09-03T07:37:00Z" w:initials="Ma">
    <w:p w14:paraId="2D96B7FD" w14:textId="5CEABF61" w:rsidR="00B33EAA" w:rsidRDefault="00B33EAA" w:rsidP="00C50EFF">
      <w:pPr>
        <w:pStyle w:val="CommentText"/>
      </w:pPr>
      <w:r>
        <w:t xml:space="preserve">Is this the right place for this? </w:t>
      </w:r>
      <w:r>
        <w:rPr>
          <w:rStyle w:val="CommentReference"/>
        </w:rPr>
        <w:annotationRef/>
      </w:r>
    </w:p>
  </w:comment>
  <w:comment w:id="63" w:author="Magnuson" w:date="2019-09-03T07:37:00Z" w:initials="DM">
    <w:p w14:paraId="6FD12814" w14:textId="5CEABF61" w:rsidR="00B33EAA" w:rsidRDefault="00B33EAA">
      <w:pPr>
        <w:pStyle w:val="CommentText"/>
      </w:pPr>
      <w:r>
        <w:rPr>
          <w:rStyle w:val="CommentReference"/>
        </w:rPr>
        <w:annotationRef/>
      </w:r>
      <w:r>
        <w:t xml:space="preserve">Is this the right place for this? </w:t>
      </w:r>
    </w:p>
  </w:comment>
  <w:comment w:id="94" w:author="Magnuson" w:date="2019-08-15T10:55:00Z" w:initials="DM">
    <w:p w14:paraId="2273AB0B" w14:textId="5C60B995" w:rsidR="00B33EAA" w:rsidRDefault="00B33EAA">
      <w:pPr>
        <w:pStyle w:val="CommentText"/>
      </w:pPr>
      <w:r>
        <w:rPr>
          <w:rStyle w:val="CommentReference"/>
        </w:rPr>
        <w:annotationRef/>
      </w:r>
      <w:r>
        <w:t xml:space="preserve">What do you think about this statement of the research question(s)? We may have to modify the lit review a bit. </w:t>
      </w:r>
    </w:p>
  </w:comment>
  <w:comment w:id="118" w:author="Microsoft Office User" w:date="2019-09-03T15:05:00Z" w:initials="MOU">
    <w:p w14:paraId="223A3503" w14:textId="41E69896" w:rsidR="00B33EAA" w:rsidRDefault="00B33EAA">
      <w:pPr>
        <w:pStyle w:val="CommentText"/>
      </w:pPr>
      <w:r>
        <w:rPr>
          <w:rStyle w:val="CommentReference"/>
        </w:rPr>
        <w:annotationRef/>
      </w:r>
      <w:r>
        <w:t xml:space="preserve">Doug, did you check this to be accurate? </w:t>
      </w:r>
    </w:p>
  </w:comment>
  <w:comment w:id="117" w:author="Magnuson" w:date="2019-08-15T11:04:00Z" w:initials="DM">
    <w:p w14:paraId="1651691A" w14:textId="34B9072B" w:rsidR="00B33EAA" w:rsidRDefault="00B33EAA">
      <w:pPr>
        <w:pStyle w:val="CommentText"/>
      </w:pPr>
      <w:r>
        <w:rPr>
          <w:rStyle w:val="CommentReference"/>
        </w:rPr>
        <w:annotationRef/>
      </w:r>
      <w:r>
        <w:t xml:space="preserve">I think this is incorrect. I will fix this. </w:t>
      </w:r>
    </w:p>
  </w:comment>
  <w:comment w:id="119" w:author="Will Dobud" w:date="2019-08-26T15:24:00Z" w:initials="WD">
    <w:p w14:paraId="2B768622" w14:textId="2DFDAB13" w:rsidR="00B33EAA" w:rsidRDefault="00B33EAA">
      <w:pPr>
        <w:pStyle w:val="CommentText"/>
      </w:pPr>
      <w:r>
        <w:rPr>
          <w:rStyle w:val="CommentReference"/>
        </w:rPr>
        <w:annotationRef/>
      </w:r>
      <w:r>
        <w:t xml:space="preserve">Why were these numbers chosen? </w:t>
      </w:r>
    </w:p>
  </w:comment>
  <w:comment w:id="158" w:author="Microsoft Office User" w:date="2019-09-03T15:07:00Z" w:initials="MOU">
    <w:p w14:paraId="29768D73" w14:textId="66ECE774" w:rsidR="00B33EAA" w:rsidRDefault="00B33EAA">
      <w:pPr>
        <w:pStyle w:val="CommentText"/>
      </w:pPr>
      <w:r>
        <w:rPr>
          <w:rStyle w:val="CommentReference"/>
        </w:rPr>
        <w:annotationRef/>
      </w:r>
      <w:r>
        <w:t>Doug, I think you wrote it, no?</w:t>
      </w:r>
    </w:p>
  </w:comment>
  <w:comment w:id="157" w:author="Magnuson" w:date="2019-09-03T08:04:00Z" w:initials="DM">
    <w:p w14:paraId="1C3CC11D" w14:textId="78E80FD5" w:rsidR="00B33EAA" w:rsidRDefault="00B33EAA">
      <w:pPr>
        <w:pStyle w:val="CommentText"/>
      </w:pPr>
      <w:r>
        <w:rPr>
          <w:rStyle w:val="CommentReference"/>
        </w:rPr>
        <w:annotationRef/>
      </w:r>
      <w:r>
        <w:t xml:space="preserve">I don’t understand this sentence. </w:t>
      </w:r>
    </w:p>
  </w:comment>
  <w:comment w:id="159" w:author="Magnuson" w:date="2019-09-03T08:25:00Z" w:initials="DM">
    <w:p w14:paraId="634BFD23" w14:textId="77AB48BB" w:rsidR="00B33EAA" w:rsidRDefault="00B33EAA">
      <w:pPr>
        <w:pStyle w:val="CommentText"/>
      </w:pPr>
      <w:r>
        <w:rPr>
          <w:rStyle w:val="CommentReference"/>
        </w:rPr>
        <w:annotationRef/>
      </w:r>
      <w:r>
        <w:t xml:space="preserve">? </w:t>
      </w:r>
    </w:p>
  </w:comment>
  <w:comment w:id="194" w:author="Microsoft Office User" w:date="2019-08-20T14:58:00Z" w:initials="MOU">
    <w:p w14:paraId="7A9311ED" w14:textId="4462E0CD" w:rsidR="00B33EAA" w:rsidRDefault="00B33EAA">
      <w:pPr>
        <w:pStyle w:val="CommentText"/>
      </w:pPr>
      <w:r>
        <w:rPr>
          <w:rStyle w:val="CommentReference"/>
        </w:rPr>
        <w:annotationRef/>
      </w:r>
      <w:r>
        <w:t>Doug, can we get a percentage example for one of them? Such as “For example, in model 1, only 26% of voluntary clients appear to return home following WT.”</w:t>
      </w:r>
    </w:p>
  </w:comment>
  <w:comment w:id="195" w:author="Will Dobud" w:date="2019-08-26T17:57:00Z" w:initials="WD">
    <w:p w14:paraId="2FF904DD" w14:textId="562D8CE8" w:rsidR="00B33EAA" w:rsidRDefault="00B33EAA">
      <w:pPr>
        <w:pStyle w:val="CommentText"/>
      </w:pPr>
      <w:r>
        <w:rPr>
          <w:rStyle w:val="CommentReference"/>
        </w:rPr>
        <w:annotationRef/>
      </w:r>
      <w:r>
        <w:t xml:space="preserve">Good idea. </w:t>
      </w:r>
    </w:p>
  </w:comment>
  <w:comment w:id="197" w:author="Will Dobud" w:date="2019-08-26T18:08:00Z" w:initials="WD">
    <w:p w14:paraId="6D6ED835" w14:textId="25A107A6" w:rsidR="00B33EAA" w:rsidRPr="00717BB9" w:rsidRDefault="00B33EAA">
      <w:pPr>
        <w:pStyle w:val="CommentText"/>
      </w:pPr>
      <w:r>
        <w:rPr>
          <w:rStyle w:val="CommentReference"/>
        </w:rPr>
        <w:annotationRef/>
      </w:r>
      <w:r>
        <w:t xml:space="preserve">This is a note for me. We’ll need to link to voluntary/involuntary data. I seem to remember this </w:t>
      </w:r>
      <w:r>
        <w:rPr>
          <w:i/>
          <w:iCs/>
        </w:rPr>
        <w:t>never</w:t>
      </w:r>
      <w:r>
        <w:t xml:space="preserve"> affecting outcomes. What this means is that Tucker papers asked a super lame duck question, which questioned no context of participation. </w:t>
      </w:r>
    </w:p>
  </w:comment>
  <w:comment w:id="198" w:author="Microsoft Office User" w:date="2019-08-26T13:18:00Z" w:initials="MOU">
    <w:p w14:paraId="64B0E7F6" w14:textId="60AE73A2" w:rsidR="00B33EAA" w:rsidRDefault="00B33EAA">
      <w:pPr>
        <w:pStyle w:val="CommentText"/>
      </w:pPr>
      <w:r>
        <w:rPr>
          <w:rStyle w:val="CommentReference"/>
        </w:rPr>
        <w:annotationRef/>
      </w:r>
      <w:r>
        <w:t xml:space="preserve">Will: they simply used transported/not transported against the YOQ. </w:t>
      </w:r>
    </w:p>
  </w:comment>
  <w:comment w:id="199" w:author="Will Dobud" w:date="2019-08-26T18:11:00Z" w:initials="WD">
    <w:p w14:paraId="070286FD" w14:textId="5F988A39" w:rsidR="00B33EAA" w:rsidRDefault="00B33EAA">
      <w:pPr>
        <w:pStyle w:val="CommentText"/>
      </w:pPr>
      <w:r>
        <w:rPr>
          <w:rStyle w:val="CommentReference"/>
        </w:rPr>
        <w:annotationRef/>
      </w:r>
      <w:r>
        <w:t>What percentage?</w:t>
      </w:r>
    </w:p>
  </w:comment>
  <w:comment w:id="200" w:author="Will Dobud" w:date="2019-08-26T18:14:00Z" w:initials="WD">
    <w:p w14:paraId="577C4BAC" w14:textId="7D15EE1A" w:rsidR="00B33EAA" w:rsidRDefault="00B33EAA">
      <w:pPr>
        <w:pStyle w:val="CommentText"/>
      </w:pPr>
      <w:r>
        <w:rPr>
          <w:rStyle w:val="CommentReference"/>
        </w:rPr>
        <w:annotationRef/>
      </w:r>
      <w:r>
        <w:t xml:space="preserve">Yes. Take a look at my comments throughout. And lets skype. This is all interesting. We just need to refine the paper and questions I think. But yes, we can provide a strong </w:t>
      </w:r>
      <w:proofErr w:type="spellStart"/>
      <w:r>
        <w:t>criqitue</w:t>
      </w:r>
      <w:proofErr w:type="spellEnd"/>
      <w:r>
        <w:t xml:space="preserve">. I’ll start drafting anyway. </w:t>
      </w:r>
    </w:p>
  </w:comment>
  <w:comment w:id="201" w:author="Microsoft Office User" w:date="2019-08-26T13:20:00Z" w:initials="MOU">
    <w:p w14:paraId="7B89B605" w14:textId="67F6C50A" w:rsidR="00B33EAA" w:rsidRDefault="00B33EAA">
      <w:pPr>
        <w:pStyle w:val="CommentText"/>
      </w:pPr>
      <w:r>
        <w:rPr>
          <w:rStyle w:val="CommentReference"/>
        </w:rPr>
        <w:annotationRef/>
      </w:r>
      <w:r>
        <w:t xml:space="preserve">Thanks will. This may round out the discussion. Keep it short, and we’ll trim back throughout the rest of the paper.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6A6DBE" w15:done="0"/>
  <w15:commentEx w15:paraId="7CBF0BB1" w15:done="0"/>
  <w15:commentEx w15:paraId="2D96B7FD" w15:done="0"/>
  <w15:commentEx w15:paraId="6FD12814" w15:done="0"/>
  <w15:commentEx w15:paraId="2273AB0B" w15:done="0"/>
  <w15:commentEx w15:paraId="223A3503" w15:done="0"/>
  <w15:commentEx w15:paraId="1651691A" w15:done="0"/>
  <w15:commentEx w15:paraId="2B768622" w15:done="0"/>
  <w15:commentEx w15:paraId="29768D73" w15:done="0"/>
  <w15:commentEx w15:paraId="1C3CC11D" w15:done="0"/>
  <w15:commentEx w15:paraId="634BFD23" w15:done="0"/>
  <w15:commentEx w15:paraId="7A9311ED" w15:done="0"/>
  <w15:commentEx w15:paraId="2FF904DD" w15:paraIdParent="7A9311ED" w15:done="0"/>
  <w15:commentEx w15:paraId="6D6ED835" w15:done="0"/>
  <w15:commentEx w15:paraId="64B0E7F6" w15:done="0"/>
  <w15:commentEx w15:paraId="070286FD" w15:done="0"/>
  <w15:commentEx w15:paraId="577C4BAC" w15:done="0"/>
  <w15:commentEx w15:paraId="7B89B6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6A6DBE" w16cid:durableId="210E5153"/>
  <w16cid:commentId w16cid:paraId="7CBF0BB1" w16cid:durableId="210BD0B1"/>
  <w16cid:commentId w16cid:paraId="2D96B7FD" w16cid:durableId="710DA03D"/>
  <w16cid:commentId w16cid:paraId="6FD12814" w16cid:durableId="2118F298"/>
  <w16cid:commentId w16cid:paraId="2273AB0B" w16cid:durableId="21015034"/>
  <w16cid:commentId w16cid:paraId="223A3503" w16cid:durableId="2118FFA7"/>
  <w16cid:commentId w16cid:paraId="1651691A" w16cid:durableId="21015035"/>
  <w16cid:commentId w16cid:paraId="2B768622" w16cid:durableId="210E7846"/>
  <w16cid:commentId w16cid:paraId="29768D73" w16cid:durableId="2119003A"/>
  <w16cid:commentId w16cid:paraId="1C3CC11D" w16cid:durableId="2118F2B1"/>
  <w16cid:commentId w16cid:paraId="634BFD23" w16cid:durableId="2118F2B4"/>
  <w16cid:commentId w16cid:paraId="7A9311ED" w16cid:durableId="21068913"/>
  <w16cid:commentId w16cid:paraId="2FF904DD" w16cid:durableId="210E9BFF"/>
  <w16cid:commentId w16cid:paraId="6D6ED835" w16cid:durableId="210E9EB0"/>
  <w16cid:commentId w16cid:paraId="64B0E7F6" w16cid:durableId="210E5A93"/>
  <w16cid:commentId w16cid:paraId="070286FD" w16cid:durableId="210E9F6B"/>
  <w16cid:commentId w16cid:paraId="577C4BAC" w16cid:durableId="210EA017"/>
  <w16cid:commentId w16cid:paraId="7B89B605" w16cid:durableId="210E5B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D28EB"/>
    <w:multiLevelType w:val="hybridMultilevel"/>
    <w:tmpl w:val="7386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35D8D"/>
    <w:multiLevelType w:val="multilevel"/>
    <w:tmpl w:val="5180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4508F"/>
    <w:multiLevelType w:val="hybridMultilevel"/>
    <w:tmpl w:val="6638E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C26018"/>
    <w:multiLevelType w:val="multilevel"/>
    <w:tmpl w:val="9F94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C2E"/>
    <w:rsid w:val="00002C88"/>
    <w:rsid w:val="0001118D"/>
    <w:rsid w:val="00020A12"/>
    <w:rsid w:val="000441A5"/>
    <w:rsid w:val="00046F77"/>
    <w:rsid w:val="00054A0B"/>
    <w:rsid w:val="00054F0A"/>
    <w:rsid w:val="00071981"/>
    <w:rsid w:val="000810A3"/>
    <w:rsid w:val="00082167"/>
    <w:rsid w:val="00087467"/>
    <w:rsid w:val="00091CC4"/>
    <w:rsid w:val="000A0D9C"/>
    <w:rsid w:val="000B1F58"/>
    <w:rsid w:val="000C5AA6"/>
    <w:rsid w:val="000E3FBD"/>
    <w:rsid w:val="000E4D0E"/>
    <w:rsid w:val="000F22E1"/>
    <w:rsid w:val="001041AC"/>
    <w:rsid w:val="001074D7"/>
    <w:rsid w:val="00110F5D"/>
    <w:rsid w:val="001110E8"/>
    <w:rsid w:val="00115176"/>
    <w:rsid w:val="00115CBB"/>
    <w:rsid w:val="001169E0"/>
    <w:rsid w:val="00116A08"/>
    <w:rsid w:val="00120DF3"/>
    <w:rsid w:val="001219D9"/>
    <w:rsid w:val="001253DB"/>
    <w:rsid w:val="00125997"/>
    <w:rsid w:val="0015101E"/>
    <w:rsid w:val="001558B6"/>
    <w:rsid w:val="001567EA"/>
    <w:rsid w:val="00157837"/>
    <w:rsid w:val="00160426"/>
    <w:rsid w:val="00161849"/>
    <w:rsid w:val="00162C14"/>
    <w:rsid w:val="0016469A"/>
    <w:rsid w:val="00176125"/>
    <w:rsid w:val="00191B2E"/>
    <w:rsid w:val="0019787E"/>
    <w:rsid w:val="001A0A2B"/>
    <w:rsid w:val="001A1594"/>
    <w:rsid w:val="001B0E9D"/>
    <w:rsid w:val="001E7BF4"/>
    <w:rsid w:val="00203E07"/>
    <w:rsid w:val="00207DEA"/>
    <w:rsid w:val="00230D9D"/>
    <w:rsid w:val="00245947"/>
    <w:rsid w:val="00245D59"/>
    <w:rsid w:val="002512E5"/>
    <w:rsid w:val="0025265B"/>
    <w:rsid w:val="00252D23"/>
    <w:rsid w:val="0025634B"/>
    <w:rsid w:val="0026073C"/>
    <w:rsid w:val="00264ACE"/>
    <w:rsid w:val="00265077"/>
    <w:rsid w:val="002652B0"/>
    <w:rsid w:val="00273E68"/>
    <w:rsid w:val="002741D8"/>
    <w:rsid w:val="002834D5"/>
    <w:rsid w:val="0028789D"/>
    <w:rsid w:val="002A45EB"/>
    <w:rsid w:val="002A75CA"/>
    <w:rsid w:val="002C2760"/>
    <w:rsid w:val="002D68C2"/>
    <w:rsid w:val="002F0CFF"/>
    <w:rsid w:val="002F1CB9"/>
    <w:rsid w:val="002F68F3"/>
    <w:rsid w:val="00301915"/>
    <w:rsid w:val="0031483D"/>
    <w:rsid w:val="003302F3"/>
    <w:rsid w:val="00331FFC"/>
    <w:rsid w:val="003525E1"/>
    <w:rsid w:val="00353D88"/>
    <w:rsid w:val="00354A46"/>
    <w:rsid w:val="003573AD"/>
    <w:rsid w:val="00372D3A"/>
    <w:rsid w:val="00382D58"/>
    <w:rsid w:val="003854D3"/>
    <w:rsid w:val="00391783"/>
    <w:rsid w:val="00391E0F"/>
    <w:rsid w:val="0039522A"/>
    <w:rsid w:val="00395D43"/>
    <w:rsid w:val="003969FE"/>
    <w:rsid w:val="003A6851"/>
    <w:rsid w:val="003A6D50"/>
    <w:rsid w:val="003A7EF3"/>
    <w:rsid w:val="003B2673"/>
    <w:rsid w:val="003B2BBA"/>
    <w:rsid w:val="003B62E7"/>
    <w:rsid w:val="003C1A1E"/>
    <w:rsid w:val="003D19C0"/>
    <w:rsid w:val="003D4B4C"/>
    <w:rsid w:val="003E208F"/>
    <w:rsid w:val="003E72E1"/>
    <w:rsid w:val="003F03CD"/>
    <w:rsid w:val="00403A25"/>
    <w:rsid w:val="004106BD"/>
    <w:rsid w:val="00416F28"/>
    <w:rsid w:val="00424EE4"/>
    <w:rsid w:val="0042636C"/>
    <w:rsid w:val="0042656D"/>
    <w:rsid w:val="00432B10"/>
    <w:rsid w:val="0043798F"/>
    <w:rsid w:val="00452244"/>
    <w:rsid w:val="00466E56"/>
    <w:rsid w:val="004726C4"/>
    <w:rsid w:val="004917E2"/>
    <w:rsid w:val="0049539F"/>
    <w:rsid w:val="0049573F"/>
    <w:rsid w:val="004A6BB0"/>
    <w:rsid w:val="004A7C4E"/>
    <w:rsid w:val="004B6507"/>
    <w:rsid w:val="004B7380"/>
    <w:rsid w:val="004E5932"/>
    <w:rsid w:val="004F3F41"/>
    <w:rsid w:val="004F50E8"/>
    <w:rsid w:val="00500CB5"/>
    <w:rsid w:val="005140F2"/>
    <w:rsid w:val="00524B48"/>
    <w:rsid w:val="00543C9E"/>
    <w:rsid w:val="00551EA4"/>
    <w:rsid w:val="005539D9"/>
    <w:rsid w:val="005545D5"/>
    <w:rsid w:val="00555348"/>
    <w:rsid w:val="00563BCC"/>
    <w:rsid w:val="005658BC"/>
    <w:rsid w:val="00573FAF"/>
    <w:rsid w:val="00577D3E"/>
    <w:rsid w:val="00595062"/>
    <w:rsid w:val="00596A59"/>
    <w:rsid w:val="005A24F8"/>
    <w:rsid w:val="005C26E9"/>
    <w:rsid w:val="005D2A4D"/>
    <w:rsid w:val="005D58AF"/>
    <w:rsid w:val="00617866"/>
    <w:rsid w:val="00624A5B"/>
    <w:rsid w:val="00635FD1"/>
    <w:rsid w:val="00640C13"/>
    <w:rsid w:val="00645F65"/>
    <w:rsid w:val="00663C6F"/>
    <w:rsid w:val="006644A0"/>
    <w:rsid w:val="00665C0D"/>
    <w:rsid w:val="00673D3C"/>
    <w:rsid w:val="00690C85"/>
    <w:rsid w:val="00696A6F"/>
    <w:rsid w:val="006B7B21"/>
    <w:rsid w:val="006D36BD"/>
    <w:rsid w:val="006D6A9B"/>
    <w:rsid w:val="006D76E1"/>
    <w:rsid w:val="006F7CF5"/>
    <w:rsid w:val="00705107"/>
    <w:rsid w:val="00705B52"/>
    <w:rsid w:val="00714B82"/>
    <w:rsid w:val="00717BB9"/>
    <w:rsid w:val="00730EF2"/>
    <w:rsid w:val="00740467"/>
    <w:rsid w:val="00740F0A"/>
    <w:rsid w:val="00746BED"/>
    <w:rsid w:val="00746FF3"/>
    <w:rsid w:val="00752870"/>
    <w:rsid w:val="00760779"/>
    <w:rsid w:val="00772969"/>
    <w:rsid w:val="0078024C"/>
    <w:rsid w:val="00780E1D"/>
    <w:rsid w:val="00781F69"/>
    <w:rsid w:val="0078538F"/>
    <w:rsid w:val="00785828"/>
    <w:rsid w:val="007871BD"/>
    <w:rsid w:val="00794F5E"/>
    <w:rsid w:val="007A21B1"/>
    <w:rsid w:val="007A6828"/>
    <w:rsid w:val="007C016E"/>
    <w:rsid w:val="007D18A1"/>
    <w:rsid w:val="007F216E"/>
    <w:rsid w:val="007F5B83"/>
    <w:rsid w:val="008071B5"/>
    <w:rsid w:val="00813CF3"/>
    <w:rsid w:val="00816F7C"/>
    <w:rsid w:val="0082097C"/>
    <w:rsid w:val="008257D9"/>
    <w:rsid w:val="00826C2E"/>
    <w:rsid w:val="00827094"/>
    <w:rsid w:val="00836C5F"/>
    <w:rsid w:val="00840DF0"/>
    <w:rsid w:val="008504C4"/>
    <w:rsid w:val="00861BB5"/>
    <w:rsid w:val="00864949"/>
    <w:rsid w:val="00865091"/>
    <w:rsid w:val="00872A01"/>
    <w:rsid w:val="00873F3C"/>
    <w:rsid w:val="00876D4E"/>
    <w:rsid w:val="00877A11"/>
    <w:rsid w:val="00887916"/>
    <w:rsid w:val="00892643"/>
    <w:rsid w:val="008956A4"/>
    <w:rsid w:val="00895ABA"/>
    <w:rsid w:val="008C0006"/>
    <w:rsid w:val="008C6FC7"/>
    <w:rsid w:val="008D22E2"/>
    <w:rsid w:val="008E1F63"/>
    <w:rsid w:val="008E2F9A"/>
    <w:rsid w:val="008E3C8B"/>
    <w:rsid w:val="008F0F7C"/>
    <w:rsid w:val="008F44C1"/>
    <w:rsid w:val="008F46EB"/>
    <w:rsid w:val="008F6760"/>
    <w:rsid w:val="009031DB"/>
    <w:rsid w:val="0090699E"/>
    <w:rsid w:val="00910C52"/>
    <w:rsid w:val="0091685B"/>
    <w:rsid w:val="00930340"/>
    <w:rsid w:val="00955157"/>
    <w:rsid w:val="00955980"/>
    <w:rsid w:val="00974CA9"/>
    <w:rsid w:val="00977A22"/>
    <w:rsid w:val="00991D10"/>
    <w:rsid w:val="00993E8B"/>
    <w:rsid w:val="009A0378"/>
    <w:rsid w:val="009A4BDF"/>
    <w:rsid w:val="009B00E0"/>
    <w:rsid w:val="009E0409"/>
    <w:rsid w:val="009E5C6F"/>
    <w:rsid w:val="00A02FBA"/>
    <w:rsid w:val="00A05FAF"/>
    <w:rsid w:val="00A150E5"/>
    <w:rsid w:val="00A44A38"/>
    <w:rsid w:val="00A51AE9"/>
    <w:rsid w:val="00A544A4"/>
    <w:rsid w:val="00A712FE"/>
    <w:rsid w:val="00A8418D"/>
    <w:rsid w:val="00A91D88"/>
    <w:rsid w:val="00A9677E"/>
    <w:rsid w:val="00AA1A57"/>
    <w:rsid w:val="00AA6867"/>
    <w:rsid w:val="00AA6F7E"/>
    <w:rsid w:val="00AB2D2E"/>
    <w:rsid w:val="00AD70DE"/>
    <w:rsid w:val="00AF4C28"/>
    <w:rsid w:val="00B046CA"/>
    <w:rsid w:val="00B165E8"/>
    <w:rsid w:val="00B167B5"/>
    <w:rsid w:val="00B2294B"/>
    <w:rsid w:val="00B33EAA"/>
    <w:rsid w:val="00B50DD3"/>
    <w:rsid w:val="00B51FCA"/>
    <w:rsid w:val="00B602DD"/>
    <w:rsid w:val="00B8528C"/>
    <w:rsid w:val="00B86712"/>
    <w:rsid w:val="00B87CFF"/>
    <w:rsid w:val="00B97A2C"/>
    <w:rsid w:val="00BA38F1"/>
    <w:rsid w:val="00BA717A"/>
    <w:rsid w:val="00BC19DB"/>
    <w:rsid w:val="00BC3FD6"/>
    <w:rsid w:val="00BD36B7"/>
    <w:rsid w:val="00BD4F77"/>
    <w:rsid w:val="00BE0046"/>
    <w:rsid w:val="00BE36E2"/>
    <w:rsid w:val="00BF4F62"/>
    <w:rsid w:val="00C027CA"/>
    <w:rsid w:val="00C07915"/>
    <w:rsid w:val="00C079BE"/>
    <w:rsid w:val="00C137FE"/>
    <w:rsid w:val="00C16CA5"/>
    <w:rsid w:val="00C40096"/>
    <w:rsid w:val="00C43F12"/>
    <w:rsid w:val="00C50EFF"/>
    <w:rsid w:val="00C51437"/>
    <w:rsid w:val="00C51D47"/>
    <w:rsid w:val="00C608AB"/>
    <w:rsid w:val="00C6095C"/>
    <w:rsid w:val="00C71A3F"/>
    <w:rsid w:val="00C74249"/>
    <w:rsid w:val="00C84572"/>
    <w:rsid w:val="00C858AF"/>
    <w:rsid w:val="00C87696"/>
    <w:rsid w:val="00C92661"/>
    <w:rsid w:val="00CC0EC3"/>
    <w:rsid w:val="00CC6C1A"/>
    <w:rsid w:val="00CD2EF5"/>
    <w:rsid w:val="00CD4BD9"/>
    <w:rsid w:val="00CF18C4"/>
    <w:rsid w:val="00D022E6"/>
    <w:rsid w:val="00D05F6A"/>
    <w:rsid w:val="00D245D4"/>
    <w:rsid w:val="00D25611"/>
    <w:rsid w:val="00D32899"/>
    <w:rsid w:val="00D4610C"/>
    <w:rsid w:val="00D53B9C"/>
    <w:rsid w:val="00D545EA"/>
    <w:rsid w:val="00D56DE9"/>
    <w:rsid w:val="00D60AC5"/>
    <w:rsid w:val="00D72CC6"/>
    <w:rsid w:val="00D762EB"/>
    <w:rsid w:val="00D765CA"/>
    <w:rsid w:val="00D80D85"/>
    <w:rsid w:val="00D854D6"/>
    <w:rsid w:val="00DA0F63"/>
    <w:rsid w:val="00DB17A0"/>
    <w:rsid w:val="00DC5627"/>
    <w:rsid w:val="00DD4902"/>
    <w:rsid w:val="00DD4FA8"/>
    <w:rsid w:val="00DD5FBC"/>
    <w:rsid w:val="00DE095D"/>
    <w:rsid w:val="00DE2D9E"/>
    <w:rsid w:val="00DF0459"/>
    <w:rsid w:val="00DF109A"/>
    <w:rsid w:val="00E13E61"/>
    <w:rsid w:val="00E20E3B"/>
    <w:rsid w:val="00E240F3"/>
    <w:rsid w:val="00E24BD8"/>
    <w:rsid w:val="00E30668"/>
    <w:rsid w:val="00E32D85"/>
    <w:rsid w:val="00E3443C"/>
    <w:rsid w:val="00E4391F"/>
    <w:rsid w:val="00E5494C"/>
    <w:rsid w:val="00E657E6"/>
    <w:rsid w:val="00E70C02"/>
    <w:rsid w:val="00E73C41"/>
    <w:rsid w:val="00E827B3"/>
    <w:rsid w:val="00E949F3"/>
    <w:rsid w:val="00E962B0"/>
    <w:rsid w:val="00EA55AE"/>
    <w:rsid w:val="00EA7D8E"/>
    <w:rsid w:val="00EC355C"/>
    <w:rsid w:val="00EC5A21"/>
    <w:rsid w:val="00EC7554"/>
    <w:rsid w:val="00ED3AAA"/>
    <w:rsid w:val="00EE57CE"/>
    <w:rsid w:val="00F070BB"/>
    <w:rsid w:val="00F11904"/>
    <w:rsid w:val="00F12297"/>
    <w:rsid w:val="00F23DD0"/>
    <w:rsid w:val="00F24176"/>
    <w:rsid w:val="00F2745E"/>
    <w:rsid w:val="00F34717"/>
    <w:rsid w:val="00F44888"/>
    <w:rsid w:val="00F54128"/>
    <w:rsid w:val="00F801E6"/>
    <w:rsid w:val="00F83D53"/>
    <w:rsid w:val="00F94BA0"/>
    <w:rsid w:val="00FA6CF6"/>
    <w:rsid w:val="00FC0981"/>
    <w:rsid w:val="00FE0D41"/>
    <w:rsid w:val="00FE4E94"/>
    <w:rsid w:val="00FE609F"/>
    <w:rsid w:val="00FE6D30"/>
    <w:rsid w:val="00FF43D9"/>
    <w:rsid w:val="00FF5E73"/>
    <w:rsid w:val="01DCB53B"/>
    <w:rsid w:val="03C2D97C"/>
    <w:rsid w:val="078474CF"/>
    <w:rsid w:val="09804AEC"/>
    <w:rsid w:val="0CE4D8A3"/>
    <w:rsid w:val="13F10445"/>
    <w:rsid w:val="19405E39"/>
    <w:rsid w:val="19D283BC"/>
    <w:rsid w:val="1AA9943C"/>
    <w:rsid w:val="1CD9E904"/>
    <w:rsid w:val="21272097"/>
    <w:rsid w:val="222E0DC6"/>
    <w:rsid w:val="2C92E620"/>
    <w:rsid w:val="2D58B174"/>
    <w:rsid w:val="2DEE747B"/>
    <w:rsid w:val="2E5C12CE"/>
    <w:rsid w:val="2EE721AB"/>
    <w:rsid w:val="2F169B72"/>
    <w:rsid w:val="30C68214"/>
    <w:rsid w:val="322D2E66"/>
    <w:rsid w:val="3236247E"/>
    <w:rsid w:val="366D7C44"/>
    <w:rsid w:val="36E3F14F"/>
    <w:rsid w:val="37C28AEE"/>
    <w:rsid w:val="3944AB43"/>
    <w:rsid w:val="3A0796CB"/>
    <w:rsid w:val="3AC7C10D"/>
    <w:rsid w:val="3ECCF2B0"/>
    <w:rsid w:val="4175D301"/>
    <w:rsid w:val="42CE265E"/>
    <w:rsid w:val="42FACB50"/>
    <w:rsid w:val="44932F20"/>
    <w:rsid w:val="4B2FE89C"/>
    <w:rsid w:val="4E7ABD12"/>
    <w:rsid w:val="57B5150E"/>
    <w:rsid w:val="5C0C7904"/>
    <w:rsid w:val="61DAF4CA"/>
    <w:rsid w:val="6691DAE4"/>
    <w:rsid w:val="6824D5B0"/>
    <w:rsid w:val="69E258EC"/>
    <w:rsid w:val="6BFEC6DD"/>
    <w:rsid w:val="6DB831D4"/>
    <w:rsid w:val="6E840433"/>
    <w:rsid w:val="78FFED65"/>
    <w:rsid w:val="795B7542"/>
    <w:rsid w:val="7D1B1464"/>
    <w:rsid w:val="7EDFB4A5"/>
    <w:rsid w:val="7F45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97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6828"/>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55348"/>
    <w:rPr>
      <w:rFonts w:ascii="Times" w:eastAsiaTheme="minorHAnsi" w:hAnsi="Times"/>
      <w:sz w:val="12"/>
      <w:szCs w:val="12"/>
      <w:lang w:val="en-US"/>
    </w:rPr>
  </w:style>
  <w:style w:type="character" w:customStyle="1" w:styleId="s1">
    <w:name w:val="s1"/>
    <w:basedOn w:val="DefaultParagraphFont"/>
    <w:rsid w:val="00555348"/>
    <w:rPr>
      <w:rFonts w:ascii="Helvetica" w:hAnsi="Helvetica" w:hint="default"/>
      <w:sz w:val="12"/>
      <w:szCs w:val="12"/>
    </w:rPr>
  </w:style>
  <w:style w:type="paragraph" w:customStyle="1" w:styleId="p2">
    <w:name w:val="p2"/>
    <w:basedOn w:val="Normal"/>
    <w:rsid w:val="00B046CA"/>
    <w:rPr>
      <w:rFonts w:ascii="Helvetica" w:eastAsiaTheme="minorHAnsi" w:hAnsi="Helvetica"/>
      <w:sz w:val="10"/>
      <w:szCs w:val="10"/>
      <w:lang w:val="en-US"/>
    </w:rPr>
  </w:style>
  <w:style w:type="character" w:customStyle="1" w:styleId="s2">
    <w:name w:val="s2"/>
    <w:basedOn w:val="DefaultParagraphFont"/>
    <w:rsid w:val="00B046CA"/>
    <w:rPr>
      <w:rFonts w:ascii="Times" w:hAnsi="Times" w:hint="default"/>
      <w:sz w:val="10"/>
      <w:szCs w:val="10"/>
    </w:rPr>
  </w:style>
  <w:style w:type="character" w:styleId="Hyperlink">
    <w:name w:val="Hyperlink"/>
    <w:basedOn w:val="DefaultParagraphFont"/>
    <w:uiPriority w:val="99"/>
    <w:unhideWhenUsed/>
    <w:rsid w:val="00264ACE"/>
    <w:rPr>
      <w:color w:val="0563C1" w:themeColor="hyperlink"/>
      <w:u w:val="single"/>
    </w:rPr>
  </w:style>
  <w:style w:type="character" w:styleId="FollowedHyperlink">
    <w:name w:val="FollowedHyperlink"/>
    <w:basedOn w:val="DefaultParagraphFont"/>
    <w:uiPriority w:val="99"/>
    <w:semiHidden/>
    <w:unhideWhenUsed/>
    <w:rsid w:val="005658BC"/>
    <w:rPr>
      <w:color w:val="954F72" w:themeColor="followedHyperlink"/>
      <w:u w:val="single"/>
    </w:rPr>
  </w:style>
  <w:style w:type="character" w:customStyle="1" w:styleId="bibliographic-informationvalue1">
    <w:name w:val="bibliographic-information__value1"/>
    <w:basedOn w:val="DefaultParagraphFont"/>
    <w:rsid w:val="003302F3"/>
    <w:rPr>
      <w:vanish w:val="0"/>
      <w:webHidden w:val="0"/>
      <w:specVanish w:val="0"/>
    </w:rPr>
  </w:style>
  <w:style w:type="character" w:customStyle="1" w:styleId="ff3">
    <w:name w:val="ff3"/>
    <w:basedOn w:val="DefaultParagraphFont"/>
    <w:rsid w:val="00B8528C"/>
  </w:style>
  <w:style w:type="character" w:customStyle="1" w:styleId="ff1">
    <w:name w:val="ff1"/>
    <w:basedOn w:val="DefaultParagraphFont"/>
    <w:rsid w:val="00B8528C"/>
  </w:style>
  <w:style w:type="character" w:customStyle="1" w:styleId="UnresolvedMention1">
    <w:name w:val="Unresolved Mention1"/>
    <w:basedOn w:val="DefaultParagraphFont"/>
    <w:uiPriority w:val="99"/>
    <w:semiHidden/>
    <w:unhideWhenUsed/>
    <w:rsid w:val="00827094"/>
    <w:rPr>
      <w:color w:val="605E5C"/>
      <w:shd w:val="clear" w:color="auto" w:fill="E1DFDD"/>
    </w:rPr>
  </w:style>
  <w:style w:type="paragraph" w:styleId="BalloonText">
    <w:name w:val="Balloon Text"/>
    <w:basedOn w:val="Normal"/>
    <w:link w:val="BalloonTextChar"/>
    <w:uiPriority w:val="99"/>
    <w:semiHidden/>
    <w:unhideWhenUsed/>
    <w:rsid w:val="00E32D85"/>
    <w:rPr>
      <w:rFonts w:eastAsiaTheme="minorHAnsi"/>
      <w:sz w:val="18"/>
      <w:szCs w:val="18"/>
      <w:lang w:val="en-US"/>
    </w:rPr>
  </w:style>
  <w:style w:type="character" w:customStyle="1" w:styleId="BalloonTextChar">
    <w:name w:val="Balloon Text Char"/>
    <w:basedOn w:val="DefaultParagraphFont"/>
    <w:link w:val="BalloonText"/>
    <w:uiPriority w:val="99"/>
    <w:semiHidden/>
    <w:rsid w:val="00E32D85"/>
    <w:rPr>
      <w:rFonts w:ascii="Times New Roman" w:hAnsi="Times New Roman" w:cs="Times New Roman"/>
      <w:sz w:val="18"/>
      <w:szCs w:val="18"/>
    </w:rPr>
  </w:style>
  <w:style w:type="table" w:styleId="TableGrid">
    <w:name w:val="Table Grid"/>
    <w:basedOn w:val="TableNormal"/>
    <w:uiPriority w:val="39"/>
    <w:rsid w:val="00840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D2A4D"/>
    <w:rPr>
      <w:sz w:val="16"/>
      <w:szCs w:val="16"/>
    </w:rPr>
  </w:style>
  <w:style w:type="paragraph" w:styleId="CommentText">
    <w:name w:val="annotation text"/>
    <w:basedOn w:val="Normal"/>
    <w:link w:val="CommentTextChar"/>
    <w:uiPriority w:val="99"/>
    <w:semiHidden/>
    <w:unhideWhenUsed/>
    <w:rsid w:val="005D2A4D"/>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semiHidden/>
    <w:rsid w:val="005D2A4D"/>
    <w:rPr>
      <w:sz w:val="20"/>
      <w:szCs w:val="20"/>
    </w:rPr>
  </w:style>
  <w:style w:type="paragraph" w:styleId="CommentSubject">
    <w:name w:val="annotation subject"/>
    <w:basedOn w:val="CommentText"/>
    <w:next w:val="CommentText"/>
    <w:link w:val="CommentSubjectChar"/>
    <w:uiPriority w:val="99"/>
    <w:semiHidden/>
    <w:unhideWhenUsed/>
    <w:rsid w:val="005D2A4D"/>
    <w:rPr>
      <w:b/>
      <w:bCs/>
    </w:rPr>
  </w:style>
  <w:style w:type="character" w:customStyle="1" w:styleId="CommentSubjectChar">
    <w:name w:val="Comment Subject Char"/>
    <w:basedOn w:val="CommentTextChar"/>
    <w:link w:val="CommentSubject"/>
    <w:uiPriority w:val="99"/>
    <w:semiHidden/>
    <w:rsid w:val="005D2A4D"/>
    <w:rPr>
      <w:b/>
      <w:bCs/>
      <w:sz w:val="20"/>
      <w:szCs w:val="20"/>
    </w:rPr>
  </w:style>
  <w:style w:type="paragraph" w:styleId="ListParagraph">
    <w:name w:val="List Paragraph"/>
    <w:basedOn w:val="Normal"/>
    <w:uiPriority w:val="34"/>
    <w:qFormat/>
    <w:rsid w:val="00054A0B"/>
    <w:pPr>
      <w:ind w:left="720"/>
      <w:contextualSpacing/>
    </w:pPr>
    <w:rPr>
      <w:rFonts w:asciiTheme="minorHAnsi" w:eastAsiaTheme="minorHAnsi" w:hAnsiTheme="minorHAnsi" w:cstheme="minorBidi"/>
      <w:lang w:val="en-US"/>
    </w:rPr>
  </w:style>
  <w:style w:type="paragraph" w:styleId="NormalWeb">
    <w:name w:val="Normal (Web)"/>
    <w:basedOn w:val="Normal"/>
    <w:uiPriority w:val="99"/>
    <w:semiHidden/>
    <w:unhideWhenUsed/>
    <w:rsid w:val="005539D9"/>
    <w:pPr>
      <w:spacing w:before="100" w:beforeAutospacing="1" w:after="100" w:afterAutospacing="1"/>
    </w:pPr>
  </w:style>
  <w:style w:type="character" w:customStyle="1" w:styleId="apple-converted-space">
    <w:name w:val="apple-converted-space"/>
    <w:basedOn w:val="DefaultParagraphFont"/>
    <w:rsid w:val="005539D9"/>
  </w:style>
  <w:style w:type="paragraph" w:customStyle="1" w:styleId="dx-doi">
    <w:name w:val="dx-doi"/>
    <w:basedOn w:val="Normal"/>
    <w:rsid w:val="00D765CA"/>
    <w:pPr>
      <w:spacing w:before="100" w:beforeAutospacing="1" w:after="100" w:afterAutospacing="1"/>
    </w:pPr>
  </w:style>
  <w:style w:type="paragraph" w:styleId="Revision">
    <w:name w:val="Revision"/>
    <w:hidden/>
    <w:uiPriority w:val="99"/>
    <w:semiHidden/>
    <w:rsid w:val="00C71A3F"/>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6642">
      <w:bodyDiv w:val="1"/>
      <w:marLeft w:val="0"/>
      <w:marRight w:val="0"/>
      <w:marTop w:val="0"/>
      <w:marBottom w:val="0"/>
      <w:divBdr>
        <w:top w:val="none" w:sz="0" w:space="0" w:color="auto"/>
        <w:left w:val="none" w:sz="0" w:space="0" w:color="auto"/>
        <w:bottom w:val="none" w:sz="0" w:space="0" w:color="auto"/>
        <w:right w:val="none" w:sz="0" w:space="0" w:color="auto"/>
      </w:divBdr>
    </w:div>
    <w:div w:id="208929492">
      <w:bodyDiv w:val="1"/>
      <w:marLeft w:val="0"/>
      <w:marRight w:val="0"/>
      <w:marTop w:val="0"/>
      <w:marBottom w:val="0"/>
      <w:divBdr>
        <w:top w:val="none" w:sz="0" w:space="0" w:color="auto"/>
        <w:left w:val="none" w:sz="0" w:space="0" w:color="auto"/>
        <w:bottom w:val="none" w:sz="0" w:space="0" w:color="auto"/>
        <w:right w:val="none" w:sz="0" w:space="0" w:color="auto"/>
      </w:divBdr>
      <w:divsChild>
        <w:div w:id="1753965191">
          <w:marLeft w:val="0"/>
          <w:marRight w:val="0"/>
          <w:marTop w:val="0"/>
          <w:marBottom w:val="0"/>
          <w:divBdr>
            <w:top w:val="none" w:sz="0" w:space="0" w:color="auto"/>
            <w:left w:val="none" w:sz="0" w:space="0" w:color="auto"/>
            <w:bottom w:val="none" w:sz="0" w:space="0" w:color="auto"/>
            <w:right w:val="none" w:sz="0" w:space="0" w:color="auto"/>
          </w:divBdr>
          <w:divsChild>
            <w:div w:id="1879513586">
              <w:marLeft w:val="0"/>
              <w:marRight w:val="0"/>
              <w:marTop w:val="0"/>
              <w:marBottom w:val="0"/>
              <w:divBdr>
                <w:top w:val="none" w:sz="0" w:space="0" w:color="auto"/>
                <w:left w:val="none" w:sz="0" w:space="0" w:color="auto"/>
                <w:bottom w:val="none" w:sz="0" w:space="0" w:color="auto"/>
                <w:right w:val="none" w:sz="0" w:space="0" w:color="auto"/>
              </w:divBdr>
              <w:divsChild>
                <w:div w:id="500707738">
                  <w:marLeft w:val="0"/>
                  <w:marRight w:val="0"/>
                  <w:marTop w:val="0"/>
                  <w:marBottom w:val="0"/>
                  <w:divBdr>
                    <w:top w:val="none" w:sz="0" w:space="0" w:color="auto"/>
                    <w:left w:val="none" w:sz="0" w:space="0" w:color="auto"/>
                    <w:bottom w:val="none" w:sz="0" w:space="0" w:color="auto"/>
                    <w:right w:val="none" w:sz="0" w:space="0" w:color="auto"/>
                  </w:divBdr>
                  <w:divsChild>
                    <w:div w:id="1990163749">
                      <w:marLeft w:val="0"/>
                      <w:marRight w:val="0"/>
                      <w:marTop w:val="0"/>
                      <w:marBottom w:val="0"/>
                      <w:divBdr>
                        <w:top w:val="none" w:sz="0" w:space="0" w:color="auto"/>
                        <w:left w:val="none" w:sz="0" w:space="0" w:color="auto"/>
                        <w:bottom w:val="none" w:sz="0" w:space="0" w:color="auto"/>
                        <w:right w:val="none" w:sz="0" w:space="0" w:color="auto"/>
                      </w:divBdr>
                      <w:divsChild>
                        <w:div w:id="9389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88767">
      <w:bodyDiv w:val="1"/>
      <w:marLeft w:val="0"/>
      <w:marRight w:val="0"/>
      <w:marTop w:val="0"/>
      <w:marBottom w:val="0"/>
      <w:divBdr>
        <w:top w:val="none" w:sz="0" w:space="0" w:color="auto"/>
        <w:left w:val="none" w:sz="0" w:space="0" w:color="auto"/>
        <w:bottom w:val="none" w:sz="0" w:space="0" w:color="auto"/>
        <w:right w:val="none" w:sz="0" w:space="0" w:color="auto"/>
      </w:divBdr>
    </w:div>
    <w:div w:id="257106485">
      <w:bodyDiv w:val="1"/>
      <w:marLeft w:val="0"/>
      <w:marRight w:val="0"/>
      <w:marTop w:val="0"/>
      <w:marBottom w:val="0"/>
      <w:divBdr>
        <w:top w:val="none" w:sz="0" w:space="0" w:color="auto"/>
        <w:left w:val="none" w:sz="0" w:space="0" w:color="auto"/>
        <w:bottom w:val="none" w:sz="0" w:space="0" w:color="auto"/>
        <w:right w:val="none" w:sz="0" w:space="0" w:color="auto"/>
      </w:divBdr>
      <w:divsChild>
        <w:div w:id="393941452">
          <w:marLeft w:val="0"/>
          <w:marRight w:val="0"/>
          <w:marTop w:val="0"/>
          <w:marBottom w:val="0"/>
          <w:divBdr>
            <w:top w:val="none" w:sz="0" w:space="0" w:color="auto"/>
            <w:left w:val="none" w:sz="0" w:space="0" w:color="auto"/>
            <w:bottom w:val="none" w:sz="0" w:space="0" w:color="auto"/>
            <w:right w:val="none" w:sz="0" w:space="0" w:color="auto"/>
          </w:divBdr>
        </w:div>
      </w:divsChild>
    </w:div>
    <w:div w:id="273251133">
      <w:bodyDiv w:val="1"/>
      <w:marLeft w:val="0"/>
      <w:marRight w:val="0"/>
      <w:marTop w:val="0"/>
      <w:marBottom w:val="0"/>
      <w:divBdr>
        <w:top w:val="none" w:sz="0" w:space="0" w:color="auto"/>
        <w:left w:val="none" w:sz="0" w:space="0" w:color="auto"/>
        <w:bottom w:val="none" w:sz="0" w:space="0" w:color="auto"/>
        <w:right w:val="none" w:sz="0" w:space="0" w:color="auto"/>
      </w:divBdr>
    </w:div>
    <w:div w:id="291906168">
      <w:bodyDiv w:val="1"/>
      <w:marLeft w:val="0"/>
      <w:marRight w:val="0"/>
      <w:marTop w:val="0"/>
      <w:marBottom w:val="0"/>
      <w:divBdr>
        <w:top w:val="none" w:sz="0" w:space="0" w:color="auto"/>
        <w:left w:val="none" w:sz="0" w:space="0" w:color="auto"/>
        <w:bottom w:val="none" w:sz="0" w:space="0" w:color="auto"/>
        <w:right w:val="none" w:sz="0" w:space="0" w:color="auto"/>
      </w:divBdr>
    </w:div>
    <w:div w:id="296569620">
      <w:bodyDiv w:val="1"/>
      <w:marLeft w:val="0"/>
      <w:marRight w:val="0"/>
      <w:marTop w:val="0"/>
      <w:marBottom w:val="0"/>
      <w:divBdr>
        <w:top w:val="none" w:sz="0" w:space="0" w:color="auto"/>
        <w:left w:val="none" w:sz="0" w:space="0" w:color="auto"/>
        <w:bottom w:val="none" w:sz="0" w:space="0" w:color="auto"/>
        <w:right w:val="none" w:sz="0" w:space="0" w:color="auto"/>
      </w:divBdr>
    </w:div>
    <w:div w:id="334235920">
      <w:bodyDiv w:val="1"/>
      <w:marLeft w:val="0"/>
      <w:marRight w:val="0"/>
      <w:marTop w:val="0"/>
      <w:marBottom w:val="0"/>
      <w:divBdr>
        <w:top w:val="none" w:sz="0" w:space="0" w:color="auto"/>
        <w:left w:val="none" w:sz="0" w:space="0" w:color="auto"/>
        <w:bottom w:val="none" w:sz="0" w:space="0" w:color="auto"/>
        <w:right w:val="none" w:sz="0" w:space="0" w:color="auto"/>
      </w:divBdr>
    </w:div>
    <w:div w:id="555553990">
      <w:bodyDiv w:val="1"/>
      <w:marLeft w:val="0"/>
      <w:marRight w:val="0"/>
      <w:marTop w:val="0"/>
      <w:marBottom w:val="0"/>
      <w:divBdr>
        <w:top w:val="none" w:sz="0" w:space="0" w:color="auto"/>
        <w:left w:val="none" w:sz="0" w:space="0" w:color="auto"/>
        <w:bottom w:val="none" w:sz="0" w:space="0" w:color="auto"/>
        <w:right w:val="none" w:sz="0" w:space="0" w:color="auto"/>
      </w:divBdr>
    </w:div>
    <w:div w:id="635258813">
      <w:bodyDiv w:val="1"/>
      <w:marLeft w:val="0"/>
      <w:marRight w:val="0"/>
      <w:marTop w:val="0"/>
      <w:marBottom w:val="0"/>
      <w:divBdr>
        <w:top w:val="none" w:sz="0" w:space="0" w:color="auto"/>
        <w:left w:val="none" w:sz="0" w:space="0" w:color="auto"/>
        <w:bottom w:val="none" w:sz="0" w:space="0" w:color="auto"/>
        <w:right w:val="none" w:sz="0" w:space="0" w:color="auto"/>
      </w:divBdr>
    </w:div>
    <w:div w:id="690568018">
      <w:bodyDiv w:val="1"/>
      <w:marLeft w:val="0"/>
      <w:marRight w:val="0"/>
      <w:marTop w:val="0"/>
      <w:marBottom w:val="0"/>
      <w:divBdr>
        <w:top w:val="none" w:sz="0" w:space="0" w:color="auto"/>
        <w:left w:val="none" w:sz="0" w:space="0" w:color="auto"/>
        <w:bottom w:val="none" w:sz="0" w:space="0" w:color="auto"/>
        <w:right w:val="none" w:sz="0" w:space="0" w:color="auto"/>
      </w:divBdr>
    </w:div>
    <w:div w:id="727613362">
      <w:bodyDiv w:val="1"/>
      <w:marLeft w:val="0"/>
      <w:marRight w:val="0"/>
      <w:marTop w:val="0"/>
      <w:marBottom w:val="0"/>
      <w:divBdr>
        <w:top w:val="none" w:sz="0" w:space="0" w:color="auto"/>
        <w:left w:val="none" w:sz="0" w:space="0" w:color="auto"/>
        <w:bottom w:val="none" w:sz="0" w:space="0" w:color="auto"/>
        <w:right w:val="none" w:sz="0" w:space="0" w:color="auto"/>
      </w:divBdr>
    </w:div>
    <w:div w:id="879976535">
      <w:bodyDiv w:val="1"/>
      <w:marLeft w:val="0"/>
      <w:marRight w:val="0"/>
      <w:marTop w:val="0"/>
      <w:marBottom w:val="0"/>
      <w:divBdr>
        <w:top w:val="none" w:sz="0" w:space="0" w:color="auto"/>
        <w:left w:val="none" w:sz="0" w:space="0" w:color="auto"/>
        <w:bottom w:val="none" w:sz="0" w:space="0" w:color="auto"/>
        <w:right w:val="none" w:sz="0" w:space="0" w:color="auto"/>
      </w:divBdr>
      <w:divsChild>
        <w:div w:id="270089672">
          <w:marLeft w:val="0"/>
          <w:marRight w:val="0"/>
          <w:marTop w:val="0"/>
          <w:marBottom w:val="0"/>
          <w:divBdr>
            <w:top w:val="none" w:sz="0" w:space="0" w:color="auto"/>
            <w:left w:val="none" w:sz="0" w:space="0" w:color="auto"/>
            <w:bottom w:val="none" w:sz="0" w:space="0" w:color="auto"/>
            <w:right w:val="none" w:sz="0" w:space="0" w:color="auto"/>
          </w:divBdr>
        </w:div>
      </w:divsChild>
    </w:div>
    <w:div w:id="942031721">
      <w:bodyDiv w:val="1"/>
      <w:marLeft w:val="0"/>
      <w:marRight w:val="0"/>
      <w:marTop w:val="0"/>
      <w:marBottom w:val="0"/>
      <w:divBdr>
        <w:top w:val="none" w:sz="0" w:space="0" w:color="auto"/>
        <w:left w:val="none" w:sz="0" w:space="0" w:color="auto"/>
        <w:bottom w:val="none" w:sz="0" w:space="0" w:color="auto"/>
        <w:right w:val="none" w:sz="0" w:space="0" w:color="auto"/>
      </w:divBdr>
      <w:divsChild>
        <w:div w:id="1184707866">
          <w:marLeft w:val="0"/>
          <w:marRight w:val="0"/>
          <w:marTop w:val="0"/>
          <w:marBottom w:val="0"/>
          <w:divBdr>
            <w:top w:val="none" w:sz="0" w:space="0" w:color="auto"/>
            <w:left w:val="none" w:sz="0" w:space="0" w:color="auto"/>
            <w:bottom w:val="none" w:sz="0" w:space="0" w:color="auto"/>
            <w:right w:val="none" w:sz="0" w:space="0" w:color="auto"/>
          </w:divBdr>
          <w:divsChild>
            <w:div w:id="1629094123">
              <w:marLeft w:val="0"/>
              <w:marRight w:val="0"/>
              <w:marTop w:val="300"/>
              <w:marBottom w:val="0"/>
              <w:divBdr>
                <w:top w:val="single" w:sz="6" w:space="0" w:color="DDDDDD"/>
                <w:left w:val="single" w:sz="6" w:space="0" w:color="DDDDDD"/>
                <w:bottom w:val="single" w:sz="6" w:space="0" w:color="DDDDDD"/>
                <w:right w:val="single" w:sz="6" w:space="0" w:color="DDDDDD"/>
              </w:divBdr>
              <w:divsChild>
                <w:div w:id="344290675">
                  <w:marLeft w:val="0"/>
                  <w:marRight w:val="0"/>
                  <w:marTop w:val="0"/>
                  <w:marBottom w:val="0"/>
                  <w:divBdr>
                    <w:top w:val="none" w:sz="0" w:space="0" w:color="auto"/>
                    <w:left w:val="none" w:sz="0" w:space="0" w:color="auto"/>
                    <w:bottom w:val="none" w:sz="0" w:space="0" w:color="auto"/>
                    <w:right w:val="none" w:sz="0" w:space="0" w:color="auto"/>
                  </w:divBdr>
                  <w:divsChild>
                    <w:div w:id="769200607">
                      <w:marLeft w:val="0"/>
                      <w:marRight w:val="0"/>
                      <w:marTop w:val="0"/>
                      <w:marBottom w:val="0"/>
                      <w:divBdr>
                        <w:top w:val="none" w:sz="0" w:space="0" w:color="auto"/>
                        <w:left w:val="none" w:sz="0" w:space="0" w:color="auto"/>
                        <w:bottom w:val="none" w:sz="0" w:space="0" w:color="auto"/>
                        <w:right w:val="none" w:sz="0" w:space="0" w:color="auto"/>
                      </w:divBdr>
                      <w:divsChild>
                        <w:div w:id="557126712">
                          <w:marLeft w:val="0"/>
                          <w:marRight w:val="0"/>
                          <w:marTop w:val="0"/>
                          <w:marBottom w:val="0"/>
                          <w:divBdr>
                            <w:top w:val="none" w:sz="0" w:space="0" w:color="auto"/>
                            <w:left w:val="none" w:sz="0" w:space="0" w:color="auto"/>
                            <w:bottom w:val="none" w:sz="0" w:space="0" w:color="auto"/>
                            <w:right w:val="none" w:sz="0" w:space="0" w:color="auto"/>
                          </w:divBdr>
                          <w:divsChild>
                            <w:div w:id="864096088">
                              <w:marLeft w:val="0"/>
                              <w:marRight w:val="0"/>
                              <w:marTop w:val="0"/>
                              <w:marBottom w:val="0"/>
                              <w:divBdr>
                                <w:top w:val="none" w:sz="0" w:space="0" w:color="auto"/>
                                <w:left w:val="none" w:sz="0" w:space="0" w:color="auto"/>
                                <w:bottom w:val="none" w:sz="0" w:space="0" w:color="auto"/>
                                <w:right w:val="none" w:sz="0" w:space="0" w:color="auto"/>
                              </w:divBdr>
                              <w:divsChild>
                                <w:div w:id="1579828961">
                                  <w:marLeft w:val="0"/>
                                  <w:marRight w:val="0"/>
                                  <w:marTop w:val="0"/>
                                  <w:marBottom w:val="0"/>
                                  <w:divBdr>
                                    <w:top w:val="none" w:sz="0" w:space="0" w:color="auto"/>
                                    <w:left w:val="none" w:sz="0" w:space="0" w:color="auto"/>
                                    <w:bottom w:val="none" w:sz="0" w:space="0" w:color="auto"/>
                                    <w:right w:val="none" w:sz="0" w:space="0" w:color="auto"/>
                                  </w:divBdr>
                                  <w:divsChild>
                                    <w:div w:id="140193748">
                                      <w:marLeft w:val="0"/>
                                      <w:marRight w:val="0"/>
                                      <w:marTop w:val="0"/>
                                      <w:marBottom w:val="0"/>
                                      <w:divBdr>
                                        <w:top w:val="none" w:sz="0" w:space="0" w:color="auto"/>
                                        <w:left w:val="none" w:sz="0" w:space="0" w:color="auto"/>
                                        <w:bottom w:val="none" w:sz="0" w:space="0" w:color="auto"/>
                                        <w:right w:val="none" w:sz="0" w:space="0" w:color="auto"/>
                                      </w:divBdr>
                                      <w:divsChild>
                                        <w:div w:id="1327786489">
                                          <w:marLeft w:val="0"/>
                                          <w:marRight w:val="0"/>
                                          <w:marTop w:val="0"/>
                                          <w:marBottom w:val="0"/>
                                          <w:divBdr>
                                            <w:top w:val="none" w:sz="0" w:space="0" w:color="auto"/>
                                            <w:left w:val="none" w:sz="0" w:space="0" w:color="auto"/>
                                            <w:bottom w:val="none" w:sz="0" w:space="0" w:color="auto"/>
                                            <w:right w:val="none" w:sz="0" w:space="0" w:color="auto"/>
                                          </w:divBdr>
                                        </w:div>
                                        <w:div w:id="5300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891779">
      <w:bodyDiv w:val="1"/>
      <w:marLeft w:val="0"/>
      <w:marRight w:val="0"/>
      <w:marTop w:val="0"/>
      <w:marBottom w:val="0"/>
      <w:divBdr>
        <w:top w:val="none" w:sz="0" w:space="0" w:color="auto"/>
        <w:left w:val="none" w:sz="0" w:space="0" w:color="auto"/>
        <w:bottom w:val="none" w:sz="0" w:space="0" w:color="auto"/>
        <w:right w:val="none" w:sz="0" w:space="0" w:color="auto"/>
      </w:divBdr>
    </w:div>
    <w:div w:id="1007945167">
      <w:bodyDiv w:val="1"/>
      <w:marLeft w:val="0"/>
      <w:marRight w:val="0"/>
      <w:marTop w:val="0"/>
      <w:marBottom w:val="0"/>
      <w:divBdr>
        <w:top w:val="none" w:sz="0" w:space="0" w:color="auto"/>
        <w:left w:val="none" w:sz="0" w:space="0" w:color="auto"/>
        <w:bottom w:val="none" w:sz="0" w:space="0" w:color="auto"/>
        <w:right w:val="none" w:sz="0" w:space="0" w:color="auto"/>
      </w:divBdr>
    </w:div>
    <w:div w:id="1055348847">
      <w:bodyDiv w:val="1"/>
      <w:marLeft w:val="0"/>
      <w:marRight w:val="0"/>
      <w:marTop w:val="0"/>
      <w:marBottom w:val="0"/>
      <w:divBdr>
        <w:top w:val="none" w:sz="0" w:space="0" w:color="auto"/>
        <w:left w:val="none" w:sz="0" w:space="0" w:color="auto"/>
        <w:bottom w:val="none" w:sz="0" w:space="0" w:color="auto"/>
        <w:right w:val="none" w:sz="0" w:space="0" w:color="auto"/>
      </w:divBdr>
    </w:div>
    <w:div w:id="1154100245">
      <w:bodyDiv w:val="1"/>
      <w:marLeft w:val="0"/>
      <w:marRight w:val="0"/>
      <w:marTop w:val="0"/>
      <w:marBottom w:val="0"/>
      <w:divBdr>
        <w:top w:val="none" w:sz="0" w:space="0" w:color="auto"/>
        <w:left w:val="none" w:sz="0" w:space="0" w:color="auto"/>
        <w:bottom w:val="none" w:sz="0" w:space="0" w:color="auto"/>
        <w:right w:val="none" w:sz="0" w:space="0" w:color="auto"/>
      </w:divBdr>
    </w:div>
    <w:div w:id="1157577898">
      <w:bodyDiv w:val="1"/>
      <w:marLeft w:val="0"/>
      <w:marRight w:val="0"/>
      <w:marTop w:val="0"/>
      <w:marBottom w:val="0"/>
      <w:divBdr>
        <w:top w:val="none" w:sz="0" w:space="0" w:color="auto"/>
        <w:left w:val="none" w:sz="0" w:space="0" w:color="auto"/>
        <w:bottom w:val="none" w:sz="0" w:space="0" w:color="auto"/>
        <w:right w:val="none" w:sz="0" w:space="0" w:color="auto"/>
      </w:divBdr>
    </w:div>
    <w:div w:id="1204706235">
      <w:bodyDiv w:val="1"/>
      <w:marLeft w:val="0"/>
      <w:marRight w:val="0"/>
      <w:marTop w:val="0"/>
      <w:marBottom w:val="0"/>
      <w:divBdr>
        <w:top w:val="none" w:sz="0" w:space="0" w:color="auto"/>
        <w:left w:val="none" w:sz="0" w:space="0" w:color="auto"/>
        <w:bottom w:val="none" w:sz="0" w:space="0" w:color="auto"/>
        <w:right w:val="none" w:sz="0" w:space="0" w:color="auto"/>
      </w:divBdr>
    </w:div>
    <w:div w:id="1247764045">
      <w:bodyDiv w:val="1"/>
      <w:marLeft w:val="0"/>
      <w:marRight w:val="0"/>
      <w:marTop w:val="0"/>
      <w:marBottom w:val="0"/>
      <w:divBdr>
        <w:top w:val="none" w:sz="0" w:space="0" w:color="auto"/>
        <w:left w:val="none" w:sz="0" w:space="0" w:color="auto"/>
        <w:bottom w:val="none" w:sz="0" w:space="0" w:color="auto"/>
        <w:right w:val="none" w:sz="0" w:space="0" w:color="auto"/>
      </w:divBdr>
      <w:divsChild>
        <w:div w:id="1985501228">
          <w:marLeft w:val="0"/>
          <w:marRight w:val="0"/>
          <w:marTop w:val="0"/>
          <w:marBottom w:val="150"/>
          <w:divBdr>
            <w:top w:val="none" w:sz="0" w:space="0" w:color="auto"/>
            <w:left w:val="none" w:sz="0" w:space="0" w:color="auto"/>
            <w:bottom w:val="none" w:sz="0" w:space="0" w:color="auto"/>
            <w:right w:val="none" w:sz="0" w:space="0" w:color="auto"/>
          </w:divBdr>
        </w:div>
        <w:div w:id="195000257">
          <w:marLeft w:val="0"/>
          <w:marRight w:val="0"/>
          <w:marTop w:val="0"/>
          <w:marBottom w:val="225"/>
          <w:divBdr>
            <w:top w:val="none" w:sz="0" w:space="0" w:color="auto"/>
            <w:left w:val="none" w:sz="0" w:space="0" w:color="auto"/>
            <w:bottom w:val="none" w:sz="0" w:space="0" w:color="auto"/>
            <w:right w:val="none" w:sz="0" w:space="0" w:color="auto"/>
          </w:divBdr>
          <w:divsChild>
            <w:div w:id="483859985">
              <w:marLeft w:val="0"/>
              <w:marRight w:val="0"/>
              <w:marTop w:val="0"/>
              <w:marBottom w:val="0"/>
              <w:divBdr>
                <w:top w:val="none" w:sz="0" w:space="0" w:color="auto"/>
                <w:left w:val="none" w:sz="0" w:space="0" w:color="auto"/>
                <w:bottom w:val="none" w:sz="0" w:space="0" w:color="auto"/>
                <w:right w:val="none" w:sz="0" w:space="0" w:color="auto"/>
              </w:divBdr>
              <w:divsChild>
                <w:div w:id="1591038053">
                  <w:marLeft w:val="0"/>
                  <w:marRight w:val="0"/>
                  <w:marTop w:val="0"/>
                  <w:marBottom w:val="75"/>
                  <w:divBdr>
                    <w:top w:val="none" w:sz="0" w:space="0" w:color="auto"/>
                    <w:left w:val="none" w:sz="0" w:space="0" w:color="auto"/>
                    <w:bottom w:val="none" w:sz="0" w:space="0" w:color="auto"/>
                    <w:right w:val="none" w:sz="0" w:space="0" w:color="auto"/>
                  </w:divBdr>
                </w:div>
                <w:div w:id="4189133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51503458">
      <w:bodyDiv w:val="1"/>
      <w:marLeft w:val="0"/>
      <w:marRight w:val="0"/>
      <w:marTop w:val="0"/>
      <w:marBottom w:val="0"/>
      <w:divBdr>
        <w:top w:val="none" w:sz="0" w:space="0" w:color="auto"/>
        <w:left w:val="none" w:sz="0" w:space="0" w:color="auto"/>
        <w:bottom w:val="none" w:sz="0" w:space="0" w:color="auto"/>
        <w:right w:val="none" w:sz="0" w:space="0" w:color="auto"/>
      </w:divBdr>
    </w:div>
    <w:div w:id="1271864167">
      <w:bodyDiv w:val="1"/>
      <w:marLeft w:val="0"/>
      <w:marRight w:val="0"/>
      <w:marTop w:val="0"/>
      <w:marBottom w:val="0"/>
      <w:divBdr>
        <w:top w:val="none" w:sz="0" w:space="0" w:color="auto"/>
        <w:left w:val="none" w:sz="0" w:space="0" w:color="auto"/>
        <w:bottom w:val="none" w:sz="0" w:space="0" w:color="auto"/>
        <w:right w:val="none" w:sz="0" w:space="0" w:color="auto"/>
      </w:divBdr>
    </w:div>
    <w:div w:id="1283658251">
      <w:bodyDiv w:val="1"/>
      <w:marLeft w:val="0"/>
      <w:marRight w:val="0"/>
      <w:marTop w:val="0"/>
      <w:marBottom w:val="0"/>
      <w:divBdr>
        <w:top w:val="none" w:sz="0" w:space="0" w:color="auto"/>
        <w:left w:val="none" w:sz="0" w:space="0" w:color="auto"/>
        <w:bottom w:val="none" w:sz="0" w:space="0" w:color="auto"/>
        <w:right w:val="none" w:sz="0" w:space="0" w:color="auto"/>
      </w:divBdr>
    </w:div>
    <w:div w:id="1304388143">
      <w:bodyDiv w:val="1"/>
      <w:marLeft w:val="0"/>
      <w:marRight w:val="0"/>
      <w:marTop w:val="0"/>
      <w:marBottom w:val="0"/>
      <w:divBdr>
        <w:top w:val="none" w:sz="0" w:space="0" w:color="auto"/>
        <w:left w:val="none" w:sz="0" w:space="0" w:color="auto"/>
        <w:bottom w:val="none" w:sz="0" w:space="0" w:color="auto"/>
        <w:right w:val="none" w:sz="0" w:space="0" w:color="auto"/>
      </w:divBdr>
    </w:div>
    <w:div w:id="1433547755">
      <w:bodyDiv w:val="1"/>
      <w:marLeft w:val="0"/>
      <w:marRight w:val="0"/>
      <w:marTop w:val="0"/>
      <w:marBottom w:val="0"/>
      <w:divBdr>
        <w:top w:val="none" w:sz="0" w:space="0" w:color="auto"/>
        <w:left w:val="none" w:sz="0" w:space="0" w:color="auto"/>
        <w:bottom w:val="none" w:sz="0" w:space="0" w:color="auto"/>
        <w:right w:val="none" w:sz="0" w:space="0" w:color="auto"/>
      </w:divBdr>
    </w:div>
    <w:div w:id="1520703286">
      <w:bodyDiv w:val="1"/>
      <w:marLeft w:val="0"/>
      <w:marRight w:val="0"/>
      <w:marTop w:val="0"/>
      <w:marBottom w:val="0"/>
      <w:divBdr>
        <w:top w:val="none" w:sz="0" w:space="0" w:color="auto"/>
        <w:left w:val="none" w:sz="0" w:space="0" w:color="auto"/>
        <w:bottom w:val="none" w:sz="0" w:space="0" w:color="auto"/>
        <w:right w:val="none" w:sz="0" w:space="0" w:color="auto"/>
      </w:divBdr>
    </w:div>
    <w:div w:id="1568877533">
      <w:bodyDiv w:val="1"/>
      <w:marLeft w:val="0"/>
      <w:marRight w:val="0"/>
      <w:marTop w:val="0"/>
      <w:marBottom w:val="0"/>
      <w:divBdr>
        <w:top w:val="none" w:sz="0" w:space="0" w:color="auto"/>
        <w:left w:val="none" w:sz="0" w:space="0" w:color="auto"/>
        <w:bottom w:val="none" w:sz="0" w:space="0" w:color="auto"/>
        <w:right w:val="none" w:sz="0" w:space="0" w:color="auto"/>
      </w:divBdr>
    </w:div>
    <w:div w:id="1612471175">
      <w:bodyDiv w:val="1"/>
      <w:marLeft w:val="0"/>
      <w:marRight w:val="0"/>
      <w:marTop w:val="0"/>
      <w:marBottom w:val="0"/>
      <w:divBdr>
        <w:top w:val="none" w:sz="0" w:space="0" w:color="auto"/>
        <w:left w:val="none" w:sz="0" w:space="0" w:color="auto"/>
        <w:bottom w:val="none" w:sz="0" w:space="0" w:color="auto"/>
        <w:right w:val="none" w:sz="0" w:space="0" w:color="auto"/>
      </w:divBdr>
    </w:div>
    <w:div w:id="1721124547">
      <w:bodyDiv w:val="1"/>
      <w:marLeft w:val="0"/>
      <w:marRight w:val="0"/>
      <w:marTop w:val="0"/>
      <w:marBottom w:val="0"/>
      <w:divBdr>
        <w:top w:val="none" w:sz="0" w:space="0" w:color="auto"/>
        <w:left w:val="none" w:sz="0" w:space="0" w:color="auto"/>
        <w:bottom w:val="none" w:sz="0" w:space="0" w:color="auto"/>
        <w:right w:val="none" w:sz="0" w:space="0" w:color="auto"/>
      </w:divBdr>
    </w:div>
    <w:div w:id="1730422842">
      <w:bodyDiv w:val="1"/>
      <w:marLeft w:val="0"/>
      <w:marRight w:val="0"/>
      <w:marTop w:val="0"/>
      <w:marBottom w:val="0"/>
      <w:divBdr>
        <w:top w:val="none" w:sz="0" w:space="0" w:color="auto"/>
        <w:left w:val="none" w:sz="0" w:space="0" w:color="auto"/>
        <w:bottom w:val="none" w:sz="0" w:space="0" w:color="auto"/>
        <w:right w:val="none" w:sz="0" w:space="0" w:color="auto"/>
      </w:divBdr>
    </w:div>
    <w:div w:id="1738480405">
      <w:bodyDiv w:val="1"/>
      <w:marLeft w:val="0"/>
      <w:marRight w:val="0"/>
      <w:marTop w:val="0"/>
      <w:marBottom w:val="0"/>
      <w:divBdr>
        <w:top w:val="none" w:sz="0" w:space="0" w:color="auto"/>
        <w:left w:val="none" w:sz="0" w:space="0" w:color="auto"/>
        <w:bottom w:val="none" w:sz="0" w:space="0" w:color="auto"/>
        <w:right w:val="none" w:sz="0" w:space="0" w:color="auto"/>
      </w:divBdr>
      <w:divsChild>
        <w:div w:id="2076588112">
          <w:marLeft w:val="0"/>
          <w:marRight w:val="0"/>
          <w:marTop w:val="0"/>
          <w:marBottom w:val="0"/>
          <w:divBdr>
            <w:top w:val="none" w:sz="0" w:space="0" w:color="auto"/>
            <w:left w:val="none" w:sz="0" w:space="0" w:color="auto"/>
            <w:bottom w:val="none" w:sz="0" w:space="0" w:color="auto"/>
            <w:right w:val="none" w:sz="0" w:space="0" w:color="auto"/>
          </w:divBdr>
        </w:div>
      </w:divsChild>
    </w:div>
    <w:div w:id="1851989278">
      <w:bodyDiv w:val="1"/>
      <w:marLeft w:val="0"/>
      <w:marRight w:val="0"/>
      <w:marTop w:val="0"/>
      <w:marBottom w:val="0"/>
      <w:divBdr>
        <w:top w:val="none" w:sz="0" w:space="0" w:color="auto"/>
        <w:left w:val="none" w:sz="0" w:space="0" w:color="auto"/>
        <w:bottom w:val="none" w:sz="0" w:space="0" w:color="auto"/>
        <w:right w:val="none" w:sz="0" w:space="0" w:color="auto"/>
      </w:divBdr>
    </w:div>
    <w:div w:id="1853032685">
      <w:bodyDiv w:val="1"/>
      <w:marLeft w:val="0"/>
      <w:marRight w:val="0"/>
      <w:marTop w:val="0"/>
      <w:marBottom w:val="0"/>
      <w:divBdr>
        <w:top w:val="none" w:sz="0" w:space="0" w:color="auto"/>
        <w:left w:val="none" w:sz="0" w:space="0" w:color="auto"/>
        <w:bottom w:val="none" w:sz="0" w:space="0" w:color="auto"/>
        <w:right w:val="none" w:sz="0" w:space="0" w:color="auto"/>
      </w:divBdr>
    </w:div>
    <w:div w:id="1891334594">
      <w:bodyDiv w:val="1"/>
      <w:marLeft w:val="0"/>
      <w:marRight w:val="0"/>
      <w:marTop w:val="0"/>
      <w:marBottom w:val="0"/>
      <w:divBdr>
        <w:top w:val="none" w:sz="0" w:space="0" w:color="auto"/>
        <w:left w:val="none" w:sz="0" w:space="0" w:color="auto"/>
        <w:bottom w:val="none" w:sz="0" w:space="0" w:color="auto"/>
        <w:right w:val="none" w:sz="0" w:space="0" w:color="auto"/>
      </w:divBdr>
    </w:div>
    <w:div w:id="1969119798">
      <w:bodyDiv w:val="1"/>
      <w:marLeft w:val="0"/>
      <w:marRight w:val="0"/>
      <w:marTop w:val="0"/>
      <w:marBottom w:val="0"/>
      <w:divBdr>
        <w:top w:val="none" w:sz="0" w:space="0" w:color="auto"/>
        <w:left w:val="none" w:sz="0" w:space="0" w:color="auto"/>
        <w:bottom w:val="none" w:sz="0" w:space="0" w:color="auto"/>
        <w:right w:val="none" w:sz="0" w:space="0" w:color="auto"/>
      </w:divBdr>
    </w:div>
    <w:div w:id="20072493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566-011-9146-6" TargetMode="External"/><Relationship Id="rId13" Type="http://schemas.openxmlformats.org/officeDocument/2006/relationships/hyperlink" Target="https://doi.org/10.1037/0002-9432.77.3.343" TargetMode="External"/><Relationship Id="rId18" Type="http://schemas.openxmlformats.org/officeDocument/2006/relationships/hyperlink" Target="https://doi.org/10.1007/s10566-015-9301-6" TargetMode="External"/><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hyperlink" Target="https://doi.org/10.1080/10550887.2010.509276" TargetMode="External"/><Relationship Id="rId17" Type="http://schemas.openxmlformats.org/officeDocument/2006/relationships/hyperlink" Target="https://doi.org/10.1080/09638230802156731" TargetMode="External"/><Relationship Id="rId2" Type="http://schemas.openxmlformats.org/officeDocument/2006/relationships/styles" Target="styles.xml"/><Relationship Id="rId16" Type="http://schemas.openxmlformats.org/officeDocument/2006/relationships/hyperlink" Target="http://oas.samhsa.gov/" TargetMode="External"/><Relationship Id="rId20" Type="http://schemas.openxmlformats.org/officeDocument/2006/relationships/hyperlink" Target="https://doi.org/10.1080/0886571X.2016.1215755"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016/j.childyouth.2017.10.030" TargetMode="External"/><Relationship Id="rId5" Type="http://schemas.openxmlformats.org/officeDocument/2006/relationships/comments" Target="comments.xml"/><Relationship Id="rId15" Type="http://schemas.openxmlformats.org/officeDocument/2006/relationships/hyperlink" Target="https://doi.org/10.1146/annurev.psych.52.1.83" TargetMode="External"/><Relationship Id="rId23" Type="http://schemas.openxmlformats.org/officeDocument/2006/relationships/theme" Target="theme/theme1.xml"/><Relationship Id="rId10" Type="http://schemas.openxmlformats.org/officeDocument/2006/relationships/hyperlink" Target="https://doi.org/10.1300/J007v06n01_07" TargetMode="External"/><Relationship Id="rId19" Type="http://schemas.openxmlformats.org/officeDocument/2006/relationships/hyperlink" Target="https://doi.org/10.1177%2F1049731516647486" TargetMode="External"/><Relationship Id="rId4" Type="http://schemas.openxmlformats.org/officeDocument/2006/relationships/webSettings" Target="webSettings.xml"/><Relationship Id="rId9" Type="http://schemas.openxmlformats.org/officeDocument/2006/relationships/hyperlink" Target="https://doi.org/10.1016/j.childyouth.2018.03.015" TargetMode="External"/><Relationship Id="rId14" Type="http://schemas.openxmlformats.org/officeDocument/2006/relationships/hyperlink" Target="https://doi.org/10.1080/14729670685200741"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33</Pages>
  <Words>7612</Words>
  <Characters>43393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50904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2019-09-03T21:14:00Z</dcterms:created>
  <dcterms:modified xsi:type="dcterms:W3CDTF">2019-09-09T17:27:00Z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