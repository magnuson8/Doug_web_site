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8C6D3" w14:textId="77777777" w:rsidR="00DB420C" w:rsidRPr="00E1638A" w:rsidRDefault="00DB420C" w:rsidP="00DB420C">
      <w:pPr>
        <w:pStyle w:val="BodyA"/>
        <w:tabs>
          <w:tab w:val="left" w:pos="720"/>
        </w:tabs>
        <w:spacing w:line="480" w:lineRule="auto"/>
        <w:rPr>
          <w:rFonts w:hAnsi="Times New Roman" w:cs="Times New Roman"/>
        </w:rPr>
      </w:pPr>
    </w:p>
    <w:p w14:paraId="00AD2291" w14:textId="490A4F90" w:rsidR="00CB48F1" w:rsidRDefault="00425BA3" w:rsidP="00572839">
      <w:pPr>
        <w:pStyle w:val="BodyA"/>
        <w:tabs>
          <w:tab w:val="left" w:pos="720"/>
        </w:tabs>
        <w:spacing w:line="480" w:lineRule="auto"/>
        <w:jc w:val="center"/>
        <w:rPr>
          <w:rFonts w:hAnsi="Times New Roman" w:cs="Times New Roman"/>
        </w:rPr>
      </w:pPr>
      <w:r w:rsidRPr="00E1638A">
        <w:rPr>
          <w:rFonts w:hAnsi="Times New Roman" w:cs="Times New Roman"/>
        </w:rPr>
        <w:t>Street-Invo</w:t>
      </w:r>
      <w:r w:rsidR="00572839">
        <w:rPr>
          <w:rFonts w:hAnsi="Times New Roman" w:cs="Times New Roman"/>
        </w:rPr>
        <w:t>lve</w:t>
      </w:r>
      <w:r w:rsidR="00176D1D">
        <w:rPr>
          <w:rFonts w:hAnsi="Times New Roman" w:cs="Times New Roman"/>
        </w:rPr>
        <w:t>d Youth Talk</w:t>
      </w:r>
      <w:r w:rsidR="00572839">
        <w:rPr>
          <w:rFonts w:hAnsi="Times New Roman" w:cs="Times New Roman"/>
        </w:rPr>
        <w:t xml:space="preserve">: </w:t>
      </w:r>
      <w:r w:rsidR="006709E8" w:rsidRPr="00E1638A">
        <w:rPr>
          <w:rFonts w:hAnsi="Times New Roman" w:cs="Times New Roman"/>
        </w:rPr>
        <w:t xml:space="preserve">The </w:t>
      </w:r>
      <w:r w:rsidR="00DB420C" w:rsidRPr="00E1638A">
        <w:rPr>
          <w:rFonts w:hAnsi="Times New Roman" w:cs="Times New Roman"/>
        </w:rPr>
        <w:t>Risky Business Study</w:t>
      </w:r>
      <w:r w:rsidR="006709E8" w:rsidRPr="00E1638A">
        <w:rPr>
          <w:rFonts w:hAnsi="Times New Roman" w:cs="Times New Roman"/>
        </w:rPr>
        <w:t xml:space="preserve"> </w:t>
      </w:r>
      <w:r w:rsidR="00176D1D">
        <w:rPr>
          <w:rFonts w:hAnsi="Times New Roman" w:cs="Times New Roman"/>
        </w:rPr>
        <w:t>Methodology</w:t>
      </w:r>
    </w:p>
    <w:p w14:paraId="05EE397C" w14:textId="2A1722CB" w:rsidR="00440B38" w:rsidRPr="00E1638A" w:rsidDel="00830BC2" w:rsidRDefault="00D46250" w:rsidP="00B00F3E">
      <w:pPr>
        <w:pStyle w:val="BodyA"/>
        <w:tabs>
          <w:tab w:val="left" w:pos="720"/>
        </w:tabs>
        <w:spacing w:line="480" w:lineRule="auto"/>
        <w:rPr>
          <w:del w:id="0" w:author="Magnuson" w:date="2019-09-27T09:17:00Z"/>
          <w:rFonts w:hAnsi="Times New Roman" w:cs="Times New Roman"/>
        </w:rPr>
      </w:pPr>
      <w:del w:id="1" w:author="Magnuson" w:date="2019-09-27T09:17:00Z">
        <w:r w:rsidDel="00830BC2">
          <w:rPr>
            <w:rFonts w:hAnsi="Times New Roman" w:cs="Times New Roman"/>
          </w:rPr>
          <w:delText>Introduction</w:delText>
        </w:r>
      </w:del>
    </w:p>
    <w:p w14:paraId="17CAF172" w14:textId="20CB8A1A" w:rsidR="00567933" w:rsidRPr="00E1638A" w:rsidRDefault="007B6F20" w:rsidP="00FA1669">
      <w:pPr>
        <w:pStyle w:val="BodyA"/>
        <w:tabs>
          <w:tab w:val="left" w:pos="720"/>
        </w:tabs>
        <w:spacing w:line="480" w:lineRule="auto"/>
        <w:rPr>
          <w:rFonts w:hAnsi="Times New Roman" w:cs="Times New Roman"/>
        </w:rPr>
      </w:pPr>
      <w:r>
        <w:rPr>
          <w:rFonts w:hAnsi="Times New Roman" w:cs="Times New Roman"/>
        </w:rPr>
        <w:tab/>
        <w:t xml:space="preserve">Much </w:t>
      </w:r>
      <w:r w:rsidR="00E7163C" w:rsidRPr="00E1638A">
        <w:rPr>
          <w:rFonts w:hAnsi="Times New Roman" w:cs="Times New Roman"/>
        </w:rPr>
        <w:t>concern about young people has to do with a real or perceived mismatch between their biol</w:t>
      </w:r>
      <w:r w:rsidR="00567933" w:rsidRPr="00E1638A">
        <w:rPr>
          <w:rFonts w:hAnsi="Times New Roman" w:cs="Times New Roman"/>
        </w:rPr>
        <w:t xml:space="preserve">ogical age and their </w:t>
      </w:r>
      <w:r w:rsidR="00E63663">
        <w:rPr>
          <w:rFonts w:hAnsi="Times New Roman" w:cs="Times New Roman"/>
        </w:rPr>
        <w:t xml:space="preserve">lived </w:t>
      </w:r>
      <w:r w:rsidR="00567933" w:rsidRPr="00E1638A">
        <w:rPr>
          <w:rFonts w:hAnsi="Times New Roman" w:cs="Times New Roman"/>
        </w:rPr>
        <w:t>experience, long described by theorists and researchers as the “wrong age</w:t>
      </w:r>
      <w:r w:rsidR="006709E8" w:rsidRPr="00E1638A">
        <w:rPr>
          <w:rFonts w:hAnsi="Times New Roman" w:cs="Times New Roman"/>
        </w:rPr>
        <w:t>.</w:t>
      </w:r>
      <w:r w:rsidR="00567933" w:rsidRPr="00E1638A">
        <w:rPr>
          <w:rFonts w:hAnsi="Times New Roman" w:cs="Times New Roman"/>
        </w:rPr>
        <w:t>”</w:t>
      </w:r>
      <w:r w:rsidR="006709E8" w:rsidRPr="00E1638A">
        <w:rPr>
          <w:rFonts w:hAnsi="Times New Roman" w:cs="Times New Roman"/>
        </w:rPr>
        <w:t xml:space="preserve"> </w:t>
      </w:r>
      <w:r w:rsidR="003248F5">
        <w:rPr>
          <w:rFonts w:hAnsi="Times New Roman" w:cs="Times New Roman"/>
        </w:rPr>
        <w:t xml:space="preserve">For example, </w:t>
      </w:r>
      <w:r w:rsidR="00C63CFA" w:rsidRPr="00C63CFA">
        <w:rPr>
          <w:rFonts w:hAnsi="Times New Roman" w:cs="Times New Roman"/>
        </w:rPr>
        <w:t xml:space="preserve">Erik Erikson (1963) described a </w:t>
      </w:r>
      <w:r w:rsidR="003248F5">
        <w:rPr>
          <w:rFonts w:hAnsi="Times New Roman" w:cs="Times New Roman"/>
        </w:rPr>
        <w:t xml:space="preserve">norm during adolescence of a </w:t>
      </w:r>
      <w:r w:rsidR="0026694C">
        <w:rPr>
          <w:rFonts w:hAnsi="Times New Roman" w:cs="Times New Roman"/>
        </w:rPr>
        <w:t>“</w:t>
      </w:r>
      <w:r w:rsidR="00C63CFA" w:rsidRPr="00C63CFA">
        <w:rPr>
          <w:rFonts w:hAnsi="Times New Roman" w:cs="Times New Roman"/>
        </w:rPr>
        <w:t>moratorium</w:t>
      </w:r>
      <w:r w:rsidR="0026694C">
        <w:rPr>
          <w:rFonts w:hAnsi="Times New Roman" w:cs="Times New Roman"/>
        </w:rPr>
        <w:t>”</w:t>
      </w:r>
      <w:r w:rsidR="003248F5">
        <w:rPr>
          <w:rFonts w:hAnsi="Times New Roman" w:cs="Times New Roman"/>
        </w:rPr>
        <w:t xml:space="preserve"> on identity, and the </w:t>
      </w:r>
      <w:r w:rsidR="0026694C">
        <w:rPr>
          <w:rFonts w:hAnsi="Times New Roman" w:cs="Times New Roman"/>
        </w:rPr>
        <w:t xml:space="preserve">developmental </w:t>
      </w:r>
      <w:r w:rsidR="003248F5">
        <w:rPr>
          <w:rFonts w:hAnsi="Times New Roman" w:cs="Times New Roman"/>
        </w:rPr>
        <w:t>problem</w:t>
      </w:r>
      <w:r w:rsidR="00C63CFA" w:rsidRPr="00C63CFA">
        <w:rPr>
          <w:rFonts w:hAnsi="Times New Roman" w:cs="Times New Roman"/>
        </w:rPr>
        <w:t xml:space="preserve"> was </w:t>
      </w:r>
      <w:r w:rsidR="003248F5">
        <w:rPr>
          <w:rFonts w:hAnsi="Times New Roman" w:cs="Times New Roman"/>
        </w:rPr>
        <w:t xml:space="preserve">considered to be </w:t>
      </w:r>
      <w:r w:rsidR="00C63CFA" w:rsidRPr="00C63CFA">
        <w:rPr>
          <w:rFonts w:hAnsi="Times New Roman" w:cs="Times New Roman"/>
        </w:rPr>
        <w:t xml:space="preserve">premature identity—foreclosure--and commitments that come too early, </w:t>
      </w:r>
      <w:r w:rsidR="003248F5">
        <w:rPr>
          <w:rFonts w:hAnsi="Times New Roman" w:cs="Times New Roman"/>
        </w:rPr>
        <w:t xml:space="preserve">a “wrong age” that few now study. More recently, Smith (2011) was concerned </w:t>
      </w:r>
      <w:r w:rsidR="00E7163C" w:rsidRPr="00E1638A">
        <w:rPr>
          <w:rFonts w:hAnsi="Times New Roman" w:cs="Times New Roman"/>
        </w:rPr>
        <w:t xml:space="preserve">about experience or maturity that comes too late </w:t>
      </w:r>
      <w:r w:rsidR="003248F5">
        <w:rPr>
          <w:rFonts w:hAnsi="Times New Roman" w:cs="Times New Roman"/>
        </w:rPr>
        <w:t>or not at all. T</w:t>
      </w:r>
      <w:r w:rsidR="001173F9" w:rsidRPr="00E1638A">
        <w:rPr>
          <w:rFonts w:hAnsi="Times New Roman" w:cs="Times New Roman"/>
        </w:rPr>
        <w:t>he</w:t>
      </w:r>
      <w:r w:rsidR="0026694C">
        <w:rPr>
          <w:rFonts w:hAnsi="Times New Roman" w:cs="Times New Roman"/>
        </w:rPr>
        <w:t>re is also a</w:t>
      </w:r>
      <w:r w:rsidR="001173F9" w:rsidRPr="00E1638A">
        <w:rPr>
          <w:rFonts w:hAnsi="Times New Roman" w:cs="Times New Roman"/>
        </w:rPr>
        <w:t xml:space="preserve"> </w:t>
      </w:r>
      <w:r w:rsidR="00650E86">
        <w:rPr>
          <w:rFonts w:hAnsi="Times New Roman" w:cs="Times New Roman"/>
        </w:rPr>
        <w:t>concern</w:t>
      </w:r>
      <w:r w:rsidR="001173F9" w:rsidRPr="00E1638A">
        <w:rPr>
          <w:rFonts w:hAnsi="Times New Roman" w:cs="Times New Roman"/>
        </w:rPr>
        <w:t xml:space="preserve"> in the popular literature about “millen</w:t>
      </w:r>
      <w:r w:rsidR="00E60D71" w:rsidRPr="00E1638A">
        <w:rPr>
          <w:rFonts w:hAnsi="Times New Roman" w:cs="Times New Roman"/>
        </w:rPr>
        <w:t>nials”</w:t>
      </w:r>
      <w:r w:rsidR="00A50F03" w:rsidRPr="00E1638A">
        <w:rPr>
          <w:rFonts w:hAnsi="Times New Roman" w:cs="Times New Roman"/>
        </w:rPr>
        <w:t xml:space="preserve"> (</w:t>
      </w:r>
      <w:r w:rsidR="00C36ABA" w:rsidRPr="00E1638A">
        <w:rPr>
          <w:rFonts w:hAnsi="Times New Roman" w:cs="Times New Roman"/>
        </w:rPr>
        <w:t>Williams, 2012</w:t>
      </w:r>
      <w:r w:rsidR="003248F5">
        <w:rPr>
          <w:rFonts w:hAnsi="Times New Roman" w:cs="Times New Roman"/>
        </w:rPr>
        <w:t>) such that r</w:t>
      </w:r>
      <w:r w:rsidR="00E63663">
        <w:rPr>
          <w:rFonts w:hAnsi="Times New Roman" w:cs="Times New Roman"/>
        </w:rPr>
        <w:t>esear</w:t>
      </w:r>
      <w:r w:rsidR="00C4408B" w:rsidRPr="00E1638A">
        <w:rPr>
          <w:rFonts w:hAnsi="Times New Roman" w:cs="Times New Roman"/>
        </w:rPr>
        <w:t>che</w:t>
      </w:r>
      <w:r w:rsidR="00E63663">
        <w:rPr>
          <w:rFonts w:hAnsi="Times New Roman" w:cs="Times New Roman"/>
        </w:rPr>
        <w:t xml:space="preserve">rs and the popular press today </w:t>
      </w:r>
      <w:r w:rsidR="00606E34" w:rsidRPr="00E1638A">
        <w:rPr>
          <w:rFonts w:hAnsi="Times New Roman" w:cs="Times New Roman"/>
        </w:rPr>
        <w:t>are</w:t>
      </w:r>
      <w:r w:rsidR="00C4408B" w:rsidRPr="00E1638A">
        <w:rPr>
          <w:rFonts w:hAnsi="Times New Roman" w:cs="Times New Roman"/>
        </w:rPr>
        <w:t xml:space="preserve"> troubled by </w:t>
      </w:r>
      <w:r w:rsidR="00AC185D">
        <w:rPr>
          <w:rFonts w:hAnsi="Times New Roman" w:cs="Times New Roman"/>
        </w:rPr>
        <w:t xml:space="preserve">delayed </w:t>
      </w:r>
      <w:r w:rsidR="00C4408B" w:rsidRPr="00E1638A">
        <w:rPr>
          <w:rFonts w:hAnsi="Times New Roman" w:cs="Times New Roman"/>
        </w:rPr>
        <w:t xml:space="preserve">commitment and </w:t>
      </w:r>
      <w:r w:rsidR="00606E34" w:rsidRPr="00E1638A">
        <w:rPr>
          <w:rFonts w:hAnsi="Times New Roman" w:cs="Times New Roman"/>
        </w:rPr>
        <w:t xml:space="preserve">by too little </w:t>
      </w:r>
      <w:r w:rsidR="00C4408B" w:rsidRPr="00E1638A">
        <w:rPr>
          <w:rFonts w:hAnsi="Times New Roman" w:cs="Times New Roman"/>
        </w:rPr>
        <w:t xml:space="preserve">youth engagement. </w:t>
      </w:r>
    </w:p>
    <w:p w14:paraId="4125AAA1" w14:textId="3F5505E9" w:rsidR="00DD2A9D" w:rsidRPr="00E1638A" w:rsidRDefault="001173F9" w:rsidP="005014B2">
      <w:pPr>
        <w:pStyle w:val="BodyA"/>
        <w:tabs>
          <w:tab w:val="left" w:pos="720"/>
        </w:tabs>
        <w:spacing w:line="480" w:lineRule="auto"/>
        <w:rPr>
          <w:rFonts w:hAnsi="Times New Roman" w:cs="Times New Roman"/>
        </w:rPr>
      </w:pPr>
      <w:r w:rsidRPr="00E1638A">
        <w:rPr>
          <w:rFonts w:hAnsi="Times New Roman" w:cs="Times New Roman"/>
        </w:rPr>
        <w:tab/>
      </w:r>
      <w:r w:rsidR="006F73A6" w:rsidRPr="00E1638A">
        <w:rPr>
          <w:rFonts w:hAnsi="Times New Roman" w:cs="Times New Roman"/>
        </w:rPr>
        <w:t>We mention these issues e</w:t>
      </w:r>
      <w:r w:rsidR="00F8621F" w:rsidRPr="00E1638A">
        <w:rPr>
          <w:rFonts w:hAnsi="Times New Roman" w:cs="Times New Roman"/>
        </w:rPr>
        <w:t>arly</w:t>
      </w:r>
      <w:r w:rsidR="00CA5C35" w:rsidRPr="00E1638A">
        <w:rPr>
          <w:rFonts w:hAnsi="Times New Roman" w:cs="Times New Roman"/>
        </w:rPr>
        <w:t xml:space="preserve"> in this </w:t>
      </w:r>
      <w:r w:rsidR="00F8621F" w:rsidRPr="00E1638A">
        <w:rPr>
          <w:rFonts w:hAnsi="Times New Roman" w:cs="Times New Roman"/>
        </w:rPr>
        <w:t>description of the</w:t>
      </w:r>
      <w:r w:rsidR="00CA5C35" w:rsidRPr="00E1638A">
        <w:rPr>
          <w:rFonts w:hAnsi="Times New Roman" w:cs="Times New Roman"/>
        </w:rPr>
        <w:t xml:space="preserve"> </w:t>
      </w:r>
      <w:r w:rsidR="00F8621F" w:rsidRPr="00E1638A">
        <w:rPr>
          <w:rFonts w:hAnsi="Times New Roman" w:cs="Times New Roman"/>
        </w:rPr>
        <w:t>study</w:t>
      </w:r>
      <w:r w:rsidR="006F73A6" w:rsidRPr="00E1638A">
        <w:rPr>
          <w:rFonts w:hAnsi="Times New Roman" w:cs="Times New Roman"/>
        </w:rPr>
        <w:t xml:space="preserve"> because we make the claim that </w:t>
      </w:r>
      <w:r w:rsidR="00C4408B" w:rsidRPr="00E1638A">
        <w:rPr>
          <w:rFonts w:hAnsi="Times New Roman" w:cs="Times New Roman"/>
        </w:rPr>
        <w:t>many street-involved youth</w:t>
      </w:r>
      <w:r w:rsidR="006F73A6" w:rsidRPr="00E1638A">
        <w:rPr>
          <w:rFonts w:hAnsi="Times New Roman" w:cs="Times New Roman"/>
        </w:rPr>
        <w:t xml:space="preserve"> cope with and </w:t>
      </w:r>
      <w:r w:rsidR="00AC185D">
        <w:rPr>
          <w:rFonts w:hAnsi="Times New Roman" w:cs="Times New Roman"/>
        </w:rPr>
        <w:t>achieve</w:t>
      </w:r>
      <w:r w:rsidR="00C4408B" w:rsidRPr="00E1638A">
        <w:rPr>
          <w:rFonts w:hAnsi="Times New Roman" w:cs="Times New Roman"/>
        </w:rPr>
        <w:t xml:space="preserve"> independence</w:t>
      </w:r>
      <w:r w:rsidR="00AC185D">
        <w:rPr>
          <w:rFonts w:hAnsi="Times New Roman" w:cs="Times New Roman"/>
        </w:rPr>
        <w:t xml:space="preserve"> relatively early</w:t>
      </w:r>
      <w:r w:rsidR="00C4408B" w:rsidRPr="00E1638A">
        <w:rPr>
          <w:rFonts w:hAnsi="Times New Roman" w:cs="Times New Roman"/>
        </w:rPr>
        <w:t xml:space="preserve">, however </w:t>
      </w:r>
      <w:r w:rsidR="00AC185D">
        <w:rPr>
          <w:rFonts w:hAnsi="Times New Roman" w:cs="Times New Roman"/>
        </w:rPr>
        <w:t>tenuous</w:t>
      </w:r>
      <w:r w:rsidR="00C4408B" w:rsidRPr="00E1638A">
        <w:rPr>
          <w:rFonts w:hAnsi="Times New Roman" w:cs="Times New Roman"/>
        </w:rPr>
        <w:t>, and</w:t>
      </w:r>
      <w:r w:rsidR="006F73A6" w:rsidRPr="00E1638A">
        <w:rPr>
          <w:rFonts w:hAnsi="Times New Roman" w:cs="Times New Roman"/>
        </w:rPr>
        <w:t xml:space="preserve"> their </w:t>
      </w:r>
      <w:r w:rsidR="00AC185D">
        <w:rPr>
          <w:rFonts w:hAnsi="Times New Roman" w:cs="Times New Roman"/>
        </w:rPr>
        <w:t>experiences</w:t>
      </w:r>
      <w:r w:rsidR="00AC185D" w:rsidRPr="00E1638A">
        <w:rPr>
          <w:rFonts w:hAnsi="Times New Roman" w:cs="Times New Roman"/>
        </w:rPr>
        <w:t xml:space="preserve"> </w:t>
      </w:r>
      <w:r w:rsidR="006F73A6" w:rsidRPr="00E1638A">
        <w:rPr>
          <w:rFonts w:hAnsi="Times New Roman" w:cs="Times New Roman"/>
        </w:rPr>
        <w:t>have something to teach us about the capacities and p</w:t>
      </w:r>
      <w:r w:rsidR="00C4408B" w:rsidRPr="00E1638A">
        <w:rPr>
          <w:rFonts w:hAnsi="Times New Roman" w:cs="Times New Roman"/>
        </w:rPr>
        <w:t xml:space="preserve">otential of </w:t>
      </w:r>
      <w:r w:rsidR="00C63CFA">
        <w:rPr>
          <w:rFonts w:hAnsi="Times New Roman" w:cs="Times New Roman"/>
        </w:rPr>
        <w:t xml:space="preserve">all </w:t>
      </w:r>
      <w:r w:rsidR="00C4408B" w:rsidRPr="00E1638A">
        <w:rPr>
          <w:rFonts w:hAnsi="Times New Roman" w:cs="Times New Roman"/>
        </w:rPr>
        <w:t xml:space="preserve">young people. </w:t>
      </w:r>
      <w:r w:rsidR="0026694C">
        <w:rPr>
          <w:rFonts w:hAnsi="Times New Roman" w:cs="Times New Roman"/>
        </w:rPr>
        <w:t xml:space="preserve">They are engaged and exploring the world. </w:t>
      </w:r>
      <w:r w:rsidR="00C4408B" w:rsidRPr="00E1638A">
        <w:rPr>
          <w:rFonts w:hAnsi="Times New Roman" w:cs="Times New Roman"/>
        </w:rPr>
        <w:t xml:space="preserve">We </w:t>
      </w:r>
      <w:r w:rsidR="00650E86">
        <w:rPr>
          <w:rFonts w:hAnsi="Times New Roman" w:cs="Times New Roman"/>
        </w:rPr>
        <w:t>suggest</w:t>
      </w:r>
      <w:r w:rsidR="00C4408B" w:rsidRPr="00E1638A">
        <w:rPr>
          <w:rFonts w:hAnsi="Times New Roman" w:cs="Times New Roman"/>
        </w:rPr>
        <w:t xml:space="preserve"> that these street-involved youth </w:t>
      </w:r>
      <w:r w:rsidR="00BB0344" w:rsidRPr="00E1638A">
        <w:rPr>
          <w:rFonts w:hAnsi="Times New Roman" w:cs="Times New Roman"/>
        </w:rPr>
        <w:t>are memb</w:t>
      </w:r>
      <w:r w:rsidR="00E60D71" w:rsidRPr="00E1638A">
        <w:rPr>
          <w:rFonts w:hAnsi="Times New Roman" w:cs="Times New Roman"/>
        </w:rPr>
        <w:t>ers of the</w:t>
      </w:r>
      <w:r w:rsidR="00BB0344" w:rsidRPr="00E1638A">
        <w:rPr>
          <w:rFonts w:hAnsi="Times New Roman" w:cs="Times New Roman"/>
        </w:rPr>
        <w:t xml:space="preserve"> “normative” (Arnett, 2007) class of emerging</w:t>
      </w:r>
      <w:r w:rsidR="0026694C">
        <w:rPr>
          <w:rFonts w:hAnsi="Times New Roman" w:cs="Times New Roman"/>
        </w:rPr>
        <w:t xml:space="preserve"> adults, albeit early by chronological age,</w:t>
      </w:r>
      <w:r w:rsidR="00FA3BCC" w:rsidRPr="00E1638A">
        <w:rPr>
          <w:rFonts w:hAnsi="Times New Roman" w:cs="Times New Roman"/>
        </w:rPr>
        <w:t xml:space="preserve"> even though </w:t>
      </w:r>
      <w:r w:rsidR="00AC185D">
        <w:rPr>
          <w:rFonts w:hAnsi="Times New Roman" w:cs="Times New Roman"/>
        </w:rPr>
        <w:t xml:space="preserve">many have </w:t>
      </w:r>
      <w:r w:rsidR="00FA3BCC" w:rsidRPr="00E1638A">
        <w:rPr>
          <w:rFonts w:hAnsi="Times New Roman" w:cs="Times New Roman"/>
        </w:rPr>
        <w:t xml:space="preserve">histories that </w:t>
      </w:r>
      <w:r w:rsidR="0077128C">
        <w:rPr>
          <w:rFonts w:hAnsi="Times New Roman" w:cs="Times New Roman"/>
        </w:rPr>
        <w:t xml:space="preserve">worry adults. </w:t>
      </w:r>
      <w:r w:rsidR="00AE7718" w:rsidRPr="00E1638A">
        <w:rPr>
          <w:rFonts w:hAnsi="Times New Roman" w:cs="Times New Roman"/>
        </w:rPr>
        <w:t>The</w:t>
      </w:r>
      <w:r w:rsidR="00E63663">
        <w:rPr>
          <w:rFonts w:hAnsi="Times New Roman" w:cs="Times New Roman"/>
        </w:rPr>
        <w:t xml:space="preserve">se young people can </w:t>
      </w:r>
      <w:r w:rsidR="00AE7718" w:rsidRPr="00E1638A">
        <w:rPr>
          <w:rFonts w:hAnsi="Times New Roman" w:cs="Times New Roman"/>
        </w:rPr>
        <w:t>teach us about developmental capacities and about a certain kind of thriving despite—and because of—daunting circu</w:t>
      </w:r>
      <w:r w:rsidR="003248F5">
        <w:rPr>
          <w:rFonts w:hAnsi="Times New Roman" w:cs="Times New Roman"/>
        </w:rPr>
        <w:t xml:space="preserve">mstances linked to adverse conditions in early childhood, growth of precarious employment, and fewer supports due to a shrinking social welfare state. </w:t>
      </w:r>
      <w:r w:rsidR="00BB0344" w:rsidRPr="00E1638A">
        <w:rPr>
          <w:rFonts w:hAnsi="Times New Roman" w:cs="Times New Roman"/>
        </w:rPr>
        <w:t>T</w:t>
      </w:r>
      <w:r w:rsidR="007B550B" w:rsidRPr="00E1638A">
        <w:rPr>
          <w:rFonts w:hAnsi="Times New Roman" w:cs="Times New Roman"/>
        </w:rPr>
        <w:t>he participants in our study</w:t>
      </w:r>
      <w:r w:rsidR="00E60D71" w:rsidRPr="00E1638A">
        <w:rPr>
          <w:rFonts w:hAnsi="Times New Roman" w:cs="Times New Roman"/>
        </w:rPr>
        <w:t xml:space="preserve"> </w:t>
      </w:r>
      <w:r w:rsidR="005014B2" w:rsidRPr="00E1638A">
        <w:rPr>
          <w:rFonts w:hAnsi="Times New Roman" w:cs="Times New Roman"/>
        </w:rPr>
        <w:t xml:space="preserve">experience </w:t>
      </w:r>
      <w:r w:rsidR="00AE5B53" w:rsidRPr="00E1638A">
        <w:rPr>
          <w:rFonts w:hAnsi="Times New Roman" w:cs="Times New Roman"/>
        </w:rPr>
        <w:t xml:space="preserve">the commonly understood characteristics of </w:t>
      </w:r>
      <w:r w:rsidR="00FA1669" w:rsidRPr="00E1638A">
        <w:rPr>
          <w:rFonts w:hAnsi="Times New Roman" w:cs="Times New Roman"/>
        </w:rPr>
        <w:t>emerging adulthood</w:t>
      </w:r>
      <w:r w:rsidR="003248F5">
        <w:rPr>
          <w:rFonts w:hAnsi="Times New Roman" w:cs="Times New Roman"/>
        </w:rPr>
        <w:t xml:space="preserve"> </w:t>
      </w:r>
      <w:r w:rsidR="003248F5">
        <w:rPr>
          <w:rFonts w:hAnsi="Times New Roman" w:cs="Times New Roman"/>
        </w:rPr>
        <w:lastRenderedPageBreak/>
        <w:t>early</w:t>
      </w:r>
      <w:r w:rsidR="00DD2A9D" w:rsidRPr="00E1638A">
        <w:rPr>
          <w:rFonts w:hAnsi="Times New Roman" w:cs="Times New Roman"/>
        </w:rPr>
        <w:t xml:space="preserve"> even </w:t>
      </w:r>
      <w:r w:rsidR="00F82CA8">
        <w:rPr>
          <w:rFonts w:hAnsi="Times New Roman" w:cs="Times New Roman"/>
        </w:rPr>
        <w:t xml:space="preserve">when </w:t>
      </w:r>
      <w:r w:rsidR="00DD2A9D" w:rsidRPr="00E1638A">
        <w:rPr>
          <w:rFonts w:hAnsi="Times New Roman" w:cs="Times New Roman"/>
        </w:rPr>
        <w:t>life experiences</w:t>
      </w:r>
      <w:r w:rsidR="00F82CA8">
        <w:rPr>
          <w:rFonts w:hAnsi="Times New Roman" w:cs="Times New Roman"/>
        </w:rPr>
        <w:t xml:space="preserve"> in</w:t>
      </w:r>
      <w:r w:rsidR="00DD2A9D" w:rsidRPr="00E1638A">
        <w:rPr>
          <w:rFonts w:hAnsi="Times New Roman" w:cs="Times New Roman"/>
        </w:rPr>
        <w:t>clude</w:t>
      </w:r>
      <w:r w:rsidR="00CA5C35" w:rsidRPr="00E1638A">
        <w:rPr>
          <w:rFonts w:hAnsi="Times New Roman" w:cs="Times New Roman"/>
        </w:rPr>
        <w:t xml:space="preserve"> abuse and trauma, depression, </w:t>
      </w:r>
      <w:r w:rsidR="00AC185D">
        <w:rPr>
          <w:rFonts w:hAnsi="Times New Roman" w:cs="Times New Roman"/>
        </w:rPr>
        <w:t>self harm</w:t>
      </w:r>
      <w:r w:rsidR="00F82CA8">
        <w:rPr>
          <w:rFonts w:hAnsi="Times New Roman" w:cs="Times New Roman"/>
        </w:rPr>
        <w:t>,</w:t>
      </w:r>
      <w:r w:rsidR="00AC185D">
        <w:rPr>
          <w:rFonts w:hAnsi="Times New Roman" w:cs="Times New Roman"/>
        </w:rPr>
        <w:t xml:space="preserve"> </w:t>
      </w:r>
      <w:r w:rsidR="00A77E92">
        <w:rPr>
          <w:rFonts w:hAnsi="Times New Roman" w:cs="Times New Roman"/>
        </w:rPr>
        <w:t>c</w:t>
      </w:r>
      <w:r w:rsidR="00F8621F" w:rsidRPr="00E1638A">
        <w:rPr>
          <w:rFonts w:hAnsi="Times New Roman" w:cs="Times New Roman"/>
        </w:rPr>
        <w:t xml:space="preserve">hildhood </w:t>
      </w:r>
      <w:r w:rsidR="00CA5C35" w:rsidRPr="00E1638A">
        <w:rPr>
          <w:rFonts w:hAnsi="Times New Roman" w:cs="Times New Roman"/>
        </w:rPr>
        <w:t xml:space="preserve">separation from their family and </w:t>
      </w:r>
      <w:r w:rsidR="005014B2" w:rsidRPr="00E1638A">
        <w:rPr>
          <w:rFonts w:hAnsi="Times New Roman" w:cs="Times New Roman"/>
        </w:rPr>
        <w:t xml:space="preserve">placement in foster care, group care, and juvenile detention. </w:t>
      </w:r>
      <w:r w:rsidR="00A77E92">
        <w:rPr>
          <w:rFonts w:hAnsi="Times New Roman" w:cs="Times New Roman"/>
        </w:rPr>
        <w:t xml:space="preserve">The many similarities </w:t>
      </w:r>
      <w:r w:rsidR="0020229A">
        <w:rPr>
          <w:rFonts w:hAnsi="Times New Roman" w:cs="Times New Roman"/>
        </w:rPr>
        <w:t xml:space="preserve">to </w:t>
      </w:r>
      <w:r w:rsidR="00A77E92">
        <w:rPr>
          <w:rFonts w:hAnsi="Times New Roman" w:cs="Times New Roman"/>
        </w:rPr>
        <w:t xml:space="preserve">housed youth </w:t>
      </w:r>
      <w:r w:rsidR="0020229A">
        <w:rPr>
          <w:rFonts w:hAnsi="Times New Roman" w:cs="Times New Roman"/>
        </w:rPr>
        <w:t>during</w:t>
      </w:r>
      <w:r w:rsidR="004F316F">
        <w:rPr>
          <w:rFonts w:hAnsi="Times New Roman" w:cs="Times New Roman"/>
        </w:rPr>
        <w:t xml:space="preserve"> the late teens and twenties </w:t>
      </w:r>
      <w:r w:rsidR="00A77E92">
        <w:rPr>
          <w:rFonts w:hAnsi="Times New Roman" w:cs="Times New Roman"/>
        </w:rPr>
        <w:t xml:space="preserve">are more surprising than the differences </w:t>
      </w:r>
      <w:r w:rsidR="0020229A">
        <w:rPr>
          <w:rFonts w:hAnsi="Times New Roman" w:cs="Times New Roman"/>
        </w:rPr>
        <w:t xml:space="preserve">as they </w:t>
      </w:r>
      <w:r w:rsidR="0020229A" w:rsidRPr="00E1638A">
        <w:rPr>
          <w:rFonts w:hAnsi="Times New Roman" w:cs="Times New Roman"/>
        </w:rPr>
        <w:t>entering and cop</w:t>
      </w:r>
      <w:r w:rsidR="0020229A">
        <w:rPr>
          <w:rFonts w:hAnsi="Times New Roman" w:cs="Times New Roman"/>
        </w:rPr>
        <w:t>e</w:t>
      </w:r>
      <w:r w:rsidR="0020229A" w:rsidRPr="00E1638A">
        <w:rPr>
          <w:rFonts w:hAnsi="Times New Roman" w:cs="Times New Roman"/>
        </w:rPr>
        <w:t xml:space="preserve"> with emerging adulthood</w:t>
      </w:r>
      <w:r w:rsidR="00C63CFA">
        <w:rPr>
          <w:rFonts w:hAnsi="Times New Roman" w:cs="Times New Roman"/>
        </w:rPr>
        <w:t xml:space="preserve"> </w:t>
      </w:r>
      <w:r w:rsidR="0020229A">
        <w:rPr>
          <w:rFonts w:hAnsi="Times New Roman" w:cs="Times New Roman"/>
        </w:rPr>
        <w:t>at an earlier age</w:t>
      </w:r>
      <w:r w:rsidR="005014B2" w:rsidRPr="00E1638A">
        <w:rPr>
          <w:rFonts w:hAnsi="Times New Roman" w:cs="Times New Roman"/>
        </w:rPr>
        <w:t>.</w:t>
      </w:r>
      <w:r w:rsidR="00DD2A9D" w:rsidRPr="00E1638A">
        <w:rPr>
          <w:rFonts w:hAnsi="Times New Roman" w:cs="Times New Roman"/>
        </w:rPr>
        <w:t xml:space="preserve"> </w:t>
      </w:r>
    </w:p>
    <w:p w14:paraId="74E989BC" w14:textId="26BD0C3A" w:rsidR="00205B52" w:rsidRPr="00E1638A" w:rsidRDefault="00DD2A9D" w:rsidP="005014B2">
      <w:pPr>
        <w:pStyle w:val="BodyA"/>
        <w:tabs>
          <w:tab w:val="left" w:pos="720"/>
        </w:tabs>
        <w:spacing w:line="480" w:lineRule="auto"/>
        <w:rPr>
          <w:rFonts w:hAnsi="Times New Roman" w:cs="Times New Roman"/>
        </w:rPr>
      </w:pPr>
      <w:r w:rsidRPr="00E1638A">
        <w:rPr>
          <w:rFonts w:hAnsi="Times New Roman" w:cs="Times New Roman"/>
        </w:rPr>
        <w:tab/>
      </w:r>
      <w:r w:rsidR="003248F5">
        <w:rPr>
          <w:rFonts w:hAnsi="Times New Roman" w:cs="Times New Roman"/>
        </w:rPr>
        <w:t>Despite adverse structural circumstances m</w:t>
      </w:r>
      <w:r w:rsidR="00205B52" w:rsidRPr="00E1638A">
        <w:rPr>
          <w:rFonts w:hAnsi="Times New Roman" w:cs="Times New Roman"/>
        </w:rPr>
        <w:t xml:space="preserve">ost </w:t>
      </w:r>
      <w:r w:rsidRPr="00E1638A">
        <w:rPr>
          <w:rFonts w:hAnsi="Times New Roman" w:cs="Times New Roman"/>
        </w:rPr>
        <w:t xml:space="preserve">street-involved youth in our study </w:t>
      </w:r>
      <w:r w:rsidR="00205B52" w:rsidRPr="00E1638A">
        <w:rPr>
          <w:rFonts w:hAnsi="Times New Roman" w:cs="Times New Roman"/>
        </w:rPr>
        <w:t xml:space="preserve">manage their </w:t>
      </w:r>
      <w:r w:rsidR="0020229A">
        <w:rPr>
          <w:rFonts w:hAnsi="Times New Roman" w:cs="Times New Roman"/>
        </w:rPr>
        <w:t xml:space="preserve">physical and emotional </w:t>
      </w:r>
      <w:r w:rsidR="00205B52" w:rsidRPr="00E1638A">
        <w:rPr>
          <w:rFonts w:hAnsi="Times New Roman" w:cs="Times New Roman"/>
        </w:rPr>
        <w:t>health, their finances and income, their housing, their social network, and safety risks</w:t>
      </w:r>
      <w:r w:rsidR="00C63CFA">
        <w:rPr>
          <w:rFonts w:hAnsi="Times New Roman" w:cs="Times New Roman"/>
        </w:rPr>
        <w:t xml:space="preserve"> at an earlier age</w:t>
      </w:r>
      <w:r w:rsidR="00205B52" w:rsidRPr="00E1638A">
        <w:rPr>
          <w:rFonts w:hAnsi="Times New Roman" w:cs="Times New Roman"/>
        </w:rPr>
        <w:t>.</w:t>
      </w:r>
      <w:r w:rsidR="0020229A">
        <w:rPr>
          <w:rFonts w:hAnsi="Times New Roman" w:cs="Times New Roman"/>
        </w:rPr>
        <w:t xml:space="preserve"> S</w:t>
      </w:r>
      <w:r w:rsidR="00205B52" w:rsidRPr="00E1638A">
        <w:rPr>
          <w:rFonts w:hAnsi="Times New Roman" w:cs="Times New Roman"/>
        </w:rPr>
        <w:t>urpris</w:t>
      </w:r>
      <w:r w:rsidR="0020229A">
        <w:rPr>
          <w:rFonts w:hAnsi="Times New Roman" w:cs="Times New Roman"/>
        </w:rPr>
        <w:t>ingly</w:t>
      </w:r>
      <w:r w:rsidR="00205B52" w:rsidRPr="00E1638A">
        <w:rPr>
          <w:rFonts w:hAnsi="Times New Roman" w:cs="Times New Roman"/>
        </w:rPr>
        <w:t xml:space="preserve">, </w:t>
      </w:r>
      <w:r w:rsidR="0020229A">
        <w:rPr>
          <w:rFonts w:hAnsi="Times New Roman" w:cs="Times New Roman"/>
        </w:rPr>
        <w:t xml:space="preserve">as we follow them </w:t>
      </w:r>
      <w:r w:rsidR="00205B52" w:rsidRPr="00E1638A">
        <w:rPr>
          <w:rFonts w:hAnsi="Times New Roman" w:cs="Times New Roman"/>
        </w:rPr>
        <w:t xml:space="preserve">from their </w:t>
      </w:r>
      <w:r w:rsidR="00C63CFA">
        <w:rPr>
          <w:rFonts w:hAnsi="Times New Roman" w:cs="Times New Roman"/>
        </w:rPr>
        <w:t xml:space="preserve">early </w:t>
      </w:r>
      <w:r w:rsidR="00205B52" w:rsidRPr="00E1638A">
        <w:rPr>
          <w:rFonts w:hAnsi="Times New Roman" w:cs="Times New Roman"/>
        </w:rPr>
        <w:t xml:space="preserve">teens into their early 20s, their scores on measures of emotional well-being, happiness, hope, and trust are high. </w:t>
      </w:r>
      <w:r w:rsidR="00C52573" w:rsidRPr="00E1638A">
        <w:rPr>
          <w:rFonts w:hAnsi="Times New Roman" w:cs="Times New Roman"/>
        </w:rPr>
        <w:t>Th</w:t>
      </w:r>
      <w:r w:rsidR="00567933" w:rsidRPr="00E1638A">
        <w:rPr>
          <w:rFonts w:hAnsi="Times New Roman" w:cs="Times New Roman"/>
        </w:rPr>
        <w:t>e territory between their perceptions</w:t>
      </w:r>
      <w:r w:rsidR="00C52573" w:rsidRPr="00E1638A">
        <w:rPr>
          <w:rFonts w:hAnsi="Times New Roman" w:cs="Times New Roman"/>
        </w:rPr>
        <w:t xml:space="preserve"> and their difficult cir</w:t>
      </w:r>
      <w:r w:rsidR="00256EE3" w:rsidRPr="00E1638A">
        <w:rPr>
          <w:rFonts w:hAnsi="Times New Roman" w:cs="Times New Roman"/>
        </w:rPr>
        <w:t>cumstances needs exploring.</w:t>
      </w:r>
      <w:r w:rsidRPr="00E1638A">
        <w:rPr>
          <w:rFonts w:hAnsi="Times New Roman" w:cs="Times New Roman"/>
        </w:rPr>
        <w:t xml:space="preserve"> </w:t>
      </w:r>
    </w:p>
    <w:p w14:paraId="6D4A8254" w14:textId="4BB079B0" w:rsidR="00DB420C" w:rsidRPr="0026694C" w:rsidRDefault="00256EE3" w:rsidP="00C648E6">
      <w:pPr>
        <w:pStyle w:val="BodyA"/>
        <w:tabs>
          <w:tab w:val="left" w:pos="720"/>
        </w:tabs>
        <w:spacing w:line="480" w:lineRule="auto"/>
        <w:rPr>
          <w:rFonts w:hAnsi="Times New Roman" w:cs="Times New Roman"/>
        </w:rPr>
      </w:pPr>
      <w:r w:rsidRPr="00E1638A">
        <w:rPr>
          <w:rFonts w:hAnsi="Times New Roman" w:cs="Times New Roman"/>
        </w:rPr>
        <w:tab/>
      </w:r>
      <w:r w:rsidR="00E63663">
        <w:rPr>
          <w:rFonts w:hAnsi="Times New Roman" w:cs="Times New Roman"/>
        </w:rPr>
        <w:t xml:space="preserve">Throughout this </w:t>
      </w:r>
      <w:r w:rsidR="00AE7718" w:rsidRPr="00E1638A">
        <w:rPr>
          <w:rFonts w:hAnsi="Times New Roman" w:cs="Times New Roman"/>
        </w:rPr>
        <w:t xml:space="preserve">book </w:t>
      </w:r>
      <w:r w:rsidR="00E63663">
        <w:rPr>
          <w:rFonts w:hAnsi="Times New Roman" w:cs="Times New Roman"/>
        </w:rPr>
        <w:t>we present</w:t>
      </w:r>
      <w:r w:rsidR="00AE7718" w:rsidRPr="00E1638A">
        <w:rPr>
          <w:rFonts w:hAnsi="Times New Roman" w:cs="Times New Roman"/>
        </w:rPr>
        <w:t xml:space="preserve"> narrative portrait</w:t>
      </w:r>
      <w:r w:rsidR="00E63663">
        <w:rPr>
          <w:rFonts w:hAnsi="Times New Roman" w:cs="Times New Roman"/>
        </w:rPr>
        <w:t>s</w:t>
      </w:r>
      <w:r w:rsidR="00AE7718" w:rsidRPr="00E1638A">
        <w:rPr>
          <w:rFonts w:hAnsi="Times New Roman" w:cs="Times New Roman"/>
        </w:rPr>
        <w:t xml:space="preserve"> of emerging </w:t>
      </w:r>
      <w:commentRangeStart w:id="2"/>
      <w:r w:rsidR="00AE7718" w:rsidRPr="00E1638A">
        <w:rPr>
          <w:rFonts w:hAnsi="Times New Roman" w:cs="Times New Roman"/>
        </w:rPr>
        <w:t>adulthood</w:t>
      </w:r>
      <w:commentRangeEnd w:id="2"/>
      <w:r w:rsidR="004415C2">
        <w:rPr>
          <w:rStyle w:val="CommentReference"/>
          <w:rFonts w:eastAsia="Times New Roman" w:hAnsi="Times New Roman" w:cs="Times New Roman"/>
          <w:color w:val="auto"/>
          <w:bdr w:val="none" w:sz="0" w:space="0" w:color="auto"/>
        </w:rPr>
        <w:commentReference w:id="2"/>
      </w:r>
      <w:r w:rsidR="00AE7718" w:rsidRPr="00E1638A">
        <w:rPr>
          <w:rFonts w:hAnsi="Times New Roman" w:cs="Times New Roman"/>
        </w:rPr>
        <w:t xml:space="preserve"> </w:t>
      </w:r>
      <w:r w:rsidR="00E63663">
        <w:rPr>
          <w:rFonts w:hAnsi="Times New Roman" w:cs="Times New Roman"/>
        </w:rPr>
        <w:t>by drawing on interview excerpts from our</w:t>
      </w:r>
      <w:r w:rsidR="00AE7718" w:rsidRPr="00E1638A">
        <w:rPr>
          <w:rFonts w:hAnsi="Times New Roman" w:cs="Times New Roman"/>
        </w:rPr>
        <w:t xml:space="preserve"> street-involved </w:t>
      </w:r>
      <w:r w:rsidR="00E63663">
        <w:rPr>
          <w:rFonts w:hAnsi="Times New Roman" w:cs="Times New Roman"/>
        </w:rPr>
        <w:t>participants</w:t>
      </w:r>
      <w:r w:rsidR="00AE7718" w:rsidRPr="00E1638A">
        <w:rPr>
          <w:rFonts w:hAnsi="Times New Roman" w:cs="Times New Roman"/>
        </w:rPr>
        <w:t xml:space="preserve">. </w:t>
      </w:r>
      <w:r w:rsidR="00B92B62" w:rsidRPr="00E1638A">
        <w:rPr>
          <w:rFonts w:hAnsi="Times New Roman" w:cs="Times New Roman"/>
        </w:rPr>
        <w:t xml:space="preserve">In this chapter we prepare for those portraits with a description of the study, an overview of the sample, and some background about the way </w:t>
      </w:r>
      <w:r w:rsidR="00AF4BB5">
        <w:rPr>
          <w:rFonts w:hAnsi="Times New Roman" w:cs="Times New Roman"/>
        </w:rPr>
        <w:t>that</w:t>
      </w:r>
      <w:r w:rsidR="00B92B62" w:rsidRPr="00E1638A">
        <w:rPr>
          <w:rFonts w:hAnsi="Times New Roman" w:cs="Times New Roman"/>
        </w:rPr>
        <w:t xml:space="preserve"> street-involved youth are perceived and studie</w:t>
      </w:r>
      <w:r w:rsidR="006A0701" w:rsidRPr="00E1638A">
        <w:rPr>
          <w:rFonts w:hAnsi="Times New Roman" w:cs="Times New Roman"/>
        </w:rPr>
        <w:t xml:space="preserve">d by </w:t>
      </w:r>
      <w:r w:rsidR="00E63663">
        <w:rPr>
          <w:rFonts w:hAnsi="Times New Roman" w:cs="Times New Roman"/>
        </w:rPr>
        <w:t xml:space="preserve">theorists and </w:t>
      </w:r>
      <w:r w:rsidR="006A0701" w:rsidRPr="00E1638A">
        <w:rPr>
          <w:rFonts w:hAnsi="Times New Roman" w:cs="Times New Roman"/>
        </w:rPr>
        <w:t xml:space="preserve">researchers. </w:t>
      </w:r>
    </w:p>
    <w:p w14:paraId="5E76BCC9" w14:textId="3EF71ACA" w:rsidR="00C648E6" w:rsidRPr="00E1638A" w:rsidRDefault="0026694C" w:rsidP="00C648E6">
      <w:pPr>
        <w:pStyle w:val="BodyA"/>
        <w:tabs>
          <w:tab w:val="left" w:pos="720"/>
        </w:tabs>
        <w:spacing w:line="480" w:lineRule="auto"/>
        <w:rPr>
          <w:rFonts w:hAnsi="Times New Roman" w:cs="Times New Roman"/>
          <w:bCs/>
        </w:rPr>
      </w:pPr>
      <w:r>
        <w:rPr>
          <w:rFonts w:hAnsi="Times New Roman" w:cs="Times New Roman"/>
          <w:bCs/>
        </w:rPr>
        <w:t>&lt;1</w:t>
      </w:r>
      <w:r w:rsidR="00BC1C73" w:rsidRPr="00E1638A">
        <w:rPr>
          <w:rFonts w:hAnsi="Times New Roman" w:cs="Times New Roman"/>
          <w:bCs/>
        </w:rPr>
        <w:t>&gt;</w:t>
      </w:r>
      <w:r w:rsidR="00C648E6" w:rsidRPr="00E1638A">
        <w:rPr>
          <w:rFonts w:hAnsi="Times New Roman" w:cs="Times New Roman"/>
          <w:bCs/>
        </w:rPr>
        <w:t>Risky Business? Youth Experiences of Street-Involvement</w:t>
      </w:r>
    </w:p>
    <w:p w14:paraId="31FA3879" w14:textId="50C6518F" w:rsidR="00E83C4C" w:rsidRPr="00E1638A" w:rsidRDefault="00C648E6" w:rsidP="00606E34">
      <w:pPr>
        <w:pStyle w:val="BodyA"/>
        <w:tabs>
          <w:tab w:val="left" w:pos="720"/>
        </w:tabs>
        <w:spacing w:line="480" w:lineRule="auto"/>
        <w:ind w:firstLine="720"/>
        <w:rPr>
          <w:rFonts w:hAnsi="Times New Roman" w:cs="Times New Roman"/>
        </w:rPr>
      </w:pPr>
      <w:r w:rsidRPr="00E1638A">
        <w:rPr>
          <w:rFonts w:hAnsi="Times New Roman" w:cs="Times New Roman"/>
        </w:rPr>
        <w:t xml:space="preserve">The Risky Business study </w:t>
      </w:r>
      <w:r w:rsidR="007D09A3" w:rsidRPr="00E1638A">
        <w:rPr>
          <w:rFonts w:hAnsi="Times New Roman" w:cs="Times New Roman"/>
        </w:rPr>
        <w:t>(</w:t>
      </w:r>
      <w:r w:rsidR="00A71568" w:rsidRPr="00E1638A">
        <w:rPr>
          <w:rFonts w:hAnsi="Times New Roman" w:cs="Times New Roman"/>
        </w:rPr>
        <w:t>Benoit, Jansson, &amp; Anderson, 2012;</w:t>
      </w:r>
      <w:r w:rsidR="009D043B" w:rsidRPr="00E1638A">
        <w:rPr>
          <w:rFonts w:hAnsi="Times New Roman" w:cs="Times New Roman"/>
        </w:rPr>
        <w:t xml:space="preserve"> Jansson &amp; Benoit, 2006; Janson, et al, 2010; </w:t>
      </w:r>
      <w:r w:rsidR="00FA3BCC" w:rsidRPr="00E1638A">
        <w:rPr>
          <w:rFonts w:hAnsi="Times New Roman" w:cs="Times New Roman"/>
        </w:rPr>
        <w:t>Magnuson, Jansson,</w:t>
      </w:r>
      <w:r w:rsidR="00F8621F" w:rsidRPr="00E1638A">
        <w:rPr>
          <w:rFonts w:hAnsi="Times New Roman" w:cs="Times New Roman"/>
        </w:rPr>
        <w:t xml:space="preserve"> Benoit, &amp; Kennedy, 2015</w:t>
      </w:r>
      <w:r w:rsidR="007D09A3" w:rsidRPr="00E1638A">
        <w:rPr>
          <w:rFonts w:hAnsi="Times New Roman" w:cs="Times New Roman"/>
        </w:rPr>
        <w:t xml:space="preserve">) </w:t>
      </w:r>
      <w:r w:rsidRPr="00E1638A">
        <w:rPr>
          <w:rFonts w:hAnsi="Times New Roman" w:cs="Times New Roman"/>
        </w:rPr>
        <w:t xml:space="preserve">was a </w:t>
      </w:r>
      <w:r w:rsidR="00DB420C" w:rsidRPr="00E1638A">
        <w:rPr>
          <w:rFonts w:hAnsi="Times New Roman" w:cs="Times New Roman"/>
        </w:rPr>
        <w:t>panel study</w:t>
      </w:r>
      <w:r w:rsidR="00DB4F28" w:rsidRPr="00E1638A">
        <w:rPr>
          <w:rFonts w:hAnsi="Times New Roman" w:cs="Times New Roman"/>
        </w:rPr>
        <w:t>, composed of five waves</w:t>
      </w:r>
      <w:r w:rsidR="004C3BF5">
        <w:rPr>
          <w:rFonts w:hAnsi="Times New Roman" w:cs="Times New Roman"/>
        </w:rPr>
        <w:t xml:space="preserve"> of interviews</w:t>
      </w:r>
      <w:r w:rsidR="00DB4F28" w:rsidRPr="00E1638A">
        <w:rPr>
          <w:rFonts w:hAnsi="Times New Roman" w:cs="Times New Roman"/>
        </w:rPr>
        <w:t>,</w:t>
      </w:r>
      <w:r w:rsidR="00DB420C" w:rsidRPr="00E1638A">
        <w:rPr>
          <w:rFonts w:hAnsi="Times New Roman" w:cs="Times New Roman"/>
        </w:rPr>
        <w:t xml:space="preserve"> focused on the impact of street life on the health and well-being of a </w:t>
      </w:r>
      <w:r w:rsidR="00E63663">
        <w:rPr>
          <w:rFonts w:hAnsi="Times New Roman" w:cs="Times New Roman"/>
        </w:rPr>
        <w:t xml:space="preserve">diverse </w:t>
      </w:r>
      <w:r w:rsidR="00DB420C" w:rsidRPr="00E1638A">
        <w:rPr>
          <w:rFonts w:hAnsi="Times New Roman" w:cs="Times New Roman"/>
        </w:rPr>
        <w:t>sample of youth</w:t>
      </w:r>
      <w:r w:rsidRPr="00E1638A">
        <w:rPr>
          <w:rFonts w:hAnsi="Times New Roman" w:cs="Times New Roman"/>
        </w:rPr>
        <w:t xml:space="preserve">. </w:t>
      </w:r>
      <w:r w:rsidR="00FA3BCC" w:rsidRPr="00E1638A">
        <w:rPr>
          <w:rFonts w:hAnsi="Times New Roman" w:cs="Times New Roman"/>
        </w:rPr>
        <w:t xml:space="preserve">The term </w:t>
      </w:r>
      <w:r w:rsidR="00606E34" w:rsidRPr="00E1638A">
        <w:rPr>
          <w:rFonts w:hAnsi="Times New Roman" w:cs="Times New Roman"/>
        </w:rPr>
        <w:t xml:space="preserve">“street-involved” </w:t>
      </w:r>
      <w:r w:rsidRPr="00E1638A">
        <w:rPr>
          <w:rFonts w:hAnsi="Times New Roman" w:cs="Times New Roman"/>
        </w:rPr>
        <w:t>has been used to describe young people who are “</w:t>
      </w:r>
      <w:r w:rsidRPr="00E1638A">
        <w:rPr>
          <w:rFonts w:hAnsi="Times New Roman" w:cs="Times New Roman"/>
          <w:lang w:val="fr-FR"/>
        </w:rPr>
        <w:t xml:space="preserve">absolutely, periodically, or temporarily without shelter, as well as those who are at substantial risk of being in the street in the </w:t>
      </w:r>
      <w:r w:rsidRPr="00E1638A">
        <w:rPr>
          <w:rFonts w:hAnsi="Times New Roman" w:cs="Times New Roman"/>
          <w:lang w:val="fr-FR"/>
        </w:rPr>
        <w:lastRenderedPageBreak/>
        <w:t>immediate future</w:t>
      </w:r>
      <w:r w:rsidRPr="00E1638A">
        <w:rPr>
          <w:rFonts w:hAnsi="Times New Roman" w:cs="Times New Roman"/>
        </w:rPr>
        <w:t xml:space="preserve">” </w:t>
      </w:r>
      <w:r w:rsidR="00022A4B" w:rsidRPr="00E1638A">
        <w:rPr>
          <w:rFonts w:hAnsi="Times New Roman" w:cs="Times New Roman"/>
        </w:rPr>
        <w:t>(Daly, 1996, p. 24). These include those</w:t>
      </w:r>
      <w:r w:rsidR="000A4612" w:rsidRPr="00E1638A">
        <w:rPr>
          <w:rFonts w:hAnsi="Times New Roman" w:cs="Times New Roman"/>
        </w:rPr>
        <w:t xml:space="preserve"> living on the street full- or part-time, those staying in shelters, “couch surfers,” and youth </w:t>
      </w:r>
      <w:r w:rsidR="00B92B62" w:rsidRPr="00E1638A">
        <w:rPr>
          <w:rFonts w:hAnsi="Times New Roman" w:cs="Times New Roman"/>
        </w:rPr>
        <w:t>in and out of gov</w:t>
      </w:r>
      <w:r w:rsidR="00375163">
        <w:rPr>
          <w:rFonts w:hAnsi="Times New Roman" w:cs="Times New Roman"/>
        </w:rPr>
        <w:t>ernment care who struggle with housing.</w:t>
      </w:r>
      <w:r w:rsidR="00B92B62" w:rsidRPr="00E1638A">
        <w:rPr>
          <w:rFonts w:hAnsi="Times New Roman" w:cs="Times New Roman"/>
        </w:rPr>
        <w:t xml:space="preserve"> </w:t>
      </w:r>
      <w:r w:rsidR="000A4612" w:rsidRPr="00E1638A">
        <w:rPr>
          <w:rFonts w:hAnsi="Times New Roman" w:cs="Times New Roman"/>
        </w:rPr>
        <w:t>Street-involved youth include those who participate in “</w:t>
      </w:r>
      <w:r w:rsidRPr="00E1638A">
        <w:rPr>
          <w:rFonts w:hAnsi="Times New Roman" w:cs="Times New Roman"/>
        </w:rPr>
        <w:t xml:space="preserve">street lifestyle practices” </w:t>
      </w:r>
      <w:r w:rsidR="000A4612" w:rsidRPr="00E1638A">
        <w:rPr>
          <w:rFonts w:hAnsi="Times New Roman" w:cs="Times New Roman"/>
        </w:rPr>
        <w:t>(Kelly &amp;</w:t>
      </w:r>
      <w:r w:rsidRPr="00E1638A">
        <w:rPr>
          <w:rFonts w:hAnsi="Times New Roman" w:cs="Times New Roman"/>
        </w:rPr>
        <w:t xml:space="preserve"> Caputo</w:t>
      </w:r>
      <w:r w:rsidR="000A4612" w:rsidRPr="00E1638A">
        <w:rPr>
          <w:rFonts w:hAnsi="Times New Roman" w:cs="Times New Roman"/>
        </w:rPr>
        <w:t>,</w:t>
      </w:r>
      <w:r w:rsidRPr="00E1638A">
        <w:rPr>
          <w:rFonts w:hAnsi="Times New Roman" w:cs="Times New Roman"/>
        </w:rPr>
        <w:t xml:space="preserve"> 2007) or the illegal street economy (DeMatteo, et al 1999). </w:t>
      </w:r>
      <w:r w:rsidR="00DB4F28" w:rsidRPr="00E1638A">
        <w:rPr>
          <w:rFonts w:hAnsi="Times New Roman" w:cs="Times New Roman"/>
        </w:rPr>
        <w:t xml:space="preserve">The youth were interviewed between 2002 and 2012 in </w:t>
      </w:r>
      <w:r w:rsidR="00375163">
        <w:rPr>
          <w:rFonts w:hAnsi="Times New Roman" w:cs="Times New Roman"/>
        </w:rPr>
        <w:t xml:space="preserve">Victoria, British Columbia. </w:t>
      </w:r>
      <w:r w:rsidR="00E63663">
        <w:rPr>
          <w:rFonts w:hAnsi="Times New Roman" w:cs="Times New Roman"/>
        </w:rPr>
        <w:t>Its metropolitan area includes</w:t>
      </w:r>
      <w:r w:rsidR="00DB4F28" w:rsidRPr="00E1638A">
        <w:rPr>
          <w:rFonts w:hAnsi="Times New Roman" w:cs="Times New Roman"/>
        </w:rPr>
        <w:t xml:space="preserve"> </w:t>
      </w:r>
      <w:r w:rsidR="00B92B62" w:rsidRPr="00E1638A">
        <w:rPr>
          <w:rFonts w:hAnsi="Times New Roman" w:cs="Times New Roman"/>
        </w:rPr>
        <w:t>about 35</w:t>
      </w:r>
      <w:r w:rsidR="00DB4F28" w:rsidRPr="00E1638A">
        <w:rPr>
          <w:rFonts w:hAnsi="Times New Roman" w:cs="Times New Roman"/>
        </w:rPr>
        <w:t>0,000</w:t>
      </w:r>
      <w:r w:rsidR="00E63663">
        <w:rPr>
          <w:rFonts w:hAnsi="Times New Roman" w:cs="Times New Roman"/>
        </w:rPr>
        <w:t xml:space="preserve"> people and is</w:t>
      </w:r>
      <w:r w:rsidR="00DB4F28" w:rsidRPr="00E1638A">
        <w:rPr>
          <w:rFonts w:hAnsi="Times New Roman" w:cs="Times New Roman"/>
        </w:rPr>
        <w:t xml:space="preserve"> located on Vancouver Island between the larger metropolitan areas of Vancouver </w:t>
      </w:r>
      <w:r w:rsidR="00B92B62" w:rsidRPr="00E1638A">
        <w:rPr>
          <w:rFonts w:hAnsi="Times New Roman" w:cs="Times New Roman"/>
        </w:rPr>
        <w:t xml:space="preserve">and Seattle. Like Seattle and Vancouver, Victoria has struggled </w:t>
      </w:r>
      <w:r w:rsidR="00937FB0">
        <w:rPr>
          <w:rFonts w:hAnsi="Times New Roman" w:cs="Times New Roman"/>
        </w:rPr>
        <w:t>in</w:t>
      </w:r>
      <w:r w:rsidR="00E63663">
        <w:rPr>
          <w:rFonts w:hAnsi="Times New Roman" w:cs="Times New Roman"/>
        </w:rPr>
        <w:t xml:space="preserve"> recent decades </w:t>
      </w:r>
      <w:r w:rsidR="00B92B62" w:rsidRPr="00E1638A">
        <w:rPr>
          <w:rFonts w:hAnsi="Times New Roman" w:cs="Times New Roman"/>
        </w:rPr>
        <w:t xml:space="preserve">to house </w:t>
      </w:r>
      <w:r w:rsidR="00CB48F1" w:rsidRPr="00E1638A">
        <w:rPr>
          <w:rFonts w:hAnsi="Times New Roman" w:cs="Times New Roman"/>
        </w:rPr>
        <w:t xml:space="preserve">and care for both </w:t>
      </w:r>
      <w:r w:rsidR="00B92B62" w:rsidRPr="00E1638A">
        <w:rPr>
          <w:rFonts w:hAnsi="Times New Roman" w:cs="Times New Roman"/>
        </w:rPr>
        <w:t>its s</w:t>
      </w:r>
      <w:r w:rsidR="00CB48F1" w:rsidRPr="00E1638A">
        <w:rPr>
          <w:rFonts w:hAnsi="Times New Roman" w:cs="Times New Roman"/>
        </w:rPr>
        <w:t>treet-invo</w:t>
      </w:r>
      <w:r w:rsidR="00375163">
        <w:rPr>
          <w:rFonts w:hAnsi="Times New Roman" w:cs="Times New Roman"/>
        </w:rPr>
        <w:t>lved adult and youth population, though</w:t>
      </w:r>
      <w:r w:rsidR="00CB48F1" w:rsidRPr="00E1638A">
        <w:rPr>
          <w:rFonts w:hAnsi="Times New Roman" w:cs="Times New Roman"/>
        </w:rPr>
        <w:t xml:space="preserve"> </w:t>
      </w:r>
      <w:r w:rsidR="00375163">
        <w:rPr>
          <w:rFonts w:hAnsi="Times New Roman" w:cs="Times New Roman"/>
        </w:rPr>
        <w:t>t</w:t>
      </w:r>
      <w:r w:rsidR="00B92B62" w:rsidRPr="00E1638A">
        <w:rPr>
          <w:rFonts w:hAnsi="Times New Roman" w:cs="Times New Roman"/>
        </w:rPr>
        <w:t xml:space="preserve">here are numerous </w:t>
      </w:r>
      <w:r w:rsidR="00E63663">
        <w:rPr>
          <w:rFonts w:hAnsi="Times New Roman" w:cs="Times New Roman"/>
        </w:rPr>
        <w:t xml:space="preserve">public </w:t>
      </w:r>
      <w:r w:rsidR="00B92B62" w:rsidRPr="00E1638A">
        <w:rPr>
          <w:rFonts w:hAnsi="Times New Roman" w:cs="Times New Roman"/>
        </w:rPr>
        <w:t xml:space="preserve">services for the </w:t>
      </w:r>
      <w:r w:rsidR="00E83C4C" w:rsidRPr="00E1638A">
        <w:rPr>
          <w:rFonts w:hAnsi="Times New Roman" w:cs="Times New Roman"/>
        </w:rPr>
        <w:t>street-</w:t>
      </w:r>
      <w:r w:rsidR="00B92B62" w:rsidRPr="00E1638A">
        <w:rPr>
          <w:rFonts w:hAnsi="Times New Roman" w:cs="Times New Roman"/>
        </w:rPr>
        <w:t>youth populati</w:t>
      </w:r>
      <w:r w:rsidR="00E83C4C" w:rsidRPr="00E1638A">
        <w:rPr>
          <w:rFonts w:hAnsi="Times New Roman" w:cs="Times New Roman"/>
        </w:rPr>
        <w:t>on</w:t>
      </w:r>
      <w:r w:rsidR="00E63663">
        <w:rPr>
          <w:rFonts w:hAnsi="Times New Roman" w:cs="Times New Roman"/>
        </w:rPr>
        <w:t xml:space="preserve"> to access,</w:t>
      </w:r>
      <w:r w:rsidR="00E83C4C" w:rsidRPr="00E1638A">
        <w:rPr>
          <w:rFonts w:hAnsi="Times New Roman" w:cs="Times New Roman"/>
        </w:rPr>
        <w:t xml:space="preserve"> including health clinics, employment services, mobile vans, and shelters. </w:t>
      </w:r>
    </w:p>
    <w:p w14:paraId="4F825841" w14:textId="48207E68" w:rsidR="00B92B62" w:rsidRPr="00E1638A" w:rsidRDefault="00E83C4C" w:rsidP="00D81AD8">
      <w:pPr>
        <w:pStyle w:val="BodyA"/>
        <w:tabs>
          <w:tab w:val="left" w:pos="720"/>
        </w:tabs>
        <w:spacing w:line="480" w:lineRule="auto"/>
        <w:ind w:firstLine="720"/>
        <w:rPr>
          <w:rFonts w:hAnsi="Times New Roman" w:cs="Times New Roman"/>
        </w:rPr>
      </w:pPr>
      <w:r w:rsidRPr="00E1638A">
        <w:rPr>
          <w:rFonts w:hAnsi="Times New Roman" w:cs="Times New Roman"/>
        </w:rPr>
        <w:t xml:space="preserve"> Young people</w:t>
      </w:r>
      <w:r w:rsidR="0020229A">
        <w:rPr>
          <w:rFonts w:hAnsi="Times New Roman" w:cs="Times New Roman"/>
        </w:rPr>
        <w:t>’s</w:t>
      </w:r>
      <w:r w:rsidRPr="00E1638A">
        <w:rPr>
          <w:rFonts w:hAnsi="Times New Roman" w:cs="Times New Roman"/>
        </w:rPr>
        <w:t xml:space="preserve"> street-involve</w:t>
      </w:r>
      <w:r w:rsidR="0020229A">
        <w:rPr>
          <w:rFonts w:hAnsi="Times New Roman" w:cs="Times New Roman"/>
        </w:rPr>
        <w:t>ment coincides with educational detachment, difficulties in attaching to the formal labour market, substance misuse</w:t>
      </w:r>
      <w:r w:rsidR="006D1FDB">
        <w:rPr>
          <w:rFonts w:hAnsi="Times New Roman" w:cs="Times New Roman"/>
        </w:rPr>
        <w:t xml:space="preserve">, health challenges, </w:t>
      </w:r>
      <w:r w:rsidR="00A537C0">
        <w:rPr>
          <w:rFonts w:hAnsi="Times New Roman" w:cs="Times New Roman"/>
        </w:rPr>
        <w:t xml:space="preserve">and </w:t>
      </w:r>
      <w:r w:rsidR="006D1FDB">
        <w:rPr>
          <w:rFonts w:hAnsi="Times New Roman" w:cs="Times New Roman"/>
        </w:rPr>
        <w:t xml:space="preserve">family conflict. </w:t>
      </w:r>
      <w:r w:rsidR="006A0701" w:rsidRPr="00E1638A">
        <w:rPr>
          <w:rFonts w:hAnsi="Times New Roman" w:cs="Times New Roman"/>
        </w:rPr>
        <w:t xml:space="preserve">During </w:t>
      </w:r>
      <w:r w:rsidR="003248F5">
        <w:rPr>
          <w:rFonts w:hAnsi="Times New Roman" w:cs="Times New Roman"/>
        </w:rPr>
        <w:t>the duration of our</w:t>
      </w:r>
      <w:r w:rsidR="00606E34" w:rsidRPr="00E1638A">
        <w:rPr>
          <w:rFonts w:hAnsi="Times New Roman" w:cs="Times New Roman"/>
        </w:rPr>
        <w:t xml:space="preserve"> </w:t>
      </w:r>
      <w:r w:rsidR="003248F5">
        <w:rPr>
          <w:rFonts w:hAnsi="Times New Roman" w:cs="Times New Roman"/>
        </w:rPr>
        <w:t>s</w:t>
      </w:r>
      <w:r w:rsidR="00606E34" w:rsidRPr="00E1638A">
        <w:rPr>
          <w:rFonts w:hAnsi="Times New Roman" w:cs="Times New Roman"/>
        </w:rPr>
        <w:t xml:space="preserve">tudy </w:t>
      </w:r>
      <w:r w:rsidRPr="00E1638A">
        <w:rPr>
          <w:rFonts w:hAnsi="Times New Roman" w:cs="Times New Roman"/>
        </w:rPr>
        <w:t>20 to 25 percent of young people</w:t>
      </w:r>
      <w:r w:rsidR="006A0701" w:rsidRPr="00E1638A">
        <w:rPr>
          <w:rFonts w:hAnsi="Times New Roman" w:cs="Times New Roman"/>
        </w:rPr>
        <w:t xml:space="preserve"> in British Colu</w:t>
      </w:r>
      <w:r w:rsidR="003248F5">
        <w:rPr>
          <w:rFonts w:hAnsi="Times New Roman" w:cs="Times New Roman"/>
        </w:rPr>
        <w:t>mbia did not fi</w:t>
      </w:r>
      <w:r w:rsidR="00375163">
        <w:rPr>
          <w:rFonts w:hAnsi="Times New Roman" w:cs="Times New Roman"/>
        </w:rPr>
        <w:t>nish high school by the typical</w:t>
      </w:r>
      <w:r w:rsidR="003248F5">
        <w:rPr>
          <w:rFonts w:hAnsi="Times New Roman" w:cs="Times New Roman"/>
        </w:rPr>
        <w:t xml:space="preserve"> ages of 17 to 18.</w:t>
      </w:r>
      <w:r w:rsidR="006A0701" w:rsidRPr="00E1638A">
        <w:rPr>
          <w:rFonts w:hAnsi="Times New Roman" w:cs="Times New Roman"/>
        </w:rPr>
        <w:t xml:space="preserve"> Most of the</w:t>
      </w:r>
      <w:r w:rsidR="00E63663">
        <w:rPr>
          <w:rFonts w:hAnsi="Times New Roman" w:cs="Times New Roman"/>
        </w:rPr>
        <w:t>m</w:t>
      </w:r>
      <w:r w:rsidR="006A0701" w:rsidRPr="00E1638A">
        <w:rPr>
          <w:rFonts w:hAnsi="Times New Roman" w:cs="Times New Roman"/>
        </w:rPr>
        <w:t xml:space="preserve"> entered the work force, but some </w:t>
      </w:r>
      <w:r w:rsidR="002A6887">
        <w:rPr>
          <w:rFonts w:hAnsi="Times New Roman" w:cs="Times New Roman"/>
        </w:rPr>
        <w:t>had</w:t>
      </w:r>
      <w:r w:rsidR="006A0701" w:rsidRPr="00E1638A">
        <w:rPr>
          <w:rFonts w:hAnsi="Times New Roman" w:cs="Times New Roman"/>
        </w:rPr>
        <w:t xml:space="preserve"> difficulty find</w:t>
      </w:r>
      <w:r w:rsidR="003248F5">
        <w:rPr>
          <w:rFonts w:hAnsi="Times New Roman" w:cs="Times New Roman"/>
        </w:rPr>
        <w:t>ing jobs or had</w:t>
      </w:r>
      <w:r w:rsidR="0077128C">
        <w:rPr>
          <w:rFonts w:hAnsi="Times New Roman" w:cs="Times New Roman"/>
        </w:rPr>
        <w:t xml:space="preserve"> other problems</w:t>
      </w:r>
      <w:r w:rsidR="006A0701" w:rsidRPr="00E1638A">
        <w:rPr>
          <w:rFonts w:hAnsi="Times New Roman" w:cs="Times New Roman"/>
        </w:rPr>
        <w:t xml:space="preserve"> such </w:t>
      </w:r>
      <w:r w:rsidR="009E2987" w:rsidRPr="00E1638A">
        <w:rPr>
          <w:rFonts w:hAnsi="Times New Roman" w:cs="Times New Roman"/>
        </w:rPr>
        <w:t xml:space="preserve">as </w:t>
      </w:r>
      <w:r w:rsidR="00E63663">
        <w:rPr>
          <w:rFonts w:hAnsi="Times New Roman" w:cs="Times New Roman"/>
        </w:rPr>
        <w:t>substance misuse or a disability</w:t>
      </w:r>
      <w:r w:rsidR="006D1FDB">
        <w:rPr>
          <w:rFonts w:hAnsi="Times New Roman" w:cs="Times New Roman"/>
        </w:rPr>
        <w:t>.</w:t>
      </w:r>
      <w:r w:rsidR="006A0701" w:rsidRPr="00E1638A">
        <w:rPr>
          <w:rFonts w:hAnsi="Times New Roman" w:cs="Times New Roman"/>
        </w:rPr>
        <w:t xml:space="preserve"> </w:t>
      </w:r>
      <w:r w:rsidRPr="00E1638A">
        <w:rPr>
          <w:rFonts w:hAnsi="Times New Roman" w:cs="Times New Roman"/>
        </w:rPr>
        <w:t xml:space="preserve">Some youth </w:t>
      </w:r>
      <w:r w:rsidR="002A6887">
        <w:rPr>
          <w:rFonts w:hAnsi="Times New Roman" w:cs="Times New Roman"/>
        </w:rPr>
        <w:t>we</w:t>
      </w:r>
      <w:r w:rsidRPr="00E1638A">
        <w:rPr>
          <w:rFonts w:hAnsi="Times New Roman" w:cs="Times New Roman"/>
        </w:rPr>
        <w:t xml:space="preserve">re evicted from their family homes </w:t>
      </w:r>
      <w:r w:rsidR="00375163">
        <w:rPr>
          <w:rFonts w:hAnsi="Times New Roman" w:cs="Times New Roman"/>
        </w:rPr>
        <w:t>because of family conflict; these include</w:t>
      </w:r>
      <w:r w:rsidRPr="00E1638A">
        <w:rPr>
          <w:rFonts w:hAnsi="Times New Roman" w:cs="Times New Roman"/>
        </w:rPr>
        <w:t xml:space="preserve"> youth </w:t>
      </w:r>
      <w:r w:rsidR="00375163">
        <w:rPr>
          <w:rFonts w:hAnsi="Times New Roman" w:cs="Times New Roman"/>
        </w:rPr>
        <w:t xml:space="preserve">who </w:t>
      </w:r>
      <w:r w:rsidRPr="00E1638A">
        <w:rPr>
          <w:rFonts w:hAnsi="Times New Roman" w:cs="Times New Roman"/>
        </w:rPr>
        <w:t>le</w:t>
      </w:r>
      <w:r w:rsidR="002A6887">
        <w:rPr>
          <w:rFonts w:hAnsi="Times New Roman" w:cs="Times New Roman"/>
        </w:rPr>
        <w:t>ft</w:t>
      </w:r>
      <w:r w:rsidRPr="00E1638A">
        <w:rPr>
          <w:rFonts w:hAnsi="Times New Roman" w:cs="Times New Roman"/>
        </w:rPr>
        <w:t xml:space="preserve"> their family home because of abuse, witnessing violence between their parents, or the allure </w:t>
      </w:r>
      <w:r w:rsidR="00A537C0">
        <w:rPr>
          <w:rFonts w:hAnsi="Times New Roman" w:cs="Times New Roman"/>
        </w:rPr>
        <w:t>of the street. The other</w:t>
      </w:r>
      <w:r w:rsidRPr="00E1638A">
        <w:rPr>
          <w:rFonts w:hAnsi="Times New Roman" w:cs="Times New Roman"/>
        </w:rPr>
        <w:t xml:space="preserve"> route to street-involvement </w:t>
      </w:r>
      <w:r w:rsidR="002A6887">
        <w:rPr>
          <w:rFonts w:hAnsi="Times New Roman" w:cs="Times New Roman"/>
        </w:rPr>
        <w:t xml:space="preserve">was exit from </w:t>
      </w:r>
      <w:r w:rsidRPr="00E1638A">
        <w:rPr>
          <w:rFonts w:hAnsi="Times New Roman" w:cs="Times New Roman"/>
        </w:rPr>
        <w:t xml:space="preserve">foster care, group homes, or </w:t>
      </w:r>
      <w:r w:rsidR="00A537C0">
        <w:rPr>
          <w:rFonts w:hAnsi="Times New Roman" w:cs="Times New Roman"/>
        </w:rPr>
        <w:t xml:space="preserve">the juvenile justice system, that is, youth who were in large part emancipated from their parents. </w:t>
      </w:r>
      <w:r w:rsidR="003248F5">
        <w:rPr>
          <w:rFonts w:hAnsi="Times New Roman" w:cs="Times New Roman"/>
        </w:rPr>
        <w:t>Other research shows</w:t>
      </w:r>
      <w:r w:rsidR="009E2987" w:rsidRPr="00E1638A">
        <w:rPr>
          <w:rFonts w:hAnsi="Times New Roman" w:cs="Times New Roman"/>
        </w:rPr>
        <w:t xml:space="preserve"> </w:t>
      </w:r>
      <w:r w:rsidR="00D81AD8" w:rsidRPr="00E1638A">
        <w:rPr>
          <w:rFonts w:hAnsi="Times New Roman" w:cs="Times New Roman"/>
        </w:rPr>
        <w:t>the proportion of the s</w:t>
      </w:r>
      <w:r w:rsidR="009E2987" w:rsidRPr="00E1638A">
        <w:rPr>
          <w:rFonts w:hAnsi="Times New Roman" w:cs="Times New Roman"/>
        </w:rPr>
        <w:t xml:space="preserve">treet youth population with </w:t>
      </w:r>
      <w:r w:rsidR="00D81AD8" w:rsidRPr="00E1638A">
        <w:rPr>
          <w:rFonts w:hAnsi="Times New Roman" w:cs="Times New Roman"/>
        </w:rPr>
        <w:t>a history in foster care varies from 20 to 50 percent</w:t>
      </w:r>
      <w:r w:rsidR="00937FB0">
        <w:rPr>
          <w:rFonts w:hAnsi="Times New Roman" w:cs="Times New Roman"/>
        </w:rPr>
        <w:t xml:space="preserve"> (Butler &amp;</w:t>
      </w:r>
      <w:r w:rsidR="002A6887">
        <w:rPr>
          <w:rFonts w:hAnsi="Times New Roman" w:cs="Times New Roman"/>
        </w:rPr>
        <w:t xml:space="preserve"> Benoit, 2015)</w:t>
      </w:r>
      <w:r w:rsidR="00D81AD8" w:rsidRPr="00E1638A">
        <w:rPr>
          <w:rFonts w:hAnsi="Times New Roman" w:cs="Times New Roman"/>
        </w:rPr>
        <w:t>.</w:t>
      </w:r>
      <w:r w:rsidR="00D97F30">
        <w:rPr>
          <w:rFonts w:hAnsi="Times New Roman" w:cs="Times New Roman"/>
        </w:rPr>
        <w:t xml:space="preserve"> Finally,</w:t>
      </w:r>
      <w:r w:rsidR="00D12F9D">
        <w:rPr>
          <w:rFonts w:hAnsi="Times New Roman" w:cs="Times New Roman"/>
        </w:rPr>
        <w:t xml:space="preserve"> housing is </w:t>
      </w:r>
      <w:r w:rsidR="00A537C0">
        <w:rPr>
          <w:rFonts w:hAnsi="Times New Roman" w:cs="Times New Roman"/>
        </w:rPr>
        <w:lastRenderedPageBreak/>
        <w:t>expensive;</w:t>
      </w:r>
      <w:r w:rsidR="00D12F9D">
        <w:rPr>
          <w:rFonts w:hAnsi="Times New Roman" w:cs="Times New Roman"/>
        </w:rPr>
        <w:t xml:space="preserve"> even the cheapest apartment is out of their </w:t>
      </w:r>
      <w:r w:rsidR="006D1FDB">
        <w:rPr>
          <w:rFonts w:hAnsi="Times New Roman" w:cs="Times New Roman"/>
        </w:rPr>
        <w:t xml:space="preserve">price </w:t>
      </w:r>
      <w:r w:rsidR="00D12F9D">
        <w:rPr>
          <w:rFonts w:hAnsi="Times New Roman" w:cs="Times New Roman"/>
        </w:rPr>
        <w:t xml:space="preserve">range. </w:t>
      </w:r>
    </w:p>
    <w:p w14:paraId="0F7CF2E4" w14:textId="67D38C16" w:rsidR="00235FD6" w:rsidRDefault="00DB420C" w:rsidP="009E2987">
      <w:pPr>
        <w:pStyle w:val="BodyA"/>
        <w:tabs>
          <w:tab w:val="left" w:pos="720"/>
        </w:tabs>
        <w:spacing w:line="480" w:lineRule="auto"/>
        <w:ind w:firstLine="720"/>
        <w:rPr>
          <w:rFonts w:hAnsi="Times New Roman" w:cs="Times New Roman"/>
        </w:rPr>
      </w:pPr>
      <w:r w:rsidRPr="00E1638A">
        <w:rPr>
          <w:rFonts w:hAnsi="Times New Roman" w:cs="Times New Roman"/>
        </w:rPr>
        <w:t xml:space="preserve">To be eligible </w:t>
      </w:r>
      <w:r w:rsidR="006A0701" w:rsidRPr="00E1638A">
        <w:rPr>
          <w:rFonts w:hAnsi="Times New Roman" w:cs="Times New Roman"/>
        </w:rPr>
        <w:t xml:space="preserve">for the study </w:t>
      </w:r>
      <w:r w:rsidRPr="00E1638A">
        <w:rPr>
          <w:rFonts w:hAnsi="Times New Roman" w:cs="Times New Roman"/>
        </w:rPr>
        <w:t xml:space="preserve">participants had to be between </w:t>
      </w:r>
      <w:r w:rsidR="0077128C">
        <w:rPr>
          <w:rFonts w:hAnsi="Times New Roman" w:cs="Times New Roman"/>
        </w:rPr>
        <w:t xml:space="preserve">14 and </w:t>
      </w:r>
      <w:r w:rsidR="00407A34">
        <w:rPr>
          <w:rFonts w:hAnsi="Times New Roman" w:cs="Times New Roman"/>
        </w:rPr>
        <w:t>18</w:t>
      </w:r>
      <w:r w:rsidRPr="00E1638A">
        <w:rPr>
          <w:rFonts w:hAnsi="Times New Roman" w:cs="Times New Roman"/>
        </w:rPr>
        <w:t xml:space="preserve"> years of age</w:t>
      </w:r>
      <w:r w:rsidR="00AF4BB5">
        <w:rPr>
          <w:rFonts w:hAnsi="Times New Roman" w:cs="Times New Roman"/>
        </w:rPr>
        <w:t xml:space="preserve"> at first contact</w:t>
      </w:r>
      <w:r w:rsidR="003248F5">
        <w:rPr>
          <w:rFonts w:hAnsi="Times New Roman" w:cs="Times New Roman"/>
        </w:rPr>
        <w:t>, with</w:t>
      </w:r>
      <w:r w:rsidRPr="00E1638A">
        <w:rPr>
          <w:rFonts w:hAnsi="Times New Roman" w:cs="Times New Roman"/>
        </w:rPr>
        <w:t xml:space="preserve"> loose or no attachment to family and s</w:t>
      </w:r>
      <w:r w:rsidR="00235FD6">
        <w:rPr>
          <w:rFonts w:hAnsi="Times New Roman" w:cs="Times New Roman"/>
        </w:rPr>
        <w:t>chool, living</w:t>
      </w:r>
      <w:r w:rsidRPr="00E1638A">
        <w:rPr>
          <w:rFonts w:hAnsi="Times New Roman" w:cs="Times New Roman"/>
        </w:rPr>
        <w:t xml:space="preserve"> on the street part- or full- time in the past month, and </w:t>
      </w:r>
      <w:r w:rsidR="00235FD6">
        <w:rPr>
          <w:rFonts w:hAnsi="Times New Roman" w:cs="Times New Roman"/>
        </w:rPr>
        <w:t xml:space="preserve">earning </w:t>
      </w:r>
      <w:r w:rsidRPr="00E1638A">
        <w:rPr>
          <w:rFonts w:hAnsi="Times New Roman" w:cs="Times New Roman"/>
        </w:rPr>
        <w:t xml:space="preserve">part or all of their income through street activities such as </w:t>
      </w:r>
      <w:r w:rsidR="005A582D" w:rsidRPr="00E1638A">
        <w:rPr>
          <w:rFonts w:hAnsi="Times New Roman" w:cs="Times New Roman"/>
        </w:rPr>
        <w:t xml:space="preserve">busking </w:t>
      </w:r>
      <w:r w:rsidRPr="00E1638A">
        <w:rPr>
          <w:rFonts w:hAnsi="Times New Roman" w:cs="Times New Roman"/>
        </w:rPr>
        <w:t xml:space="preserve">or drug dealing. </w:t>
      </w:r>
      <w:r w:rsidR="00696EB8" w:rsidRPr="00E1638A">
        <w:rPr>
          <w:rFonts w:hAnsi="Times New Roman" w:cs="Times New Roman"/>
        </w:rPr>
        <w:t>These criteria of being “street-involved” are more inclusive than those for homelessness, most literally the e</w:t>
      </w:r>
      <w:r w:rsidR="00235FD6">
        <w:rPr>
          <w:rFonts w:hAnsi="Times New Roman" w:cs="Times New Roman"/>
        </w:rPr>
        <w:t>xperience of not being housed. While s</w:t>
      </w:r>
      <w:r w:rsidR="00696EB8" w:rsidRPr="00E1638A">
        <w:rPr>
          <w:rFonts w:hAnsi="Times New Roman" w:cs="Times New Roman"/>
        </w:rPr>
        <w:t>treet-involved youth are chronically v</w:t>
      </w:r>
      <w:r w:rsidR="00375163">
        <w:rPr>
          <w:rFonts w:hAnsi="Times New Roman" w:cs="Times New Roman"/>
        </w:rPr>
        <w:t xml:space="preserve">ulnerable to being homeless, being </w:t>
      </w:r>
      <w:r w:rsidR="00696EB8" w:rsidRPr="00E1638A">
        <w:rPr>
          <w:rFonts w:hAnsi="Times New Roman" w:cs="Times New Roman"/>
        </w:rPr>
        <w:t>street-involved is a comprehensive experience</w:t>
      </w:r>
      <w:r w:rsidR="006D1FDB">
        <w:rPr>
          <w:rFonts w:hAnsi="Times New Roman" w:cs="Times New Roman"/>
        </w:rPr>
        <w:t xml:space="preserve">. Many youth in our study did not find their unorthodox housing to </w:t>
      </w:r>
      <w:r w:rsidR="006401CC">
        <w:rPr>
          <w:rFonts w:hAnsi="Times New Roman" w:cs="Times New Roman"/>
        </w:rPr>
        <w:t>always</w:t>
      </w:r>
      <w:r w:rsidR="006D1FDB">
        <w:rPr>
          <w:rFonts w:hAnsi="Times New Roman" w:cs="Times New Roman"/>
        </w:rPr>
        <w:t xml:space="preserve"> be a</w:t>
      </w:r>
      <w:r w:rsidR="006E4D22">
        <w:rPr>
          <w:rFonts w:hAnsi="Times New Roman" w:cs="Times New Roman"/>
        </w:rPr>
        <w:t>n overwhelming</w:t>
      </w:r>
      <w:r w:rsidR="006D1FDB">
        <w:rPr>
          <w:rFonts w:hAnsi="Times New Roman" w:cs="Times New Roman"/>
        </w:rPr>
        <w:t xml:space="preserve"> concern even though </w:t>
      </w:r>
      <w:r w:rsidR="006E4D22">
        <w:rPr>
          <w:rFonts w:hAnsi="Times New Roman" w:cs="Times New Roman"/>
        </w:rPr>
        <w:t>the often used label “homeless youth” implies it to be the major, and perhaps only, unsolved challenge in their lives</w:t>
      </w:r>
      <w:r w:rsidR="006D1FDB">
        <w:rPr>
          <w:rFonts w:hAnsi="Times New Roman" w:cs="Times New Roman"/>
        </w:rPr>
        <w:t>.</w:t>
      </w:r>
    </w:p>
    <w:p w14:paraId="533333A5" w14:textId="4D245CB4" w:rsidR="003926C1" w:rsidRDefault="009E2987" w:rsidP="003926C1">
      <w:pPr>
        <w:pStyle w:val="BodyA"/>
        <w:tabs>
          <w:tab w:val="left" w:pos="720"/>
        </w:tabs>
        <w:spacing w:line="480" w:lineRule="auto"/>
        <w:ind w:firstLine="720"/>
        <w:rPr>
          <w:rFonts w:eastAsiaTheme="minorEastAsia"/>
        </w:rPr>
      </w:pPr>
      <w:r w:rsidRPr="00E1638A">
        <w:rPr>
          <w:rFonts w:hAnsi="Times New Roman" w:cs="Times New Roman"/>
        </w:rPr>
        <w:t>H</w:t>
      </w:r>
      <w:r w:rsidR="00DB420C" w:rsidRPr="00E1638A">
        <w:rPr>
          <w:rFonts w:hAnsi="Times New Roman" w:cs="Times New Roman"/>
        </w:rPr>
        <w:t>alf of the youth were recruited using “</w:t>
      </w:r>
      <w:r w:rsidR="00DB420C" w:rsidRPr="00E1638A">
        <w:rPr>
          <w:rFonts w:hAnsi="Times New Roman" w:cs="Times New Roman"/>
          <w:lang w:val="es-ES_tradnl"/>
        </w:rPr>
        <w:t>respondent-driven sampling</w:t>
      </w:r>
      <w:r w:rsidR="00DB420C" w:rsidRPr="00E1638A">
        <w:rPr>
          <w:rFonts w:hAnsi="Times New Roman" w:cs="Times New Roman"/>
          <w:lang w:val="fr-FR"/>
        </w:rPr>
        <w:t xml:space="preserve">’ </w:t>
      </w:r>
      <w:r w:rsidR="00DB420C" w:rsidRPr="00E1638A">
        <w:rPr>
          <w:rFonts w:hAnsi="Times New Roman" w:cs="Times New Roman"/>
        </w:rPr>
        <w:t>(Heckathorn</w:t>
      </w:r>
      <w:r w:rsidR="0077128C">
        <w:rPr>
          <w:rFonts w:hAnsi="Times New Roman" w:cs="Times New Roman"/>
        </w:rPr>
        <w:t>,</w:t>
      </w:r>
      <w:r w:rsidR="00DB420C" w:rsidRPr="00E1638A">
        <w:rPr>
          <w:rFonts w:hAnsi="Times New Roman" w:cs="Times New Roman"/>
        </w:rPr>
        <w:t xml:space="preserve"> 1997), a</w:t>
      </w:r>
      <w:r w:rsidR="005A582D" w:rsidRPr="00E1638A">
        <w:rPr>
          <w:rFonts w:hAnsi="Times New Roman" w:cs="Times New Roman"/>
        </w:rPr>
        <w:t xml:space="preserve"> variation on snowball sampling. </w:t>
      </w:r>
      <w:r w:rsidR="00235FD6">
        <w:rPr>
          <w:rFonts w:hAnsi="Times New Roman" w:cs="Times New Roman"/>
        </w:rPr>
        <w:t>In respondent-driven sampling, participants serve as “seeds.” Seeds receive recruitment coupons that describe the study and invite others to an interview. The seeds receive a small honorarium for each referred peer (a maximum of three) who participate in the study (Heckathorn, 2002). Respondent-driven sampling assumes that networks of hard-to-reach</w:t>
      </w:r>
      <w:r w:rsidR="00EE334B">
        <w:rPr>
          <w:rFonts w:hAnsi="Times New Roman" w:cs="Times New Roman"/>
        </w:rPr>
        <w:t>/hidden</w:t>
      </w:r>
      <w:r w:rsidR="00235FD6">
        <w:rPr>
          <w:rFonts w:hAnsi="Times New Roman" w:cs="Times New Roman"/>
        </w:rPr>
        <w:t xml:space="preserve"> populations often overlap and that members are more likely to respond to the appeals of their peers than those of unfamiliar researchers. </w:t>
      </w:r>
      <w:r w:rsidR="003926C1">
        <w:rPr>
          <w:rFonts w:eastAsiaTheme="minorEastAsia"/>
        </w:rPr>
        <w:t xml:space="preserve">We collaborated with local </w:t>
      </w:r>
      <w:r w:rsidR="006401CC">
        <w:rPr>
          <w:rFonts w:eastAsiaTheme="minorEastAsia"/>
        </w:rPr>
        <w:t xml:space="preserve">social service </w:t>
      </w:r>
      <w:r w:rsidR="003926C1">
        <w:rPr>
          <w:rFonts w:eastAsiaTheme="minorEastAsia"/>
        </w:rPr>
        <w:t xml:space="preserve">professionals to help recruit youth, particularly </w:t>
      </w:r>
      <w:r w:rsidR="003926C1" w:rsidRPr="003926C1">
        <w:rPr>
          <w:rFonts w:eastAsiaTheme="minorEastAsia"/>
        </w:rPr>
        <w:t xml:space="preserve">four community partner organizations that </w:t>
      </w:r>
      <w:r w:rsidR="003926C1">
        <w:rPr>
          <w:rFonts w:eastAsiaTheme="minorEastAsia"/>
        </w:rPr>
        <w:t>provide service</w:t>
      </w:r>
      <w:r w:rsidR="0048593D">
        <w:rPr>
          <w:rFonts w:eastAsiaTheme="minorEastAsia"/>
        </w:rPr>
        <w:t>s</w:t>
      </w:r>
      <w:r w:rsidR="003926C1">
        <w:rPr>
          <w:rFonts w:eastAsiaTheme="minorEastAsia"/>
        </w:rPr>
        <w:t xml:space="preserve"> to street-involved youth.</w:t>
      </w:r>
      <w:r w:rsidR="003926C1" w:rsidRPr="003926C1">
        <w:rPr>
          <w:rFonts w:eastAsiaTheme="minorEastAsia"/>
        </w:rPr>
        <w:t xml:space="preserve"> We also recruited youth through the Ministry of Health </w:t>
      </w:r>
      <w:r w:rsidR="003926C1">
        <w:rPr>
          <w:rFonts w:eastAsiaTheme="minorEastAsia"/>
        </w:rPr>
        <w:t>Services of British Columbia as well as</w:t>
      </w:r>
      <w:r w:rsidR="003926C1" w:rsidRPr="003926C1">
        <w:rPr>
          <w:rFonts w:eastAsiaTheme="minorEastAsia"/>
        </w:rPr>
        <w:t xml:space="preserve"> other frontline health and social services. In addition, we advertised the study at various locales wher</w:t>
      </w:r>
      <w:r w:rsidR="00B963A7">
        <w:rPr>
          <w:rFonts w:eastAsiaTheme="minorEastAsia"/>
        </w:rPr>
        <w:t>e street youth are concentrated.</w:t>
      </w:r>
    </w:p>
    <w:p w14:paraId="0103566B" w14:textId="19462A52" w:rsidR="00757CDD" w:rsidRDefault="00B963A7" w:rsidP="00757CDD">
      <w:pPr>
        <w:spacing w:after="240" w:line="480" w:lineRule="auto"/>
        <w:ind w:firstLine="720"/>
        <w:rPr>
          <w:rFonts w:eastAsiaTheme="minorEastAsia"/>
          <w:color w:val="000000"/>
        </w:rPr>
      </w:pPr>
      <w:r>
        <w:rPr>
          <w:rFonts w:eastAsiaTheme="minorEastAsia"/>
          <w:color w:val="000000"/>
        </w:rPr>
        <w:lastRenderedPageBreak/>
        <w:t>Y</w:t>
      </w:r>
      <w:r w:rsidRPr="00B963A7">
        <w:rPr>
          <w:rFonts w:eastAsiaTheme="minorEastAsia"/>
          <w:color w:val="000000"/>
        </w:rPr>
        <w:t xml:space="preserve">outh were asked to phone a dedicated cell phone and anonymously answer a series of questions that assessed their age (they had to be 18 years or younger) and levels of involvement with the parent or guardian, the school system, the formal labour market activity and the street-economy (e.g., pan-handling, petty crime, selling drugs and prostitution). </w:t>
      </w:r>
      <w:r>
        <w:rPr>
          <w:rFonts w:eastAsiaTheme="minorEastAsia"/>
          <w:color w:val="000000"/>
        </w:rPr>
        <w:t>As we noted above, w</w:t>
      </w:r>
      <w:r w:rsidRPr="00B963A7">
        <w:rPr>
          <w:rFonts w:eastAsiaTheme="minorEastAsia"/>
          <w:color w:val="000000"/>
        </w:rPr>
        <w:t>e used a relatively conservative measure of street involvement (loose or no attachment to family and school, living on the street part or full-time in the past month and making part or all money for survival through street activities). We hoped to access those least con</w:t>
      </w:r>
      <w:r w:rsidR="003B71E9">
        <w:rPr>
          <w:rFonts w:eastAsiaTheme="minorEastAsia"/>
          <w:color w:val="000000"/>
        </w:rPr>
        <w:t>nected to societal institutions</w:t>
      </w:r>
      <w:r w:rsidRPr="00B963A7">
        <w:rPr>
          <w:rFonts w:eastAsiaTheme="minorEastAsia"/>
          <w:color w:val="000000"/>
        </w:rPr>
        <w:t xml:space="preserve"> and most likely to be facing </w:t>
      </w:r>
      <w:r w:rsidR="00EE334B">
        <w:rPr>
          <w:rFonts w:eastAsiaTheme="minorEastAsia"/>
          <w:color w:val="000000"/>
        </w:rPr>
        <w:t xml:space="preserve">social inequalities and </w:t>
      </w:r>
      <w:r w:rsidRPr="00B963A7">
        <w:rPr>
          <w:rFonts w:eastAsiaTheme="minorEastAsia"/>
          <w:color w:val="000000"/>
        </w:rPr>
        <w:t xml:space="preserve">health challenges. </w:t>
      </w:r>
    </w:p>
    <w:p w14:paraId="3302B8E1" w14:textId="77777777" w:rsidR="002229E0" w:rsidRDefault="00DB4F28" w:rsidP="00C95DC9">
      <w:pPr>
        <w:spacing w:after="240" w:line="480" w:lineRule="auto"/>
        <w:ind w:firstLine="720"/>
      </w:pPr>
      <w:r w:rsidRPr="00E1638A">
        <w:t xml:space="preserve">The </w:t>
      </w:r>
      <w:r w:rsidR="00CD3BC1">
        <w:t xml:space="preserve">full </w:t>
      </w:r>
      <w:r w:rsidR="00365EDC" w:rsidRPr="00E1638A">
        <w:t xml:space="preserve">sample </w:t>
      </w:r>
      <w:r w:rsidR="000A4612" w:rsidRPr="00E1638A">
        <w:t xml:space="preserve">at wave one </w:t>
      </w:r>
      <w:r w:rsidR="00365EDC" w:rsidRPr="00E1638A">
        <w:t>i</w:t>
      </w:r>
      <w:r w:rsidR="005A582D" w:rsidRPr="00E1638A">
        <w:t>ncluded</w:t>
      </w:r>
      <w:r w:rsidR="002229E0">
        <w:t xml:space="preserve"> 189 youth. </w:t>
      </w:r>
      <w:r w:rsidR="00532F24">
        <w:t>Si</w:t>
      </w:r>
      <w:r w:rsidR="00CD3BC1" w:rsidRPr="00E1638A">
        <w:t>xty-four</w:t>
      </w:r>
      <w:r w:rsidR="00532F24">
        <w:t xml:space="preserve"> youth participated in five interviews over </w:t>
      </w:r>
      <w:r w:rsidR="002229E0">
        <w:t>a ten-</w:t>
      </w:r>
      <w:r w:rsidR="00CD3BC1">
        <w:t>year period</w:t>
      </w:r>
      <w:r w:rsidR="002229E0">
        <w:t>,</w:t>
      </w:r>
      <w:r w:rsidR="00532F24">
        <w:t xml:space="preserve"> and these </w:t>
      </w:r>
      <w:r w:rsidR="00CD3BC1">
        <w:t xml:space="preserve">sixty four participants </w:t>
      </w:r>
      <w:r w:rsidR="00CD3BC1" w:rsidRPr="00E1638A">
        <w:t xml:space="preserve">are the primary source for </w:t>
      </w:r>
      <w:r w:rsidR="00CD3BC1">
        <w:t xml:space="preserve">our </w:t>
      </w:r>
      <w:r w:rsidR="00CD3BC1" w:rsidRPr="00E1638A">
        <w:t>narrative portrait</w:t>
      </w:r>
      <w:r w:rsidR="00CD3BC1">
        <w:t>s</w:t>
      </w:r>
      <w:r w:rsidR="00CD3BC1" w:rsidRPr="00E1638A">
        <w:t xml:space="preserve"> of emerging ad</w:t>
      </w:r>
      <w:r w:rsidR="00CD3BC1">
        <w:t>ulthood and street-involvement.</w:t>
      </w:r>
      <w:r w:rsidR="00532F24">
        <w:t xml:space="preserve"> Each interview focused on a different topic with a few questions capturing changes in the most important characteristics </w:t>
      </w:r>
      <w:r w:rsidR="007C7E3A">
        <w:t xml:space="preserve">including </w:t>
      </w:r>
      <w:r w:rsidR="00532F24">
        <w:t>health, income, education</w:t>
      </w:r>
      <w:r w:rsidR="007C7E3A">
        <w:t>,</w:t>
      </w:r>
      <w:r w:rsidR="00532F24">
        <w:t xml:space="preserve"> </w:t>
      </w:r>
      <w:r w:rsidR="007C7E3A">
        <w:t xml:space="preserve">housing </w:t>
      </w:r>
      <w:r w:rsidR="00532F24">
        <w:t>and social support since the previous interview.</w:t>
      </w:r>
      <w:r w:rsidR="007C7E3A">
        <w:t xml:space="preserve"> </w:t>
      </w:r>
      <w:r w:rsidR="002229E0">
        <w:t xml:space="preserve">Of the 189 youth, we lost contact with some because their street-involvement was temporary, and we lost contact with others for a variety of reasons, including </w:t>
      </w:r>
      <w:r w:rsidR="00233806">
        <w:t xml:space="preserve">mortality. </w:t>
      </w:r>
    </w:p>
    <w:p w14:paraId="1AF32CAE" w14:textId="0A7B6862" w:rsidR="00CD3BC1" w:rsidRDefault="00C36DDF" w:rsidP="00C95DC9">
      <w:pPr>
        <w:spacing w:after="240" w:line="480" w:lineRule="auto"/>
        <w:ind w:firstLine="720"/>
      </w:pPr>
      <w:r>
        <w:t>One</w:t>
      </w:r>
      <w:r w:rsidR="00233806">
        <w:t xml:space="preserve"> of </w:t>
      </w:r>
      <w:r w:rsidR="005C6298">
        <w:t xml:space="preserve">the </w:t>
      </w:r>
      <w:r w:rsidR="002D6009">
        <w:t xml:space="preserve">challenges of </w:t>
      </w:r>
      <w:r w:rsidR="00A25029">
        <w:t xml:space="preserve">this study was achieving </w:t>
      </w:r>
      <w:r w:rsidR="005C6298">
        <w:t>balance</w:t>
      </w:r>
      <w:r w:rsidR="00A25029">
        <w:t xml:space="preserve"> between </w:t>
      </w:r>
      <w:r w:rsidR="002D6009">
        <w:t>obtaining informed consent from those who are children according to the law in British Columbia (</w:t>
      </w:r>
      <w:r w:rsidR="002D6009" w:rsidRPr="00E1638A">
        <w:t>Jansson &amp; Benoit, 2006</w:t>
      </w:r>
      <w:r w:rsidR="002D6009">
        <w:t xml:space="preserve">) and </w:t>
      </w:r>
      <w:r w:rsidR="00A25029">
        <w:t xml:space="preserve">the </w:t>
      </w:r>
      <w:r w:rsidR="005C6298">
        <w:t>collecti</w:t>
      </w:r>
      <w:r w:rsidR="00A25029">
        <w:t xml:space="preserve">on of </w:t>
      </w:r>
      <w:r w:rsidR="005C6298">
        <w:t>very personal</w:t>
      </w:r>
      <w:r w:rsidR="002D6009">
        <w:t xml:space="preserve">, stigmatizing and criminally </w:t>
      </w:r>
      <w:r w:rsidR="005C6298">
        <w:t>incriminating information</w:t>
      </w:r>
      <w:r w:rsidR="00A25029">
        <w:t xml:space="preserve">. </w:t>
      </w:r>
      <w:r w:rsidR="002D6009">
        <w:t xml:space="preserve">Most youth were not willing or able to provide thorough contact information for themselves and trusted third parties through whom they could be reached. This made it difficult to re-establish contact with them for further </w:t>
      </w:r>
      <w:r w:rsidR="002D6009">
        <w:lastRenderedPageBreak/>
        <w:t>interviews because s</w:t>
      </w:r>
      <w:r w:rsidR="005C6298">
        <w:t xml:space="preserve">treet involved youth </w:t>
      </w:r>
      <w:r w:rsidR="00A25029">
        <w:t>are very mobile</w:t>
      </w:r>
      <w:r w:rsidR="00945E75">
        <w:t xml:space="preserve"> and many </w:t>
      </w:r>
      <w:r w:rsidR="007C7E3A">
        <w:t xml:space="preserve">leave Victoria temporarily or permanently. Some interviews were conducted using telephones and by interviewers who travelled to youth in other areas. </w:t>
      </w:r>
    </w:p>
    <w:p w14:paraId="22AD30A9" w14:textId="181E267E" w:rsidR="00DB7D99" w:rsidRDefault="006E401E" w:rsidP="00C721B1">
      <w:pPr>
        <w:spacing w:after="240" w:line="480" w:lineRule="auto"/>
        <w:ind w:firstLine="720"/>
      </w:pPr>
      <w:r>
        <w:t xml:space="preserve">Females </w:t>
      </w:r>
      <w:r w:rsidR="006401CC">
        <w:t xml:space="preserve">made up </w:t>
      </w:r>
      <w:r>
        <w:t>59% of the 64 as c</w:t>
      </w:r>
      <w:r w:rsidR="006401CC">
        <w:t xml:space="preserve">ompared to </w:t>
      </w:r>
      <w:r>
        <w:t>54% of</w:t>
      </w:r>
      <w:r w:rsidR="00AC45EF">
        <w:t xml:space="preserve"> the </w:t>
      </w:r>
      <w:r>
        <w:t>189 at wave 1</w:t>
      </w:r>
      <w:r w:rsidR="00AC45EF">
        <w:t>. For the analytical sample the age at the first interview was 16.7 years (16.5</w:t>
      </w:r>
      <w:r>
        <w:t xml:space="preserve"> at wave 1) and </w:t>
      </w:r>
      <w:r w:rsidR="00AC45EF">
        <w:t>34 percent identifi</w:t>
      </w:r>
      <w:r>
        <w:t>ed as Indigenous (31% at wave 1</w:t>
      </w:r>
      <w:r w:rsidR="00AC45EF">
        <w:t>)</w:t>
      </w:r>
      <w:r>
        <w:t>.</w:t>
      </w:r>
      <w:r w:rsidR="00AC45EF">
        <w:t xml:space="preserve"> Indigenous youth (and adults) are disproportionately represented in the street population i</w:t>
      </w:r>
      <w:r>
        <w:t xml:space="preserve">n Victoria and across Canada. Fifty percent </w:t>
      </w:r>
      <w:r w:rsidR="00AC45EF">
        <w:t>of youth in both the analytical and the full sample had experience in government care, primarily foster care, either as temporary or permanent wards. The difference between “temporary” and “permanent” is a bureaucratic distinction but one that matters. “Permanent” refers to youth who were taken into care and the legal rights of the parent or parents were terminated. “Temporary” refers to those who were taken into care, typically for a few weeks or months, but the legal rights of t</w:t>
      </w:r>
      <w:r w:rsidR="00C721B1">
        <w:t xml:space="preserve">he parents were not terminated. </w:t>
      </w:r>
      <w:r w:rsidR="001A79BB">
        <w:t>Data were</w:t>
      </w:r>
      <w:r w:rsidR="007E6098">
        <w:t xml:space="preserve"> collected on the varia</w:t>
      </w:r>
      <w:r w:rsidR="00DB7D99">
        <w:t xml:space="preserve">bles listed in </w:t>
      </w:r>
      <w:r w:rsidR="003B71E9">
        <w:t>Table 2.1, and the open-ended questions are in Table 2.2.</w:t>
      </w:r>
      <w:r w:rsidR="003B71E9">
        <w:rPr>
          <w:b/>
        </w:rPr>
        <w:t xml:space="preserve"> </w:t>
      </w:r>
    </w:p>
    <w:p w14:paraId="28520D42" w14:textId="3444AE8C" w:rsidR="00671C0F" w:rsidRDefault="00DB7D99" w:rsidP="00E60D71">
      <w:pPr>
        <w:pStyle w:val="BodyA"/>
        <w:tabs>
          <w:tab w:val="left" w:pos="720"/>
        </w:tabs>
        <w:spacing w:line="480" w:lineRule="auto"/>
        <w:rPr>
          <w:rFonts w:hAnsi="Times New Roman" w:cs="Times New Roman"/>
        </w:rPr>
      </w:pPr>
      <w:r>
        <w:rPr>
          <w:rFonts w:hAnsi="Times New Roman" w:cs="Times New Roman"/>
        </w:rPr>
        <w:t>&lt;2&gt;</w:t>
      </w:r>
      <w:r w:rsidR="00671C0F">
        <w:rPr>
          <w:rFonts w:hAnsi="Times New Roman" w:cs="Times New Roman"/>
        </w:rPr>
        <w:t>A</w:t>
      </w:r>
      <w:r>
        <w:rPr>
          <w:rFonts w:hAnsi="Times New Roman" w:cs="Times New Roman"/>
        </w:rPr>
        <w:t>nalysis S</w:t>
      </w:r>
      <w:r w:rsidR="00671C0F">
        <w:rPr>
          <w:rFonts w:hAnsi="Times New Roman" w:cs="Times New Roman"/>
        </w:rPr>
        <w:t>trategy</w:t>
      </w:r>
    </w:p>
    <w:p w14:paraId="273E5269" w14:textId="3095895D" w:rsidR="009A0C2D" w:rsidRDefault="00EC4D68" w:rsidP="00E60D71">
      <w:pPr>
        <w:pStyle w:val="BodyA"/>
        <w:tabs>
          <w:tab w:val="left" w:pos="720"/>
        </w:tabs>
        <w:spacing w:line="480" w:lineRule="auto"/>
        <w:rPr>
          <w:rFonts w:hAnsi="Times New Roman" w:cs="Times New Roman"/>
        </w:rPr>
      </w:pPr>
      <w:r>
        <w:rPr>
          <w:rFonts w:hAnsi="Times New Roman" w:cs="Times New Roman"/>
        </w:rPr>
        <w:tab/>
      </w:r>
      <w:r w:rsidR="00DB7D99">
        <w:rPr>
          <w:rFonts w:hAnsi="Times New Roman" w:cs="Times New Roman"/>
        </w:rPr>
        <w:t>We used two approaches to the data. Because we wanted to discuss the lives of these young people longitudinally, we constructed narratives of their lives, usi</w:t>
      </w:r>
      <w:r w:rsidR="00C721B1">
        <w:rPr>
          <w:rFonts w:hAnsi="Times New Roman" w:cs="Times New Roman"/>
        </w:rPr>
        <w:t xml:space="preserve">ng the quantitative </w:t>
      </w:r>
      <w:r w:rsidR="00DB7D99">
        <w:rPr>
          <w:rFonts w:hAnsi="Times New Roman" w:cs="Times New Roman"/>
        </w:rPr>
        <w:t>data</w:t>
      </w:r>
      <w:r w:rsidR="001A79BB">
        <w:rPr>
          <w:rFonts w:hAnsi="Times New Roman" w:cs="Times New Roman"/>
        </w:rPr>
        <w:t>.</w:t>
      </w:r>
      <w:r w:rsidR="002C3F87">
        <w:rPr>
          <w:rFonts w:hAnsi="Times New Roman" w:cs="Times New Roman"/>
        </w:rPr>
        <w:t xml:space="preserve"> </w:t>
      </w:r>
      <w:r w:rsidR="00DB7D99">
        <w:rPr>
          <w:rFonts w:hAnsi="Times New Roman" w:cs="Times New Roman"/>
        </w:rPr>
        <w:t xml:space="preserve">Then we used the qualitative stories and examples to complete the narrative. </w:t>
      </w:r>
      <w:r w:rsidR="001A79BB">
        <w:rPr>
          <w:rFonts w:hAnsi="Times New Roman" w:cs="Times New Roman"/>
        </w:rPr>
        <w:t xml:space="preserve">The stories we tell in this book are written from the point of view of each young person, and we interpret these stories using, particularly, ideas from emerging adulthood. </w:t>
      </w:r>
    </w:p>
    <w:p w14:paraId="29E9995F" w14:textId="1F701279" w:rsidR="0062186B" w:rsidRDefault="001A79BB" w:rsidP="00E60D71">
      <w:pPr>
        <w:pStyle w:val="BodyA"/>
        <w:tabs>
          <w:tab w:val="left" w:pos="720"/>
        </w:tabs>
        <w:spacing w:line="480" w:lineRule="auto"/>
        <w:rPr>
          <w:rFonts w:hAnsi="Times New Roman" w:cs="Times New Roman"/>
        </w:rPr>
      </w:pPr>
      <w:r>
        <w:rPr>
          <w:rFonts w:hAnsi="Times New Roman" w:cs="Times New Roman"/>
        </w:rPr>
        <w:tab/>
      </w:r>
      <w:r w:rsidR="00EC4D68">
        <w:rPr>
          <w:rFonts w:hAnsi="Times New Roman" w:cs="Times New Roman"/>
        </w:rPr>
        <w:t xml:space="preserve">The qualitative stories for each youth were read first for ideas about each of the </w:t>
      </w:r>
      <w:r w:rsidR="00EC4D68">
        <w:rPr>
          <w:rFonts w:hAnsi="Times New Roman" w:cs="Times New Roman"/>
        </w:rPr>
        <w:lastRenderedPageBreak/>
        <w:t>five characteristics of emerging adulthood—instability, self-focus, possibilities, in</w:t>
      </w:r>
      <w:r w:rsidR="00C721B1">
        <w:rPr>
          <w:rFonts w:hAnsi="Times New Roman" w:cs="Times New Roman"/>
        </w:rPr>
        <w:t>-</w:t>
      </w:r>
      <w:r w:rsidR="00EC4D68">
        <w:rPr>
          <w:rFonts w:hAnsi="Times New Roman" w:cs="Times New Roman"/>
        </w:rPr>
        <w:t xml:space="preserve">between, </w:t>
      </w:r>
      <w:r w:rsidR="00D21EDC">
        <w:rPr>
          <w:rFonts w:hAnsi="Times New Roman" w:cs="Times New Roman"/>
        </w:rPr>
        <w:t xml:space="preserve">and identity, following the examples of Braun and Clark (2006). These broad categories were used as codes. </w:t>
      </w:r>
      <w:r w:rsidR="00EE29FD">
        <w:rPr>
          <w:rFonts w:hAnsi="Times New Roman" w:cs="Times New Roman"/>
        </w:rPr>
        <w:t>Next, the data were</w:t>
      </w:r>
      <w:r w:rsidR="00EC4D68">
        <w:rPr>
          <w:rFonts w:hAnsi="Times New Roman" w:cs="Times New Roman"/>
        </w:rPr>
        <w:t xml:space="preserve"> read by theme—across youth--for similarities and differences between them. Finally, </w:t>
      </w:r>
      <w:r w:rsidR="00EE29FD">
        <w:rPr>
          <w:rFonts w:hAnsi="Times New Roman" w:cs="Times New Roman"/>
        </w:rPr>
        <w:t xml:space="preserve">we read the data </w:t>
      </w:r>
      <w:r w:rsidR="00D21EDC">
        <w:rPr>
          <w:rFonts w:hAnsi="Times New Roman" w:cs="Times New Roman"/>
        </w:rPr>
        <w:t xml:space="preserve">again within the biography for each youth, </w:t>
      </w:r>
      <w:r w:rsidR="00C721B1">
        <w:rPr>
          <w:rFonts w:hAnsi="Times New Roman" w:cs="Times New Roman"/>
        </w:rPr>
        <w:t>adding to our interpretation of</w:t>
      </w:r>
      <w:r w:rsidR="00D21EDC">
        <w:rPr>
          <w:rFonts w:hAnsi="Times New Roman" w:cs="Times New Roman"/>
        </w:rPr>
        <w:t xml:space="preserve"> their experience with the language of emerging adulthood. </w:t>
      </w:r>
      <w:r w:rsidR="009F6B4E">
        <w:rPr>
          <w:rFonts w:hAnsi="Times New Roman" w:cs="Times New Roman"/>
        </w:rPr>
        <w:tab/>
      </w:r>
      <w:r w:rsidR="0062186B">
        <w:rPr>
          <w:rFonts w:hAnsi="Times New Roman" w:cs="Times New Roman"/>
        </w:rPr>
        <w:tab/>
      </w:r>
    </w:p>
    <w:p w14:paraId="769ADE91" w14:textId="7ED5A996" w:rsidR="006B5E7E"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t>&lt;2&gt;</w:t>
      </w:r>
      <w:r w:rsidR="009F6B4E">
        <w:rPr>
          <w:rFonts w:hAnsi="Times New Roman" w:cs="Times New Roman"/>
        </w:rPr>
        <w:t>An Overview</w:t>
      </w:r>
      <w:r w:rsidR="006B5E7E" w:rsidRPr="00E1638A">
        <w:rPr>
          <w:rFonts w:hAnsi="Times New Roman" w:cs="Times New Roman"/>
        </w:rPr>
        <w:t xml:space="preserve"> of Street-Involved Youth in Victoria</w:t>
      </w:r>
      <w:r w:rsidR="00EE334B">
        <w:rPr>
          <w:rFonts w:hAnsi="Times New Roman" w:cs="Times New Roman"/>
        </w:rPr>
        <w:t>, Canada</w:t>
      </w:r>
    </w:p>
    <w:p w14:paraId="0467ADA5" w14:textId="798E68D0" w:rsidR="003B71E9" w:rsidRDefault="001D7856" w:rsidP="006A0966">
      <w:pPr>
        <w:pStyle w:val="BodyA"/>
        <w:tabs>
          <w:tab w:val="left" w:pos="720"/>
        </w:tabs>
        <w:spacing w:line="480" w:lineRule="auto"/>
        <w:rPr>
          <w:rFonts w:hAnsi="Times New Roman" w:cs="Times New Roman"/>
        </w:rPr>
      </w:pPr>
      <w:r>
        <w:rPr>
          <w:rFonts w:hAnsi="Times New Roman" w:cs="Times New Roman"/>
        </w:rPr>
        <w:t xml:space="preserve">The </w:t>
      </w:r>
      <w:r w:rsidR="00EE334B">
        <w:rPr>
          <w:rFonts w:hAnsi="Times New Roman" w:cs="Times New Roman"/>
        </w:rPr>
        <w:t xml:space="preserve">street-involved </w:t>
      </w:r>
      <w:r>
        <w:rPr>
          <w:rFonts w:hAnsi="Times New Roman" w:cs="Times New Roman"/>
        </w:rPr>
        <w:t>youth</w:t>
      </w:r>
      <w:r w:rsidR="00EE334B">
        <w:rPr>
          <w:rFonts w:hAnsi="Times New Roman" w:cs="Times New Roman"/>
        </w:rPr>
        <w:t xml:space="preserve"> in our study </w:t>
      </w:r>
      <w:r>
        <w:rPr>
          <w:rFonts w:hAnsi="Times New Roman" w:cs="Times New Roman"/>
        </w:rPr>
        <w:t xml:space="preserve">were distinguished by </w:t>
      </w:r>
      <w:r w:rsidR="006E7C7C">
        <w:rPr>
          <w:rFonts w:hAnsi="Times New Roman" w:cs="Times New Roman"/>
        </w:rPr>
        <w:t>histories of vulnerability</w:t>
      </w:r>
      <w:r w:rsidR="00EE334B">
        <w:rPr>
          <w:rFonts w:hAnsi="Times New Roman" w:cs="Times New Roman"/>
        </w:rPr>
        <w:t>, having</w:t>
      </w:r>
      <w:r w:rsidR="006E7C7C">
        <w:rPr>
          <w:rFonts w:hAnsi="Times New Roman" w:cs="Times New Roman"/>
        </w:rPr>
        <w:t xml:space="preserve"> experienced </w:t>
      </w:r>
      <w:r w:rsidR="00EE334B">
        <w:rPr>
          <w:rFonts w:hAnsi="Times New Roman" w:cs="Times New Roman"/>
        </w:rPr>
        <w:t xml:space="preserve">in early life </w:t>
      </w:r>
      <w:r w:rsidR="006E7C7C">
        <w:rPr>
          <w:rFonts w:hAnsi="Times New Roman" w:cs="Times New Roman"/>
        </w:rPr>
        <w:t xml:space="preserve">hardship, changes in guardians and living situation, and trauma. </w:t>
      </w:r>
    </w:p>
    <w:p w14:paraId="670D2AB9" w14:textId="6BA49207" w:rsidR="00580B45" w:rsidRDefault="00580B45" w:rsidP="006A0966">
      <w:pPr>
        <w:pStyle w:val="BodyA"/>
        <w:tabs>
          <w:tab w:val="left" w:pos="720"/>
        </w:tabs>
        <w:spacing w:line="480" w:lineRule="auto"/>
        <w:rPr>
          <w:rFonts w:hAnsi="Times New Roman" w:cs="Times New Roman"/>
        </w:rPr>
      </w:pPr>
      <w:r>
        <w:rPr>
          <w:rFonts w:hAnsi="Times New Roman" w:cs="Times New Roman"/>
        </w:rPr>
        <w:t>&lt;3&gt; R</w:t>
      </w:r>
      <w:r w:rsidR="006A0966" w:rsidRPr="00580B45">
        <w:rPr>
          <w:rFonts w:hAnsi="Times New Roman" w:cs="Times New Roman"/>
        </w:rPr>
        <w:t>isk, Trauma, and Guardianship</w:t>
      </w:r>
    </w:p>
    <w:p w14:paraId="5C319DAD" w14:textId="2AF935BB" w:rsidR="00CB2673" w:rsidRDefault="006A0966" w:rsidP="006A0966">
      <w:pPr>
        <w:pStyle w:val="BodyA"/>
        <w:tabs>
          <w:tab w:val="left" w:pos="720"/>
        </w:tabs>
        <w:spacing w:line="480" w:lineRule="auto"/>
        <w:rPr>
          <w:rFonts w:hAnsi="Times New Roman" w:cs="Times New Roman"/>
        </w:rPr>
      </w:pPr>
      <w:r w:rsidRPr="00580B45">
        <w:rPr>
          <w:rFonts w:hAnsi="Times New Roman" w:cs="Times New Roman"/>
        </w:rPr>
        <w:t xml:space="preserve"> </w:t>
      </w:r>
      <w:r w:rsidR="00580B45">
        <w:rPr>
          <w:rFonts w:hAnsi="Times New Roman" w:cs="Times New Roman"/>
        </w:rPr>
        <w:tab/>
      </w:r>
      <w:r w:rsidR="006D62B2">
        <w:rPr>
          <w:rFonts w:hAnsi="Times New Roman" w:cs="Times New Roman"/>
        </w:rPr>
        <w:t>Because foster care is over-represented in the lives of street-involved</w:t>
      </w:r>
      <w:r w:rsidR="006401CC">
        <w:rPr>
          <w:rFonts w:hAnsi="Times New Roman" w:cs="Times New Roman"/>
        </w:rPr>
        <w:t xml:space="preserve"> </w:t>
      </w:r>
      <w:r w:rsidR="006D62B2">
        <w:rPr>
          <w:rFonts w:hAnsi="Times New Roman" w:cs="Times New Roman"/>
        </w:rPr>
        <w:t>and homeless</w:t>
      </w:r>
      <w:r w:rsidR="006401CC">
        <w:rPr>
          <w:rFonts w:hAnsi="Times New Roman" w:cs="Times New Roman"/>
        </w:rPr>
        <w:t xml:space="preserve"> </w:t>
      </w:r>
      <w:r w:rsidR="006D62B2">
        <w:rPr>
          <w:rFonts w:hAnsi="Times New Roman" w:cs="Times New Roman"/>
        </w:rPr>
        <w:t xml:space="preserve">young people, there is some suspicion that foster care contributes something to the risks. </w:t>
      </w:r>
      <w:r w:rsidR="000D4949">
        <w:rPr>
          <w:rFonts w:hAnsi="Times New Roman" w:cs="Times New Roman"/>
        </w:rPr>
        <w:t xml:space="preserve">While we think foster care could do something about homeless </w:t>
      </w:r>
      <w:commentRangeStart w:id="3"/>
      <w:r w:rsidR="000D4949">
        <w:rPr>
          <w:rFonts w:hAnsi="Times New Roman" w:cs="Times New Roman"/>
        </w:rPr>
        <w:t>youth</w:t>
      </w:r>
      <w:commentRangeEnd w:id="3"/>
      <w:r w:rsidR="00EE334B">
        <w:rPr>
          <w:rStyle w:val="CommentReference"/>
          <w:rFonts w:eastAsia="Times New Roman" w:hAnsi="Times New Roman" w:cs="Times New Roman"/>
          <w:color w:val="auto"/>
          <w:bdr w:val="none" w:sz="0" w:space="0" w:color="auto"/>
        </w:rPr>
        <w:commentReference w:id="3"/>
      </w:r>
      <w:r w:rsidR="000D4949">
        <w:rPr>
          <w:rFonts w:hAnsi="Times New Roman" w:cs="Times New Roman"/>
        </w:rPr>
        <w:t xml:space="preserve">, which we discuss in the policy chapter, we think it is possible that </w:t>
      </w:r>
      <w:r w:rsidR="00FE4AE9">
        <w:rPr>
          <w:rFonts w:hAnsi="Times New Roman" w:cs="Times New Roman"/>
        </w:rPr>
        <w:t xml:space="preserve">researchers might be mistaken about foster care. </w:t>
      </w:r>
      <w:r w:rsidR="00D209BA">
        <w:rPr>
          <w:rFonts w:hAnsi="Times New Roman" w:cs="Times New Roman"/>
        </w:rPr>
        <w:t>For example, i</w:t>
      </w:r>
      <w:r w:rsidR="00FE4AE9">
        <w:rPr>
          <w:rFonts w:hAnsi="Times New Roman" w:cs="Times New Roman"/>
        </w:rPr>
        <w:t xml:space="preserve">t is possible that foster care </w:t>
      </w:r>
      <w:r w:rsidR="00EF65D9">
        <w:rPr>
          <w:rFonts w:hAnsi="Times New Roman" w:cs="Times New Roman"/>
        </w:rPr>
        <w:t xml:space="preserve">is responding </w:t>
      </w:r>
      <w:r w:rsidR="00FE4AE9">
        <w:rPr>
          <w:rFonts w:hAnsi="Times New Roman" w:cs="Times New Roman"/>
        </w:rPr>
        <w:t xml:space="preserve">to the same </w:t>
      </w:r>
      <w:r w:rsidR="00DD4A58">
        <w:rPr>
          <w:rFonts w:hAnsi="Times New Roman" w:cs="Times New Roman"/>
        </w:rPr>
        <w:t xml:space="preserve">types of </w:t>
      </w:r>
      <w:r w:rsidR="00EF65D9">
        <w:rPr>
          <w:rFonts w:hAnsi="Times New Roman" w:cs="Times New Roman"/>
        </w:rPr>
        <w:t xml:space="preserve">biological </w:t>
      </w:r>
      <w:r w:rsidR="006108D0">
        <w:rPr>
          <w:rFonts w:hAnsi="Times New Roman" w:cs="Times New Roman"/>
        </w:rPr>
        <w:t>f</w:t>
      </w:r>
      <w:r w:rsidR="00D209BA">
        <w:rPr>
          <w:rFonts w:hAnsi="Times New Roman" w:cs="Times New Roman"/>
        </w:rPr>
        <w:t>amilies from wh</w:t>
      </w:r>
      <w:r w:rsidR="004516DC">
        <w:rPr>
          <w:rFonts w:hAnsi="Times New Roman" w:cs="Times New Roman"/>
        </w:rPr>
        <w:t>ence street-involved youth come</w:t>
      </w:r>
      <w:r w:rsidR="006108D0">
        <w:rPr>
          <w:rFonts w:hAnsi="Times New Roman" w:cs="Times New Roman"/>
        </w:rPr>
        <w:t xml:space="preserve"> and that the difference between youth in foster care and youth not in foster care is accidental rather than </w:t>
      </w:r>
      <w:r w:rsidR="000F55A0">
        <w:rPr>
          <w:rFonts w:hAnsi="Times New Roman" w:cs="Times New Roman"/>
        </w:rPr>
        <w:t>substantive. That is, youth whose legal guardians are the state</w:t>
      </w:r>
      <w:r w:rsidR="003D21C9">
        <w:rPr>
          <w:rFonts w:hAnsi="Times New Roman" w:cs="Times New Roman"/>
        </w:rPr>
        <w:t xml:space="preserve"> and on the street ar</w:t>
      </w:r>
      <w:r w:rsidR="000F55A0">
        <w:rPr>
          <w:rFonts w:hAnsi="Times New Roman" w:cs="Times New Roman"/>
        </w:rPr>
        <w:t xml:space="preserve">e not much different than youth coming from biological families </w:t>
      </w:r>
      <w:r w:rsidR="003D21C9">
        <w:rPr>
          <w:rFonts w:hAnsi="Times New Roman" w:cs="Times New Roman"/>
        </w:rPr>
        <w:t>and on the street.</w:t>
      </w:r>
      <w:r w:rsidR="00EC37C6">
        <w:rPr>
          <w:rFonts w:hAnsi="Times New Roman" w:cs="Times New Roman"/>
        </w:rPr>
        <w:t xml:space="preserve"> </w:t>
      </w:r>
    </w:p>
    <w:p w14:paraId="0364E0D8" w14:textId="31DEF1A6" w:rsidR="00EE13BA" w:rsidRPr="00E1638A" w:rsidRDefault="006108D0" w:rsidP="006A0966">
      <w:pPr>
        <w:pStyle w:val="BodyA"/>
        <w:tabs>
          <w:tab w:val="left" w:pos="720"/>
        </w:tabs>
        <w:spacing w:line="480" w:lineRule="auto"/>
        <w:rPr>
          <w:rFonts w:hAnsi="Times New Roman" w:cs="Times New Roman"/>
        </w:rPr>
      </w:pPr>
      <w:r>
        <w:rPr>
          <w:rFonts w:hAnsi="Times New Roman" w:cs="Times New Roman"/>
        </w:rPr>
        <w:tab/>
      </w:r>
      <w:r w:rsidR="006E7C7C">
        <w:rPr>
          <w:rFonts w:hAnsi="Times New Roman" w:cs="Times New Roman"/>
        </w:rPr>
        <w:t>Table 2.3</w:t>
      </w:r>
      <w:r w:rsidR="006A0966" w:rsidRPr="00E1638A">
        <w:rPr>
          <w:rFonts w:hAnsi="Times New Roman" w:cs="Times New Roman"/>
        </w:rPr>
        <w:t xml:space="preserve"> shows odds ratios about se</w:t>
      </w:r>
      <w:r w:rsidR="004516DC">
        <w:rPr>
          <w:rFonts w:hAnsi="Times New Roman" w:cs="Times New Roman"/>
        </w:rPr>
        <w:t>veral trauma and risk variables, with c</w:t>
      </w:r>
      <w:r w:rsidR="006A0966" w:rsidRPr="00E1638A">
        <w:rPr>
          <w:rFonts w:hAnsi="Times New Roman" w:cs="Times New Roman"/>
        </w:rPr>
        <w:t>omparisons between those with fost</w:t>
      </w:r>
      <w:r w:rsidR="00CB2673">
        <w:rPr>
          <w:rFonts w:hAnsi="Times New Roman" w:cs="Times New Roman"/>
        </w:rPr>
        <w:t xml:space="preserve">er experience and those without. </w:t>
      </w:r>
      <w:r w:rsidR="0060133B" w:rsidRPr="00E1638A">
        <w:rPr>
          <w:rFonts w:hAnsi="Times New Roman" w:cs="Times New Roman"/>
        </w:rPr>
        <w:t xml:space="preserve">The odds ratios </w:t>
      </w:r>
      <w:r w:rsidR="0060133B" w:rsidRPr="00E1638A">
        <w:rPr>
          <w:rFonts w:hAnsi="Times New Roman" w:cs="Times New Roman"/>
        </w:rPr>
        <w:lastRenderedPageBreak/>
        <w:t>suggest that t</w:t>
      </w:r>
      <w:r w:rsidR="006A0966" w:rsidRPr="00E1638A">
        <w:rPr>
          <w:rFonts w:hAnsi="Times New Roman" w:cs="Times New Roman"/>
        </w:rPr>
        <w:t xml:space="preserve">here are not many differences in this sample </w:t>
      </w:r>
      <w:r w:rsidR="00FB36CA">
        <w:rPr>
          <w:rFonts w:hAnsi="Times New Roman" w:cs="Times New Roman"/>
        </w:rPr>
        <w:t xml:space="preserve">of street-involved youth </w:t>
      </w:r>
      <w:r w:rsidR="006A0966" w:rsidRPr="00E1638A">
        <w:rPr>
          <w:rFonts w:hAnsi="Times New Roman" w:cs="Times New Roman"/>
        </w:rPr>
        <w:t xml:space="preserve">between those with and </w:t>
      </w:r>
      <w:r w:rsidR="0060133B" w:rsidRPr="00E1638A">
        <w:rPr>
          <w:rFonts w:hAnsi="Times New Roman" w:cs="Times New Roman"/>
        </w:rPr>
        <w:t>without foster care experience.</w:t>
      </w:r>
      <w:r w:rsidR="004516DC">
        <w:rPr>
          <w:rFonts w:hAnsi="Times New Roman" w:cs="Times New Roman"/>
        </w:rPr>
        <w:t xml:space="preserve"> This data includes all 189 who were present in the first year.</w:t>
      </w:r>
      <w:r w:rsidR="00FC55F6">
        <w:rPr>
          <w:rFonts w:hAnsi="Times New Roman" w:cs="Times New Roman"/>
        </w:rPr>
        <w:t xml:space="preserve"> </w:t>
      </w:r>
    </w:p>
    <w:p w14:paraId="50125E16" w14:textId="12DFEB56" w:rsidR="00EE13BA" w:rsidRPr="00E1638A" w:rsidRDefault="006E7C7C" w:rsidP="00EE13BA">
      <w:pPr>
        <w:pStyle w:val="BodyA"/>
        <w:tabs>
          <w:tab w:val="left" w:pos="720"/>
        </w:tabs>
        <w:spacing w:line="480" w:lineRule="auto"/>
        <w:jc w:val="center"/>
        <w:rPr>
          <w:rFonts w:hAnsi="Times New Roman" w:cs="Times New Roman"/>
        </w:rPr>
      </w:pPr>
      <w:r>
        <w:rPr>
          <w:rFonts w:hAnsi="Times New Roman" w:cs="Times New Roman"/>
        </w:rPr>
        <w:t>[Insert Table 2.3</w:t>
      </w:r>
      <w:r w:rsidR="00EE13BA" w:rsidRPr="00E1638A">
        <w:rPr>
          <w:rFonts w:hAnsi="Times New Roman" w:cs="Times New Roman"/>
        </w:rPr>
        <w:t xml:space="preserve"> here]</w:t>
      </w:r>
    </w:p>
    <w:p w14:paraId="1BDA3A72" w14:textId="77777777" w:rsidR="004516DC" w:rsidRDefault="0060133B" w:rsidP="00E60D71">
      <w:pPr>
        <w:pStyle w:val="BodyA"/>
        <w:tabs>
          <w:tab w:val="left" w:pos="720"/>
        </w:tabs>
        <w:spacing w:line="480" w:lineRule="auto"/>
        <w:rPr>
          <w:rFonts w:hAnsi="Times New Roman" w:cs="Times New Roman"/>
        </w:rPr>
      </w:pPr>
      <w:r w:rsidRPr="00E1638A">
        <w:rPr>
          <w:rFonts w:hAnsi="Times New Roman" w:cs="Times New Roman"/>
        </w:rPr>
        <w:tab/>
      </w:r>
      <w:r w:rsidR="006A0966" w:rsidRPr="00E1638A">
        <w:rPr>
          <w:rFonts w:hAnsi="Times New Roman" w:cs="Times New Roman"/>
        </w:rPr>
        <w:t>Overall</w:t>
      </w:r>
      <w:r w:rsidR="00407A34">
        <w:rPr>
          <w:rFonts w:hAnsi="Times New Roman" w:cs="Times New Roman"/>
        </w:rPr>
        <w:t>,</w:t>
      </w:r>
      <w:r w:rsidR="00235FD6">
        <w:rPr>
          <w:rFonts w:hAnsi="Times New Roman" w:cs="Times New Roman"/>
        </w:rPr>
        <w:t xml:space="preserve"> our participants had e</w:t>
      </w:r>
      <w:r w:rsidR="006A0966" w:rsidRPr="00E1638A">
        <w:rPr>
          <w:rFonts w:hAnsi="Times New Roman" w:cs="Times New Roman"/>
        </w:rPr>
        <w:t xml:space="preserve">xtensive experience with depression, trauma, suicide attempts, and </w:t>
      </w:r>
      <w:r w:rsidR="00235FD6">
        <w:rPr>
          <w:rFonts w:hAnsi="Times New Roman" w:cs="Times New Roman"/>
        </w:rPr>
        <w:t xml:space="preserve">many had </w:t>
      </w:r>
      <w:r w:rsidR="006A0966" w:rsidRPr="00E1638A">
        <w:rPr>
          <w:rFonts w:hAnsi="Times New Roman" w:cs="Times New Roman"/>
        </w:rPr>
        <w:t xml:space="preserve">never experienced a positive </w:t>
      </w:r>
      <w:r w:rsidR="00407A34">
        <w:rPr>
          <w:rFonts w:hAnsi="Times New Roman" w:cs="Times New Roman"/>
        </w:rPr>
        <w:t xml:space="preserve">female or </w:t>
      </w:r>
      <w:r w:rsidR="00235FD6">
        <w:rPr>
          <w:rFonts w:hAnsi="Times New Roman" w:cs="Times New Roman"/>
        </w:rPr>
        <w:t>male guardian influence. We did</w:t>
      </w:r>
      <w:r w:rsidR="006A0966" w:rsidRPr="00E1638A">
        <w:rPr>
          <w:rFonts w:hAnsi="Times New Roman" w:cs="Times New Roman"/>
        </w:rPr>
        <w:t xml:space="preserve"> find some difference between foster and non-foster youth in their ability to cope with depression and tr</w:t>
      </w:r>
      <w:r w:rsidR="004516DC">
        <w:rPr>
          <w:rFonts w:hAnsi="Times New Roman" w:cs="Times New Roman"/>
        </w:rPr>
        <w:t>auma. T</w:t>
      </w:r>
      <w:r w:rsidR="006A0966" w:rsidRPr="00E1638A">
        <w:rPr>
          <w:rFonts w:hAnsi="Times New Roman" w:cs="Times New Roman"/>
        </w:rPr>
        <w:t>hose</w:t>
      </w:r>
      <w:r w:rsidR="004516DC">
        <w:rPr>
          <w:rFonts w:hAnsi="Times New Roman" w:cs="Times New Roman"/>
        </w:rPr>
        <w:t xml:space="preserve"> </w:t>
      </w:r>
      <w:r w:rsidR="00E95C66" w:rsidRPr="00E1638A">
        <w:rPr>
          <w:rFonts w:hAnsi="Times New Roman" w:cs="Times New Roman"/>
        </w:rPr>
        <w:t>youth who ha</w:t>
      </w:r>
      <w:r w:rsidR="00407A34">
        <w:rPr>
          <w:rFonts w:hAnsi="Times New Roman" w:cs="Times New Roman"/>
        </w:rPr>
        <w:t>d</w:t>
      </w:r>
      <w:r w:rsidR="00E95C66" w:rsidRPr="00E1638A">
        <w:rPr>
          <w:rFonts w:hAnsi="Times New Roman" w:cs="Times New Roman"/>
        </w:rPr>
        <w:t xml:space="preserve"> suffered trauma </w:t>
      </w:r>
      <w:r w:rsidR="00407A34">
        <w:rPr>
          <w:rFonts w:hAnsi="Times New Roman" w:cs="Times New Roman"/>
        </w:rPr>
        <w:t xml:space="preserve">in childhood were </w:t>
      </w:r>
      <w:r w:rsidR="006A0966" w:rsidRPr="00E1638A">
        <w:rPr>
          <w:rFonts w:hAnsi="Times New Roman" w:cs="Times New Roman"/>
        </w:rPr>
        <w:t>far more likely to have been depressed an</w:t>
      </w:r>
      <w:r w:rsidR="004516DC">
        <w:rPr>
          <w:rFonts w:hAnsi="Times New Roman" w:cs="Times New Roman"/>
        </w:rPr>
        <w:t xml:space="preserve">d to have attempted suicide, and </w:t>
      </w:r>
      <w:r w:rsidR="006A0966" w:rsidRPr="00E1638A">
        <w:rPr>
          <w:rFonts w:hAnsi="Times New Roman" w:cs="Times New Roman"/>
        </w:rPr>
        <w:t xml:space="preserve">those not in care were twice as likely to have attempted suicide than in care youth who were depressed. </w:t>
      </w:r>
      <w:r w:rsidR="004516DC">
        <w:rPr>
          <w:rFonts w:hAnsi="Times New Roman" w:cs="Times New Roman"/>
        </w:rPr>
        <w:t xml:space="preserve">We are not sure about this, and it deserves more study, but it may be possible that at least those youth in care have access to emergency help. </w:t>
      </w:r>
    </w:p>
    <w:p w14:paraId="5CE89135" w14:textId="358F18E8" w:rsidR="006A0966" w:rsidRPr="00E1638A" w:rsidRDefault="004516DC" w:rsidP="00E60D71">
      <w:pPr>
        <w:pStyle w:val="BodyA"/>
        <w:tabs>
          <w:tab w:val="left" w:pos="720"/>
        </w:tabs>
        <w:spacing w:line="480" w:lineRule="auto"/>
        <w:rPr>
          <w:rFonts w:hAnsi="Times New Roman" w:cs="Times New Roman"/>
        </w:rPr>
      </w:pPr>
      <w:r>
        <w:rPr>
          <w:rFonts w:hAnsi="Times New Roman" w:cs="Times New Roman"/>
        </w:rPr>
        <w:tab/>
      </w:r>
      <w:r w:rsidR="006A0966" w:rsidRPr="00E1638A">
        <w:rPr>
          <w:rFonts w:hAnsi="Times New Roman" w:cs="Times New Roman"/>
        </w:rPr>
        <w:t xml:space="preserve">There </w:t>
      </w:r>
      <w:r w:rsidR="00235FD6">
        <w:rPr>
          <w:rFonts w:hAnsi="Times New Roman" w:cs="Times New Roman"/>
        </w:rPr>
        <w:t>were</w:t>
      </w:r>
      <w:r w:rsidR="006A0966" w:rsidRPr="00E1638A">
        <w:rPr>
          <w:rFonts w:hAnsi="Times New Roman" w:cs="Times New Roman"/>
        </w:rPr>
        <w:t xml:space="preserve"> also some interesting differences between foster and non-foster youth when comparing </w:t>
      </w:r>
      <w:r w:rsidR="00E95C66" w:rsidRPr="00E1638A">
        <w:rPr>
          <w:rFonts w:hAnsi="Times New Roman" w:cs="Times New Roman"/>
        </w:rPr>
        <w:t xml:space="preserve">variables of </w:t>
      </w:r>
      <w:r w:rsidR="006A0966" w:rsidRPr="00E1638A">
        <w:rPr>
          <w:rFonts w:hAnsi="Times New Roman" w:cs="Times New Roman"/>
        </w:rPr>
        <w:t>current outlook (while street-involved) to past e</w:t>
      </w:r>
      <w:r w:rsidR="0060133B" w:rsidRPr="00E1638A">
        <w:rPr>
          <w:rFonts w:hAnsi="Times New Roman" w:cs="Times New Roman"/>
        </w:rPr>
        <w:t>xperience with trauma. T</w:t>
      </w:r>
      <w:r w:rsidR="006A0966" w:rsidRPr="00E1638A">
        <w:rPr>
          <w:rFonts w:hAnsi="Times New Roman" w:cs="Times New Roman"/>
        </w:rPr>
        <w:t xml:space="preserve">hose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less happy now, but those with care experience </w:t>
      </w:r>
      <w:r w:rsidR="0060133B" w:rsidRPr="00E1638A">
        <w:rPr>
          <w:rFonts w:hAnsi="Times New Roman" w:cs="Times New Roman"/>
        </w:rPr>
        <w:t xml:space="preserve">who </w:t>
      </w:r>
      <w:r w:rsidR="00235FD6">
        <w:rPr>
          <w:rFonts w:hAnsi="Times New Roman" w:cs="Times New Roman"/>
        </w:rPr>
        <w:t xml:space="preserve">had </w:t>
      </w:r>
      <w:r w:rsidR="0060133B" w:rsidRPr="00E1638A">
        <w:rPr>
          <w:rFonts w:hAnsi="Times New Roman" w:cs="Times New Roman"/>
        </w:rPr>
        <w:t xml:space="preserve">suffered trauma </w:t>
      </w:r>
      <w:r w:rsidR="00407A34">
        <w:rPr>
          <w:rFonts w:hAnsi="Times New Roman" w:cs="Times New Roman"/>
        </w:rPr>
        <w:t>we</w:t>
      </w:r>
      <w:r w:rsidR="0077128C">
        <w:rPr>
          <w:rFonts w:hAnsi="Times New Roman" w:cs="Times New Roman"/>
        </w:rPr>
        <w:t>re</w:t>
      </w:r>
      <w:r w:rsidR="0060133B" w:rsidRPr="00E1638A">
        <w:rPr>
          <w:rFonts w:hAnsi="Times New Roman" w:cs="Times New Roman"/>
        </w:rPr>
        <w:t xml:space="preserve"> more likely to be happy now than those without care experience and who </w:t>
      </w:r>
      <w:r w:rsidR="00235FD6">
        <w:rPr>
          <w:rFonts w:hAnsi="Times New Roman" w:cs="Times New Roman"/>
        </w:rPr>
        <w:t xml:space="preserve">had </w:t>
      </w:r>
      <w:r w:rsidR="0060133B" w:rsidRPr="00E1638A">
        <w:rPr>
          <w:rFonts w:hAnsi="Times New Roman" w:cs="Times New Roman"/>
        </w:rPr>
        <w:t>suffered trauma.</w:t>
      </w:r>
      <w:r w:rsidR="006A0966" w:rsidRPr="00E1638A">
        <w:rPr>
          <w:rFonts w:hAnsi="Times New Roman" w:cs="Times New Roman"/>
        </w:rPr>
        <w:t xml:space="preserve"> Those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w:t>
      </w:r>
      <w:r w:rsidR="00407A34">
        <w:rPr>
          <w:rFonts w:hAnsi="Times New Roman" w:cs="Times New Roman"/>
        </w:rPr>
        <w:t xml:space="preserve">also </w:t>
      </w:r>
      <w:r w:rsidR="006A0966" w:rsidRPr="00E1638A">
        <w:rPr>
          <w:rFonts w:hAnsi="Times New Roman" w:cs="Times New Roman"/>
        </w:rPr>
        <w:t>less hopeful now, with non-care youth</w:t>
      </w:r>
      <w:r w:rsidR="00235FD6">
        <w:rPr>
          <w:rFonts w:hAnsi="Times New Roman" w:cs="Times New Roman"/>
        </w:rPr>
        <w:t xml:space="preserve"> being worse off. Those who had been</w:t>
      </w:r>
      <w:r w:rsidR="006A0966" w:rsidRPr="00E1638A">
        <w:rPr>
          <w:rFonts w:hAnsi="Times New Roman" w:cs="Times New Roman"/>
        </w:rPr>
        <w:t xml:space="preserve"> in permanent </w:t>
      </w:r>
      <w:r w:rsidR="00E95C66" w:rsidRPr="00E1638A">
        <w:rPr>
          <w:rFonts w:hAnsi="Times New Roman" w:cs="Times New Roman"/>
        </w:rPr>
        <w:t xml:space="preserve">foster </w:t>
      </w:r>
      <w:r w:rsidR="006A0966" w:rsidRPr="00E1638A">
        <w:rPr>
          <w:rFonts w:hAnsi="Times New Roman" w:cs="Times New Roman"/>
        </w:rPr>
        <w:t>care do better than anyone else in coping with suicide, being 3.4 times as likely to be hopeful as compared to those with te</w:t>
      </w:r>
      <w:r w:rsidR="0060133B" w:rsidRPr="00E1638A">
        <w:rPr>
          <w:rFonts w:hAnsi="Times New Roman" w:cs="Times New Roman"/>
        </w:rPr>
        <w:t xml:space="preserve">mporary </w:t>
      </w:r>
      <w:r w:rsidR="00E95C66" w:rsidRPr="00E1638A">
        <w:rPr>
          <w:rFonts w:hAnsi="Times New Roman" w:cs="Times New Roman"/>
        </w:rPr>
        <w:t xml:space="preserve">foster care experience or </w:t>
      </w:r>
      <w:r w:rsidR="0060133B" w:rsidRPr="00E1638A">
        <w:rPr>
          <w:rFonts w:hAnsi="Times New Roman" w:cs="Times New Roman"/>
        </w:rPr>
        <w:t xml:space="preserve">no </w:t>
      </w:r>
      <w:r w:rsidR="006A0966" w:rsidRPr="00E1638A">
        <w:rPr>
          <w:rFonts w:hAnsi="Times New Roman" w:cs="Times New Roman"/>
        </w:rPr>
        <w:t>care experience. The on</w:t>
      </w:r>
      <w:r w:rsidR="00CE428D">
        <w:rPr>
          <w:rFonts w:hAnsi="Times New Roman" w:cs="Times New Roman"/>
        </w:rPr>
        <w:t>e exception to these patterns were</w:t>
      </w:r>
      <w:r w:rsidR="006A0966" w:rsidRPr="00E1638A">
        <w:rPr>
          <w:rFonts w:hAnsi="Times New Roman" w:cs="Times New Roman"/>
        </w:rPr>
        <w:t xml:space="preserve"> youth who were victims of sexual abuse: non-</w:t>
      </w:r>
      <w:r w:rsidR="00FB36CA">
        <w:rPr>
          <w:rFonts w:hAnsi="Times New Roman" w:cs="Times New Roman"/>
        </w:rPr>
        <w:t xml:space="preserve">foster </w:t>
      </w:r>
      <w:r w:rsidR="006A0966" w:rsidRPr="00E1638A">
        <w:rPr>
          <w:rFonts w:hAnsi="Times New Roman" w:cs="Times New Roman"/>
        </w:rPr>
        <w:t xml:space="preserve">care youth </w:t>
      </w:r>
      <w:r w:rsidR="00E95C66" w:rsidRPr="00E1638A">
        <w:rPr>
          <w:rFonts w:hAnsi="Times New Roman" w:cs="Times New Roman"/>
        </w:rPr>
        <w:t>cope</w:t>
      </w:r>
      <w:r w:rsidR="00407A34">
        <w:rPr>
          <w:rFonts w:hAnsi="Times New Roman" w:cs="Times New Roman"/>
        </w:rPr>
        <w:t>d</w:t>
      </w:r>
      <w:r w:rsidR="00E95C66" w:rsidRPr="00E1638A">
        <w:rPr>
          <w:rFonts w:hAnsi="Times New Roman" w:cs="Times New Roman"/>
        </w:rPr>
        <w:t xml:space="preserve"> </w:t>
      </w:r>
      <w:r w:rsidR="006A0966" w:rsidRPr="00E1638A">
        <w:rPr>
          <w:rFonts w:hAnsi="Times New Roman" w:cs="Times New Roman"/>
        </w:rPr>
        <w:t xml:space="preserve">better than those with care experience. </w:t>
      </w:r>
      <w:r w:rsidR="000F55A0">
        <w:rPr>
          <w:rFonts w:hAnsi="Times New Roman" w:cs="Times New Roman"/>
        </w:rPr>
        <w:t>These data need more study in other jurisdictions.</w:t>
      </w:r>
    </w:p>
    <w:p w14:paraId="33D80A7C" w14:textId="05F79DFC" w:rsidR="00BC1C73"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lastRenderedPageBreak/>
        <w:t>&lt;3&gt;Living Situation</w:t>
      </w:r>
    </w:p>
    <w:p w14:paraId="122F6D01" w14:textId="39FA6381" w:rsidR="006B5E7E" w:rsidRPr="00E1638A" w:rsidRDefault="006B5E7E" w:rsidP="00E60D71">
      <w:pPr>
        <w:pStyle w:val="BodyA"/>
        <w:tabs>
          <w:tab w:val="left" w:pos="720"/>
        </w:tabs>
        <w:spacing w:line="480" w:lineRule="auto"/>
        <w:rPr>
          <w:rFonts w:hAnsi="Times New Roman" w:cs="Times New Roman"/>
        </w:rPr>
      </w:pPr>
      <w:r w:rsidRPr="00E1638A">
        <w:rPr>
          <w:rFonts w:hAnsi="Times New Roman" w:cs="Times New Roman"/>
        </w:rPr>
        <w:t xml:space="preserve">We collected life history data chronicling with whom </w:t>
      </w:r>
      <w:r w:rsidR="003D360C">
        <w:rPr>
          <w:rFonts w:hAnsi="Times New Roman" w:cs="Times New Roman"/>
        </w:rPr>
        <w:t>our participants</w:t>
      </w:r>
      <w:r w:rsidRPr="00E1638A">
        <w:rPr>
          <w:rFonts w:hAnsi="Times New Roman" w:cs="Times New Roman"/>
        </w:rPr>
        <w:t xml:space="preserve"> lived each year of their life from birth to the time of the first inter</w:t>
      </w:r>
      <w:r w:rsidR="00BC1C73" w:rsidRPr="00E1638A">
        <w:rPr>
          <w:rFonts w:hAnsi="Times New Roman" w:cs="Times New Roman"/>
        </w:rPr>
        <w:t>vi</w:t>
      </w:r>
      <w:r w:rsidR="006E7C7C">
        <w:rPr>
          <w:rFonts w:hAnsi="Times New Roman" w:cs="Times New Roman"/>
        </w:rPr>
        <w:t>ew. The sparklines in Figure 2.1</w:t>
      </w:r>
      <w:r w:rsidR="00127850" w:rsidRPr="00E1638A">
        <w:rPr>
          <w:rFonts w:hAnsi="Times New Roman" w:cs="Times New Roman"/>
        </w:rPr>
        <w:t xml:space="preserve"> </w:t>
      </w:r>
      <w:r w:rsidRPr="00E1638A">
        <w:rPr>
          <w:rFonts w:hAnsi="Times New Roman" w:cs="Times New Roman"/>
        </w:rPr>
        <w:t>are from a sample of youth who had been placed in foster care as per</w:t>
      </w:r>
      <w:r w:rsidR="00CE428D">
        <w:rPr>
          <w:rFonts w:hAnsi="Times New Roman" w:cs="Times New Roman"/>
        </w:rPr>
        <w:t>manent wards of the state. The data</w:t>
      </w:r>
      <w:r w:rsidRPr="00E1638A">
        <w:rPr>
          <w:rFonts w:hAnsi="Times New Roman" w:cs="Times New Roman"/>
        </w:rPr>
        <w:t xml:space="preserve"> illustrate a variety of life patterns and a wide variety of locations and people with whom they lived. The average number of transitions </w:t>
      </w:r>
      <w:r w:rsidR="0077128C">
        <w:rPr>
          <w:rFonts w:hAnsi="Times New Roman" w:cs="Times New Roman"/>
        </w:rPr>
        <w:t>until that first interview was nine</w:t>
      </w:r>
      <w:r w:rsidRPr="00E1638A">
        <w:rPr>
          <w:rFonts w:hAnsi="Times New Roman" w:cs="Times New Roman"/>
        </w:rPr>
        <w:t xml:space="preserve">, with a standard deviation of 4.5. </w:t>
      </w:r>
    </w:p>
    <w:p w14:paraId="7B0A06F4" w14:textId="77777777" w:rsidR="00BC1C73" w:rsidRPr="00E1638A" w:rsidRDefault="00BC1C73" w:rsidP="00E60D71">
      <w:pPr>
        <w:pStyle w:val="BodyA"/>
        <w:tabs>
          <w:tab w:val="left" w:pos="720"/>
        </w:tabs>
        <w:spacing w:line="480" w:lineRule="auto"/>
        <w:rPr>
          <w:rFonts w:hAnsi="Times New Roman" w:cs="Times New Roman"/>
        </w:rPr>
      </w:pPr>
    </w:p>
    <w:p w14:paraId="4AB9B7F3" w14:textId="13C84D0F" w:rsidR="00BC1C73" w:rsidRPr="00E1638A" w:rsidRDefault="00BC1C73" w:rsidP="00BC1C73">
      <w:pPr>
        <w:pStyle w:val="BodyA"/>
        <w:tabs>
          <w:tab w:val="left" w:pos="720"/>
        </w:tabs>
        <w:spacing w:line="480" w:lineRule="auto"/>
        <w:jc w:val="center"/>
        <w:rPr>
          <w:rFonts w:hAnsi="Times New Roman" w:cs="Times New Roman"/>
        </w:rPr>
      </w:pPr>
      <w:r w:rsidRPr="00E1638A">
        <w:rPr>
          <w:rFonts w:hAnsi="Times New Roman" w:cs="Times New Roman"/>
        </w:rPr>
        <w:t>[Insert Figure 2.1 here]</w:t>
      </w:r>
    </w:p>
    <w:p w14:paraId="6D386DEE" w14:textId="429F049A" w:rsidR="00580B45" w:rsidRDefault="006A0966" w:rsidP="00E60D71">
      <w:pPr>
        <w:pStyle w:val="BodyA"/>
        <w:tabs>
          <w:tab w:val="left" w:pos="720"/>
        </w:tabs>
        <w:spacing w:line="480" w:lineRule="auto"/>
        <w:rPr>
          <w:rFonts w:hAnsi="Times New Roman" w:cs="Times New Roman"/>
        </w:rPr>
      </w:pPr>
      <w:r w:rsidRPr="00E1638A">
        <w:rPr>
          <w:rFonts w:hAnsi="Times New Roman" w:cs="Times New Roman"/>
        </w:rPr>
        <w:t xml:space="preserve">There were some differences between </w:t>
      </w:r>
      <w:r w:rsidR="00CE428D">
        <w:rPr>
          <w:rFonts w:hAnsi="Times New Roman" w:cs="Times New Roman"/>
        </w:rPr>
        <w:t>Indigenous</w:t>
      </w:r>
      <w:r w:rsidRPr="00E1638A">
        <w:rPr>
          <w:rFonts w:hAnsi="Times New Roman" w:cs="Times New Roman"/>
        </w:rPr>
        <w:t xml:space="preserve"> and non-</w:t>
      </w:r>
      <w:r w:rsidR="00CE428D">
        <w:rPr>
          <w:rFonts w:hAnsi="Times New Roman" w:cs="Times New Roman"/>
        </w:rPr>
        <w:t>Indigenous</w:t>
      </w:r>
      <w:r w:rsidRPr="00E1638A">
        <w:rPr>
          <w:rFonts w:hAnsi="Times New Roman" w:cs="Times New Roman"/>
        </w:rPr>
        <w:t xml:space="preserve"> youth in this respect. </w:t>
      </w:r>
      <w:r w:rsidR="00B227C2" w:rsidRPr="00E1638A">
        <w:rPr>
          <w:rFonts w:hAnsi="Times New Roman" w:cs="Times New Roman"/>
        </w:rPr>
        <w:t xml:space="preserve">For </w:t>
      </w:r>
      <w:r w:rsidR="00CE428D">
        <w:rPr>
          <w:rFonts w:hAnsi="Times New Roman" w:cs="Times New Roman"/>
        </w:rPr>
        <w:t>Indigenou</w:t>
      </w:r>
      <w:r w:rsidR="00B227C2" w:rsidRPr="00E1638A">
        <w:rPr>
          <w:rFonts w:hAnsi="Times New Roman" w:cs="Times New Roman"/>
        </w:rPr>
        <w:t xml:space="preserve">s </w:t>
      </w:r>
      <w:r w:rsidR="00A628B5">
        <w:rPr>
          <w:rFonts w:hAnsi="Times New Roman" w:cs="Times New Roman"/>
        </w:rPr>
        <w:t xml:space="preserve">youth </w:t>
      </w:r>
      <w:r w:rsidR="00B227C2" w:rsidRPr="00E1638A">
        <w:rPr>
          <w:rFonts w:hAnsi="Times New Roman" w:cs="Times New Roman"/>
        </w:rPr>
        <w:t>with experience in foster care, the mean age of their first placement was about seven, while for non-</w:t>
      </w:r>
      <w:r w:rsidR="00CE428D">
        <w:rPr>
          <w:rFonts w:hAnsi="Times New Roman" w:cs="Times New Roman"/>
        </w:rPr>
        <w:t>Indigenous</w:t>
      </w:r>
      <w:r w:rsidR="00B227C2" w:rsidRPr="00E1638A">
        <w:rPr>
          <w:rFonts w:hAnsi="Times New Roman" w:cs="Times New Roman"/>
        </w:rPr>
        <w:t xml:space="preserve"> it was about 10. For all participants the mean age of independence was 14.6</w:t>
      </w:r>
      <w:r w:rsidR="00937FB0">
        <w:rPr>
          <w:rFonts w:hAnsi="Times New Roman" w:cs="Times New Roman"/>
        </w:rPr>
        <w:t xml:space="preserve"> </w:t>
      </w:r>
      <w:r w:rsidR="00E73010">
        <w:rPr>
          <w:rFonts w:hAnsi="Times New Roman" w:cs="Times New Roman"/>
        </w:rPr>
        <w:t>(</w:t>
      </w:r>
      <w:r w:rsidR="00B227C2" w:rsidRPr="00E1638A">
        <w:rPr>
          <w:rFonts w:hAnsi="Times New Roman" w:cs="Times New Roman"/>
        </w:rPr>
        <w:t>defined here as the first time they lived without an adult authority</w:t>
      </w:r>
      <w:r w:rsidR="00E73010">
        <w:rPr>
          <w:rFonts w:hAnsi="Times New Roman" w:cs="Times New Roman"/>
        </w:rPr>
        <w:t>)</w:t>
      </w:r>
      <w:r w:rsidR="00B227C2" w:rsidRPr="00E1638A">
        <w:rPr>
          <w:rFonts w:hAnsi="Times New Roman" w:cs="Times New Roman"/>
        </w:rPr>
        <w:t xml:space="preserve">. For </w:t>
      </w:r>
      <w:r w:rsidR="00144F8B" w:rsidRPr="00E1638A">
        <w:rPr>
          <w:rFonts w:hAnsi="Times New Roman" w:cs="Times New Roman"/>
        </w:rPr>
        <w:t xml:space="preserve">half of the </w:t>
      </w:r>
      <w:r w:rsidR="00CE428D">
        <w:rPr>
          <w:rFonts w:hAnsi="Times New Roman" w:cs="Times New Roman"/>
        </w:rPr>
        <w:t>Indigenous</w:t>
      </w:r>
      <w:r w:rsidR="00144F8B" w:rsidRPr="00E1638A">
        <w:rPr>
          <w:rFonts w:hAnsi="Times New Roman" w:cs="Times New Roman"/>
        </w:rPr>
        <w:t xml:space="preserve"> group and 41 percent of the non-</w:t>
      </w:r>
      <w:r w:rsidR="00CE428D">
        <w:rPr>
          <w:rFonts w:hAnsi="Times New Roman" w:cs="Times New Roman"/>
        </w:rPr>
        <w:t>Indigenous</w:t>
      </w:r>
      <w:r w:rsidR="00593E0D">
        <w:rPr>
          <w:rFonts w:hAnsi="Times New Roman" w:cs="Times New Roman"/>
        </w:rPr>
        <w:t xml:space="preserve"> group their first time</w:t>
      </w:r>
      <w:r w:rsidR="00144F8B" w:rsidRPr="00E1638A">
        <w:rPr>
          <w:rFonts w:hAnsi="Times New Roman" w:cs="Times New Roman"/>
        </w:rPr>
        <w:t xml:space="preserve"> was on the street. </w:t>
      </w:r>
    </w:p>
    <w:p w14:paraId="5DE77DC8" w14:textId="2C118F21" w:rsidR="00B227C2" w:rsidRPr="00E1638A" w:rsidRDefault="00580B45" w:rsidP="00E60D71">
      <w:pPr>
        <w:pStyle w:val="BodyA"/>
        <w:tabs>
          <w:tab w:val="left" w:pos="720"/>
        </w:tabs>
        <w:spacing w:line="480" w:lineRule="auto"/>
        <w:rPr>
          <w:rFonts w:hAnsi="Times New Roman" w:cs="Times New Roman"/>
        </w:rPr>
      </w:pPr>
      <w:r>
        <w:rPr>
          <w:rFonts w:hAnsi="Times New Roman" w:cs="Times New Roman"/>
        </w:rPr>
        <w:tab/>
      </w:r>
      <w:r w:rsidR="00144F8B" w:rsidRPr="00E1638A">
        <w:rPr>
          <w:rFonts w:hAnsi="Times New Roman" w:cs="Times New Roman"/>
        </w:rPr>
        <w:t xml:space="preserve">The most common alternatives to the street were living with friends, either in a shared space or with </w:t>
      </w:r>
      <w:r w:rsidR="00E73010">
        <w:rPr>
          <w:rFonts w:hAnsi="Times New Roman" w:cs="Times New Roman"/>
        </w:rPr>
        <w:t>a</w:t>
      </w:r>
      <w:r w:rsidR="00144F8B" w:rsidRPr="00E1638A">
        <w:rPr>
          <w:rFonts w:hAnsi="Times New Roman" w:cs="Times New Roman"/>
        </w:rPr>
        <w:t xml:space="preserve"> friend</w:t>
      </w:r>
      <w:r w:rsidR="00E73010">
        <w:rPr>
          <w:rFonts w:hAnsi="Times New Roman" w:cs="Times New Roman"/>
        </w:rPr>
        <w:t>’s</w:t>
      </w:r>
      <w:r w:rsidR="00144F8B" w:rsidRPr="00E1638A">
        <w:rPr>
          <w:rFonts w:hAnsi="Times New Roman" w:cs="Times New Roman"/>
        </w:rPr>
        <w:t xml:space="preserve"> family. Just prior to being on the street there was often a period of acute change, probably reflecting some difficulty between youth and caregivers. For those who came from foster care, a common trajectory </w:t>
      </w:r>
      <w:r w:rsidR="00E73010">
        <w:rPr>
          <w:rFonts w:hAnsi="Times New Roman" w:cs="Times New Roman"/>
        </w:rPr>
        <w:t>was</w:t>
      </w:r>
      <w:r w:rsidR="00144F8B" w:rsidRPr="00E1638A">
        <w:rPr>
          <w:rFonts w:hAnsi="Times New Roman" w:cs="Times New Roman"/>
        </w:rPr>
        <w:t xml:space="preserve"> foster care</w:t>
      </w:r>
      <w:r w:rsidR="004C3BF5">
        <w:rPr>
          <w:rFonts w:hAnsi="Times New Roman" w:cs="Times New Roman"/>
        </w:rPr>
        <w:t>, where one or a very small number of youth are cared for by foster parents,</w:t>
      </w:r>
      <w:r w:rsidR="00144F8B" w:rsidRPr="00E1638A">
        <w:rPr>
          <w:rFonts w:hAnsi="Times New Roman" w:cs="Times New Roman"/>
        </w:rPr>
        <w:t xml:space="preserve"> to </w:t>
      </w:r>
      <w:r w:rsidR="00566FCB">
        <w:rPr>
          <w:rFonts w:hAnsi="Times New Roman" w:cs="Times New Roman"/>
        </w:rPr>
        <w:t xml:space="preserve">a </w:t>
      </w:r>
      <w:r w:rsidR="00144F8B" w:rsidRPr="00E1638A">
        <w:rPr>
          <w:rFonts w:hAnsi="Times New Roman" w:cs="Times New Roman"/>
        </w:rPr>
        <w:t>group home</w:t>
      </w:r>
      <w:r w:rsidR="00566FCB">
        <w:rPr>
          <w:rFonts w:hAnsi="Times New Roman" w:cs="Times New Roman"/>
        </w:rPr>
        <w:t xml:space="preserve"> where they live,</w:t>
      </w:r>
      <w:r w:rsidR="004C3BF5">
        <w:rPr>
          <w:rFonts w:hAnsi="Times New Roman" w:cs="Times New Roman"/>
        </w:rPr>
        <w:t xml:space="preserve"> typically</w:t>
      </w:r>
      <w:r w:rsidR="00566FCB">
        <w:rPr>
          <w:rFonts w:hAnsi="Times New Roman" w:cs="Times New Roman"/>
        </w:rPr>
        <w:t>,</w:t>
      </w:r>
      <w:r w:rsidR="004C3BF5">
        <w:rPr>
          <w:rFonts w:hAnsi="Times New Roman" w:cs="Times New Roman"/>
        </w:rPr>
        <w:t xml:space="preserve"> with a larger number of youth cared for by trained staff, </w:t>
      </w:r>
      <w:r w:rsidR="00144F8B" w:rsidRPr="00E1638A">
        <w:rPr>
          <w:rFonts w:hAnsi="Times New Roman" w:cs="Times New Roman"/>
        </w:rPr>
        <w:t xml:space="preserve">to </w:t>
      </w:r>
      <w:r w:rsidR="00566FCB">
        <w:rPr>
          <w:rFonts w:hAnsi="Times New Roman" w:cs="Times New Roman"/>
        </w:rPr>
        <w:t xml:space="preserve">a </w:t>
      </w:r>
      <w:r w:rsidR="00144F8B" w:rsidRPr="00E1638A">
        <w:rPr>
          <w:rFonts w:hAnsi="Times New Roman" w:cs="Times New Roman"/>
        </w:rPr>
        <w:t>detention centre and then to the street. For those who c</w:t>
      </w:r>
      <w:r w:rsidR="00E73010">
        <w:rPr>
          <w:rFonts w:hAnsi="Times New Roman" w:cs="Times New Roman"/>
        </w:rPr>
        <w:t>a</w:t>
      </w:r>
      <w:r w:rsidR="00144F8B" w:rsidRPr="00E1638A">
        <w:rPr>
          <w:rFonts w:hAnsi="Times New Roman" w:cs="Times New Roman"/>
        </w:rPr>
        <w:t xml:space="preserve">me from family a common trajectory </w:t>
      </w:r>
      <w:r w:rsidR="00E73010">
        <w:rPr>
          <w:rFonts w:hAnsi="Times New Roman" w:cs="Times New Roman"/>
        </w:rPr>
        <w:t>wa</w:t>
      </w:r>
      <w:r w:rsidR="00144F8B" w:rsidRPr="00E1638A">
        <w:rPr>
          <w:rFonts w:hAnsi="Times New Roman" w:cs="Times New Roman"/>
        </w:rPr>
        <w:t xml:space="preserve">s being shuttled from one extended family member to another, with some </w:t>
      </w:r>
      <w:r w:rsidR="00144F8B" w:rsidRPr="00E1638A">
        <w:rPr>
          <w:rFonts w:hAnsi="Times New Roman" w:cs="Times New Roman"/>
        </w:rPr>
        <w:lastRenderedPageBreak/>
        <w:t xml:space="preserve">going to </w:t>
      </w:r>
      <w:r w:rsidR="00E73010">
        <w:rPr>
          <w:rFonts w:hAnsi="Times New Roman" w:cs="Times New Roman"/>
        </w:rPr>
        <w:t xml:space="preserve">friends of </w:t>
      </w:r>
      <w:r w:rsidR="00144F8B" w:rsidRPr="00E1638A">
        <w:rPr>
          <w:rFonts w:hAnsi="Times New Roman" w:cs="Times New Roman"/>
        </w:rPr>
        <w:t xml:space="preserve">family </w:t>
      </w:r>
      <w:r w:rsidR="00E73010">
        <w:rPr>
          <w:rFonts w:hAnsi="Times New Roman" w:cs="Times New Roman"/>
        </w:rPr>
        <w:t>members</w:t>
      </w:r>
      <w:r w:rsidR="00144F8B" w:rsidRPr="00E1638A">
        <w:rPr>
          <w:rFonts w:hAnsi="Times New Roman" w:cs="Times New Roman"/>
        </w:rPr>
        <w:t>, who seem</w:t>
      </w:r>
      <w:r w:rsidR="00E73010">
        <w:rPr>
          <w:rFonts w:hAnsi="Times New Roman" w:cs="Times New Roman"/>
        </w:rPr>
        <w:t>ed</w:t>
      </w:r>
      <w:r w:rsidR="00144F8B" w:rsidRPr="00E1638A">
        <w:rPr>
          <w:rFonts w:hAnsi="Times New Roman" w:cs="Times New Roman"/>
        </w:rPr>
        <w:t xml:space="preserve"> to b</w:t>
      </w:r>
      <w:r w:rsidR="00012B40">
        <w:rPr>
          <w:rFonts w:hAnsi="Times New Roman" w:cs="Times New Roman"/>
        </w:rPr>
        <w:t>e the placement of last resort</w:t>
      </w:r>
      <w:r w:rsidR="00566FCB">
        <w:rPr>
          <w:rFonts w:hAnsi="Times New Roman" w:cs="Times New Roman"/>
        </w:rPr>
        <w:t xml:space="preserve">, </w:t>
      </w:r>
      <w:r w:rsidR="00012B40">
        <w:rPr>
          <w:rFonts w:hAnsi="Times New Roman" w:cs="Times New Roman"/>
        </w:rPr>
        <w:t>before the</w:t>
      </w:r>
      <w:r w:rsidR="00566FCB">
        <w:rPr>
          <w:rFonts w:hAnsi="Times New Roman" w:cs="Times New Roman"/>
        </w:rPr>
        <w:t>ir entry to the</w:t>
      </w:r>
      <w:r w:rsidR="00012B40">
        <w:rPr>
          <w:rFonts w:hAnsi="Times New Roman" w:cs="Times New Roman"/>
        </w:rPr>
        <w:t xml:space="preserve"> street.</w:t>
      </w:r>
    </w:p>
    <w:p w14:paraId="23C075C6" w14:textId="0C0A1FE6" w:rsidR="00E95C66" w:rsidRPr="00E1638A" w:rsidRDefault="00E95C66" w:rsidP="00E60D71">
      <w:pPr>
        <w:pStyle w:val="BodyA"/>
        <w:tabs>
          <w:tab w:val="left" w:pos="720"/>
        </w:tabs>
        <w:spacing w:line="480" w:lineRule="auto"/>
        <w:rPr>
          <w:rFonts w:hAnsi="Times New Roman" w:cs="Times New Roman"/>
        </w:rPr>
      </w:pPr>
      <w:r w:rsidRPr="00E1638A">
        <w:rPr>
          <w:rFonts w:hAnsi="Times New Roman" w:cs="Times New Roman"/>
        </w:rPr>
        <w:tab/>
        <w:t xml:space="preserve">Fifty-seven percent of the sample had at least one parent who disappeared permanently </w:t>
      </w:r>
      <w:r w:rsidR="00E73010">
        <w:rPr>
          <w:rFonts w:hAnsi="Times New Roman" w:cs="Times New Roman"/>
        </w:rPr>
        <w:t xml:space="preserve">from the youth’s lives or </w:t>
      </w:r>
      <w:r w:rsidR="00012B40">
        <w:rPr>
          <w:rFonts w:hAnsi="Times New Roman" w:cs="Times New Roman"/>
        </w:rPr>
        <w:t>were never present in their childhood.</w:t>
      </w:r>
      <w:r w:rsidRPr="00E1638A">
        <w:rPr>
          <w:rFonts w:hAnsi="Times New Roman" w:cs="Times New Roman"/>
        </w:rPr>
        <w:t xml:space="preserve"> Many of the other 43 percent experienced at least one major disruption in the parenting relationship. </w:t>
      </w:r>
      <w:r w:rsidR="00012B40" w:rsidRPr="00E1638A">
        <w:rPr>
          <w:rFonts w:hAnsi="Times New Roman" w:cs="Times New Roman"/>
        </w:rPr>
        <w:t>Once youth lived independently of their parents, on</w:t>
      </w:r>
      <w:r w:rsidR="00012B40">
        <w:rPr>
          <w:rFonts w:hAnsi="Times New Roman" w:cs="Times New Roman"/>
        </w:rPr>
        <w:t>ly 16 percent of the Indigenous</w:t>
      </w:r>
      <w:r w:rsidR="00012B40" w:rsidRPr="00E1638A">
        <w:rPr>
          <w:rFonts w:hAnsi="Times New Roman" w:cs="Times New Roman"/>
        </w:rPr>
        <w:t xml:space="preserve"> and 2</w:t>
      </w:r>
      <w:r w:rsidR="00012B40">
        <w:rPr>
          <w:rFonts w:hAnsi="Times New Roman" w:cs="Times New Roman"/>
        </w:rPr>
        <w:t xml:space="preserve">1 percent of the non-Indigenous </w:t>
      </w:r>
      <w:r w:rsidR="00012B40" w:rsidRPr="00E1638A">
        <w:rPr>
          <w:rFonts w:hAnsi="Times New Roman" w:cs="Times New Roman"/>
        </w:rPr>
        <w:t>ever lived again with a biological parent, even if this independence came at a young age.</w:t>
      </w:r>
    </w:p>
    <w:p w14:paraId="65071F1D" w14:textId="0CC653C9" w:rsidR="00E24F07" w:rsidRPr="00E1638A" w:rsidRDefault="00144F8B" w:rsidP="00E95C66">
      <w:pPr>
        <w:pStyle w:val="BodyA"/>
        <w:tabs>
          <w:tab w:val="left" w:pos="720"/>
        </w:tabs>
        <w:spacing w:line="480" w:lineRule="auto"/>
        <w:rPr>
          <w:rFonts w:hAnsi="Times New Roman" w:cs="Times New Roman"/>
        </w:rPr>
      </w:pPr>
      <w:r w:rsidRPr="00E1638A">
        <w:rPr>
          <w:rFonts w:hAnsi="Times New Roman" w:cs="Times New Roman"/>
        </w:rPr>
        <w:tab/>
        <w:t>In the early life history of</w:t>
      </w:r>
      <w:r w:rsidR="00E95C66" w:rsidRPr="00E1638A">
        <w:rPr>
          <w:rFonts w:hAnsi="Times New Roman" w:cs="Times New Roman"/>
        </w:rPr>
        <w:t xml:space="preserve"> these youth there </w:t>
      </w:r>
      <w:r w:rsidR="00E73010">
        <w:rPr>
          <w:rFonts w:hAnsi="Times New Roman" w:cs="Times New Roman"/>
        </w:rPr>
        <w:t>was</w:t>
      </w:r>
      <w:r w:rsidR="00E95C66" w:rsidRPr="00E1638A">
        <w:rPr>
          <w:rFonts w:hAnsi="Times New Roman" w:cs="Times New Roman"/>
        </w:rPr>
        <w:t xml:space="preserve"> often</w:t>
      </w:r>
      <w:r w:rsidR="006A0966" w:rsidRPr="00E1638A">
        <w:rPr>
          <w:rFonts w:hAnsi="Times New Roman" w:cs="Times New Roman"/>
        </w:rPr>
        <w:t xml:space="preserve"> </w:t>
      </w:r>
      <w:r w:rsidRPr="00E1638A">
        <w:rPr>
          <w:rFonts w:hAnsi="Times New Roman" w:cs="Times New Roman"/>
        </w:rPr>
        <w:t>a period of stability and a period of acute instability. For some</w:t>
      </w:r>
      <w:r w:rsidR="00E95C66" w:rsidRPr="00E1638A">
        <w:rPr>
          <w:rFonts w:hAnsi="Times New Roman" w:cs="Times New Roman"/>
        </w:rPr>
        <w:t>, as suggested</w:t>
      </w:r>
      <w:r w:rsidR="00E73010">
        <w:rPr>
          <w:rFonts w:hAnsi="Times New Roman" w:cs="Times New Roman"/>
        </w:rPr>
        <w:t xml:space="preserve"> above,</w:t>
      </w:r>
      <w:r w:rsidRPr="00E1638A">
        <w:rPr>
          <w:rFonts w:hAnsi="Times New Roman" w:cs="Times New Roman"/>
        </w:rPr>
        <w:t xml:space="preserve"> the pe</w:t>
      </w:r>
      <w:r w:rsidR="00CE428D">
        <w:rPr>
          <w:rFonts w:hAnsi="Times New Roman" w:cs="Times New Roman"/>
        </w:rPr>
        <w:t>riod of acute instability occurred</w:t>
      </w:r>
      <w:r w:rsidRPr="00E1638A">
        <w:rPr>
          <w:rFonts w:hAnsi="Times New Roman" w:cs="Times New Roman"/>
        </w:rPr>
        <w:t xml:space="preserve"> just before street-involvement. For another group it occu</w:t>
      </w:r>
      <w:r w:rsidR="00E73010">
        <w:rPr>
          <w:rFonts w:hAnsi="Times New Roman" w:cs="Times New Roman"/>
        </w:rPr>
        <w:t>r</w:t>
      </w:r>
      <w:r w:rsidRPr="00E1638A">
        <w:rPr>
          <w:rFonts w:hAnsi="Times New Roman" w:cs="Times New Roman"/>
        </w:rPr>
        <w:t>r</w:t>
      </w:r>
      <w:r w:rsidR="00E73010">
        <w:rPr>
          <w:rFonts w:hAnsi="Times New Roman" w:cs="Times New Roman"/>
        </w:rPr>
        <w:t>ed</w:t>
      </w:r>
      <w:r w:rsidRPr="00E1638A">
        <w:rPr>
          <w:rFonts w:hAnsi="Times New Roman" w:cs="Times New Roman"/>
        </w:rPr>
        <w:t xml:space="preserve"> just before placement </w:t>
      </w:r>
      <w:r w:rsidR="00BA0397" w:rsidRPr="00E1638A">
        <w:rPr>
          <w:rFonts w:hAnsi="Times New Roman" w:cs="Times New Roman"/>
        </w:rPr>
        <w:t>in foster care, and for the remainder</w:t>
      </w:r>
      <w:r w:rsidRPr="00E1638A">
        <w:rPr>
          <w:rFonts w:hAnsi="Times New Roman" w:cs="Times New Roman"/>
        </w:rPr>
        <w:t xml:space="preserve"> there </w:t>
      </w:r>
      <w:r w:rsidR="00E73010">
        <w:rPr>
          <w:rFonts w:hAnsi="Times New Roman" w:cs="Times New Roman"/>
        </w:rPr>
        <w:t>was no</w:t>
      </w:r>
      <w:r w:rsidRPr="00E1638A">
        <w:rPr>
          <w:rFonts w:hAnsi="Times New Roman" w:cs="Times New Roman"/>
        </w:rPr>
        <w:t xml:space="preserve"> typical pattern. </w:t>
      </w:r>
      <w:r w:rsidR="00E95C66" w:rsidRPr="00E1638A">
        <w:rPr>
          <w:rFonts w:hAnsi="Times New Roman" w:cs="Times New Roman"/>
        </w:rPr>
        <w:t>Once this instability beg</w:t>
      </w:r>
      <w:r w:rsidR="00E73010">
        <w:rPr>
          <w:rFonts w:hAnsi="Times New Roman" w:cs="Times New Roman"/>
        </w:rPr>
        <w:t>an</w:t>
      </w:r>
      <w:r w:rsidR="00E95C66" w:rsidRPr="00E1638A">
        <w:rPr>
          <w:rFonts w:hAnsi="Times New Roman" w:cs="Times New Roman"/>
        </w:rPr>
        <w:t>, f</w:t>
      </w:r>
      <w:r w:rsidR="00E24F07" w:rsidRPr="00E1638A">
        <w:rPr>
          <w:rFonts w:hAnsi="Times New Roman" w:cs="Times New Roman"/>
        </w:rPr>
        <w:t xml:space="preserve">ew youth and their families were able to re-establish any </w:t>
      </w:r>
      <w:r w:rsidR="00E95C66" w:rsidRPr="00E1638A">
        <w:rPr>
          <w:rFonts w:hAnsi="Times New Roman" w:cs="Times New Roman"/>
        </w:rPr>
        <w:t>continuity of care</w:t>
      </w:r>
      <w:r w:rsidR="00E24F07" w:rsidRPr="00E1638A">
        <w:rPr>
          <w:rFonts w:hAnsi="Times New Roman" w:cs="Times New Roman"/>
        </w:rPr>
        <w:t xml:space="preserve">. </w:t>
      </w:r>
      <w:r w:rsidR="00E95C66" w:rsidRPr="00E1638A">
        <w:rPr>
          <w:rFonts w:hAnsi="Times New Roman" w:cs="Times New Roman"/>
        </w:rPr>
        <w:t xml:space="preserve">There </w:t>
      </w:r>
      <w:r w:rsidR="00012B40">
        <w:rPr>
          <w:rFonts w:hAnsi="Times New Roman" w:cs="Times New Roman"/>
        </w:rPr>
        <w:t xml:space="preserve">also </w:t>
      </w:r>
      <w:r w:rsidR="00E95C66" w:rsidRPr="00E1638A">
        <w:rPr>
          <w:rFonts w:hAnsi="Times New Roman" w:cs="Times New Roman"/>
        </w:rPr>
        <w:t>seem</w:t>
      </w:r>
      <w:r w:rsidR="00E73010">
        <w:rPr>
          <w:rFonts w:hAnsi="Times New Roman" w:cs="Times New Roman"/>
        </w:rPr>
        <w:t>ed</w:t>
      </w:r>
      <w:r w:rsidR="00E95C66" w:rsidRPr="00E1638A">
        <w:rPr>
          <w:rFonts w:hAnsi="Times New Roman" w:cs="Times New Roman"/>
        </w:rPr>
        <w:t xml:space="preserve"> to be some risk of intr</w:t>
      </w:r>
      <w:r w:rsidR="00BC1C73" w:rsidRPr="00E1638A">
        <w:rPr>
          <w:rFonts w:hAnsi="Times New Roman" w:cs="Times New Roman"/>
        </w:rPr>
        <w:t xml:space="preserve">oducing a temporary placement. </w:t>
      </w:r>
      <w:r w:rsidR="00BA0397" w:rsidRPr="00E1638A">
        <w:rPr>
          <w:rFonts w:hAnsi="Times New Roman" w:cs="Times New Roman"/>
        </w:rPr>
        <w:t>A d</w:t>
      </w:r>
      <w:r w:rsidR="006A0966" w:rsidRPr="00E1638A">
        <w:rPr>
          <w:rFonts w:hAnsi="Times New Roman" w:cs="Times New Roman"/>
        </w:rPr>
        <w:t>etention center</w:t>
      </w:r>
      <w:r w:rsidR="00E24F07" w:rsidRPr="00E1638A">
        <w:rPr>
          <w:rFonts w:hAnsi="Times New Roman" w:cs="Times New Roman"/>
        </w:rPr>
        <w:t>, living temp</w:t>
      </w:r>
      <w:r w:rsidR="00BA0397" w:rsidRPr="00E1638A">
        <w:rPr>
          <w:rFonts w:hAnsi="Times New Roman" w:cs="Times New Roman"/>
        </w:rPr>
        <w:t>orarily with a family</w:t>
      </w:r>
      <w:r w:rsidR="00E73010">
        <w:rPr>
          <w:rFonts w:hAnsi="Times New Roman" w:cs="Times New Roman"/>
        </w:rPr>
        <w:t xml:space="preserve"> acquaintance</w:t>
      </w:r>
      <w:r w:rsidR="00BA0397" w:rsidRPr="00E1638A">
        <w:rPr>
          <w:rFonts w:hAnsi="Times New Roman" w:cs="Times New Roman"/>
        </w:rPr>
        <w:t>, and</w:t>
      </w:r>
      <w:r w:rsidR="00E24F07" w:rsidRPr="00E1638A">
        <w:rPr>
          <w:rFonts w:hAnsi="Times New Roman" w:cs="Times New Roman"/>
        </w:rPr>
        <w:t xml:space="preserve"> some </w:t>
      </w:r>
      <w:r w:rsidR="00BA0397" w:rsidRPr="00E1638A">
        <w:rPr>
          <w:rFonts w:hAnsi="Times New Roman" w:cs="Times New Roman"/>
        </w:rPr>
        <w:t xml:space="preserve">foster placements </w:t>
      </w:r>
      <w:r w:rsidR="00E73010">
        <w:rPr>
          <w:rFonts w:hAnsi="Times New Roman" w:cs="Times New Roman"/>
        </w:rPr>
        <w:t>we</w:t>
      </w:r>
      <w:r w:rsidR="00BA0397" w:rsidRPr="00E1638A">
        <w:rPr>
          <w:rFonts w:hAnsi="Times New Roman" w:cs="Times New Roman"/>
        </w:rPr>
        <w:t xml:space="preserve">re intended to be transitional until a more permanent </w:t>
      </w:r>
      <w:r w:rsidR="00E95C66" w:rsidRPr="00E1638A">
        <w:rPr>
          <w:rFonts w:hAnsi="Times New Roman" w:cs="Times New Roman"/>
        </w:rPr>
        <w:t xml:space="preserve">arrangement </w:t>
      </w:r>
      <w:r w:rsidR="00E73010">
        <w:rPr>
          <w:rFonts w:hAnsi="Times New Roman" w:cs="Times New Roman"/>
        </w:rPr>
        <w:t>wa</w:t>
      </w:r>
      <w:r w:rsidR="00E95C66" w:rsidRPr="00E1638A">
        <w:rPr>
          <w:rFonts w:hAnsi="Times New Roman" w:cs="Times New Roman"/>
        </w:rPr>
        <w:t>s made.</w:t>
      </w:r>
      <w:r w:rsidR="00BA0397" w:rsidRPr="00E1638A">
        <w:rPr>
          <w:rFonts w:hAnsi="Times New Roman" w:cs="Times New Roman"/>
        </w:rPr>
        <w:t xml:space="preserve"> </w:t>
      </w:r>
      <w:r w:rsidR="00E24F07" w:rsidRPr="00E1638A">
        <w:rPr>
          <w:rFonts w:hAnsi="Times New Roman" w:cs="Times New Roman"/>
        </w:rPr>
        <w:t xml:space="preserve">Once young people </w:t>
      </w:r>
      <w:r w:rsidR="00E73010">
        <w:rPr>
          <w:rFonts w:hAnsi="Times New Roman" w:cs="Times New Roman"/>
        </w:rPr>
        <w:t>we</w:t>
      </w:r>
      <w:r w:rsidR="00E24F07" w:rsidRPr="00E1638A">
        <w:rPr>
          <w:rFonts w:hAnsi="Times New Roman" w:cs="Times New Roman"/>
        </w:rPr>
        <w:t>re</w:t>
      </w:r>
      <w:r w:rsidR="00E95C66" w:rsidRPr="00E1638A">
        <w:rPr>
          <w:rFonts w:hAnsi="Times New Roman" w:cs="Times New Roman"/>
        </w:rPr>
        <w:t xml:space="preserve"> in these temporary placements t</w:t>
      </w:r>
      <w:r w:rsidR="00E24F07" w:rsidRPr="00E1638A">
        <w:rPr>
          <w:rFonts w:hAnsi="Times New Roman" w:cs="Times New Roman"/>
        </w:rPr>
        <w:t>here d</w:t>
      </w:r>
      <w:r w:rsidR="00E73010">
        <w:rPr>
          <w:rFonts w:hAnsi="Times New Roman" w:cs="Times New Roman"/>
        </w:rPr>
        <w:t xml:space="preserve">id appear </w:t>
      </w:r>
      <w:r w:rsidR="00E24F07" w:rsidRPr="00E1638A">
        <w:rPr>
          <w:rFonts w:hAnsi="Times New Roman" w:cs="Times New Roman"/>
        </w:rPr>
        <w:t xml:space="preserve">to be more risk of ending up </w:t>
      </w:r>
      <w:r w:rsidR="00E95C66" w:rsidRPr="00E1638A">
        <w:rPr>
          <w:rFonts w:hAnsi="Times New Roman" w:cs="Times New Roman"/>
        </w:rPr>
        <w:t>on the street.</w:t>
      </w:r>
      <w:r w:rsidR="00CE428D">
        <w:rPr>
          <w:rFonts w:hAnsi="Times New Roman" w:cs="Times New Roman"/>
        </w:rPr>
        <w:t xml:space="preserve"> Next we turn to the literature on street-involvement and homelessness. </w:t>
      </w:r>
    </w:p>
    <w:p w14:paraId="607B85D1" w14:textId="07747071" w:rsidR="00DB420C" w:rsidRPr="00E1638A" w:rsidRDefault="00BC1C73" w:rsidP="00E60D71">
      <w:pPr>
        <w:pStyle w:val="BodyA"/>
        <w:tabs>
          <w:tab w:val="left" w:pos="720"/>
        </w:tabs>
        <w:spacing w:line="480" w:lineRule="auto"/>
        <w:rPr>
          <w:rFonts w:hAnsi="Times New Roman" w:cs="Times New Roman"/>
        </w:rPr>
      </w:pPr>
      <w:r w:rsidRPr="00E1638A">
        <w:rPr>
          <w:rFonts w:hAnsi="Times New Roman" w:cs="Times New Roman"/>
        </w:rPr>
        <w:t>&lt;2&gt;</w:t>
      </w:r>
      <w:r w:rsidR="006D653A" w:rsidRPr="00E1638A">
        <w:rPr>
          <w:rFonts w:hAnsi="Times New Roman" w:cs="Times New Roman"/>
        </w:rPr>
        <w:t>The Context of Street-Involvement</w:t>
      </w:r>
      <w:r w:rsidR="00BB0344" w:rsidRPr="00E1638A">
        <w:rPr>
          <w:rFonts w:hAnsi="Times New Roman" w:cs="Times New Roman"/>
        </w:rPr>
        <w:t xml:space="preserve"> and </w:t>
      </w:r>
      <w:commentRangeStart w:id="4"/>
      <w:r w:rsidR="00BB0344" w:rsidRPr="00E1638A">
        <w:rPr>
          <w:rFonts w:hAnsi="Times New Roman" w:cs="Times New Roman"/>
        </w:rPr>
        <w:t>Homelessness</w:t>
      </w:r>
      <w:commentRangeEnd w:id="4"/>
      <w:r w:rsidR="00FB36CA">
        <w:rPr>
          <w:rStyle w:val="CommentReference"/>
          <w:rFonts w:eastAsia="Times New Roman" w:hAnsi="Times New Roman" w:cs="Times New Roman"/>
          <w:color w:val="auto"/>
          <w:bdr w:val="none" w:sz="0" w:space="0" w:color="auto"/>
        </w:rPr>
        <w:commentReference w:id="4"/>
      </w:r>
    </w:p>
    <w:p w14:paraId="720AC614" w14:textId="22C086F1" w:rsidR="00365EDC" w:rsidRPr="00E1638A" w:rsidRDefault="00365EDC" w:rsidP="006343A1">
      <w:pPr>
        <w:spacing w:line="480" w:lineRule="auto"/>
      </w:pPr>
      <w:r w:rsidRPr="00E1638A">
        <w:tab/>
      </w:r>
      <w:r w:rsidR="005C2832">
        <w:t>S</w:t>
      </w:r>
      <w:r w:rsidR="001B3356" w:rsidRPr="00E1638A">
        <w:t xml:space="preserve">treet-involvement is complicated to operationalize, </w:t>
      </w:r>
      <w:r w:rsidR="005C2832">
        <w:t xml:space="preserve">and </w:t>
      </w:r>
      <w:r w:rsidR="001B3356" w:rsidRPr="00E1638A">
        <w:t xml:space="preserve">there are few studies that </w:t>
      </w:r>
      <w:r w:rsidR="005C2832">
        <w:t>agree on a</w:t>
      </w:r>
      <w:r w:rsidR="000527BE">
        <w:t>n operational</w:t>
      </w:r>
      <w:r w:rsidR="005C2832">
        <w:t xml:space="preserve"> definition</w:t>
      </w:r>
      <w:r w:rsidR="001B3356" w:rsidRPr="00E1638A">
        <w:t xml:space="preserve">. </w:t>
      </w:r>
      <w:r w:rsidR="005C2832">
        <w:t>S</w:t>
      </w:r>
      <w:r w:rsidR="001B3356" w:rsidRPr="00E1638A">
        <w:t xml:space="preserve">tudies </w:t>
      </w:r>
      <w:r w:rsidR="005C2832">
        <w:t xml:space="preserve">that are </w:t>
      </w:r>
      <w:r w:rsidR="005C2832" w:rsidRPr="00E1638A">
        <w:t xml:space="preserve">most closely related </w:t>
      </w:r>
      <w:r w:rsidR="005C2832">
        <w:t xml:space="preserve">to ours are studies of </w:t>
      </w:r>
      <w:r w:rsidR="001B3356" w:rsidRPr="00E1638A">
        <w:t xml:space="preserve">the homeless. </w:t>
      </w:r>
      <w:r w:rsidR="000A3C14" w:rsidRPr="00E1638A">
        <w:t xml:space="preserve">According to Gaetz, Donaldson, Richter, and Gulliver (2013) </w:t>
      </w:r>
      <w:r w:rsidR="001B3356" w:rsidRPr="00E1638A">
        <w:lastRenderedPageBreak/>
        <w:t>t</w:t>
      </w:r>
      <w:r w:rsidR="006D653A" w:rsidRPr="00E1638A">
        <w:t>here are an e</w:t>
      </w:r>
      <w:r w:rsidRPr="00E1638A">
        <w:t xml:space="preserve">stimated </w:t>
      </w:r>
      <w:r w:rsidR="000A3C14" w:rsidRPr="00E1638A">
        <w:t xml:space="preserve">6000 homeless youth on any given night </w:t>
      </w:r>
      <w:r w:rsidR="000527BE">
        <w:t xml:space="preserve">in Canada </w:t>
      </w:r>
      <w:r w:rsidR="000A3C14" w:rsidRPr="00E1638A">
        <w:t>and perhaps 35,000 youth who become homeless in any year. W</w:t>
      </w:r>
      <w:r w:rsidR="000F7650" w:rsidRPr="00E1638A">
        <w:t xml:space="preserve">ho is classified as a youth varies, especially at the upper end, usually from 18 to the mid-20s although some </w:t>
      </w:r>
      <w:r w:rsidR="00E95C66" w:rsidRPr="00E1638A">
        <w:t xml:space="preserve">studies include young adults as old as </w:t>
      </w:r>
      <w:r w:rsidR="000F7650" w:rsidRPr="00E1638A">
        <w:t xml:space="preserve">30 </w:t>
      </w:r>
      <w:r w:rsidR="000A3C14" w:rsidRPr="00E1638A">
        <w:t xml:space="preserve">(Kelly &amp; Caputo 2007; Kidd, </w:t>
      </w:r>
      <w:r w:rsidR="00F445E6">
        <w:t>Karabanow, Hughes, &amp; Frederick, 2013</w:t>
      </w:r>
      <w:r w:rsidR="00E60D71" w:rsidRPr="00E1638A">
        <w:t xml:space="preserve">). </w:t>
      </w:r>
      <w:r w:rsidR="000F7650" w:rsidRPr="00E1638A">
        <w:t xml:space="preserve">There is also variation in the criterion </w:t>
      </w:r>
      <w:r w:rsidR="00E95C66" w:rsidRPr="00E1638A">
        <w:t>of homelessness</w:t>
      </w:r>
      <w:r w:rsidR="000527BE">
        <w:t>,</w:t>
      </w:r>
      <w:r w:rsidR="00E95C66" w:rsidRPr="00E1638A">
        <w:t xml:space="preserve"> </w:t>
      </w:r>
      <w:r w:rsidR="000F7650" w:rsidRPr="00E1638A">
        <w:t>from temporary and acute to chronic. In 2011</w:t>
      </w:r>
      <w:r w:rsidR="00E60D71" w:rsidRPr="00E1638A">
        <w:t xml:space="preserve"> a total of 349 unaccompanied youth (under age 25) in Vancouver were counted as homeless (Basi, Clelland, Khind, Morris, &amp; Severson</w:t>
      </w:r>
      <w:r w:rsidR="001B3356" w:rsidRPr="00E1638A">
        <w:t>,</w:t>
      </w:r>
      <w:r w:rsidR="00E60D71" w:rsidRPr="00E1638A">
        <w:t xml:space="preserve"> 2012). In 2004, the number of street youth (aged 16 to 24) in Toronto on any given night was estimated to be in the range of 2000 (O'Grady &amp; Gaetz</w:t>
      </w:r>
      <w:r w:rsidR="001B3356" w:rsidRPr="00E1638A">
        <w:t>,</w:t>
      </w:r>
      <w:r w:rsidR="00E60D71" w:rsidRPr="00E1638A">
        <w:t xml:space="preserve"> 2004). In Halifax, 300 youth (aged 16 to 24) used a youth drop-in centre between April 1 and July 31st in 2000; also in 2000, over 500 youth (aged 16 to 24) in Ottawa sought help in emergency shelters (Kraus, Eberle, &amp; Serge</w:t>
      </w:r>
      <w:r w:rsidR="001B3356" w:rsidRPr="00E1638A">
        <w:t>,</w:t>
      </w:r>
      <w:r w:rsidR="00E60D71" w:rsidRPr="00E1638A">
        <w:t xml:space="preserve"> 2001). In Victoria, local you</w:t>
      </w:r>
      <w:r w:rsidR="0077128C">
        <w:t>th service providers estimated</w:t>
      </w:r>
      <w:r w:rsidR="00E60D71" w:rsidRPr="00E1638A">
        <w:t xml:space="preserve"> that there are approximately 2</w:t>
      </w:r>
      <w:r w:rsidR="00696EB8" w:rsidRPr="00E1638A">
        <w:t>20 street-involved adolescents (</w:t>
      </w:r>
      <w:r w:rsidR="00E60D71" w:rsidRPr="00E1638A">
        <w:t xml:space="preserve">age 13-18), 323 “emerging” adults (aged 19-24), and 73 young adults </w:t>
      </w:r>
      <w:r w:rsidR="00914AD1" w:rsidRPr="00E1638A">
        <w:t xml:space="preserve">(aged 25-30) (Community </w:t>
      </w:r>
      <w:r w:rsidR="005471C1" w:rsidRPr="00E1638A">
        <w:t xml:space="preserve">Social Planning </w:t>
      </w:r>
      <w:r w:rsidR="00914AD1" w:rsidRPr="00E1638A">
        <w:t xml:space="preserve">Council, </w:t>
      </w:r>
      <w:r w:rsidR="00E60D71" w:rsidRPr="00E1638A">
        <w:t>2008).</w:t>
      </w:r>
      <w:r w:rsidR="00F907BA">
        <w:t xml:space="preserve"> The number in our sample seem proportional for a municipality of the size of Victoria.</w:t>
      </w:r>
    </w:p>
    <w:p w14:paraId="35B34252" w14:textId="4F8E41AE" w:rsidR="0057268D" w:rsidRDefault="00365EDC" w:rsidP="00937FB0">
      <w:pPr>
        <w:widowControl/>
        <w:tabs>
          <w:tab w:val="left" w:pos="720"/>
          <w:tab w:val="left" w:pos="993"/>
        </w:tabs>
        <w:spacing w:line="480" w:lineRule="auto"/>
      </w:pPr>
      <w:r w:rsidRPr="00E1638A">
        <w:tab/>
        <w:t xml:space="preserve">Being street-involved and </w:t>
      </w:r>
      <w:r w:rsidR="00750754">
        <w:t xml:space="preserve">a child under the law </w:t>
      </w:r>
      <w:r w:rsidRPr="00E1638A">
        <w:t>is an interesting and curious situation,</w:t>
      </w:r>
      <w:r w:rsidR="000527BE">
        <w:t xml:space="preserve"> not least of all</w:t>
      </w:r>
      <w:r w:rsidRPr="00E1638A">
        <w:t xml:space="preserve"> </w:t>
      </w:r>
      <w:r w:rsidR="00BB0344" w:rsidRPr="00E1638A">
        <w:t xml:space="preserve">legally. </w:t>
      </w:r>
      <w:r w:rsidR="00750754">
        <w:t xml:space="preserve">All youth </w:t>
      </w:r>
      <w:r w:rsidR="00BB0344" w:rsidRPr="00E1638A">
        <w:t xml:space="preserve">have a legal guardian—biological parent, </w:t>
      </w:r>
      <w:r w:rsidR="000B0D61" w:rsidRPr="00E1638A">
        <w:t xml:space="preserve">adoptive parent, </w:t>
      </w:r>
      <w:r w:rsidR="001B3356" w:rsidRPr="00E1638A">
        <w:t>or the</w:t>
      </w:r>
      <w:r w:rsidR="000B0D61" w:rsidRPr="00E1638A">
        <w:t xml:space="preserve"> State</w:t>
      </w:r>
      <w:r w:rsidR="001B3356" w:rsidRPr="00E1638A">
        <w:t xml:space="preserve"> (in foster care)</w:t>
      </w:r>
      <w:r w:rsidR="000B0D61" w:rsidRPr="00E1638A">
        <w:t xml:space="preserve">, and all </w:t>
      </w:r>
      <w:r w:rsidR="0057268D">
        <w:t xml:space="preserve">youth </w:t>
      </w:r>
      <w:r w:rsidR="000B0D61" w:rsidRPr="00E1638A">
        <w:t>have a legal right to a home. Youth leave those homes for reasons of “push” and “pull.” Some youth are pushed out through eviction, to escape abuse, because their families become homeless first, or to escape violence against other family members</w:t>
      </w:r>
      <w:r w:rsidR="001B3356" w:rsidRPr="00E1638A">
        <w:t>, such as intimate pa</w:t>
      </w:r>
      <w:r w:rsidR="000527BE">
        <w:t xml:space="preserve">rtner violence. For these youth, </w:t>
      </w:r>
      <w:r w:rsidR="001B3356" w:rsidRPr="00E1638A">
        <w:t>the</w:t>
      </w:r>
      <w:r w:rsidR="004E2F35" w:rsidRPr="00E1638A">
        <w:t xml:space="preserve"> proximate</w:t>
      </w:r>
      <w:r w:rsidR="001B3356" w:rsidRPr="00E1638A">
        <w:t xml:space="preserve"> </w:t>
      </w:r>
      <w:r w:rsidR="004E2F35" w:rsidRPr="00E1638A">
        <w:t xml:space="preserve">causes and predictors of being street-involved are, not </w:t>
      </w:r>
      <w:r w:rsidR="004E2F35" w:rsidRPr="00E1638A">
        <w:lastRenderedPageBreak/>
        <w:t>surprisingly, serious. Sanabria (2006</w:t>
      </w:r>
      <w:r w:rsidR="001B3356" w:rsidRPr="00E1638A">
        <w:t xml:space="preserve">) </w:t>
      </w:r>
      <w:r w:rsidR="004E2F35" w:rsidRPr="00E1638A">
        <w:t xml:space="preserve">suggests </w:t>
      </w:r>
      <w:r w:rsidR="00937FB0">
        <w:t xml:space="preserve">that </w:t>
      </w:r>
      <w:r w:rsidR="004E2F35" w:rsidRPr="00E1638A">
        <w:t>family conflict, neglect and abuse in the home, residential instability, broken ties in families of origin, and substance use in the family</w:t>
      </w:r>
      <w:r w:rsidR="000527BE">
        <w:t xml:space="preserve"> are major push factors</w:t>
      </w:r>
      <w:r w:rsidR="004E2F35" w:rsidRPr="00E1638A">
        <w:t xml:space="preserve">. </w:t>
      </w:r>
    </w:p>
    <w:p w14:paraId="0D6E83E8" w14:textId="73BD1587" w:rsidR="00BB0344" w:rsidRPr="00E1638A" w:rsidRDefault="0057268D" w:rsidP="00937FB0">
      <w:pPr>
        <w:widowControl/>
        <w:tabs>
          <w:tab w:val="left" w:pos="720"/>
          <w:tab w:val="left" w:pos="993"/>
        </w:tabs>
        <w:spacing w:line="480" w:lineRule="auto"/>
      </w:pPr>
      <w:r>
        <w:tab/>
        <w:t xml:space="preserve">Other </w:t>
      </w:r>
      <w:r w:rsidR="000B0D61" w:rsidRPr="00E1638A">
        <w:t xml:space="preserve">youth are “pulled” out because of boredom, by friends and romantic partners who are already involved in street life, and the allure of the street. Aptekar </w:t>
      </w:r>
      <w:r w:rsidR="00A34F96">
        <w:t xml:space="preserve">and Stoecklin </w:t>
      </w:r>
      <w:r w:rsidR="000B0D61" w:rsidRPr="00E1638A">
        <w:t xml:space="preserve">(2014) </w:t>
      </w:r>
      <w:r w:rsidR="00A34F96">
        <w:t>point</w:t>
      </w:r>
      <w:r w:rsidR="000F7650" w:rsidRPr="00E1638A">
        <w:t xml:space="preserve"> </w:t>
      </w:r>
      <w:r w:rsidR="000B0D61" w:rsidRPr="00E1638A">
        <w:t xml:space="preserve">out how little we understand about </w:t>
      </w:r>
      <w:r>
        <w:t xml:space="preserve">the </w:t>
      </w:r>
      <w:r w:rsidR="000F7650" w:rsidRPr="00E1638A">
        <w:t xml:space="preserve">experience of </w:t>
      </w:r>
      <w:r w:rsidR="000527BE">
        <w:t xml:space="preserve">these youth </w:t>
      </w:r>
      <w:r w:rsidR="000F7650" w:rsidRPr="00E1638A">
        <w:t>leaving home, despite the hundreds of published studies.</w:t>
      </w:r>
      <w:r w:rsidR="000B0D61" w:rsidRPr="00E1638A">
        <w:t xml:space="preserve"> We have answers from youth about why they left, but we do not have answers that quite satisfy causal conditions. For example, </w:t>
      </w:r>
      <w:r w:rsidR="00CE428D">
        <w:t xml:space="preserve">Aptekar and Stoecklin point out that </w:t>
      </w:r>
      <w:r w:rsidR="000B0D61" w:rsidRPr="00E1638A">
        <w:t>most street-involved youth have siblings who do not leave home</w:t>
      </w:r>
      <w:r w:rsidR="000527BE">
        <w:t>,</w:t>
      </w:r>
      <w:r w:rsidR="000B0D61" w:rsidRPr="00E1638A">
        <w:t xml:space="preserve"> despite living under at least some of the same conditions. </w:t>
      </w:r>
      <w:r w:rsidR="004E2F35" w:rsidRPr="00E1638A">
        <w:t>Kidd</w:t>
      </w:r>
      <w:r w:rsidR="00F445E6">
        <w:t xml:space="preserve"> (2012</w:t>
      </w:r>
      <w:r w:rsidR="004E2F35" w:rsidRPr="00E1638A">
        <w:t xml:space="preserve">) </w:t>
      </w:r>
      <w:r w:rsidR="00F445E6">
        <w:t>pointed</w:t>
      </w:r>
      <w:r w:rsidR="004E2F35" w:rsidRPr="00E1638A">
        <w:t xml:space="preserve"> out that there are sizable groups of youth on the street whose family homes did not have parti</w:t>
      </w:r>
      <w:r w:rsidR="00606E34" w:rsidRPr="00E1638A">
        <w:t>cularly serious difficulties</w:t>
      </w:r>
      <w:r w:rsidR="004E2F35" w:rsidRPr="00E1638A">
        <w:t xml:space="preserve">. </w:t>
      </w:r>
    </w:p>
    <w:p w14:paraId="2BE232AB" w14:textId="0F3D73A3" w:rsidR="004E2F35" w:rsidRPr="00E1638A" w:rsidRDefault="004E2F35" w:rsidP="004E2F35">
      <w:pPr>
        <w:pStyle w:val="BodyA"/>
        <w:tabs>
          <w:tab w:val="left" w:pos="720"/>
        </w:tabs>
        <w:spacing w:line="480" w:lineRule="auto"/>
        <w:ind w:firstLine="720"/>
        <w:rPr>
          <w:rFonts w:hAnsi="Times New Roman" w:cs="Times New Roman"/>
        </w:rPr>
      </w:pPr>
      <w:r w:rsidRPr="00E1638A">
        <w:rPr>
          <w:rFonts w:hAnsi="Times New Roman" w:cs="Times New Roman"/>
        </w:rPr>
        <w:t>There is a population of youth who run away from home, and then there is the population of those run-aways who stay away from home, a group that is much smaller (</w:t>
      </w:r>
      <w:r w:rsidR="000F7650" w:rsidRPr="00E1638A">
        <w:rPr>
          <w:rFonts w:hAnsi="Times New Roman" w:cs="Times New Roman"/>
        </w:rPr>
        <w:t>Aptekar</w:t>
      </w:r>
      <w:r w:rsidR="00A34F96">
        <w:rPr>
          <w:rFonts w:hAnsi="Times New Roman" w:cs="Times New Roman"/>
        </w:rPr>
        <w:t xml:space="preserve"> &amp; Stoecklin</w:t>
      </w:r>
      <w:r w:rsidR="000F7650" w:rsidRPr="00E1638A">
        <w:rPr>
          <w:rFonts w:hAnsi="Times New Roman" w:cs="Times New Roman"/>
        </w:rPr>
        <w:t>, 2014</w:t>
      </w:r>
      <w:r w:rsidRPr="00E1638A">
        <w:rPr>
          <w:rFonts w:hAnsi="Times New Roman" w:cs="Times New Roman"/>
        </w:rPr>
        <w:t xml:space="preserve">). </w:t>
      </w:r>
      <w:r w:rsidR="00937FB0">
        <w:rPr>
          <w:rFonts w:hAnsi="Times New Roman" w:cs="Times New Roman"/>
        </w:rPr>
        <w:t xml:space="preserve">About those who run away </w:t>
      </w:r>
      <w:r w:rsidR="001B3356" w:rsidRPr="00E1638A">
        <w:rPr>
          <w:rFonts w:hAnsi="Times New Roman" w:cs="Times New Roman"/>
        </w:rPr>
        <w:t>bu</w:t>
      </w:r>
      <w:r w:rsidR="00937FB0">
        <w:rPr>
          <w:rFonts w:hAnsi="Times New Roman" w:cs="Times New Roman"/>
        </w:rPr>
        <w:t xml:space="preserve">t do not necessarily stay away </w:t>
      </w:r>
      <w:r w:rsidR="001B3356" w:rsidRPr="00E1638A">
        <w:rPr>
          <w:rFonts w:hAnsi="Times New Roman" w:cs="Times New Roman"/>
        </w:rPr>
        <w:t xml:space="preserve">from a </w:t>
      </w:r>
      <w:r w:rsidR="00937FB0">
        <w:rPr>
          <w:rFonts w:hAnsi="Times New Roman" w:cs="Times New Roman"/>
        </w:rPr>
        <w:t>group home or</w:t>
      </w:r>
      <w:r w:rsidR="001B3356" w:rsidRPr="00E1638A">
        <w:rPr>
          <w:rFonts w:hAnsi="Times New Roman" w:cs="Times New Roman"/>
        </w:rPr>
        <w:t xml:space="preserve"> foster care</w:t>
      </w:r>
      <w:r w:rsidR="00937FB0">
        <w:rPr>
          <w:rFonts w:hAnsi="Times New Roman" w:cs="Times New Roman"/>
        </w:rPr>
        <w:t>,</w:t>
      </w:r>
      <w:r w:rsidR="001B3356" w:rsidRPr="00E1638A">
        <w:rPr>
          <w:rFonts w:hAnsi="Times New Roman" w:cs="Times New Roman"/>
        </w:rPr>
        <w:t xml:space="preserve"> </w:t>
      </w:r>
      <w:r w:rsidRPr="00E1638A">
        <w:rPr>
          <w:rFonts w:hAnsi="Times New Roman" w:cs="Times New Roman"/>
        </w:rPr>
        <w:t>Attar-Schwartz (2013) found that about 44% of participants reported attempting to run</w:t>
      </w:r>
      <w:r w:rsidR="001B3356" w:rsidRPr="00E1638A">
        <w:rPr>
          <w:rFonts w:hAnsi="Times New Roman" w:cs="Times New Roman"/>
        </w:rPr>
        <w:t xml:space="preserve"> away at some point in the past. From</w:t>
      </w:r>
      <w:r w:rsidRPr="00E1638A">
        <w:rPr>
          <w:rFonts w:hAnsi="Times New Roman" w:cs="Times New Roman"/>
        </w:rPr>
        <w:t xml:space="preserve"> </w:t>
      </w:r>
      <w:r w:rsidR="001B3356" w:rsidRPr="00E1638A">
        <w:rPr>
          <w:rFonts w:hAnsi="Times New Roman" w:cs="Times New Roman"/>
        </w:rPr>
        <w:t>a population that runs away and stays away, Fowler, Toro, and Miles (2011)</w:t>
      </w:r>
      <w:r w:rsidRPr="00E1638A">
        <w:rPr>
          <w:rFonts w:hAnsi="Times New Roman" w:cs="Times New Roman"/>
        </w:rPr>
        <w:t xml:space="preserve"> found that half had separated from foster care before the age of majority. </w:t>
      </w:r>
    </w:p>
    <w:p w14:paraId="24430F0A" w14:textId="7E0006F6" w:rsidR="006C2CF7" w:rsidRPr="00E1638A" w:rsidRDefault="006C2CF7" w:rsidP="006C2CF7">
      <w:pPr>
        <w:widowControl/>
        <w:tabs>
          <w:tab w:val="left" w:pos="720"/>
          <w:tab w:val="left" w:pos="993"/>
        </w:tabs>
        <w:spacing w:line="480" w:lineRule="auto"/>
        <w:ind w:firstLine="720"/>
      </w:pPr>
      <w:r w:rsidRPr="00E1638A">
        <w:t>Benoit, Jansson, Hallgrimsdottir and Roth (2008) described the street-involved youth population as more heterogeneous and less devia</w:t>
      </w:r>
      <w:r w:rsidR="004E2F35" w:rsidRPr="00E1638A">
        <w:t>nt than is sometimes depicted, as d</w:t>
      </w:r>
      <w:r w:rsidR="00767E04">
        <w:t>oes</w:t>
      </w:r>
      <w:r w:rsidR="004E2F35" w:rsidRPr="00E1638A">
        <w:t xml:space="preserve"> Aptekar </w:t>
      </w:r>
      <w:r w:rsidR="00A34F96">
        <w:t xml:space="preserve">and Stoecklin </w:t>
      </w:r>
      <w:r w:rsidR="004E2F35" w:rsidRPr="00E1638A">
        <w:t xml:space="preserve">(2014). </w:t>
      </w:r>
      <w:r w:rsidRPr="00E1638A">
        <w:t>The</w:t>
      </w:r>
      <w:r w:rsidR="00767E04">
        <w:t>se youth</w:t>
      </w:r>
      <w:r w:rsidRPr="00E1638A">
        <w:t xml:space="preserve"> are coping with responsibilities more commonly—and normatively--associated with young people in their early 20s (Mitchell</w:t>
      </w:r>
      <w:r w:rsidR="00696EB8" w:rsidRPr="00E1638A">
        <w:t>,</w:t>
      </w:r>
      <w:r w:rsidRPr="00E1638A">
        <w:t xml:space="preserve"> </w:t>
      </w:r>
      <w:r w:rsidRPr="00E1638A">
        <w:lastRenderedPageBreak/>
        <w:t>2006). Street-involved youth are temporally different by virtue of their detachment from the education system and their reliance on the informal economy. Most have tried</w:t>
      </w:r>
      <w:r w:rsidR="00390B44" w:rsidRPr="00E1638A">
        <w:t xml:space="preserve"> many different types of </w:t>
      </w:r>
      <w:r w:rsidRPr="00E1638A">
        <w:t>illegal substances that are easily availa</w:t>
      </w:r>
      <w:r w:rsidR="00390B44" w:rsidRPr="00E1638A">
        <w:t>ble in their social environment.</w:t>
      </w:r>
      <w:r w:rsidRPr="00E1638A">
        <w:t xml:space="preserve"> Street-involved youth are routinely making decisions about how to get money for food and other necessities, where to sleep each night, how to entertain themselves, what responsibilities they have to friends and who in their social networks to trust. Many are also involved in romantic partnerships. </w:t>
      </w:r>
    </w:p>
    <w:p w14:paraId="371ACB1F" w14:textId="22E09AD9" w:rsidR="006C2CF7" w:rsidRPr="00E1638A" w:rsidRDefault="006C2CF7" w:rsidP="006C2CF7">
      <w:pPr>
        <w:widowControl/>
        <w:tabs>
          <w:tab w:val="left" w:pos="720"/>
          <w:tab w:val="left" w:pos="993"/>
        </w:tabs>
        <w:spacing w:line="480" w:lineRule="auto"/>
      </w:pPr>
      <w:r w:rsidRPr="00E1638A">
        <w:tab/>
        <w:t>One difference between street-involved youth and youth in the general population is that the “transition between adolescence and adulthood for street youth is experienced in the context of a lack of social support and access to financial resources. Street-involved youth are thus “experimenting” with the markers and experiences of adulthood without a safety net, and the conditions of their lives include “…poverty, a chronic lack of shelter, unstable family relations, early severance of ties with educational institutions and a dependence on the informal economy” (Benoit, Jansson, Hallgrimsdottir &amp; Roth</w:t>
      </w:r>
      <w:r w:rsidR="00606E34" w:rsidRPr="00E1638A">
        <w:t>,</w:t>
      </w:r>
      <w:r w:rsidRPr="00E1638A">
        <w:t xml:space="preserve"> 2008</w:t>
      </w:r>
      <w:r w:rsidRPr="00E1638A">
        <w:rPr>
          <w:b/>
        </w:rPr>
        <w:t xml:space="preserve">, </w:t>
      </w:r>
      <w:r w:rsidRPr="00E1638A">
        <w:t xml:space="preserve">p. 349). At </w:t>
      </w:r>
      <w:r w:rsidR="00365A8B" w:rsidRPr="00E1638A">
        <w:t xml:space="preserve">these young ages </w:t>
      </w:r>
      <w:r w:rsidRPr="00E1638A">
        <w:t xml:space="preserve">it is difficult to think about </w:t>
      </w:r>
      <w:r w:rsidR="001B3356" w:rsidRPr="00E1638A">
        <w:t xml:space="preserve">their </w:t>
      </w:r>
      <w:r w:rsidRPr="00E1638A">
        <w:t>“independence” without also being reminded of their vulnerability, and the lack of social supports for these marginalized youth at this age increases the risk of vulnerability. A report by Public Interest (2009) on youth in Toronto found that those who “arrive on the street” (p. 3) before age 15 stay there an average of seven years</w:t>
      </w:r>
      <w:r w:rsidR="001B3356" w:rsidRPr="00E1638A">
        <w:t xml:space="preserve">. </w:t>
      </w:r>
    </w:p>
    <w:p w14:paraId="7E1D26F3" w14:textId="18031F61" w:rsidR="006343A1" w:rsidRPr="00E1638A" w:rsidRDefault="0077128C" w:rsidP="006C2CF7">
      <w:pPr>
        <w:widowControl/>
        <w:tabs>
          <w:tab w:val="left" w:pos="720"/>
          <w:tab w:val="left" w:pos="993"/>
        </w:tabs>
        <w:spacing w:line="480" w:lineRule="auto"/>
      </w:pPr>
      <w:r>
        <w:tab/>
      </w:r>
      <w:r w:rsidR="006C2CF7" w:rsidRPr="00E1638A">
        <w:t xml:space="preserve">Rokach (2005) reported on their loneliness and cited literature about problems with substance use, unemployment, and mental health. Hughes, et al (2010) found that half of their sample had clinical psychological troubles and most had difficulties accessing health services. Walls and Bell (2011) reported high rates of participation in </w:t>
      </w:r>
      <w:r w:rsidR="006C2CF7" w:rsidRPr="00E1638A">
        <w:lastRenderedPageBreak/>
        <w:t>survival sex. Sanabria (2006) cited studies finding that homelessness itself can be the cause of “suicide attempts, poor health, and increased risk of pregnancy and sexually transmitted in</w:t>
      </w:r>
      <w:r w:rsidR="00E124D3" w:rsidRPr="00E1638A">
        <w:t xml:space="preserve">fections” (p. 55). Kirst </w:t>
      </w:r>
      <w:r w:rsidR="006F4B39" w:rsidRPr="00E1638A">
        <w:t xml:space="preserve">and </w:t>
      </w:r>
      <w:r w:rsidR="006C2CF7" w:rsidRPr="00E1638A">
        <w:t>Erickson (2011) studied concurrent mental heal</w:t>
      </w:r>
      <w:r w:rsidR="001B3356" w:rsidRPr="00E1638A">
        <w:t xml:space="preserve">th and addiction difficulties. </w:t>
      </w:r>
      <w:r w:rsidR="006C2CF7" w:rsidRPr="00E1638A">
        <w:t xml:space="preserve">Most studies report low rates of participation in formal education and the formal economy. </w:t>
      </w:r>
      <w:r w:rsidR="006343A1" w:rsidRPr="00E1638A">
        <w:t>Other risks include poverty, violence, and barriers to health care, social services and adequate shelter (Kipke, Montgomery, Simon, &amp; Iverson</w:t>
      </w:r>
      <w:r w:rsidR="00983353" w:rsidRPr="00E1638A">
        <w:t>,</w:t>
      </w:r>
      <w:r w:rsidR="006343A1" w:rsidRPr="00E1638A">
        <w:t xml:space="preserve"> 1997; Rachlis, Wood, Zhang, Montaner, &amp; Kerr</w:t>
      </w:r>
      <w:r w:rsidR="00606E34" w:rsidRPr="00E1638A">
        <w:t>,</w:t>
      </w:r>
      <w:r w:rsidR="006343A1" w:rsidRPr="00E1638A">
        <w:t xml:space="preserve"> 2009; Whitbeck, Hoyt, &amp; Ackley</w:t>
      </w:r>
      <w:r w:rsidR="00983353" w:rsidRPr="00E1638A">
        <w:t>,</w:t>
      </w:r>
      <w:r w:rsidR="006343A1" w:rsidRPr="00E1638A">
        <w:t xml:space="preserve"> 1997). Compared with Canadian youth in the general population, street-involved youth have higher rates of substance use, sexually transmitted infections (STIs), unsafe sexual health practices, blood borne infections, mental health problems, and mortality (Edidin, Ganim, Hunter, &amp; Karnik</w:t>
      </w:r>
      <w:r w:rsidR="005B6B8F" w:rsidRPr="00E1638A">
        <w:t>,</w:t>
      </w:r>
      <w:r w:rsidR="006343A1" w:rsidRPr="00E1638A">
        <w:t xml:space="preserve"> 2012; Kirst &amp; Erickson 2013</w:t>
      </w:r>
      <w:r w:rsidR="00AA5F39" w:rsidRPr="00E1638A">
        <w:t>; Roy, Haley, LeCelrc, Sochanski</w:t>
      </w:r>
      <w:r w:rsidR="006343A1" w:rsidRPr="00E1638A">
        <w:t>, Boudrea, &amp; Boivin</w:t>
      </w:r>
      <w:r w:rsidR="005B6B8F" w:rsidRPr="00E1638A">
        <w:t>,</w:t>
      </w:r>
      <w:r w:rsidR="00AA5F39" w:rsidRPr="00E1638A">
        <w:t xml:space="preserve"> 2004).</w:t>
      </w:r>
    </w:p>
    <w:p w14:paraId="5AC0EEBE" w14:textId="431787C5" w:rsidR="006C2CF7" w:rsidRPr="00937FB0" w:rsidRDefault="000F7650" w:rsidP="006C2CF7">
      <w:pPr>
        <w:widowControl/>
        <w:tabs>
          <w:tab w:val="left" w:pos="720"/>
          <w:tab w:val="left" w:pos="993"/>
        </w:tabs>
        <w:spacing w:line="480" w:lineRule="auto"/>
        <w:rPr>
          <w:b/>
        </w:rPr>
      </w:pPr>
      <w:r w:rsidRPr="00E1638A">
        <w:tab/>
        <w:t>It is important that these risks and challenge</w:t>
      </w:r>
      <w:r w:rsidR="00606E34" w:rsidRPr="00E1638A">
        <w:t>s</w:t>
      </w:r>
      <w:r w:rsidRPr="00E1638A">
        <w:t xml:space="preserve"> be documented. Still, it is also true that when researchers look for </w:t>
      </w:r>
      <w:r w:rsidR="00DA1D0D" w:rsidRPr="00E1638A">
        <w:t xml:space="preserve">trouble, they find it. </w:t>
      </w:r>
      <w:r w:rsidR="00012B40">
        <w:t>For example,</w:t>
      </w:r>
      <w:r w:rsidR="004F2A0E">
        <w:t xml:space="preserve"> for </w:t>
      </w:r>
      <w:r w:rsidR="00F270AD" w:rsidRPr="00E1638A">
        <w:t>Barker, et al (2014)</w:t>
      </w:r>
      <w:r w:rsidR="00AD5E7B">
        <w:t xml:space="preserve">, </w:t>
      </w:r>
      <w:r w:rsidR="004F2A0E">
        <w:t xml:space="preserve">having used hard drugs within the last 30 days was the inclusion criteria in a study </w:t>
      </w:r>
      <w:r w:rsidR="00DA1D0D" w:rsidRPr="00E1638A">
        <w:t>of street-involved youth</w:t>
      </w:r>
      <w:r w:rsidR="00580B45">
        <w:t>. T</w:t>
      </w:r>
      <w:r w:rsidR="00DA1D0D" w:rsidRPr="00E1638A">
        <w:t xml:space="preserve">oo often researchers generalize to the street-population as a whole from such </w:t>
      </w:r>
      <w:r w:rsidR="00767E04">
        <w:t xml:space="preserve">clinical </w:t>
      </w:r>
      <w:r w:rsidR="00DA1D0D" w:rsidRPr="00E1638A">
        <w:t xml:space="preserve">samples, </w:t>
      </w:r>
      <w:r w:rsidRPr="00E1638A">
        <w:t xml:space="preserve">and </w:t>
      </w:r>
      <w:r w:rsidR="00DA1D0D" w:rsidRPr="00E1638A">
        <w:t>we do not always know what is missing from the</w:t>
      </w:r>
      <w:r w:rsidR="00767E04">
        <w:t xml:space="preserve"> diverse</w:t>
      </w:r>
      <w:r w:rsidR="00DA1D0D" w:rsidRPr="00E1638A">
        <w:t xml:space="preserve"> portrait of street-</w:t>
      </w:r>
      <w:r w:rsidR="0077128C">
        <w:t>involved youth. In contrast s</w:t>
      </w:r>
      <w:r w:rsidR="00DA1D0D" w:rsidRPr="00E1638A">
        <w:t>o</w:t>
      </w:r>
      <w:r w:rsidR="00F270AD" w:rsidRPr="00E1638A">
        <w:t xml:space="preserve">me researchers in recent years have </w:t>
      </w:r>
      <w:r w:rsidR="00DA1D0D" w:rsidRPr="00E1638A">
        <w:t xml:space="preserve">gathered data </w:t>
      </w:r>
      <w:r w:rsidR="00F270AD" w:rsidRPr="00E1638A">
        <w:t xml:space="preserve">about well-being, </w:t>
      </w:r>
      <w:r w:rsidR="00DA1D0D" w:rsidRPr="00E1638A">
        <w:t>suggesting that risk and victimhood is an incomplete picture</w:t>
      </w:r>
      <w:r w:rsidR="00F270AD" w:rsidRPr="00E1638A">
        <w:t>.</w:t>
      </w:r>
    </w:p>
    <w:p w14:paraId="3693E410" w14:textId="1DD1BFC5" w:rsidR="006C2CF7" w:rsidRPr="00E1638A" w:rsidRDefault="0021114B" w:rsidP="006C2CF7">
      <w:pPr>
        <w:widowControl/>
        <w:tabs>
          <w:tab w:val="left" w:pos="720"/>
          <w:tab w:val="left" w:pos="993"/>
        </w:tabs>
        <w:spacing w:line="480" w:lineRule="auto"/>
      </w:pPr>
      <w:r w:rsidRPr="00E1638A">
        <w:t>&lt;2&gt;</w:t>
      </w:r>
      <w:r w:rsidR="006C2CF7" w:rsidRPr="00E1638A">
        <w:t>The Well-being of Street-Involved Youth</w:t>
      </w:r>
    </w:p>
    <w:p w14:paraId="0D1CB562" w14:textId="10111919" w:rsidR="00580B45" w:rsidRDefault="006C2CF7" w:rsidP="005B0549">
      <w:pPr>
        <w:widowControl/>
        <w:tabs>
          <w:tab w:val="left" w:pos="720"/>
          <w:tab w:val="left" w:pos="993"/>
        </w:tabs>
        <w:spacing w:line="480" w:lineRule="auto"/>
        <w:ind w:firstLine="284"/>
      </w:pPr>
      <w:r w:rsidRPr="00E1638A">
        <w:tab/>
        <w:t>Howell, Emmons, and Frank (1973)</w:t>
      </w:r>
      <w:r w:rsidR="00A66631">
        <w:t xml:space="preserve"> showed that many former street-</w:t>
      </w:r>
      <w:r w:rsidRPr="00E1638A">
        <w:t>involved youth recall their street involvement as a positive life event</w:t>
      </w:r>
      <w:r w:rsidR="00767E04">
        <w:t xml:space="preserve">, </w:t>
      </w:r>
      <w:r w:rsidR="00580B45">
        <w:t xml:space="preserve">and since </w:t>
      </w:r>
      <w:r w:rsidR="00AE1385">
        <w:t xml:space="preserve">then </w:t>
      </w:r>
      <w:r w:rsidR="00580B45">
        <w:t xml:space="preserve">there has </w:t>
      </w:r>
      <w:r w:rsidR="00580B45">
        <w:lastRenderedPageBreak/>
        <w:t xml:space="preserve">been a trickle </w:t>
      </w:r>
      <w:r w:rsidR="00767E04" w:rsidRPr="00E1638A">
        <w:t>of literature on the antecedents of resilience and well-being of street-involved youth</w:t>
      </w:r>
      <w:r w:rsidRPr="00E1638A">
        <w:t>. Miller, Donahue, Este, and Hofer (2004) reported that</w:t>
      </w:r>
      <w:r w:rsidR="00767E04">
        <w:t xml:space="preserve"> the</w:t>
      </w:r>
      <w:r w:rsidRPr="00E1638A">
        <w:t xml:space="preserve"> street</w:t>
      </w:r>
      <w:r w:rsidR="00767E04">
        <w:t>-involved</w:t>
      </w:r>
      <w:r w:rsidRPr="00E1638A">
        <w:t xml:space="preserve"> youth </w:t>
      </w:r>
      <w:r w:rsidR="00767E04">
        <w:t>in their study had</w:t>
      </w:r>
      <w:r w:rsidRPr="00E1638A">
        <w:t xml:space="preserve"> a high level of determination and a commitment to be responsible for themselves. Most had connection to a biological, foster, or fictive family, and all reported good frien</w:t>
      </w:r>
      <w:r w:rsidR="00BD4E53" w:rsidRPr="00E1638A">
        <w:t xml:space="preserve">dship networks. Kidd and Golan </w:t>
      </w:r>
      <w:r w:rsidRPr="00E1638A">
        <w:t>(2008) outlined the important role of self-esteem in determining resilience, and Cleverly and Kidd (2011) reported that street youth with characteristics of resilience had less psychological distress and suicidal ideation, although it may be possible that resilience and the absen</w:t>
      </w:r>
      <w:r w:rsidR="005B6B8F" w:rsidRPr="00E1638A">
        <w:t xml:space="preserve">ce of distress are confounded. </w:t>
      </w:r>
    </w:p>
    <w:p w14:paraId="56E391B4" w14:textId="7AFC7DE4" w:rsidR="006C2CF7" w:rsidRPr="00E1638A" w:rsidRDefault="006C2CF7" w:rsidP="005B0549">
      <w:pPr>
        <w:widowControl/>
        <w:tabs>
          <w:tab w:val="left" w:pos="720"/>
          <w:tab w:val="left" w:pos="993"/>
        </w:tabs>
        <w:spacing w:line="480" w:lineRule="auto"/>
        <w:ind w:firstLine="284"/>
      </w:pPr>
      <w:r w:rsidRPr="00E1638A">
        <w:t xml:space="preserve">Similarly, Hughes </w:t>
      </w:r>
      <w:r w:rsidRPr="00E1638A">
        <w:rPr>
          <w:color w:val="000000" w:themeColor="text1"/>
        </w:rPr>
        <w:t>et al</w:t>
      </w:r>
      <w:r w:rsidRPr="00E1638A">
        <w:t xml:space="preserve"> (2010) </w:t>
      </w:r>
      <w:r w:rsidR="00767E04">
        <w:t>noted</w:t>
      </w:r>
      <w:r w:rsidRPr="00E1638A">
        <w:t xml:space="preserve"> that resilience </w:t>
      </w:r>
      <w:r w:rsidR="005B6B8F" w:rsidRPr="00E1638A">
        <w:t xml:space="preserve">among street-youth </w:t>
      </w:r>
      <w:r w:rsidR="00767E04">
        <w:t>wa</w:t>
      </w:r>
      <w:r w:rsidRPr="00E1638A">
        <w:t xml:space="preserve">s associated with less loneliness, less hopelessness, and participating in fewer life-threatening behaviours. Bender et al. (2007) reported on </w:t>
      </w:r>
      <w:r w:rsidR="00AE1385">
        <w:t xml:space="preserve">the </w:t>
      </w:r>
      <w:r w:rsidRPr="00E1638A">
        <w:t xml:space="preserve">competencies of being street-involved including street smarts, coping skills, good motivation, positive attitude, and spirituality. </w:t>
      </w:r>
      <w:r w:rsidR="00AA5F39" w:rsidRPr="00E1638A">
        <w:t>Most studies with</w:t>
      </w:r>
      <w:r w:rsidR="005B0549">
        <w:t xml:space="preserve"> data from</w:t>
      </w:r>
      <w:r w:rsidR="00AA5F39" w:rsidRPr="00E1638A">
        <w:t xml:space="preserve"> interviews of youth </w:t>
      </w:r>
      <w:r w:rsidRPr="00E1638A">
        <w:t xml:space="preserve">(e.g., Lindsey et al. 2000) </w:t>
      </w:r>
      <w:r w:rsidR="00767E04">
        <w:t>found</w:t>
      </w:r>
      <w:r w:rsidR="00AA5F39" w:rsidRPr="00E1638A">
        <w:t xml:space="preserve"> that </w:t>
      </w:r>
      <w:r w:rsidRPr="00E1638A">
        <w:t xml:space="preserve">friends and extended networks of acquaintances were seen by youth as crucial to their survival. Hagan and McCarthy (1997) showed that youth seek to connect with other youth because they are concerned about their own safety. Many youth sustain relationships with their family of origin, even when that family is troubled and, according to Hughes et al. (2010), older youth have better relationships. </w:t>
      </w:r>
    </w:p>
    <w:p w14:paraId="73598985" w14:textId="449DA4D4" w:rsidR="006C2CF7" w:rsidRPr="00E1638A" w:rsidRDefault="0021114B" w:rsidP="006C2CF7">
      <w:pPr>
        <w:widowControl/>
        <w:tabs>
          <w:tab w:val="left" w:pos="720"/>
          <w:tab w:val="left" w:pos="993"/>
        </w:tabs>
        <w:spacing w:line="480" w:lineRule="auto"/>
      </w:pPr>
      <w:r w:rsidRPr="00E1638A">
        <w:t>&lt;2&gt;</w:t>
      </w:r>
      <w:r w:rsidR="00980C95">
        <w:t xml:space="preserve"> </w:t>
      </w:r>
      <w:r w:rsidR="00593E0D">
        <w:t>The Well Being of S</w:t>
      </w:r>
      <w:r w:rsidR="006C2CF7" w:rsidRPr="00E1638A">
        <w:t xml:space="preserve">treet-involved Youth and </w:t>
      </w:r>
      <w:commentRangeStart w:id="5"/>
      <w:r w:rsidR="006C2CF7" w:rsidRPr="00E1638A">
        <w:t>Government Care</w:t>
      </w:r>
      <w:commentRangeEnd w:id="5"/>
      <w:r w:rsidR="00FB36CA">
        <w:rPr>
          <w:rStyle w:val="CommentReference"/>
        </w:rPr>
        <w:commentReference w:id="5"/>
      </w:r>
    </w:p>
    <w:p w14:paraId="2D30EE59" w14:textId="28CCF202" w:rsidR="005B6B8F" w:rsidRPr="00E1638A" w:rsidRDefault="00980C95" w:rsidP="005B6B8F">
      <w:pPr>
        <w:widowControl/>
        <w:tabs>
          <w:tab w:val="left" w:pos="720"/>
          <w:tab w:val="left" w:pos="993"/>
        </w:tabs>
        <w:spacing w:line="480" w:lineRule="auto"/>
        <w:ind w:firstLine="720"/>
      </w:pPr>
      <w:r>
        <w:t xml:space="preserve">Government care includes those from from foster care, group homes, and detention centres. </w:t>
      </w:r>
      <w:r w:rsidR="006C2CF7" w:rsidRPr="00E1638A">
        <w:t>Zlotnick</w:t>
      </w:r>
      <w:r w:rsidR="0077128C">
        <w:t>, Tam, and</w:t>
      </w:r>
      <w:r w:rsidR="0021114B" w:rsidRPr="00E1638A">
        <w:t xml:space="preserve"> Zerger</w:t>
      </w:r>
      <w:r w:rsidR="006C2CF7" w:rsidRPr="00E1638A">
        <w:t xml:space="preserve"> (2012)</w:t>
      </w:r>
      <w:r w:rsidR="008A207E" w:rsidRPr="00E1638A">
        <w:t xml:space="preserve"> </w:t>
      </w:r>
      <w:r w:rsidR="006C2CF7" w:rsidRPr="00E1638A">
        <w:t>documented the long-standing connection between fos</w:t>
      </w:r>
      <w:r w:rsidR="00DA1D0D" w:rsidRPr="00E1638A">
        <w:t>ter care and street-involvement</w:t>
      </w:r>
      <w:r w:rsidR="005B6B8F" w:rsidRPr="00E1638A">
        <w:t>. In Canada</w:t>
      </w:r>
      <w:r w:rsidR="006C2CF7" w:rsidRPr="00E1638A">
        <w:t xml:space="preserve"> many street-involved </w:t>
      </w:r>
      <w:r w:rsidR="006C2CF7" w:rsidRPr="00E1638A">
        <w:lastRenderedPageBreak/>
        <w:t>youth have a history of out-of-home placement care, with estimates rang</w:t>
      </w:r>
      <w:r w:rsidR="0077128C">
        <w:t xml:space="preserve">ing from 21 to </w:t>
      </w:r>
      <w:r w:rsidR="006C2CF7" w:rsidRPr="00E1638A">
        <w:t>53 percent (Basi, Clelland, Khind, Morris, &amp; Severinson</w:t>
      </w:r>
      <w:r w:rsidR="00606E34" w:rsidRPr="00E1638A">
        <w:t>,</w:t>
      </w:r>
      <w:r w:rsidR="006C2CF7" w:rsidRPr="00E1638A">
        <w:t xml:space="preserve"> 2012). </w:t>
      </w:r>
      <w:r w:rsidR="008D1856" w:rsidRPr="00E1638A">
        <w:t xml:space="preserve">Sixty-eight </w:t>
      </w:r>
      <w:r w:rsidR="006C2CF7" w:rsidRPr="00E1638A">
        <w:t>percent of street-involved youth in</w:t>
      </w:r>
      <w:r w:rsidR="0021114B" w:rsidRPr="00E1638A">
        <w:t xml:space="preserve"> Calgary, Toronto, and St. John</w:t>
      </w:r>
      <w:r w:rsidR="006C2CF7" w:rsidRPr="00E1638A">
        <w:t xml:space="preserve">s came from foster care, a group home, </w:t>
      </w:r>
      <w:r w:rsidR="00DA1D0D" w:rsidRPr="00E1638A">
        <w:t>or a state-funded care centre</w:t>
      </w:r>
      <w:r w:rsidR="00405ADE" w:rsidRPr="00E1638A">
        <w:t xml:space="preserve"> (Raising the Roof, 2009)</w:t>
      </w:r>
      <w:r w:rsidR="00DA1D0D" w:rsidRPr="00E1638A">
        <w:t xml:space="preserve">. </w:t>
      </w:r>
      <w:r w:rsidR="005B6B8F" w:rsidRPr="00E1638A">
        <w:t xml:space="preserve">Circumstances are similar in other jurisdictions in North America. Bass (1992) reported that 25% of youth in 170 runaway shelters in the United States arrived directly from foster and group care. Courtney and Zinn (2009) report that rates </w:t>
      </w:r>
      <w:r w:rsidR="00811581">
        <w:t>vary greatly from 3% to 18% of youth in shelters having last lived in foster care</w:t>
      </w:r>
      <w:r w:rsidR="005B6B8F" w:rsidRPr="00E1638A">
        <w:t>. The proportions of youth on the street who have some foster care experience at any point in their past are higher yet: Hudson and Nandy (2012) found that 44 of 156 predominantly male, white participants--all substance users--had some foster care experience. In Vancouver</w:t>
      </w:r>
      <w:r w:rsidR="0077128C">
        <w:t>,</w:t>
      </w:r>
      <w:r w:rsidR="005B6B8F" w:rsidRPr="00E1638A">
        <w:t xml:space="preserve"> Martin, </w:t>
      </w:r>
      <w:r w:rsidR="00490C58" w:rsidRPr="00E1638A">
        <w:t xml:space="preserve">et al </w:t>
      </w:r>
      <w:r w:rsidR="005B6B8F" w:rsidRPr="00E1638A">
        <w:t>(2008) reported that about 50% of the participants in a study of homeless substance users (other than marijuana) aged 14 to 26 had a history in foster care or living away from their parents. The Wilder Research Centre (2001) found that 41% of homeless young people under the age of 18 had lived in foster care.</w:t>
      </w:r>
    </w:p>
    <w:p w14:paraId="4CFD9912" w14:textId="63349206" w:rsidR="006C2CF7" w:rsidRPr="00E1638A" w:rsidRDefault="006C2CF7" w:rsidP="005B6B8F">
      <w:pPr>
        <w:widowControl/>
        <w:tabs>
          <w:tab w:val="left" w:pos="720"/>
          <w:tab w:val="left" w:pos="993"/>
        </w:tabs>
        <w:spacing w:line="480" w:lineRule="auto"/>
        <w:ind w:firstLine="720"/>
      </w:pPr>
      <w:r w:rsidRPr="00E1638A">
        <w:t xml:space="preserve">Being in care is </w:t>
      </w:r>
      <w:r w:rsidR="00580B45">
        <w:t>i</w:t>
      </w:r>
      <w:r w:rsidR="00FB36CA">
        <w:t>t</w:t>
      </w:r>
      <w:r w:rsidR="00580B45">
        <w:t xml:space="preserve">self </w:t>
      </w:r>
      <w:r w:rsidRPr="00E1638A">
        <w:t>often perceived as a risk factor with suggestions that</w:t>
      </w:r>
      <w:r w:rsidR="0014024D">
        <w:t xml:space="preserve"> foster youth are more likely </w:t>
      </w:r>
      <w:r w:rsidR="00087B23">
        <w:t>than non-foster youth to</w:t>
      </w:r>
      <w:r w:rsidRPr="00E1638A">
        <w:t xml:space="preserve"> have been arrested, experienced homelessness, suffer from mental health issues, and to be undereducated and unemployed (Courtney &amp; Dworsky</w:t>
      </w:r>
      <w:r w:rsidR="005B6B8F" w:rsidRPr="00E1638A">
        <w:t>,</w:t>
      </w:r>
      <w:r w:rsidRPr="00E1638A">
        <w:t xml:space="preserve"> 2006; Courtney &amp; Hughes-Heuring</w:t>
      </w:r>
      <w:r w:rsidR="005B6B8F" w:rsidRPr="00E1638A">
        <w:t>,</w:t>
      </w:r>
      <w:r w:rsidRPr="00E1638A">
        <w:t xml:space="preserve"> 2005</w:t>
      </w:r>
      <w:r w:rsidR="005B6B8F" w:rsidRPr="00E1638A">
        <w:t xml:space="preserve">). </w:t>
      </w:r>
      <w:r w:rsidR="00AE1385">
        <w:t xml:space="preserve">A few </w:t>
      </w:r>
      <w:r w:rsidRPr="00E1638A">
        <w:t xml:space="preserve">studies suggest a somewhat less pessimistic situation. Faruggia, Greenberger, Chen, and Heckhausen (2006) found that, compared to their same age cohort, foster youth had lower educational aspirations and lower grades but a higher work orientation and no difference on mood, behavior, self-esteem, and peer support. They also found that foster </w:t>
      </w:r>
      <w:r w:rsidRPr="00E1638A">
        <w:lastRenderedPageBreak/>
        <w:t xml:space="preserve">youth were more likely to have a “very important person”--a non-parental supportive adult—in their lives, a finding also reported by Hass and Graydon (2009) and Tweddle (2007). </w:t>
      </w:r>
    </w:p>
    <w:p w14:paraId="37E614CA" w14:textId="2C0CE61B" w:rsidR="006C2CF7" w:rsidRPr="00E1638A" w:rsidRDefault="006C2CF7" w:rsidP="00AE1385">
      <w:pPr>
        <w:widowControl/>
        <w:tabs>
          <w:tab w:val="left" w:pos="720"/>
          <w:tab w:val="left" w:pos="993"/>
        </w:tabs>
        <w:spacing w:line="480" w:lineRule="auto"/>
        <w:ind w:firstLine="720"/>
      </w:pPr>
      <w:r w:rsidRPr="00E1638A">
        <w:t xml:space="preserve">Tyler and Melander (2010) studied a sample of street-involved youth and young adults that included former foster youth. Among the explanations for possible differences between foster youth and non-foster youth is that “…the early experiences of homeless adolescents formerly in foster care will be more detrimental and put them at higher risk for negative outcomes because these individuals experienced such extreme forms of abuse that they came to the attention of state authorities” (p. 788). Nevertheless, the authors noted that foster youth were likely to fare better than non-foster care street-involved youth because the former </w:t>
      </w:r>
      <w:r w:rsidR="006E6780">
        <w:t>had better access to specialized services for street involved youth</w:t>
      </w:r>
      <w:r w:rsidR="007F1876">
        <w:t>.</w:t>
      </w:r>
      <w:r w:rsidRPr="00E1638A">
        <w:t xml:space="preserve">  Still, Tyler and Merlander </w:t>
      </w:r>
      <w:r w:rsidR="00767E04">
        <w:t>argue</w:t>
      </w:r>
      <w:r w:rsidRPr="00E1638A">
        <w:t xml:space="preserve"> that what street-involved youth have in common—“unfavourable backgrounds”--may be more powerful than the differences in care setting. </w:t>
      </w:r>
    </w:p>
    <w:p w14:paraId="10B86DA4" w14:textId="0B92AB31" w:rsidR="006C2CF7" w:rsidRPr="00E1638A" w:rsidRDefault="007F1876" w:rsidP="006C2CF7">
      <w:pPr>
        <w:widowControl/>
        <w:tabs>
          <w:tab w:val="left" w:pos="720"/>
          <w:tab w:val="left" w:pos="993"/>
        </w:tabs>
        <w:spacing w:line="480" w:lineRule="auto"/>
        <w:ind w:firstLine="720"/>
      </w:pPr>
      <w:r>
        <w:t>Many studies of street-</w:t>
      </w:r>
      <w:r w:rsidR="00CD0924">
        <w:t xml:space="preserve">involved youth describe </w:t>
      </w:r>
      <w:r w:rsidR="006C2CF7" w:rsidRPr="00E1638A">
        <w:t xml:space="preserve">backgrounds </w:t>
      </w:r>
      <w:r w:rsidR="00CD0924">
        <w:t>that</w:t>
      </w:r>
      <w:r w:rsidR="00CD0924" w:rsidRPr="00E1638A">
        <w:t xml:space="preserve"> </w:t>
      </w:r>
      <w:r w:rsidR="006C2CF7" w:rsidRPr="00E1638A">
        <w:t xml:space="preserve">include early trauma, abuse, neglect, and considerable instability. </w:t>
      </w:r>
      <w:r>
        <w:t>These</w:t>
      </w:r>
      <w:r w:rsidR="00CD0924">
        <w:t xml:space="preserve"> are sometimes used to “explain” the situation of street-involved youth. For example,</w:t>
      </w:r>
      <w:r w:rsidR="006C2CF7" w:rsidRPr="00E1638A">
        <w:t xml:space="preserve"> </w:t>
      </w:r>
      <w:r w:rsidR="00CD0924">
        <w:t>a</w:t>
      </w:r>
      <w:r w:rsidR="006C2CF7" w:rsidRPr="00E1638A">
        <w:t>buse and neglect in early childhood is associated with significant risks of diabetes, poorer lung functioning, and vision and health problems (Widom, Czaja, Bentley, &amp; Johnson</w:t>
      </w:r>
      <w:r w:rsidR="005B6B8F" w:rsidRPr="00E1638A">
        <w:t>,</w:t>
      </w:r>
      <w:r w:rsidR="006C2CF7" w:rsidRPr="00E1638A">
        <w:t xml:space="preserve"> 2012). Neglect predicts post-traumatic stress</w:t>
      </w:r>
      <w:r>
        <w:t>,</w:t>
      </w:r>
      <w:r w:rsidR="006C2CF7" w:rsidRPr="00E1638A">
        <w:t xml:space="preserve"> disorder, crime, and academic achievement (Nikulina, Widom, &amp; Czaja</w:t>
      </w:r>
      <w:r w:rsidR="005B6B8F" w:rsidRPr="00E1638A">
        <w:t>,</w:t>
      </w:r>
      <w:r w:rsidR="006C2CF7" w:rsidRPr="00E1638A">
        <w:t xml:space="preserve"> 2011). Abused and neglected children are twice as likely </w:t>
      </w:r>
      <w:r w:rsidR="000714B4">
        <w:t xml:space="preserve">as other youth </w:t>
      </w:r>
      <w:r w:rsidR="006C2CF7" w:rsidRPr="00E1638A">
        <w:t xml:space="preserve">to engage in prostitution and to be at risk for early sexual initiation, running away, juvenile crime, and school problems. In addition, DeGue and Widom (2009) found that unstable </w:t>
      </w:r>
      <w:r w:rsidR="006C2CF7" w:rsidRPr="00E1638A">
        <w:lastRenderedPageBreak/>
        <w:t xml:space="preserve">placement histories contribute to adult arrests for criminality. Christian and Schwarz (2011) and Gilbert, et al (2009) also found associations between early life trauma and later physical and mental health problems. </w:t>
      </w:r>
      <w:r w:rsidR="005B6B8F" w:rsidRPr="00E1638A">
        <w:t>In contrast</w:t>
      </w:r>
      <w:r w:rsidR="006C2CF7" w:rsidRPr="00E1638A">
        <w:t xml:space="preserve">, Dumont, Widom, and Czaja (2007) found that “…living in ‘a stable living situation’ (either with both parents or through a long foster care placement) at least triples the odds of being resilient in adolescence…” (p. 269). </w:t>
      </w:r>
    </w:p>
    <w:p w14:paraId="7B41801E" w14:textId="14BE20D7" w:rsidR="0053281D" w:rsidRPr="00E1638A" w:rsidRDefault="008A207E" w:rsidP="008A207E">
      <w:pPr>
        <w:widowControl/>
        <w:tabs>
          <w:tab w:val="left" w:pos="720"/>
          <w:tab w:val="left" w:pos="993"/>
        </w:tabs>
        <w:spacing w:line="480" w:lineRule="auto"/>
        <w:ind w:firstLine="720"/>
      </w:pPr>
      <w:r w:rsidRPr="00E1638A">
        <w:t xml:space="preserve">In sum, </w:t>
      </w:r>
      <w:r w:rsidR="00CD0924">
        <w:t>studies of past harm among vulnerable populations find it in past histories</w:t>
      </w:r>
      <w:r w:rsidRPr="00E1638A">
        <w:t xml:space="preserve">. </w:t>
      </w:r>
      <w:r w:rsidR="00CD0924">
        <w:t>Nevertheless, o</w:t>
      </w:r>
      <w:r w:rsidRPr="00E1638A">
        <w:t xml:space="preserve">thers have looked for evidence that even in the midst of trouble there might be evidence of well-being and resilience, and these researchers </w:t>
      </w:r>
      <w:r w:rsidR="005B6B8F" w:rsidRPr="00E1638A">
        <w:t>claim evidence of competence and resilience.</w:t>
      </w:r>
    </w:p>
    <w:p w14:paraId="4F1FD24C" w14:textId="77777777" w:rsidR="004916B0" w:rsidRPr="00E1638A" w:rsidRDefault="004916B0">
      <w:pPr>
        <w:rPr>
          <w:i/>
        </w:rPr>
      </w:pPr>
    </w:p>
    <w:p w14:paraId="0EA616F7" w14:textId="266359C1" w:rsidR="003D0C25" w:rsidRPr="00557B5B" w:rsidRDefault="00557B5B" w:rsidP="00557B5B">
      <w:r>
        <w:t>&lt;1&gt;</w:t>
      </w:r>
      <w:r w:rsidR="003D0C25" w:rsidRPr="00557B5B">
        <w:t>How do the Youth in Our Sample Compare</w:t>
      </w:r>
      <w:r w:rsidR="00365A8B" w:rsidRPr="00557B5B">
        <w:t xml:space="preserve"> to these Studies</w:t>
      </w:r>
      <w:r w:rsidR="003D0C25" w:rsidRPr="00557B5B">
        <w:t>?</w:t>
      </w:r>
    </w:p>
    <w:p w14:paraId="6FD05C16" w14:textId="77777777" w:rsidR="003D0C25" w:rsidRPr="00E1638A" w:rsidRDefault="003D0C25"/>
    <w:p w14:paraId="60C0CCFD" w14:textId="3EEB1F67" w:rsidR="004C480F" w:rsidRPr="00E1638A" w:rsidRDefault="003D0C25" w:rsidP="003D0C25">
      <w:pPr>
        <w:spacing w:line="480" w:lineRule="auto"/>
      </w:pPr>
      <w:r w:rsidRPr="00E1638A">
        <w:tab/>
        <w:t>Widom (1989) point</w:t>
      </w:r>
      <w:r w:rsidR="00DE053C">
        <w:t>s</w:t>
      </w:r>
      <w:r w:rsidRPr="00E1638A">
        <w:t xml:space="preserve"> out the obvious but rarely remembered fact that even when statistical associations </w:t>
      </w:r>
      <w:r w:rsidR="008166E9" w:rsidRPr="00E1638A">
        <w:t xml:space="preserve">are significant in prospective and </w:t>
      </w:r>
      <w:r w:rsidRPr="00E1638A">
        <w:t xml:space="preserve">retrospective studies, </w:t>
      </w:r>
      <w:r w:rsidR="005B6B8F" w:rsidRPr="00E1638A">
        <w:t xml:space="preserve">the majority of </w:t>
      </w:r>
      <w:r w:rsidR="00844E54">
        <w:t xml:space="preserve">participants usually do not measure meaningfully different on </w:t>
      </w:r>
      <w:r w:rsidR="008C6431" w:rsidRPr="00E1638A">
        <w:t>the variable of interest.</w:t>
      </w:r>
      <w:r w:rsidR="004C480F" w:rsidRPr="00E1638A">
        <w:t xml:space="preserve"> </w:t>
      </w:r>
      <w:r w:rsidR="008C6431" w:rsidRPr="00E1638A">
        <w:t>For example, w</w:t>
      </w:r>
      <w:r w:rsidR="004C480F" w:rsidRPr="00E1638A">
        <w:t xml:space="preserve">hen a prediction of later trouble is made say, from early life trauma, the coefficient is based on group data and there is usually considerable individual variance. </w:t>
      </w:r>
      <w:r w:rsidR="008C6431" w:rsidRPr="00E1638A">
        <w:t>In Widom’s case, she cited studies of the “cycle of violence,” arguing that while being a victim of violence increases the risk of being a violent adult, most victims of violence do not become violent themselves.</w:t>
      </w:r>
    </w:p>
    <w:p w14:paraId="2769BCFE" w14:textId="665853BD" w:rsidR="003D0C25" w:rsidRPr="00E1638A" w:rsidRDefault="004C480F" w:rsidP="002E6B1F">
      <w:pPr>
        <w:spacing w:line="480" w:lineRule="auto"/>
        <w:ind w:firstLine="720"/>
      </w:pPr>
      <w:r w:rsidRPr="00E1638A">
        <w:t xml:space="preserve">We remind ourselves </w:t>
      </w:r>
      <w:r w:rsidR="00365A8B" w:rsidRPr="00E1638A">
        <w:t xml:space="preserve">of this </w:t>
      </w:r>
      <w:r w:rsidRPr="00E1638A">
        <w:t xml:space="preserve">because group and individual variances is the space in which debates about how to interpret the </w:t>
      </w:r>
      <w:r w:rsidR="002E6B1F" w:rsidRPr="00E1638A">
        <w:t xml:space="preserve">past and contemporary </w:t>
      </w:r>
      <w:r w:rsidRPr="00E1638A">
        <w:t xml:space="preserve">experience of street-involved youth take place. </w:t>
      </w:r>
      <w:r w:rsidR="002E6B1F" w:rsidRPr="00E1638A">
        <w:t xml:space="preserve">This variance is difficult to remember, even by researchers who ought to know better. One of the reasons this is important is that the </w:t>
      </w:r>
      <w:r w:rsidR="00DE053C">
        <w:t xml:space="preserve">overarching </w:t>
      </w:r>
      <w:r w:rsidR="002E6B1F" w:rsidRPr="00E1638A">
        <w:lastRenderedPageBreak/>
        <w:t xml:space="preserve">narrative that ensues from data collection is heavily colored by the data that </w:t>
      </w:r>
      <w:r w:rsidR="001D7A2C">
        <w:t>are</w:t>
      </w:r>
      <w:r w:rsidR="002E6B1F" w:rsidRPr="00E1638A">
        <w:t xml:space="preserve"> collected, even when that data </w:t>
      </w:r>
      <w:r w:rsidR="001D7A2C">
        <w:t>are</w:t>
      </w:r>
      <w:r w:rsidR="00AE1385">
        <w:t xml:space="preserve"> limited, say, </w:t>
      </w:r>
      <w:r w:rsidR="002E6B1F" w:rsidRPr="00E1638A">
        <w:t xml:space="preserve">only </w:t>
      </w:r>
      <w:r w:rsidR="00AE1385">
        <w:t xml:space="preserve">to </w:t>
      </w:r>
      <w:r w:rsidR="002E6B1F" w:rsidRPr="00E1638A">
        <w:t xml:space="preserve">data about the risks. Earlier in this chapter we chronicled some of the typical trouble that the street-involved youth in our sample experienced. These </w:t>
      </w:r>
      <w:r w:rsidR="00750754">
        <w:t>issues, their causes and consequences, are what we try to understand from the perspective of the individual youth in their social context.</w:t>
      </w:r>
    </w:p>
    <w:p w14:paraId="34A77BDE" w14:textId="0ADB1FA2" w:rsidR="00F4703E" w:rsidRPr="00E1638A" w:rsidRDefault="00750754" w:rsidP="00557B5B">
      <w:pPr>
        <w:spacing w:line="480" w:lineRule="auto"/>
        <w:ind w:firstLine="720"/>
      </w:pPr>
      <w:r>
        <w:t>W</w:t>
      </w:r>
      <w:r w:rsidR="002E6B1F" w:rsidRPr="00E1638A">
        <w:t xml:space="preserve">e collected quantitative, longitudinal data about a </w:t>
      </w:r>
      <w:r>
        <w:t xml:space="preserve">these troubles and a </w:t>
      </w:r>
      <w:r w:rsidR="002E6B1F" w:rsidRPr="00E1638A">
        <w:t xml:space="preserve">wide range of other variables, </w:t>
      </w:r>
      <w:r w:rsidR="00F9401B">
        <w:t xml:space="preserve">including variables </w:t>
      </w:r>
      <w:r>
        <w:t xml:space="preserve">that sought to understand </w:t>
      </w:r>
      <w:r w:rsidR="00B4479C" w:rsidRPr="00E1638A">
        <w:t>their physical health;</w:t>
      </w:r>
      <w:r w:rsidR="002E6B1F" w:rsidRPr="00E1638A">
        <w:t xml:space="preserve"> their </w:t>
      </w:r>
      <w:r w:rsidR="00B4479C" w:rsidRPr="00E1638A">
        <w:t>management of their health care; emotional well-being; friendship network; crisis support system;</w:t>
      </w:r>
      <w:r w:rsidR="002E6B1F" w:rsidRPr="00E1638A">
        <w:t xml:space="preserve"> </w:t>
      </w:r>
      <w:r w:rsidR="00B4479C" w:rsidRPr="00E1638A">
        <w:t xml:space="preserve">the presence or absence of </w:t>
      </w:r>
      <w:r w:rsidR="002E6B1F" w:rsidRPr="00E1638A">
        <w:t xml:space="preserve">happiness, trust, </w:t>
      </w:r>
      <w:r w:rsidR="00B4479C" w:rsidRPr="00E1638A">
        <w:t>and loneliness; their romantic partnerships and sex life; degree of participation in recreational,</w:t>
      </w:r>
      <w:r w:rsidR="00F9401B">
        <w:t xml:space="preserve"> illegal substances and alcohol,</w:t>
      </w:r>
      <w:r w:rsidR="00B4479C" w:rsidRPr="00E1638A">
        <w:t xml:space="preserve"> and; whether their income sources were illegal or illegal. We summarize the overall profile of the participants as composed of a) challenging, troubled personal, familial, and interpersonal histories consistent with the trouble found in other studies; b) challenges as a result of practical and structural absences, including housing, lack of access to education and work, and the gap between their age and mainstream sources of social welfare, and c) contemporary experience that we are characterizing here as emerging and young adulthood. </w:t>
      </w:r>
      <w:r w:rsidR="00D865A2" w:rsidRPr="00E1638A">
        <w:t xml:space="preserve">It is the features of their contemporary </w:t>
      </w:r>
      <w:r w:rsidR="008A207E" w:rsidRPr="00E1638A">
        <w:t xml:space="preserve">experience that we focus on in this book, </w:t>
      </w:r>
      <w:r w:rsidR="00D865A2" w:rsidRPr="00E1638A">
        <w:t xml:space="preserve">contemporary experience defined as their perceptions about the state of their lives at the time of the interviews. Many difficulties remain in their life, and in comparison to </w:t>
      </w:r>
      <w:r w:rsidR="001D7A2C">
        <w:t xml:space="preserve">the experience of </w:t>
      </w:r>
      <w:r w:rsidR="00195ED6" w:rsidRPr="00E1638A">
        <w:t xml:space="preserve">other </w:t>
      </w:r>
      <w:r w:rsidR="001D7A2C">
        <w:t xml:space="preserve">youth during </w:t>
      </w:r>
      <w:r w:rsidR="00195ED6" w:rsidRPr="00E1638A">
        <w:t xml:space="preserve">emerging adulthood </w:t>
      </w:r>
      <w:r w:rsidR="00D865A2" w:rsidRPr="00E1638A">
        <w:t xml:space="preserve">their life situations are </w:t>
      </w:r>
      <w:r w:rsidR="00195ED6" w:rsidRPr="00E1638A">
        <w:t>tenuous and marginalized. Still, as a grou</w:t>
      </w:r>
      <w:r w:rsidR="00747AFE" w:rsidRPr="00E1638A">
        <w:t xml:space="preserve">p they report </w:t>
      </w:r>
      <w:r w:rsidR="008A207E" w:rsidRPr="00E1638A">
        <w:t xml:space="preserve">remarkable </w:t>
      </w:r>
      <w:r w:rsidR="001D7A2C">
        <w:t xml:space="preserve">optimism and good </w:t>
      </w:r>
      <w:r w:rsidR="0021338E" w:rsidRPr="00E1638A">
        <w:t>evidence of improvement</w:t>
      </w:r>
      <w:r w:rsidR="008A207E" w:rsidRPr="00E1638A">
        <w:t xml:space="preserve"> over time.</w:t>
      </w:r>
    </w:p>
    <w:p w14:paraId="0B886608" w14:textId="23908846" w:rsidR="00F4703E" w:rsidRPr="00E1638A" w:rsidRDefault="008B76B8" w:rsidP="00F4703E">
      <w:pPr>
        <w:spacing w:line="480" w:lineRule="auto"/>
        <w:ind w:firstLine="720"/>
      </w:pPr>
      <w:r w:rsidRPr="008B76B8">
        <w:t xml:space="preserve">Table 2.4 </w:t>
      </w:r>
      <w:r>
        <w:t xml:space="preserve">presents </w:t>
      </w:r>
      <w:r w:rsidR="0077128C">
        <w:t>we</w:t>
      </w:r>
      <w:r w:rsidR="006E7C7C">
        <w:t>ll-being variables</w:t>
      </w:r>
      <w:r w:rsidR="002F68A3">
        <w:t>.</w:t>
      </w:r>
      <w:r w:rsidR="006E7C7C">
        <w:t xml:space="preserve"> </w:t>
      </w:r>
      <w:r w:rsidR="00747AFE" w:rsidRPr="00E1638A">
        <w:t>At all five waves</w:t>
      </w:r>
      <w:r w:rsidR="00F4703E" w:rsidRPr="00E1638A">
        <w:t>, over almost 10 years,</w:t>
      </w:r>
      <w:r w:rsidR="00747AFE" w:rsidRPr="00E1638A">
        <w:t xml:space="preserve"> </w:t>
      </w:r>
      <w:r w:rsidR="00747AFE" w:rsidRPr="00E1638A">
        <w:lastRenderedPageBreak/>
        <w:t xml:space="preserve">participants were </w:t>
      </w:r>
      <w:r w:rsidR="00702123" w:rsidRPr="00E1638A">
        <w:t xml:space="preserve">asked whether they were hopeful, happy, have friends and family who help them feel safe, or lonely. </w:t>
      </w:r>
      <w:r w:rsidR="00014F1D" w:rsidRPr="00E1638A">
        <w:t>Some caution should be used with comparisons across waves, because the timing of each wave does not line up across all youth</w:t>
      </w:r>
      <w:r w:rsidR="00DE053C">
        <w:t xml:space="preserve"> in the sample</w:t>
      </w:r>
      <w:r w:rsidR="00014F1D" w:rsidRPr="00E1638A">
        <w:t xml:space="preserve">. </w:t>
      </w:r>
    </w:p>
    <w:p w14:paraId="58761F02" w14:textId="26A84CE5" w:rsidR="00F4703E" w:rsidRPr="00E1638A" w:rsidRDefault="00490C58" w:rsidP="00490C58">
      <w:pPr>
        <w:spacing w:line="480" w:lineRule="auto"/>
        <w:ind w:firstLine="720"/>
        <w:jc w:val="center"/>
      </w:pPr>
      <w:r w:rsidRPr="00E1638A">
        <w:t xml:space="preserve">[Insert Table </w:t>
      </w:r>
      <w:r w:rsidR="006E7C7C">
        <w:t>2.4</w:t>
      </w:r>
      <w:r w:rsidR="00014F1D" w:rsidRPr="00E1638A">
        <w:t xml:space="preserve"> here]</w:t>
      </w:r>
    </w:p>
    <w:p w14:paraId="239485EC" w14:textId="13594B0B" w:rsidR="005A4A94" w:rsidRPr="00E1638A" w:rsidRDefault="00E86DB0" w:rsidP="005A4A94">
      <w:pPr>
        <w:spacing w:line="480" w:lineRule="auto"/>
      </w:pPr>
      <w:r w:rsidRPr="00E1638A">
        <w:t xml:space="preserve">Nearly every youth was able to identify three people who would help </w:t>
      </w:r>
      <w:r w:rsidR="00DE053C">
        <w:t xml:space="preserve">them </w:t>
      </w:r>
      <w:r w:rsidRPr="00E1638A">
        <w:t xml:space="preserve">in a crisis, and they </w:t>
      </w:r>
      <w:r w:rsidR="00DE053C">
        <w:t>note</w:t>
      </w:r>
      <w:r w:rsidR="008B76B8">
        <w:t>d</w:t>
      </w:r>
      <w:r w:rsidR="00DE053C">
        <w:t xml:space="preserve"> having</w:t>
      </w:r>
      <w:r w:rsidRPr="00E1638A">
        <w:t xml:space="preserve"> people they trust. Most report</w:t>
      </w:r>
      <w:r w:rsidR="008B76B8">
        <w:t>ed</w:t>
      </w:r>
      <w:r w:rsidRPr="00E1638A">
        <w:t xml:space="preserve"> being in control of their own finances and </w:t>
      </w:r>
      <w:r w:rsidR="00DE053C">
        <w:t xml:space="preserve">their </w:t>
      </w:r>
      <w:r w:rsidRPr="00E1638A">
        <w:t>sexuality</w:t>
      </w:r>
      <w:r w:rsidR="00DE053C">
        <w:t>. They also state</w:t>
      </w:r>
      <w:r w:rsidR="008B76B8">
        <w:t>d</w:t>
      </w:r>
      <w:r w:rsidRPr="00E1638A">
        <w:t xml:space="preserve"> they know how to make money illegally but</w:t>
      </w:r>
      <w:r w:rsidR="00F24A60" w:rsidRPr="00E1638A">
        <w:t xml:space="preserve"> do not participate and </w:t>
      </w:r>
      <w:r w:rsidR="00DE053C">
        <w:t xml:space="preserve">maintain </w:t>
      </w:r>
      <w:r w:rsidR="00F9401B">
        <w:t xml:space="preserve">that </w:t>
      </w:r>
      <w:r w:rsidR="00F24A60" w:rsidRPr="00E1638A">
        <w:t>most of their close friends do not participate either. Most report</w:t>
      </w:r>
      <w:r w:rsidR="008B76B8">
        <w:t>ed</w:t>
      </w:r>
      <w:r w:rsidR="00F24A60" w:rsidRPr="00E1638A">
        <w:t xml:space="preserve"> having multiple close friends. </w:t>
      </w:r>
    </w:p>
    <w:p w14:paraId="1048C493" w14:textId="7E976574" w:rsidR="00AE1385" w:rsidRDefault="00365A8B" w:rsidP="00557B5B">
      <w:pPr>
        <w:spacing w:line="480" w:lineRule="auto"/>
        <w:ind w:firstLine="720"/>
      </w:pPr>
      <w:r w:rsidRPr="00E1638A">
        <w:t>Earlier we briefly described some of the troubles in their lives, prior to str</w:t>
      </w:r>
      <w:r w:rsidR="00014F1D" w:rsidRPr="00E1638A">
        <w:t xml:space="preserve">eet-involvement, and </w:t>
      </w:r>
      <w:r w:rsidR="008B76B8">
        <w:t>there</w:t>
      </w:r>
      <w:r w:rsidR="00014F1D" w:rsidRPr="00E1638A">
        <w:t>after. The</w:t>
      </w:r>
      <w:r w:rsidRPr="00E1638A">
        <w:t xml:space="preserve"> additio</w:t>
      </w:r>
      <w:r w:rsidR="005A4A94" w:rsidRPr="00E1638A">
        <w:t>nal</w:t>
      </w:r>
      <w:r w:rsidR="00F24A60" w:rsidRPr="00E1638A">
        <w:t xml:space="preserve"> data </w:t>
      </w:r>
      <w:r w:rsidR="00014F1D" w:rsidRPr="00E1638A">
        <w:t xml:space="preserve">here </w:t>
      </w:r>
      <w:r w:rsidR="00F24A60" w:rsidRPr="00E1638A">
        <w:t xml:space="preserve">provide a </w:t>
      </w:r>
      <w:r w:rsidR="002F68A3">
        <w:t xml:space="preserve">more positive </w:t>
      </w:r>
      <w:r w:rsidR="00F24A60" w:rsidRPr="00E1638A">
        <w:t>portrait.</w:t>
      </w:r>
      <w:r w:rsidR="005A4A94" w:rsidRPr="00E1638A">
        <w:t xml:space="preserve"> </w:t>
      </w:r>
      <w:r w:rsidRPr="00E1638A">
        <w:t>Th</w:t>
      </w:r>
      <w:r w:rsidR="005A4A94" w:rsidRPr="00E1638A">
        <w:t xml:space="preserve">ere are some questions about how both can be true, and </w:t>
      </w:r>
      <w:r w:rsidRPr="00E1638A">
        <w:t>how th</w:t>
      </w:r>
      <w:r w:rsidR="002F68A3">
        <w:t>ese</w:t>
      </w:r>
      <w:r w:rsidRPr="00E1638A">
        <w:t xml:space="preserve"> data compare to most other </w:t>
      </w:r>
      <w:r w:rsidR="00195ED6" w:rsidRPr="00E1638A">
        <w:t xml:space="preserve">studies of similar populations, and there is a question of how </w:t>
      </w:r>
      <w:r w:rsidR="002F68A3">
        <w:t xml:space="preserve">a positive portrayal can be found in </w:t>
      </w:r>
      <w:r w:rsidR="00195ED6" w:rsidRPr="00E1638A">
        <w:t xml:space="preserve">comparison with almost any other cohort of youth. </w:t>
      </w:r>
      <w:r w:rsidRPr="00E1638A">
        <w:t>The answer to the question about how both can be true can only be dealt with at the end of this book, when we revisit it in light of the better understanding of their experience that the narrative data provides</w:t>
      </w:r>
      <w:r w:rsidR="00EE4BB9" w:rsidRPr="00E1638A">
        <w:t xml:space="preserve">, as well as examining further group data. The answer to the </w:t>
      </w:r>
      <w:r w:rsidR="00195ED6" w:rsidRPr="00E1638A">
        <w:t>question</w:t>
      </w:r>
      <w:r w:rsidR="00087B23">
        <w:t xml:space="preserve"> about why th</w:t>
      </w:r>
      <w:r w:rsidR="002F68A3">
        <w:t>ese</w:t>
      </w:r>
      <w:r w:rsidR="00087B23">
        <w:t xml:space="preserve"> data are</w:t>
      </w:r>
      <w:r w:rsidR="00EE4BB9" w:rsidRPr="00E1638A">
        <w:t xml:space="preserve"> so different than other samples</w:t>
      </w:r>
      <w:r w:rsidR="00195ED6" w:rsidRPr="00E1638A">
        <w:t xml:space="preserve"> may be that our sample is more diverse and our data</w:t>
      </w:r>
      <w:r w:rsidR="00DE053C">
        <w:t xml:space="preserve"> are</w:t>
      </w:r>
      <w:r w:rsidR="00195ED6" w:rsidRPr="00E1638A">
        <w:t xml:space="preserve"> longitudinal. </w:t>
      </w:r>
      <w:r w:rsidR="001166F9" w:rsidRPr="00E1638A">
        <w:t xml:space="preserve">The large number of youth in the first wave may have </w:t>
      </w:r>
      <w:r w:rsidR="00DE053C">
        <w:t>comprised</w:t>
      </w:r>
      <w:r w:rsidR="001166F9" w:rsidRPr="00E1638A">
        <w:t xml:space="preserve"> eighty percent or so of the total street-involved population</w:t>
      </w:r>
      <w:r w:rsidR="00D5441C">
        <w:t xml:space="preserve"> </w:t>
      </w:r>
      <w:r w:rsidR="00DE053C">
        <w:t xml:space="preserve">in the study site </w:t>
      </w:r>
      <w:r w:rsidR="00D5441C">
        <w:t>at the time</w:t>
      </w:r>
      <w:r w:rsidR="001166F9" w:rsidRPr="00E1638A">
        <w:t>, and because o</w:t>
      </w:r>
      <w:r w:rsidR="00702123" w:rsidRPr="00E1638A">
        <w:t xml:space="preserve">f this the sample included </w:t>
      </w:r>
      <w:r w:rsidR="001166F9" w:rsidRPr="00E1638A">
        <w:t>youth who are most vulnerable, who are usually easier to find, and it also included those youth who had learned to cope with the complexities of being street-involved and ac</w:t>
      </w:r>
      <w:r w:rsidR="00EE4BB9" w:rsidRPr="00E1638A">
        <w:t xml:space="preserve">hieved a certain </w:t>
      </w:r>
      <w:r w:rsidR="00EE4BB9" w:rsidRPr="00E1638A">
        <w:lastRenderedPageBreak/>
        <w:t>kind of success in managing street-involvement.</w:t>
      </w:r>
      <w:r w:rsidR="001166F9" w:rsidRPr="00E1638A">
        <w:t xml:space="preserve"> </w:t>
      </w:r>
    </w:p>
    <w:p w14:paraId="0AB18018" w14:textId="7AA6852A" w:rsidR="001166F9" w:rsidRPr="00E1638A" w:rsidRDefault="001166F9" w:rsidP="00557B5B">
      <w:pPr>
        <w:spacing w:line="480" w:lineRule="auto"/>
        <w:ind w:firstLine="720"/>
      </w:pPr>
      <w:r w:rsidRPr="00E1638A">
        <w:t>Further, because the sample criteria did not include acute criteria, such as not requirin</w:t>
      </w:r>
      <w:r w:rsidR="0077128C">
        <w:t xml:space="preserve">g that the sample be homeless </w:t>
      </w:r>
      <w:r w:rsidR="002F68A3">
        <w:t xml:space="preserve">or street involved </w:t>
      </w:r>
      <w:r w:rsidR="0077128C">
        <w:t>on</w:t>
      </w:r>
      <w:r w:rsidRPr="00E1638A">
        <w:t xml:space="preserve"> the </w:t>
      </w:r>
      <w:r w:rsidR="002F68A3">
        <w:t xml:space="preserve">specific </w:t>
      </w:r>
      <w:r w:rsidR="00D5441C">
        <w:t xml:space="preserve">day </w:t>
      </w:r>
      <w:r w:rsidRPr="00E1638A">
        <w:t>when data w</w:t>
      </w:r>
      <w:r w:rsidR="00D5441C">
        <w:t xml:space="preserve">ere </w:t>
      </w:r>
      <w:r w:rsidRPr="00E1638A">
        <w:t xml:space="preserve">collected or requiring </w:t>
      </w:r>
      <w:r w:rsidR="00D5441C">
        <w:t xml:space="preserve">that </w:t>
      </w:r>
      <w:r w:rsidR="0077128C">
        <w:t>participants</w:t>
      </w:r>
      <w:r w:rsidRPr="00E1638A">
        <w:t xml:space="preserve"> </w:t>
      </w:r>
      <w:r w:rsidR="0077128C">
        <w:t>be</w:t>
      </w:r>
      <w:r w:rsidR="00D5441C">
        <w:t xml:space="preserve"> engaged </w:t>
      </w:r>
      <w:r w:rsidRPr="00E1638A">
        <w:t>in a risky or illegal activity</w:t>
      </w:r>
      <w:r w:rsidR="002F68A3">
        <w:t xml:space="preserve"> on that day</w:t>
      </w:r>
      <w:r w:rsidRPr="00E1638A">
        <w:t>, these youth may represent</w:t>
      </w:r>
      <w:r w:rsidR="00DE053C">
        <w:t xml:space="preserve"> a </w:t>
      </w:r>
      <w:r w:rsidR="00AE1385">
        <w:t>different</w:t>
      </w:r>
      <w:r w:rsidR="00DE053C">
        <w:t xml:space="preserve"> picture of a heterogeneous </w:t>
      </w:r>
      <w:r w:rsidRPr="00E1638A">
        <w:t xml:space="preserve">street-involved population. To a person every member of this sample had experienced difficulties on the street, but the data collection criteria did not restrict collection to their most difficult moments. </w:t>
      </w:r>
    </w:p>
    <w:p w14:paraId="07963D13" w14:textId="3613BF6F" w:rsidR="005A4A94" w:rsidRPr="00E1638A" w:rsidRDefault="001166F9" w:rsidP="001166F9">
      <w:pPr>
        <w:spacing w:line="480" w:lineRule="auto"/>
        <w:ind w:firstLine="720"/>
      </w:pPr>
      <w:r w:rsidRPr="00E1638A">
        <w:t xml:space="preserve">The answer to the </w:t>
      </w:r>
      <w:r w:rsidR="00EE4BB9" w:rsidRPr="00E1638A">
        <w:t xml:space="preserve">last question, of how these youth can be doing somewhat well—in the limited terms we describe here--compared to </w:t>
      </w:r>
      <w:r w:rsidR="00CD0924">
        <w:t>housed</w:t>
      </w:r>
      <w:r w:rsidR="00CD0924" w:rsidRPr="00E1638A">
        <w:t xml:space="preserve"> </w:t>
      </w:r>
      <w:r w:rsidR="00EE4BB9" w:rsidRPr="00E1638A">
        <w:t xml:space="preserve">youth, </w:t>
      </w:r>
      <w:r w:rsidRPr="00E1638A">
        <w:t xml:space="preserve">is more complicated and less </w:t>
      </w:r>
      <w:r w:rsidR="00296841" w:rsidRPr="00E1638A">
        <w:t>definitive</w:t>
      </w:r>
      <w:r w:rsidRPr="00E1638A">
        <w:t xml:space="preserve">. </w:t>
      </w:r>
      <w:r w:rsidR="00DE053C">
        <w:t>P</w:t>
      </w:r>
      <w:r w:rsidRPr="00E1638A">
        <w:t>art of the reason has to do with the</w:t>
      </w:r>
      <w:r w:rsidR="005A4A94" w:rsidRPr="00E1638A">
        <w:t>ir</w:t>
      </w:r>
      <w:r w:rsidRPr="00E1638A">
        <w:t xml:space="preserve"> coping strategies </w:t>
      </w:r>
      <w:r w:rsidR="005A4A94" w:rsidRPr="00E1638A">
        <w:t>in the context of emerging adulthood</w:t>
      </w:r>
      <w:r w:rsidRPr="00E1638A">
        <w:t xml:space="preserve">, and much of this book has to do with displaying those characteristics. </w:t>
      </w:r>
      <w:r w:rsidR="005A4A94" w:rsidRPr="00E1638A">
        <w:t>There is some reward and</w:t>
      </w:r>
      <w:r w:rsidR="00F471CF" w:rsidRPr="00E1638A">
        <w:t xml:space="preserve"> satisfaction </w:t>
      </w:r>
      <w:r w:rsidR="005A4A94" w:rsidRPr="00E1638A">
        <w:t xml:space="preserve">in </w:t>
      </w:r>
      <w:r w:rsidR="00F471CF" w:rsidRPr="00E1638A">
        <w:t>being responsible for onese</w:t>
      </w:r>
      <w:r w:rsidR="005A4A94" w:rsidRPr="00E1638A">
        <w:t xml:space="preserve">lf, and a sense of responsible identity when conditions are challenging. There is a narrative of overcoming and courage. </w:t>
      </w:r>
      <w:r w:rsidR="00AE1385">
        <w:t>It may also have to do with their being homeless in Victoria, which does have a fair amount of support—at least for short-term help.</w:t>
      </w:r>
    </w:p>
    <w:p w14:paraId="3EE8E3E1" w14:textId="1938059D" w:rsidR="001166F9" w:rsidRPr="00E1638A" w:rsidRDefault="00F471CF" w:rsidP="005A4A94">
      <w:pPr>
        <w:spacing w:line="480" w:lineRule="auto"/>
        <w:ind w:firstLine="720"/>
      </w:pPr>
      <w:r w:rsidRPr="00E1638A">
        <w:t xml:space="preserve"> </w:t>
      </w:r>
      <w:r w:rsidR="001166F9" w:rsidRPr="00E1638A">
        <w:t xml:space="preserve">The other part of the answer has to do with </w:t>
      </w:r>
      <w:r w:rsidR="00FD684B" w:rsidRPr="00E1638A">
        <w:t xml:space="preserve">their frame of reference. First, we might compare the transition to street-involvement for these young people with the transition to emerging adulthood for middle-class youth. The latter graduate from high school or post-secondary education with a mixture of aspirations and social supports. Their lives are rarely easy or simple, but most do have access to some </w:t>
      </w:r>
      <w:r w:rsidR="00DE053C">
        <w:t>employment</w:t>
      </w:r>
      <w:r w:rsidR="00FD684B" w:rsidRPr="00E1638A">
        <w:t xml:space="preserve">, however unrewarding or low paying it might be. Most have a social support network composed of family, friendship, and relationships associated with mainstream social </w:t>
      </w:r>
      <w:r w:rsidR="00FD684B" w:rsidRPr="00E1638A">
        <w:lastRenderedPageBreak/>
        <w:t>institutions. Their graduation, and the transitions to at least semi-independence associated with it, are desira</w:t>
      </w:r>
      <w:r w:rsidRPr="00E1638A">
        <w:t xml:space="preserve">ble and mostly happy occasions, even if the next transition to adulthood is delayed. </w:t>
      </w:r>
    </w:p>
    <w:p w14:paraId="39B54DEB" w14:textId="385291B6" w:rsidR="00FD684B" w:rsidRPr="00E1638A" w:rsidRDefault="00FD684B" w:rsidP="004B163B">
      <w:pPr>
        <w:spacing w:line="480" w:lineRule="auto"/>
        <w:ind w:firstLine="720"/>
      </w:pPr>
      <w:r w:rsidRPr="00E1638A">
        <w:t xml:space="preserve">The transition to street-involvement is </w:t>
      </w:r>
      <w:r w:rsidR="00EE4BB9" w:rsidRPr="00E1638A">
        <w:t>comparable</w:t>
      </w:r>
      <w:r w:rsidR="004B163B" w:rsidRPr="00E1638A">
        <w:t xml:space="preserve"> but more complicated</w:t>
      </w:r>
      <w:r w:rsidR="00012B40">
        <w:t>.</w:t>
      </w:r>
      <w:r w:rsidR="004B163B" w:rsidRPr="00E1638A">
        <w:t xml:space="preserve"> For those youth who are fleeing trouble at home, with relatives, or in a group home, there is an element of escape, with some likely relief from the stress. For those who are motivated by the pull of independence and freedom, initially the experience might be attractive. And the transition to street life and the transition to being homeles</w:t>
      </w:r>
      <w:r w:rsidR="00EE4BB9" w:rsidRPr="00E1638A">
        <w:t xml:space="preserve">s are two different types of transitions, even if in our sample a large proportion experienced independence and first encounter with the street very close in time. </w:t>
      </w:r>
      <w:r w:rsidR="004B163B" w:rsidRPr="00E1638A">
        <w:t xml:space="preserve">For most the experience of being homeless succeeded the introduction to street life; street life </w:t>
      </w:r>
      <w:r w:rsidR="00EE4BB9" w:rsidRPr="00E1638A">
        <w:t>often involves a little bit of planning</w:t>
      </w:r>
      <w:r w:rsidR="004B163B" w:rsidRPr="00E1638A">
        <w:t>, while being homeless is more of a surprise. For example, several youth left their biological home to live with friends</w:t>
      </w:r>
      <w:r w:rsidR="00296841" w:rsidRPr="00E1638A">
        <w:t xml:space="preserve">, and a small number of left home to live with a romantic partner. Those relationships </w:t>
      </w:r>
      <w:r w:rsidR="00D5441C">
        <w:t xml:space="preserve">frequently </w:t>
      </w:r>
      <w:r w:rsidR="00296841" w:rsidRPr="00E1638A">
        <w:t xml:space="preserve">failed, and the consequence was being homeless or barely escaping </w:t>
      </w:r>
      <w:commentRangeStart w:id="6"/>
      <w:r w:rsidR="00296841" w:rsidRPr="00E1638A">
        <w:t>homelessness</w:t>
      </w:r>
      <w:commentRangeEnd w:id="6"/>
      <w:r w:rsidR="008B76B8">
        <w:rPr>
          <w:rStyle w:val="CommentReference"/>
        </w:rPr>
        <w:commentReference w:id="6"/>
      </w:r>
      <w:r w:rsidR="00EE4BB9" w:rsidRPr="00E1638A">
        <w:t xml:space="preserve">. </w:t>
      </w:r>
    </w:p>
    <w:p w14:paraId="4E10F106" w14:textId="60BAB429" w:rsidR="00F471CF" w:rsidRPr="00E1638A" w:rsidRDefault="00296841" w:rsidP="004B163B">
      <w:pPr>
        <w:spacing w:line="480" w:lineRule="auto"/>
        <w:ind w:firstLine="720"/>
      </w:pPr>
      <w:r w:rsidRPr="00E1638A">
        <w:t xml:space="preserve">Hence the transition to street-life has some element of attraction even while the threat of being </w:t>
      </w:r>
      <w:r w:rsidR="008B76B8">
        <w:t xml:space="preserve">without a place to keep </w:t>
      </w:r>
      <w:r w:rsidR="00976FDF">
        <w:t xml:space="preserve">one’s </w:t>
      </w:r>
      <w:r w:rsidR="008B76B8">
        <w:t xml:space="preserve">belongings and sleep </w:t>
      </w:r>
      <w:r w:rsidRPr="00E1638A">
        <w:t xml:space="preserve"> is more real and more worrisome. What the transition has in common with other emerging adults is that there is some risk and much change, but if that risk and change is managed and mastered, it is likely to result in some satisfaction. Further, the independence </w:t>
      </w:r>
      <w:r w:rsidR="00976FDF">
        <w:t xml:space="preserve">street-involved youth </w:t>
      </w:r>
      <w:r w:rsidRPr="00E1638A">
        <w:t xml:space="preserve"> have </w:t>
      </w:r>
      <w:r w:rsidR="005A4A94" w:rsidRPr="00E1638A">
        <w:t xml:space="preserve">acquired has some </w:t>
      </w:r>
      <w:r w:rsidR="00DE053C">
        <w:t>attraction</w:t>
      </w:r>
      <w:r w:rsidRPr="00E1638A">
        <w:t xml:space="preserve"> because of the absence of negative experience such as being free of the humiliations of being a struggling and lo</w:t>
      </w:r>
      <w:r w:rsidR="00F471CF" w:rsidRPr="00E1638A">
        <w:t xml:space="preserve">w status student in high school. The overwhelming majority reported that their formal educational experiences were </w:t>
      </w:r>
      <w:r w:rsidR="00F471CF" w:rsidRPr="00E1638A">
        <w:lastRenderedPageBreak/>
        <w:t xml:space="preserve">stressful. </w:t>
      </w:r>
      <w:r w:rsidRPr="00E1638A">
        <w:t xml:space="preserve"> </w:t>
      </w:r>
      <w:r w:rsidR="00F471CF" w:rsidRPr="00E1638A">
        <w:t xml:space="preserve">There is also a positive lure, that of being in charge of one’s life. </w:t>
      </w:r>
    </w:p>
    <w:p w14:paraId="6CE46A5F" w14:textId="5D72B272" w:rsidR="00702123" w:rsidRPr="00E1638A" w:rsidRDefault="00F471CF" w:rsidP="00557B5B">
      <w:pPr>
        <w:spacing w:line="480" w:lineRule="auto"/>
        <w:ind w:firstLine="720"/>
      </w:pPr>
      <w:r w:rsidRPr="00E1638A">
        <w:t xml:space="preserve">One </w:t>
      </w:r>
      <w:r w:rsidR="00296841" w:rsidRPr="00E1638A">
        <w:t>reference point for their self-evalua</w:t>
      </w:r>
      <w:r w:rsidRPr="00E1638A">
        <w:t xml:space="preserve">tion </w:t>
      </w:r>
      <w:r w:rsidR="00557B5B">
        <w:t>is</w:t>
      </w:r>
      <w:r w:rsidR="005179D3">
        <w:t xml:space="preserve"> </w:t>
      </w:r>
      <w:r w:rsidR="007B4934">
        <w:t>their</w:t>
      </w:r>
      <w:r w:rsidR="00087B23">
        <w:t xml:space="preserve"> circumstances prior to arrival on the street</w:t>
      </w:r>
      <w:r w:rsidRPr="00E1638A">
        <w:t>, and</w:t>
      </w:r>
      <w:r w:rsidR="00296841" w:rsidRPr="00E1638A">
        <w:t xml:space="preserve"> a second reference point has to do with </w:t>
      </w:r>
      <w:r w:rsidR="008166E9" w:rsidRPr="00E1638A">
        <w:t xml:space="preserve">their entry into a subculture of street-youth. One characteristic of this subculture is that young people do find a community of some sort, of at least a few friends, and </w:t>
      </w:r>
      <w:r w:rsidR="00DE053C">
        <w:t>have</w:t>
      </w:r>
      <w:r w:rsidR="008166E9" w:rsidRPr="00E1638A">
        <w:t xml:space="preserve"> access to some professionals interested in their well-being. Finally, most of these youth see their circumstances as temporary. These youth are not members of a counter culture, and they have aspirations similar to other emerging adults, including finding useful work with enough income to thrive, sustaining long-term romantic partnerships, having families, and achieving enough stability so that everyday life is less of a struggle. Although many of them have lived with instability for several years, they see signs of progress. </w:t>
      </w:r>
      <w:r w:rsidR="005A4A94" w:rsidRPr="00E1638A">
        <w:t xml:space="preserve"> We will describe the experiences of youth who make progress and youth who struggle, theorizing about how management of emerging adulthood and young adulthood is done.</w:t>
      </w:r>
    </w:p>
    <w:p w14:paraId="6542222E" w14:textId="6E03C676" w:rsidR="00490543" w:rsidRPr="00E1638A" w:rsidRDefault="00014F1D" w:rsidP="00EE4BB9">
      <w:pPr>
        <w:spacing w:line="480" w:lineRule="auto"/>
        <w:jc w:val="center"/>
      </w:pPr>
      <w:r w:rsidRPr="00E1638A">
        <w:t>&lt;1&gt;</w:t>
      </w:r>
      <w:r w:rsidR="00EE4BB9" w:rsidRPr="00E1638A">
        <w:t>Summary</w:t>
      </w:r>
    </w:p>
    <w:p w14:paraId="187B9F8E" w14:textId="07F7D8EA" w:rsidR="00FF4291" w:rsidRPr="00E1638A" w:rsidRDefault="00F471CF" w:rsidP="00FF4291">
      <w:pPr>
        <w:spacing w:line="480" w:lineRule="auto"/>
        <w:ind w:firstLine="720"/>
      </w:pPr>
      <w:r w:rsidRPr="00E1638A">
        <w:t>In emerging adu</w:t>
      </w:r>
      <w:r w:rsidR="005A4A94" w:rsidRPr="00E1638A">
        <w:t>lthood terms</w:t>
      </w:r>
      <w:r w:rsidRPr="00E1638A">
        <w:t xml:space="preserve"> there are some notable, meaningful </w:t>
      </w:r>
      <w:r w:rsidR="00D92CDD" w:rsidRPr="00E1638A">
        <w:t xml:space="preserve">similarities and </w:t>
      </w:r>
      <w:r w:rsidRPr="00E1638A">
        <w:t>differences between this sample</w:t>
      </w:r>
      <w:r w:rsidR="00490543" w:rsidRPr="00E1638A">
        <w:t xml:space="preserve"> and many other emerging adults, and in the succeeding chapters we tell the stories of youth who illustrate the similarities and differences. </w:t>
      </w:r>
      <w:r w:rsidRPr="00E1638A">
        <w:t xml:space="preserve"> </w:t>
      </w:r>
      <w:r w:rsidR="00490543" w:rsidRPr="00E1638A">
        <w:t xml:space="preserve">For example, the </w:t>
      </w:r>
      <w:r w:rsidRPr="00E1638A">
        <w:t xml:space="preserve">idea of transition </w:t>
      </w:r>
      <w:r w:rsidR="00490543" w:rsidRPr="00E1638A">
        <w:t xml:space="preserve">associated with emerging adulthood </w:t>
      </w:r>
      <w:r w:rsidRPr="00E1638A">
        <w:t>suggests movement from one stable reference point to another, with the period between characterized by instability. For most of these youth, instability has been a semi-permanent feature.</w:t>
      </w:r>
      <w:r w:rsidR="00114BED">
        <w:t xml:space="preserve"> By their </w:t>
      </w:r>
      <w:r w:rsidR="00EF432E">
        <w:t xml:space="preserve">thirteenth birthday, only </w:t>
      </w:r>
      <w:r w:rsidR="00844E54">
        <w:t xml:space="preserve">25 </w:t>
      </w:r>
      <w:r w:rsidR="00EF432E">
        <w:t xml:space="preserve">percent of these youth lived in the same family situation </w:t>
      </w:r>
      <w:r w:rsidR="009B309B">
        <w:t>into which</w:t>
      </w:r>
      <w:r w:rsidR="00EF432E">
        <w:t xml:space="preserve"> they were born</w:t>
      </w:r>
      <w:r w:rsidR="009B309B">
        <w:t xml:space="preserve">.  Analysis of </w:t>
      </w:r>
      <w:r w:rsidR="00EF432E">
        <w:t xml:space="preserve">a random sample of youth in the same city showed that 60 percent of all youth lived in the same family situation that they were born </w:t>
      </w:r>
      <w:r w:rsidR="00EF432E">
        <w:lastRenderedPageBreak/>
        <w:t>into up to their 13</w:t>
      </w:r>
      <w:r w:rsidR="00EF432E" w:rsidRPr="00EF432E">
        <w:rPr>
          <w:vertAlign w:val="superscript"/>
        </w:rPr>
        <w:t>th</w:t>
      </w:r>
      <w:r w:rsidR="00EF432E">
        <w:t xml:space="preserve"> birthday (</w:t>
      </w:r>
      <w:r w:rsidR="001D68F4" w:rsidRPr="001D68F4">
        <w:t>Benoit, Jansson, Hallgrimsdottir &amp; Roth, 2008</w:t>
      </w:r>
      <w:r w:rsidR="001D68F4">
        <w:t>).</w:t>
      </w:r>
      <w:r w:rsidR="00FF4291" w:rsidRPr="00E1638A">
        <w:t xml:space="preserve"> </w:t>
      </w:r>
    </w:p>
    <w:p w14:paraId="18245675" w14:textId="30F16612" w:rsidR="00FF4291" w:rsidRPr="00E1638A" w:rsidRDefault="00FF4291" w:rsidP="00FF4291">
      <w:pPr>
        <w:spacing w:line="480" w:lineRule="auto"/>
        <w:ind w:firstLine="720"/>
      </w:pPr>
      <w:r w:rsidRPr="00E1638A">
        <w:t>O</w:t>
      </w:r>
      <w:r w:rsidR="00D92CDD" w:rsidRPr="00E1638A">
        <w:t xml:space="preserve">ther typical sources of </w:t>
      </w:r>
      <w:r w:rsidRPr="00E1638A">
        <w:t xml:space="preserve">childhood </w:t>
      </w:r>
      <w:r w:rsidR="00D92CDD" w:rsidRPr="00E1638A">
        <w:t xml:space="preserve">stability were </w:t>
      </w:r>
      <w:r w:rsidRPr="00E1638A">
        <w:t xml:space="preserve">also problematic, such as their </w:t>
      </w:r>
      <w:r w:rsidR="00D92CDD" w:rsidRPr="00E1638A">
        <w:t>difficulties with formal education</w:t>
      </w:r>
      <w:r w:rsidRPr="00E1638A">
        <w:t xml:space="preserve">. Arnett </w:t>
      </w:r>
      <w:r w:rsidR="000166E5">
        <w:t xml:space="preserve">(2007) </w:t>
      </w:r>
      <w:r w:rsidRPr="00E1638A">
        <w:t>describes emerging adulthood as the period when social institutions have less influence than during childhood and adolescence. For many of the</w:t>
      </w:r>
      <w:r w:rsidR="009B309B">
        <w:t xml:space="preserve"> street-involved</w:t>
      </w:r>
      <w:r w:rsidRPr="00E1638A">
        <w:t xml:space="preserve"> youth </w:t>
      </w:r>
      <w:r w:rsidR="009B309B">
        <w:t xml:space="preserve">in our study, </w:t>
      </w:r>
      <w:r w:rsidRPr="00E1638A">
        <w:t>the relationship to social institutions has l</w:t>
      </w:r>
      <w:r w:rsidR="00087B23">
        <w:t xml:space="preserve">ong been tenuous and </w:t>
      </w:r>
      <w:commentRangeStart w:id="7"/>
      <w:r w:rsidR="00087B23">
        <w:t>weak</w:t>
      </w:r>
      <w:commentRangeEnd w:id="7"/>
      <w:r w:rsidR="00976FDF">
        <w:rPr>
          <w:rStyle w:val="CommentReference"/>
        </w:rPr>
        <w:commentReference w:id="7"/>
      </w:r>
      <w:r w:rsidR="00EF00F5">
        <w:t xml:space="preserve">. </w:t>
      </w:r>
      <w:r w:rsidR="00087B23">
        <w:t>These missing relationships</w:t>
      </w:r>
      <w:r w:rsidRPr="00E1638A">
        <w:t xml:space="preserve"> have consequences for the sense of being in-between, identity exploration, and</w:t>
      </w:r>
      <w:r w:rsidR="00EF00F5">
        <w:t xml:space="preserve"> the aspirations for adult life, as Wyn </w:t>
      </w:r>
      <w:r w:rsidR="00C53541">
        <w:t xml:space="preserve">and Harris </w:t>
      </w:r>
      <w:bookmarkStart w:id="8" w:name="_GoBack"/>
      <w:bookmarkEnd w:id="8"/>
      <w:r w:rsidR="00EF00F5">
        <w:t>(2004) pointed out.</w:t>
      </w:r>
      <w:r w:rsidRPr="00E1638A">
        <w:t xml:space="preserve"> </w:t>
      </w:r>
      <w:r w:rsidR="00EF00F5">
        <w:t xml:space="preserve">In </w:t>
      </w:r>
      <w:r w:rsidR="009B309B">
        <w:t>subsequent chapters we</w:t>
      </w:r>
      <w:r w:rsidRPr="00E1638A">
        <w:t xml:space="preserve"> sh</w:t>
      </w:r>
      <w:r w:rsidR="00D134F5" w:rsidRPr="00E1638A">
        <w:t xml:space="preserve">ow that these young people </w:t>
      </w:r>
      <w:r w:rsidRPr="00E1638A">
        <w:t>manage the acute and chronic instability</w:t>
      </w:r>
      <w:r w:rsidR="00D134F5" w:rsidRPr="00E1638A">
        <w:t>, and this might be instructive for other cohorts.</w:t>
      </w:r>
      <w:r w:rsidRPr="00E1638A">
        <w:t xml:space="preserve"> </w:t>
      </w:r>
      <w:r w:rsidR="009B309B">
        <w:t>We also s</w:t>
      </w:r>
      <w:r w:rsidRPr="00E1638A">
        <w:t xml:space="preserve">how that one way they cope with such instability is, over time, by taking on the responsibilities of young adulthood, earlier than most. Further, we illustrate the risks to their well-being, development, and possibilities of adulthood if the structural and social policy influences on their lives do not provide them </w:t>
      </w:r>
      <w:commentRangeStart w:id="9"/>
      <w:r w:rsidRPr="00E1638A">
        <w:t>assistance</w:t>
      </w:r>
      <w:commentRangeEnd w:id="9"/>
      <w:r w:rsidR="00976FDF">
        <w:rPr>
          <w:rStyle w:val="CommentReference"/>
        </w:rPr>
        <w:commentReference w:id="9"/>
      </w:r>
      <w:r w:rsidRPr="00E1638A">
        <w:t xml:space="preserve">. </w:t>
      </w:r>
    </w:p>
    <w:p w14:paraId="4393442D" w14:textId="77777777" w:rsidR="006709E8" w:rsidRPr="00E1638A" w:rsidRDefault="006709E8" w:rsidP="006709E8">
      <w:pPr>
        <w:spacing w:line="480" w:lineRule="auto"/>
      </w:pPr>
    </w:p>
    <w:p w14:paraId="03AB564E" w14:textId="77777777" w:rsidR="006709E8" w:rsidRPr="00E1638A" w:rsidRDefault="006709E8" w:rsidP="006709E8">
      <w:pPr>
        <w:spacing w:line="480" w:lineRule="auto"/>
      </w:pPr>
    </w:p>
    <w:p w14:paraId="5F1AADA6" w14:textId="1D84A5CE" w:rsidR="006709E8" w:rsidRPr="00E1638A" w:rsidRDefault="006709E8">
      <w:pPr>
        <w:widowControl/>
        <w:autoSpaceDE/>
        <w:autoSpaceDN/>
        <w:adjustRightInd/>
      </w:pPr>
      <w:r w:rsidRPr="00E1638A">
        <w:br w:type="page"/>
      </w:r>
    </w:p>
    <w:p w14:paraId="68341B44" w14:textId="395EAF14" w:rsidR="00907171" w:rsidRPr="00E1638A" w:rsidRDefault="006709E8" w:rsidP="00191EA1">
      <w:pPr>
        <w:spacing w:line="480" w:lineRule="auto"/>
        <w:jc w:val="center"/>
      </w:pPr>
      <w:r w:rsidRPr="00E1638A">
        <w:lastRenderedPageBreak/>
        <w:t>References</w:t>
      </w:r>
    </w:p>
    <w:p w14:paraId="54B47EB5" w14:textId="51FE528F" w:rsidR="00696EB8" w:rsidRPr="00E1638A" w:rsidRDefault="00696EB8" w:rsidP="00AA5F39">
      <w:pPr>
        <w:spacing w:line="480" w:lineRule="auto"/>
        <w:ind w:firstLine="426"/>
      </w:pPr>
      <w:r w:rsidRPr="00E1638A">
        <w:t>Aptekar</w:t>
      </w:r>
      <w:r w:rsidR="00D11B40" w:rsidRPr="00E1638A">
        <w:t>, L., &amp; Stoecklin, D.</w:t>
      </w:r>
      <w:r w:rsidRPr="00E1638A">
        <w:t xml:space="preserve"> (2014</w:t>
      </w:r>
      <w:r w:rsidR="00D11B40" w:rsidRPr="00E1638A">
        <w:t xml:space="preserve">) </w:t>
      </w:r>
      <w:r w:rsidR="00D11B40" w:rsidRPr="00E1638A">
        <w:rPr>
          <w:i/>
        </w:rPr>
        <w:t xml:space="preserve">Street children and homeless  youth. </w:t>
      </w:r>
      <w:r w:rsidR="00D11B40" w:rsidRPr="00E1638A">
        <w:t>New York: Springer.</w:t>
      </w:r>
    </w:p>
    <w:p w14:paraId="1ABC4A1D" w14:textId="79E7EAC3" w:rsidR="00DF6EA4" w:rsidRPr="00E1638A" w:rsidRDefault="00D11B40" w:rsidP="00AA5F39">
      <w:pPr>
        <w:spacing w:line="480" w:lineRule="auto"/>
        <w:ind w:firstLine="426"/>
      </w:pPr>
      <w:r w:rsidRPr="00E1638A">
        <w:t xml:space="preserve">Arnett, J. E. (2007). Afterword: Aging out of care—toward realizing the possibilities of emerging adulthood. </w:t>
      </w:r>
      <w:r w:rsidRPr="00E1638A">
        <w:rPr>
          <w:i/>
        </w:rPr>
        <w:t>New Directions for Youth Development</w:t>
      </w:r>
      <w:r w:rsidR="002E40FB" w:rsidRPr="00E1638A">
        <w:t xml:space="preserve">, </w:t>
      </w:r>
      <w:r w:rsidRPr="00E1638A">
        <w:rPr>
          <w:i/>
        </w:rPr>
        <w:t>113</w:t>
      </w:r>
      <w:r w:rsidRPr="00E1638A">
        <w:t>, 151-161.</w:t>
      </w:r>
    </w:p>
    <w:p w14:paraId="31D5F3D5" w14:textId="4063C162" w:rsidR="003C73A4"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Attar-Schwartz, S. (2012) Runaway behavior among adolescents in residential care: The role of personal characteristics, victimization experiences while in care, social climate, and institutional factors. </w:t>
      </w:r>
      <w:r w:rsidRPr="00E1638A">
        <w:rPr>
          <w:rFonts w:hAnsi="Times New Roman" w:cs="Times New Roman"/>
          <w:i/>
          <w:iCs/>
        </w:rPr>
        <w:t>Children And Youth Services Review</w:t>
      </w:r>
      <w:r w:rsidRPr="00E1638A">
        <w:rPr>
          <w:rFonts w:hAnsi="Times New Roman" w:cs="Times New Roman"/>
        </w:rPr>
        <w:t xml:space="preserve">, </w:t>
      </w:r>
      <w:r w:rsidR="002E40FB" w:rsidRPr="00E1638A">
        <w:rPr>
          <w:rFonts w:hAnsi="Times New Roman" w:cs="Times New Roman"/>
          <w:bCs/>
          <w:i/>
        </w:rPr>
        <w:t>35</w:t>
      </w:r>
      <w:r w:rsidRPr="00E1638A">
        <w:rPr>
          <w:rFonts w:hAnsi="Times New Roman" w:cs="Times New Roman"/>
        </w:rPr>
        <w:t xml:space="preserve">(2), 258–267. </w:t>
      </w:r>
    </w:p>
    <w:p w14:paraId="3866B781" w14:textId="4DFEB1E7" w:rsidR="00F270AD" w:rsidRPr="00E1638A" w:rsidRDefault="00F270AD" w:rsidP="00AA5F39">
      <w:pPr>
        <w:spacing w:line="480" w:lineRule="auto"/>
        <w:ind w:firstLine="426"/>
      </w:pPr>
      <w:r w:rsidRPr="00E1638A">
        <w:t xml:space="preserve">Barker, B., Kerr, T., Alfred, G. T., Fortin, M., Nguyen, P., Wood, E., &amp; DeBeck, K. (2014). High prevalence of exposure to the child welfare system among street-involved children in a Canadian setting: Implications for policy and practice. </w:t>
      </w:r>
      <w:r w:rsidRPr="00E1638A">
        <w:rPr>
          <w:i/>
        </w:rPr>
        <w:t>BMC Public Health, 14</w:t>
      </w:r>
      <w:r w:rsidRPr="00E1638A">
        <w:t>, 197.</w:t>
      </w:r>
    </w:p>
    <w:p w14:paraId="5A11E418" w14:textId="3EFBDAF0" w:rsidR="00696EB8" w:rsidRPr="00E1638A" w:rsidRDefault="00696EB8" w:rsidP="00AA5F39">
      <w:pPr>
        <w:spacing w:line="480" w:lineRule="auto"/>
        <w:ind w:firstLine="426"/>
      </w:pPr>
      <w:r w:rsidRPr="00E1638A">
        <w:t>Basi,</w:t>
      </w:r>
      <w:r w:rsidR="00D11B40" w:rsidRPr="00E1638A">
        <w:t xml:space="preserve"> S.,</w:t>
      </w:r>
      <w:r w:rsidRPr="00E1638A">
        <w:t xml:space="preserve"> Clelland, </w:t>
      </w:r>
      <w:r w:rsidR="00D11B40" w:rsidRPr="00E1638A">
        <w:t xml:space="preserve">T., </w:t>
      </w:r>
      <w:r w:rsidRPr="00E1638A">
        <w:t xml:space="preserve">Khind, </w:t>
      </w:r>
      <w:r w:rsidR="00D11B40" w:rsidRPr="00E1638A">
        <w:t xml:space="preserve">N., </w:t>
      </w:r>
      <w:r w:rsidRPr="00E1638A">
        <w:t xml:space="preserve">Morris, </w:t>
      </w:r>
      <w:r w:rsidR="00D11B40" w:rsidRPr="00E1638A">
        <w:t>A., &amp; Severson, P. (</w:t>
      </w:r>
      <w:r w:rsidRPr="00E1638A">
        <w:t>2012)</w:t>
      </w:r>
      <w:r w:rsidR="00D11B40" w:rsidRPr="00E1638A">
        <w:t xml:space="preserve"> Housing homeless youth in Vancouver: key barriers and strategic responses. Available: http://www.homelesshub.ca/ResourceFiles/Housing%20Homeless%20Youth%20in%20Vancouver%20Key%20Barriers%20and%20Strategic%20Responses.pdf</w:t>
      </w:r>
    </w:p>
    <w:p w14:paraId="5F813378" w14:textId="5F0AF1DE" w:rsidR="00696EB8"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Bass, D. (1992) Helping vul</w:t>
      </w:r>
      <w:r w:rsidR="00606E34" w:rsidRPr="00E1638A">
        <w:rPr>
          <w:rFonts w:hAnsi="Times New Roman" w:cs="Times New Roman"/>
        </w:rPr>
        <w:t xml:space="preserve">nerable youths: </w:t>
      </w:r>
      <w:r w:rsidRPr="00E1638A">
        <w:rPr>
          <w:rFonts w:hAnsi="Times New Roman" w:cs="Times New Roman"/>
        </w:rPr>
        <w:t>Runaway and homeless a</w:t>
      </w:r>
      <w:r w:rsidR="00606E34" w:rsidRPr="00E1638A">
        <w:rPr>
          <w:rFonts w:hAnsi="Times New Roman" w:cs="Times New Roman"/>
        </w:rPr>
        <w:t>dolescents in the United States. Washington, DC: NASW Press.</w:t>
      </w:r>
    </w:p>
    <w:p w14:paraId="1DF08336" w14:textId="41EDB2D5" w:rsidR="008A207E" w:rsidRPr="00E1638A" w:rsidRDefault="008A207E" w:rsidP="00AA5F39">
      <w:pPr>
        <w:spacing w:line="480" w:lineRule="auto"/>
        <w:ind w:firstLine="426"/>
      </w:pPr>
      <w:r w:rsidRPr="00E1638A">
        <w:t>Bende</w:t>
      </w:r>
      <w:r w:rsidR="00FA366D" w:rsidRPr="00E1638A">
        <w:t>r, K., Thompson, S. J., McManus, H., Lantry, J., &amp; Flynn, P. M.</w:t>
      </w:r>
      <w:r w:rsidRPr="00E1638A">
        <w:t xml:space="preserve"> (2007)</w:t>
      </w:r>
      <w:r w:rsidR="00FA366D" w:rsidRPr="00E1638A">
        <w:t xml:space="preserve">. Capacity for survival: exploring strengths of homeless street youth. </w:t>
      </w:r>
      <w:r w:rsidR="00FA366D" w:rsidRPr="00E1638A">
        <w:rPr>
          <w:i/>
        </w:rPr>
        <w:t>Child &amp; Youth Care Forum, 36</w:t>
      </w:r>
      <w:r w:rsidR="00FA366D" w:rsidRPr="00E1638A">
        <w:t>, 25-42.</w:t>
      </w:r>
    </w:p>
    <w:p w14:paraId="356ED49B" w14:textId="56F25F68" w:rsidR="007D09A3" w:rsidRPr="00E1638A" w:rsidRDefault="007D09A3" w:rsidP="00AA5F39">
      <w:pPr>
        <w:spacing w:line="480" w:lineRule="auto"/>
        <w:ind w:firstLine="426"/>
      </w:pPr>
      <w:r w:rsidRPr="00E1638A">
        <w:t>Benoit, C., Jansson</w:t>
      </w:r>
      <w:r w:rsidR="00A71568" w:rsidRPr="00E1638A">
        <w:t>, M., &amp; Anderson, M. (2012</w:t>
      </w:r>
      <w:r w:rsidRPr="00E1638A">
        <w:t xml:space="preserve">). Understanding health disparities among female street youth. In B. Leadbetter &amp; N. Way (eds). </w:t>
      </w:r>
      <w:r w:rsidRPr="00E1638A">
        <w:rPr>
          <w:i/>
        </w:rPr>
        <w:t xml:space="preserve">Urban Girls </w:t>
      </w:r>
      <w:r w:rsidR="00A71568" w:rsidRPr="00E1638A">
        <w:rPr>
          <w:i/>
        </w:rPr>
        <w:t xml:space="preserve">Revisited </w:t>
      </w:r>
      <w:r w:rsidR="00A71568" w:rsidRPr="00E1638A">
        <w:t xml:space="preserve">(pp. </w:t>
      </w:r>
      <w:r w:rsidR="00A71568" w:rsidRPr="00E1638A">
        <w:lastRenderedPageBreak/>
        <w:t>1-26)</w:t>
      </w:r>
      <w:r w:rsidR="00A71568" w:rsidRPr="00E1638A">
        <w:rPr>
          <w:i/>
        </w:rPr>
        <w:t>.</w:t>
      </w:r>
      <w:r w:rsidRPr="00E1638A">
        <w:t xml:space="preserve"> New York: New York University Press.</w:t>
      </w:r>
    </w:p>
    <w:p w14:paraId="6B6FCC87" w14:textId="2B43044E" w:rsidR="00FA366D" w:rsidRDefault="00696EB8" w:rsidP="00AA5F39">
      <w:pPr>
        <w:spacing w:line="480" w:lineRule="auto"/>
        <w:ind w:firstLine="426"/>
      </w:pPr>
      <w:r w:rsidRPr="00E1638A">
        <w:t xml:space="preserve">Benoit, </w:t>
      </w:r>
      <w:r w:rsidR="00FA366D" w:rsidRPr="00E1638A">
        <w:t xml:space="preserve">C., </w:t>
      </w:r>
      <w:r w:rsidRPr="00E1638A">
        <w:t xml:space="preserve">Jansson, </w:t>
      </w:r>
      <w:r w:rsidR="00FA366D" w:rsidRPr="00E1638A">
        <w:t xml:space="preserve">M., Hallgrimsdottir, H. &amp; Roth, E. </w:t>
      </w:r>
      <w:r w:rsidRPr="00E1638A">
        <w:t>(2008)</w:t>
      </w:r>
      <w:r w:rsidR="00FA366D" w:rsidRPr="00E1638A">
        <w:t xml:space="preserve">. Street-youth’s life course transitions. </w:t>
      </w:r>
      <w:r w:rsidR="00FA366D" w:rsidRPr="00E1638A">
        <w:rPr>
          <w:i/>
        </w:rPr>
        <w:t>Comparative Social Research, 25,</w:t>
      </w:r>
      <w:r w:rsidR="00FA366D" w:rsidRPr="00E1638A">
        <w:t xml:space="preserve"> 325-353.</w:t>
      </w:r>
    </w:p>
    <w:p w14:paraId="01325248" w14:textId="2321C43D" w:rsidR="00D21EDC" w:rsidRPr="00D21EDC" w:rsidRDefault="00D21EDC" w:rsidP="00AA5F39">
      <w:pPr>
        <w:spacing w:line="480" w:lineRule="auto"/>
        <w:ind w:firstLine="426"/>
      </w:pPr>
      <w:r>
        <w:t xml:space="preserve">Braun, V., &amp; Clark, V. (2006). Using thematic analysis in psychology. </w:t>
      </w:r>
      <w:r>
        <w:rPr>
          <w:i/>
        </w:rPr>
        <w:t>Qualitative Research in Psychology, 3</w:t>
      </w:r>
      <w:r>
        <w:t xml:space="preserve">(2), 77-101. </w:t>
      </w:r>
    </w:p>
    <w:p w14:paraId="72A320B4" w14:textId="591651E3" w:rsidR="002A6887" w:rsidRPr="00E1638A" w:rsidRDefault="002A6887" w:rsidP="00AA5F39">
      <w:pPr>
        <w:spacing w:line="480" w:lineRule="auto"/>
        <w:ind w:firstLine="426"/>
      </w:pPr>
      <w:r w:rsidRPr="002A6887">
        <w:t xml:space="preserve">Butler, K., &amp; Benoit, C. </w:t>
      </w:r>
      <w:r>
        <w:t xml:space="preserve">(2015). </w:t>
      </w:r>
      <w:r w:rsidRPr="002A6887">
        <w:t xml:space="preserve">Citizenship practices among youth who have experienced government care. </w:t>
      </w:r>
      <w:r w:rsidRPr="002A6887">
        <w:rPr>
          <w:i/>
        </w:rPr>
        <w:t>Canadian Journal of Sociology</w:t>
      </w:r>
      <w:r>
        <w:t>,</w:t>
      </w:r>
      <w:r w:rsidRPr="002A6887">
        <w:t xml:space="preserve"> </w:t>
      </w:r>
      <w:r w:rsidRPr="002A6887">
        <w:rPr>
          <w:i/>
        </w:rPr>
        <w:t>40</w:t>
      </w:r>
      <w:r w:rsidRPr="002A6887">
        <w:t>, 25-49.</w:t>
      </w:r>
    </w:p>
    <w:p w14:paraId="2F4C3A99" w14:textId="4508F0EA" w:rsidR="00696EB8" w:rsidRPr="00E1638A" w:rsidRDefault="00DF6EA4"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B31E0">
        <w:rPr>
          <w:rFonts w:hAnsi="Times New Roman" w:cs="Times New Roman"/>
          <w:rPrChange w:id="10" w:author="Magnuson" w:date="2019-09-17T08:17:00Z">
            <w:rPr>
              <w:rFonts w:hAnsi="Times New Roman" w:cs="Times New Roman"/>
              <w:lang w:val="de-DE"/>
            </w:rPr>
          </w:rPrChange>
        </w:rPr>
        <w:t>Christian, C. W., &amp;  Schwarz, D. F.</w:t>
      </w:r>
      <w:r w:rsidR="003A42BE" w:rsidRPr="00EB31E0">
        <w:rPr>
          <w:rFonts w:hAnsi="Times New Roman" w:cs="Times New Roman"/>
          <w:rPrChange w:id="11" w:author="Magnuson" w:date="2019-09-17T08:17:00Z">
            <w:rPr>
              <w:rFonts w:hAnsi="Times New Roman" w:cs="Times New Roman"/>
              <w:lang w:val="de-DE"/>
            </w:rPr>
          </w:rPrChange>
        </w:rPr>
        <w:t xml:space="preserve"> (2011). </w:t>
      </w:r>
      <w:r w:rsidR="003A42BE" w:rsidRPr="00E1638A">
        <w:rPr>
          <w:rFonts w:hAnsi="Times New Roman" w:cs="Times New Roman"/>
        </w:rPr>
        <w:t xml:space="preserve">Child maltreatment and the transition to adult-based medical and mental health care. </w:t>
      </w:r>
      <w:r w:rsidR="003A42BE" w:rsidRPr="00E1638A">
        <w:rPr>
          <w:rFonts w:hAnsi="Times New Roman" w:cs="Times New Roman"/>
          <w:i/>
        </w:rPr>
        <w:t>Pediatrics, 127</w:t>
      </w:r>
      <w:r w:rsidR="003A42BE" w:rsidRPr="00E1638A">
        <w:rPr>
          <w:rFonts w:hAnsi="Times New Roman" w:cs="Times New Roman"/>
        </w:rPr>
        <w:t xml:space="preserve">(1), 139-145. </w:t>
      </w:r>
    </w:p>
    <w:p w14:paraId="0E3ECA6A" w14:textId="030F0CEA" w:rsidR="00FA366D" w:rsidRPr="00E1638A" w:rsidRDefault="003C73A4"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 xml:space="preserve">Cleverly, K., &amp; Kidd, S. (2011). Resilience and suicidality among homeless youth.  </w:t>
      </w:r>
      <w:r w:rsidRPr="00E1638A">
        <w:rPr>
          <w:i/>
        </w:rPr>
        <w:t>Journal of Adolescence, 34</w:t>
      </w:r>
      <w:r w:rsidRPr="00E1638A">
        <w:t>, 1049-1054.</w:t>
      </w:r>
    </w:p>
    <w:p w14:paraId="2765D5A2" w14:textId="736F208E" w:rsidR="002E40FB" w:rsidRPr="00E1638A" w:rsidRDefault="00696EB8" w:rsidP="00AA5F39">
      <w:pPr>
        <w:spacing w:line="480" w:lineRule="auto"/>
        <w:ind w:firstLine="426"/>
      </w:pPr>
      <w:r w:rsidRPr="00E1638A">
        <w:t xml:space="preserve">Community </w:t>
      </w:r>
      <w:r w:rsidR="00914AD1" w:rsidRPr="00E1638A">
        <w:t xml:space="preserve">Social Planning </w:t>
      </w:r>
      <w:r w:rsidRPr="00E1638A">
        <w:t xml:space="preserve">Council </w:t>
      </w:r>
      <w:r w:rsidR="00914AD1" w:rsidRPr="00E1638A">
        <w:t>of Greater Victoria. (</w:t>
      </w:r>
      <w:r w:rsidRPr="00E1638A">
        <w:t>2008).</w:t>
      </w:r>
      <w:r w:rsidR="00914AD1" w:rsidRPr="00E1638A">
        <w:t xml:space="preserve"> A youth housing study for BC’s capital region. Unpublished report. </w:t>
      </w:r>
    </w:p>
    <w:p w14:paraId="3EA7FF8C" w14:textId="0940E698" w:rsidR="008A207E" w:rsidRPr="00E1638A" w:rsidRDefault="00606E34"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Courtney, M. </w:t>
      </w:r>
      <w:r w:rsidR="002E40FB" w:rsidRPr="00E1638A">
        <w:rPr>
          <w:rFonts w:hAnsi="Times New Roman" w:cs="Times New Roman"/>
        </w:rPr>
        <w:t xml:space="preserve">E., &amp; </w:t>
      </w:r>
      <w:r w:rsidR="003A42BE" w:rsidRPr="00E1638A">
        <w:rPr>
          <w:rFonts w:hAnsi="Times New Roman" w:cs="Times New Roman"/>
        </w:rPr>
        <w:t>Dworsky.</w:t>
      </w:r>
      <w:r w:rsidR="002E40FB" w:rsidRPr="00E1638A">
        <w:rPr>
          <w:rFonts w:hAnsi="Times New Roman" w:cs="Times New Roman"/>
        </w:rPr>
        <w:t xml:space="preserve"> A.</w:t>
      </w:r>
      <w:r w:rsidR="003A42BE" w:rsidRPr="00E1638A">
        <w:rPr>
          <w:rFonts w:hAnsi="Times New Roman" w:cs="Times New Roman"/>
        </w:rPr>
        <w:t xml:space="preserve"> (2006). Early outcomes for young adults transitioning from out-of-home care in the USA. </w:t>
      </w:r>
      <w:r w:rsidR="003A42BE" w:rsidRPr="00E1638A">
        <w:rPr>
          <w:rFonts w:hAnsi="Times New Roman" w:cs="Times New Roman"/>
          <w:i/>
        </w:rPr>
        <w:t>Child &amp; Family Social Work, 11</w:t>
      </w:r>
      <w:r w:rsidR="003A42BE" w:rsidRPr="00E1638A">
        <w:rPr>
          <w:rFonts w:hAnsi="Times New Roman" w:cs="Times New Roman"/>
        </w:rPr>
        <w:t>, 209-219.</w:t>
      </w:r>
    </w:p>
    <w:p w14:paraId="0954AFB6" w14:textId="19DB1B21" w:rsidR="002E40FB" w:rsidRPr="00E1638A" w:rsidRDefault="002E40FB"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Courtney, M. E., &amp; </w:t>
      </w:r>
      <w:r w:rsidR="006532EF" w:rsidRPr="00E1638A">
        <w:rPr>
          <w:rFonts w:hAnsi="Times New Roman" w:cs="Times New Roman"/>
        </w:rPr>
        <w:t xml:space="preserve">Hughes-Heuring, D. (2005). The transition to adulthood for youth “aging out” of the foster care system. In D. W. Osgood, E. M. Foster, C. Flanagan, &amp; G. R. Ruth (Eds.), </w:t>
      </w:r>
      <w:r w:rsidR="006532EF" w:rsidRPr="00E1638A">
        <w:rPr>
          <w:rFonts w:hAnsi="Times New Roman" w:cs="Times New Roman"/>
          <w:i/>
        </w:rPr>
        <w:t>On their Own Without a Net: the Transition to Adulthood for Vulnerable Populations.</w:t>
      </w:r>
      <w:r w:rsidR="006532EF" w:rsidRPr="00E1638A">
        <w:rPr>
          <w:rFonts w:hAnsi="Times New Roman" w:cs="Times New Roman"/>
        </w:rPr>
        <w:t xml:space="preserve"> Chicago, IL: University of Chicago Press.</w:t>
      </w:r>
    </w:p>
    <w:p w14:paraId="7A5E75C6" w14:textId="12B73BFF" w:rsidR="003A42BE" w:rsidRPr="00E1638A" w:rsidRDefault="002E40FB"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Courtney, M. E.</w:t>
      </w:r>
      <w:r w:rsidR="0021114B" w:rsidRPr="00E1638A">
        <w:rPr>
          <w:rFonts w:hAnsi="Times New Roman" w:cs="Times New Roman"/>
        </w:rPr>
        <w:t>,</w:t>
      </w:r>
      <w:r w:rsidRPr="00E1638A">
        <w:rPr>
          <w:rFonts w:hAnsi="Times New Roman" w:cs="Times New Roman"/>
        </w:rPr>
        <w:t xml:space="preserve"> &amp; Zinn, A. (2009). Predictors of running away from out-of-home care. </w:t>
      </w:r>
      <w:r w:rsidRPr="00E1638A">
        <w:rPr>
          <w:rFonts w:hAnsi="Times New Roman" w:cs="Times New Roman"/>
          <w:i/>
          <w:iCs/>
        </w:rPr>
        <w:t>Children And Youth Services Review</w:t>
      </w:r>
      <w:r w:rsidRPr="00E1638A">
        <w:rPr>
          <w:rFonts w:hAnsi="Times New Roman" w:cs="Times New Roman"/>
        </w:rPr>
        <w:t xml:space="preserve">, </w:t>
      </w:r>
      <w:r w:rsidRPr="00E1638A">
        <w:rPr>
          <w:rFonts w:hAnsi="Times New Roman" w:cs="Times New Roman"/>
          <w:bCs/>
          <w:i/>
        </w:rPr>
        <w:t>31</w:t>
      </w:r>
      <w:r w:rsidRPr="00E1638A">
        <w:rPr>
          <w:rFonts w:hAnsi="Times New Roman" w:cs="Times New Roman"/>
        </w:rPr>
        <w:t xml:space="preserve">(12), 1298–1306. </w:t>
      </w:r>
    </w:p>
    <w:p w14:paraId="373E4ABF" w14:textId="46B18BBC" w:rsidR="003C73A4" w:rsidRPr="00E1638A" w:rsidRDefault="003A42BE"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Daly, Gerald. (1996). </w:t>
      </w:r>
      <w:r w:rsidR="00606E34" w:rsidRPr="00E1638A">
        <w:rPr>
          <w:rFonts w:hAnsi="Times New Roman" w:cs="Times New Roman"/>
          <w:i/>
        </w:rPr>
        <w:t>Homeless: p</w:t>
      </w:r>
      <w:r w:rsidRPr="00E1638A">
        <w:rPr>
          <w:rFonts w:hAnsi="Times New Roman" w:cs="Times New Roman"/>
          <w:i/>
        </w:rPr>
        <w:t>olicies, strategies, and lives on the streets.</w:t>
      </w:r>
      <w:r w:rsidRPr="00E1638A">
        <w:rPr>
          <w:rFonts w:hAnsi="Times New Roman" w:cs="Times New Roman"/>
        </w:rPr>
        <w:t xml:space="preserve"> </w:t>
      </w:r>
      <w:r w:rsidRPr="00E1638A">
        <w:rPr>
          <w:rFonts w:hAnsi="Times New Roman" w:cs="Times New Roman"/>
        </w:rPr>
        <w:lastRenderedPageBreak/>
        <w:t>London: Routledge.</w:t>
      </w:r>
    </w:p>
    <w:p w14:paraId="189AFFF6" w14:textId="244A88F6"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Degue, S., &amp; Widom, C. S. </w:t>
      </w:r>
      <w:r w:rsidR="003A42BE" w:rsidRPr="00E1638A">
        <w:rPr>
          <w:rFonts w:hAnsi="Times New Roman" w:cs="Times New Roman"/>
        </w:rPr>
        <w:t xml:space="preserve">(2009). Does out-of-home placement mediate the relationship between child maltreatment and adult criminality? </w:t>
      </w:r>
      <w:r w:rsidR="003A42BE" w:rsidRPr="00E1638A">
        <w:rPr>
          <w:rFonts w:hAnsi="Times New Roman" w:cs="Times New Roman"/>
          <w:i/>
          <w:lang w:val="it-IT"/>
        </w:rPr>
        <w:t>Child Maltreatment, 14</w:t>
      </w:r>
      <w:r w:rsidR="003A42BE" w:rsidRPr="00E1638A">
        <w:rPr>
          <w:rFonts w:hAnsi="Times New Roman" w:cs="Times New Roman"/>
        </w:rPr>
        <w:t xml:space="preserve">, 344-355. </w:t>
      </w:r>
    </w:p>
    <w:p w14:paraId="36F890EC" w14:textId="5A74FACA"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DeMatteo, D.</w:t>
      </w:r>
      <w:r w:rsidR="003C73A4" w:rsidRPr="00E1638A">
        <w:rPr>
          <w:rFonts w:hAnsi="Times New Roman" w:cs="Times New Roman"/>
        </w:rPr>
        <w:t xml:space="preserve">, </w:t>
      </w:r>
      <w:r w:rsidRPr="00E1638A">
        <w:rPr>
          <w:rFonts w:hAnsi="Times New Roman" w:cs="Times New Roman"/>
        </w:rPr>
        <w:t xml:space="preserve">Major, C., </w:t>
      </w:r>
      <w:r w:rsidR="003C73A4" w:rsidRPr="00E1638A">
        <w:rPr>
          <w:rFonts w:hAnsi="Times New Roman" w:cs="Times New Roman"/>
        </w:rPr>
        <w:t>Block,</w:t>
      </w:r>
      <w:r w:rsidRPr="00E1638A">
        <w:rPr>
          <w:rFonts w:hAnsi="Times New Roman" w:cs="Times New Roman"/>
        </w:rPr>
        <w:t xml:space="preserve"> B., Coates, R.,</w:t>
      </w:r>
      <w:r w:rsidR="003C73A4" w:rsidRPr="00E1638A">
        <w:rPr>
          <w:rFonts w:hAnsi="Times New Roman" w:cs="Times New Roman"/>
        </w:rPr>
        <w:t xml:space="preserve"> </w:t>
      </w:r>
      <w:r w:rsidRPr="00E1638A">
        <w:rPr>
          <w:rFonts w:hAnsi="Times New Roman" w:cs="Times New Roman"/>
        </w:rPr>
        <w:t xml:space="preserve">Fearon, M., </w:t>
      </w:r>
      <w:r w:rsidR="003C73A4" w:rsidRPr="00E1638A">
        <w:rPr>
          <w:rFonts w:hAnsi="Times New Roman" w:cs="Times New Roman"/>
        </w:rPr>
        <w:t>Goldberg,</w:t>
      </w:r>
      <w:r w:rsidRPr="00E1638A">
        <w:rPr>
          <w:rFonts w:hAnsi="Times New Roman" w:cs="Times New Roman"/>
        </w:rPr>
        <w:t xml:space="preserve"> E., </w:t>
      </w:r>
      <w:r w:rsidR="003C73A4" w:rsidRPr="00E1638A">
        <w:rPr>
          <w:rFonts w:hAnsi="Times New Roman" w:cs="Times New Roman"/>
        </w:rPr>
        <w:t>King,</w:t>
      </w:r>
      <w:r w:rsidRPr="00E1638A">
        <w:rPr>
          <w:rFonts w:hAnsi="Times New Roman" w:cs="Times New Roman"/>
        </w:rPr>
        <w:t xml:space="preserve"> S. M., </w:t>
      </w:r>
      <w:r w:rsidR="003C73A4" w:rsidRPr="00E1638A">
        <w:rPr>
          <w:rFonts w:hAnsi="Times New Roman" w:cs="Times New Roman"/>
        </w:rPr>
        <w:t>Millson,</w:t>
      </w:r>
      <w:r w:rsidRPr="00E1638A">
        <w:rPr>
          <w:rFonts w:hAnsi="Times New Roman" w:cs="Times New Roman"/>
        </w:rPr>
        <w:t xml:space="preserve"> M., </w:t>
      </w:r>
      <w:r w:rsidR="003C73A4" w:rsidRPr="00E1638A">
        <w:rPr>
          <w:rFonts w:hAnsi="Times New Roman" w:cs="Times New Roman"/>
        </w:rPr>
        <w:t>O’Shaughnessy,</w:t>
      </w:r>
      <w:r w:rsidR="00E71660" w:rsidRPr="00E1638A">
        <w:rPr>
          <w:rFonts w:hAnsi="Times New Roman" w:cs="Times New Roman"/>
        </w:rPr>
        <w:t xml:space="preserve"> M., &amp; Read, S. E.</w:t>
      </w:r>
      <w:r w:rsidR="003C73A4" w:rsidRPr="00E1638A">
        <w:rPr>
          <w:rFonts w:hAnsi="Times New Roman" w:cs="Times New Roman"/>
        </w:rPr>
        <w:t xml:space="preserve"> (1999). Toronto street youth and HIV/AIDS: Prevalence, demographics, and risks. </w:t>
      </w:r>
      <w:r w:rsidR="00E71660" w:rsidRPr="00E1638A">
        <w:rPr>
          <w:rFonts w:hAnsi="Times New Roman" w:cs="Times New Roman"/>
          <w:i/>
        </w:rPr>
        <w:t>Journal of Adolescent Health</w:t>
      </w:r>
      <w:r w:rsidR="003C73A4" w:rsidRPr="00E1638A">
        <w:rPr>
          <w:rFonts w:hAnsi="Times New Roman" w:cs="Times New Roman"/>
          <w:i/>
        </w:rPr>
        <w:t>, 25</w:t>
      </w:r>
      <w:r w:rsidR="003C73A4" w:rsidRPr="00E1638A">
        <w:rPr>
          <w:rFonts w:hAnsi="Times New Roman" w:cs="Times New Roman"/>
        </w:rPr>
        <w:t>(5). 726-736.</w:t>
      </w:r>
    </w:p>
    <w:p w14:paraId="0FBCEA14" w14:textId="54C604C7" w:rsidR="00E124D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Dumont, </w:t>
      </w:r>
      <w:r w:rsidR="00E71660" w:rsidRPr="00E1638A">
        <w:rPr>
          <w:rFonts w:hAnsi="Times New Roman" w:cs="Times New Roman"/>
        </w:rPr>
        <w:t>K. A.,</w:t>
      </w:r>
      <w:r w:rsidRPr="00E1638A">
        <w:rPr>
          <w:rFonts w:hAnsi="Times New Roman" w:cs="Times New Roman"/>
        </w:rPr>
        <w:t xml:space="preserve"> Widom </w:t>
      </w:r>
      <w:r w:rsidR="00E71660" w:rsidRPr="00E1638A">
        <w:rPr>
          <w:rFonts w:hAnsi="Times New Roman" w:cs="Times New Roman"/>
        </w:rPr>
        <w:t xml:space="preserve">C. S., &amp; Czaja, S. J. </w:t>
      </w:r>
      <w:r w:rsidRPr="00E1638A">
        <w:rPr>
          <w:rFonts w:hAnsi="Times New Roman" w:cs="Times New Roman"/>
        </w:rPr>
        <w:t xml:space="preserve">(2007). Predictors of resilience in abused and neglected children grown-up: the role of individual and neighborhood characteristics. </w:t>
      </w:r>
      <w:r w:rsidRPr="00E1638A">
        <w:rPr>
          <w:rFonts w:hAnsi="Times New Roman" w:cs="Times New Roman"/>
          <w:i/>
          <w:lang w:val="it-IT"/>
        </w:rPr>
        <w:t>Child Abuse &amp; Neglect, 31</w:t>
      </w:r>
      <w:r w:rsidRPr="00E1638A">
        <w:rPr>
          <w:rFonts w:hAnsi="Times New Roman" w:cs="Times New Roman"/>
        </w:rPr>
        <w:t xml:space="preserve">, 255-274. </w:t>
      </w:r>
    </w:p>
    <w:p w14:paraId="286856A8" w14:textId="4BB227A0" w:rsidR="003C73A4" w:rsidRPr="00E1638A" w:rsidRDefault="00E124D3"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Edidin, J. P., Ganim, Z., Hunter, S. J., Karnik, N. S. (2012). The mental and physical health of homeless youth: a literature review. </w:t>
      </w:r>
      <w:r w:rsidRPr="00E1638A">
        <w:rPr>
          <w:rFonts w:hAnsi="Times New Roman" w:cs="Times New Roman"/>
          <w:i/>
        </w:rPr>
        <w:t>Child Psychiatry and Human Development, 43</w:t>
      </w:r>
      <w:r w:rsidRPr="00E1638A">
        <w:rPr>
          <w:rFonts w:hAnsi="Times New Roman" w:cs="Times New Roman"/>
        </w:rPr>
        <w:t xml:space="preserve">(3), 354-375. </w:t>
      </w:r>
    </w:p>
    <w:p w14:paraId="0C7DF763" w14:textId="0CA6FD18" w:rsidR="003C73A4" w:rsidRPr="00E1638A" w:rsidRDefault="003C73A4" w:rsidP="00AA5F39">
      <w:pPr>
        <w:spacing w:line="480" w:lineRule="auto"/>
        <w:ind w:firstLine="426"/>
      </w:pPr>
      <w:r w:rsidRPr="00E1638A">
        <w:t xml:space="preserve">Erikson, E. (1963). </w:t>
      </w:r>
      <w:r w:rsidRPr="00E1638A">
        <w:rPr>
          <w:i/>
        </w:rPr>
        <w:t>Childhood and Society</w:t>
      </w:r>
      <w:r w:rsidRPr="00E1638A">
        <w:t>. New York: Norton.</w:t>
      </w:r>
    </w:p>
    <w:p w14:paraId="46C85141" w14:textId="7D483EA2"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B31E0">
        <w:rPr>
          <w:rFonts w:hAnsi="Times New Roman" w:cs="Times New Roman"/>
          <w:rPrChange w:id="12" w:author="Magnuson" w:date="2019-09-17T08:17:00Z">
            <w:rPr>
              <w:rFonts w:hAnsi="Times New Roman" w:cs="Times New Roman"/>
              <w:lang w:val="de-DE"/>
            </w:rPr>
          </w:rPrChange>
        </w:rPr>
        <w:t xml:space="preserve">Farruggia, S. P., </w:t>
      </w:r>
      <w:r w:rsidR="003A42BE" w:rsidRPr="00EB31E0">
        <w:rPr>
          <w:rFonts w:hAnsi="Times New Roman" w:cs="Times New Roman"/>
          <w:rPrChange w:id="13" w:author="Magnuson" w:date="2019-09-17T08:17:00Z">
            <w:rPr>
              <w:rFonts w:hAnsi="Times New Roman" w:cs="Times New Roman"/>
              <w:lang w:val="de-DE"/>
            </w:rPr>
          </w:rPrChange>
        </w:rPr>
        <w:t xml:space="preserve"> Greenberger,</w:t>
      </w:r>
      <w:r w:rsidRPr="00EB31E0">
        <w:rPr>
          <w:rFonts w:hAnsi="Times New Roman" w:cs="Times New Roman"/>
          <w:rPrChange w:id="14" w:author="Magnuson" w:date="2019-09-17T08:17:00Z">
            <w:rPr>
              <w:rFonts w:hAnsi="Times New Roman" w:cs="Times New Roman"/>
              <w:lang w:val="de-DE"/>
            </w:rPr>
          </w:rPrChange>
        </w:rPr>
        <w:t xml:space="preserve"> E., </w:t>
      </w:r>
      <w:r w:rsidR="003A42BE" w:rsidRPr="00EB31E0">
        <w:rPr>
          <w:rFonts w:hAnsi="Times New Roman" w:cs="Times New Roman"/>
          <w:rPrChange w:id="15" w:author="Magnuson" w:date="2019-09-17T08:17:00Z">
            <w:rPr>
              <w:rFonts w:hAnsi="Times New Roman" w:cs="Times New Roman"/>
              <w:lang w:val="de-DE"/>
            </w:rPr>
          </w:rPrChange>
        </w:rPr>
        <w:t>Chen,</w:t>
      </w:r>
      <w:r w:rsidRPr="00EB31E0">
        <w:rPr>
          <w:rFonts w:hAnsi="Times New Roman" w:cs="Times New Roman"/>
          <w:rPrChange w:id="16" w:author="Magnuson" w:date="2019-09-17T08:17:00Z">
            <w:rPr>
              <w:rFonts w:hAnsi="Times New Roman" w:cs="Times New Roman"/>
              <w:lang w:val="de-DE"/>
            </w:rPr>
          </w:rPrChange>
        </w:rPr>
        <w:t xml:space="preserve"> C., </w:t>
      </w:r>
      <w:r w:rsidR="003A42BE" w:rsidRPr="00EB31E0">
        <w:rPr>
          <w:rFonts w:hAnsi="Times New Roman" w:cs="Times New Roman"/>
          <w:rPrChange w:id="17" w:author="Magnuson" w:date="2019-09-17T08:17:00Z">
            <w:rPr>
              <w:rFonts w:hAnsi="Times New Roman" w:cs="Times New Roman"/>
              <w:lang w:val="de-DE"/>
            </w:rPr>
          </w:rPrChange>
        </w:rPr>
        <w:t xml:space="preserve"> </w:t>
      </w:r>
      <w:r w:rsidRPr="00EB31E0">
        <w:rPr>
          <w:rFonts w:hAnsi="Times New Roman" w:cs="Times New Roman"/>
          <w:rPrChange w:id="18" w:author="Magnuson" w:date="2019-09-17T08:17:00Z">
            <w:rPr>
              <w:rFonts w:hAnsi="Times New Roman" w:cs="Times New Roman"/>
              <w:lang w:val="de-DE"/>
            </w:rPr>
          </w:rPrChange>
        </w:rPr>
        <w:t>&amp; Heckhausen, J.</w:t>
      </w:r>
      <w:r w:rsidR="003A42BE" w:rsidRPr="00EB31E0">
        <w:rPr>
          <w:rFonts w:hAnsi="Times New Roman" w:cs="Times New Roman"/>
          <w:rPrChange w:id="19" w:author="Magnuson" w:date="2019-09-17T08:17:00Z">
            <w:rPr>
              <w:rFonts w:hAnsi="Times New Roman" w:cs="Times New Roman"/>
              <w:lang w:val="de-DE"/>
            </w:rPr>
          </w:rPrChange>
        </w:rPr>
        <w:t xml:space="preserve"> (2006). </w:t>
      </w:r>
      <w:r w:rsidR="003A42BE" w:rsidRPr="00E1638A">
        <w:rPr>
          <w:rFonts w:hAnsi="Times New Roman" w:cs="Times New Roman"/>
        </w:rPr>
        <w:t xml:space="preserve">Perceived social environment and adolescents’ well-being and adjustment: comparing a foster care sample with a matched sample. </w:t>
      </w:r>
      <w:r w:rsidR="003A42BE" w:rsidRPr="00E1638A">
        <w:rPr>
          <w:rFonts w:hAnsi="Times New Roman" w:cs="Times New Roman"/>
          <w:i/>
        </w:rPr>
        <w:t>Journal of Youth and Adolescence, 35</w:t>
      </w:r>
      <w:r w:rsidR="003A42BE" w:rsidRPr="00E1638A">
        <w:rPr>
          <w:rFonts w:hAnsi="Times New Roman" w:cs="Times New Roman"/>
        </w:rPr>
        <w:t>(3), 330-339.</w:t>
      </w:r>
    </w:p>
    <w:p w14:paraId="2CA2001B" w14:textId="5797C08A" w:rsidR="000A3C14" w:rsidRPr="00E1638A" w:rsidRDefault="003C73A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Fowler, P. J., Toro, P. A. &amp; Miles, B. W. (2011) Emerging adulthood and leaving foster care: settings associated with mental health. </w:t>
      </w:r>
      <w:r w:rsidRPr="00E1638A">
        <w:rPr>
          <w:rFonts w:hAnsi="Times New Roman" w:cs="Times New Roman"/>
          <w:i/>
          <w:iCs/>
        </w:rPr>
        <w:t xml:space="preserve">American Journal of Community Psychology, </w:t>
      </w:r>
      <w:r w:rsidRPr="00E1638A">
        <w:rPr>
          <w:rFonts w:hAnsi="Times New Roman" w:cs="Times New Roman"/>
          <w:bCs/>
          <w:i/>
        </w:rPr>
        <w:t>46</w:t>
      </w:r>
      <w:r w:rsidRPr="00E1638A">
        <w:rPr>
          <w:rFonts w:hAnsi="Times New Roman" w:cs="Times New Roman"/>
        </w:rPr>
        <w:t xml:space="preserve">, 335-48. </w:t>
      </w:r>
    </w:p>
    <w:p w14:paraId="3BA305BD" w14:textId="73C2595A" w:rsidR="003C73A4" w:rsidRPr="00E1638A" w:rsidRDefault="000A3C1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Gaetz, S., Donaldson, J., Richter, T., &amp; Gulliver, T. (2013). </w:t>
      </w:r>
      <w:r w:rsidRPr="00E1638A">
        <w:rPr>
          <w:rFonts w:hAnsi="Times New Roman" w:cs="Times New Roman"/>
          <w:i/>
        </w:rPr>
        <w:t>The state of homelessness in Canada 2013</w:t>
      </w:r>
      <w:r w:rsidRPr="00E1638A">
        <w:rPr>
          <w:rFonts w:hAnsi="Times New Roman" w:cs="Times New Roman"/>
        </w:rPr>
        <w:t xml:space="preserve">. Toronto: Canadian Homelessness Research Network </w:t>
      </w:r>
      <w:r w:rsidRPr="00E1638A">
        <w:rPr>
          <w:rFonts w:hAnsi="Times New Roman" w:cs="Times New Roman"/>
        </w:rPr>
        <w:lastRenderedPageBreak/>
        <w:t>Press. Available from http://homelesshub.ca/resource/state-homelessness-canada-2013</w:t>
      </w:r>
    </w:p>
    <w:p w14:paraId="5F60F33F" w14:textId="01EACF21"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Gilbert, R., Widom, C. </w:t>
      </w:r>
      <w:r w:rsidR="003A42BE" w:rsidRPr="00E1638A">
        <w:rPr>
          <w:rFonts w:hAnsi="Times New Roman" w:cs="Times New Roman"/>
        </w:rPr>
        <w:t>S., Browne,</w:t>
      </w:r>
      <w:r w:rsidRPr="00E1638A">
        <w:rPr>
          <w:rFonts w:hAnsi="Times New Roman" w:cs="Times New Roman"/>
        </w:rPr>
        <w:t xml:space="preserve"> K., </w:t>
      </w:r>
      <w:r w:rsidR="003A42BE" w:rsidRPr="00E1638A">
        <w:rPr>
          <w:rFonts w:hAnsi="Times New Roman" w:cs="Times New Roman"/>
        </w:rPr>
        <w:t>Fergusson,</w:t>
      </w:r>
      <w:r w:rsidRPr="00E1638A">
        <w:rPr>
          <w:rFonts w:hAnsi="Times New Roman" w:cs="Times New Roman"/>
        </w:rPr>
        <w:t xml:space="preserve"> D., </w:t>
      </w:r>
      <w:r w:rsidR="003A42BE" w:rsidRPr="00E1638A">
        <w:rPr>
          <w:rFonts w:hAnsi="Times New Roman" w:cs="Times New Roman"/>
        </w:rPr>
        <w:t>Webb,</w:t>
      </w:r>
      <w:r w:rsidRPr="00E1638A">
        <w:rPr>
          <w:rFonts w:hAnsi="Times New Roman" w:cs="Times New Roman"/>
        </w:rPr>
        <w:t xml:space="preserve"> E., </w:t>
      </w:r>
      <w:r w:rsidR="003A42BE" w:rsidRPr="00E1638A">
        <w:rPr>
          <w:rFonts w:hAnsi="Times New Roman" w:cs="Times New Roman"/>
        </w:rPr>
        <w:t xml:space="preserve"> </w:t>
      </w:r>
      <w:r w:rsidRPr="00E1638A">
        <w:rPr>
          <w:rFonts w:hAnsi="Times New Roman" w:cs="Times New Roman"/>
        </w:rPr>
        <w:t>&amp; Janson, S.</w:t>
      </w:r>
      <w:r w:rsidR="003A42BE" w:rsidRPr="00E1638A">
        <w:rPr>
          <w:rFonts w:hAnsi="Times New Roman" w:cs="Times New Roman"/>
        </w:rPr>
        <w:t xml:space="preserve"> (2009). Burden and consequences of child maltreatment in high income countries. </w:t>
      </w:r>
      <w:r w:rsidR="003A42BE" w:rsidRPr="00E1638A">
        <w:rPr>
          <w:rFonts w:hAnsi="Times New Roman" w:cs="Times New Roman"/>
          <w:i/>
          <w:lang w:val="fr-FR"/>
        </w:rPr>
        <w:t>Lancet</w:t>
      </w:r>
      <w:r w:rsidR="003A42BE" w:rsidRPr="00E1638A">
        <w:rPr>
          <w:rFonts w:hAnsi="Times New Roman" w:cs="Times New Roman"/>
          <w:i/>
        </w:rPr>
        <w:t>, 373</w:t>
      </w:r>
      <w:r w:rsidR="00606E34" w:rsidRPr="00E1638A">
        <w:rPr>
          <w:rFonts w:hAnsi="Times New Roman" w:cs="Times New Roman"/>
        </w:rPr>
        <w:t>(9657),</w:t>
      </w:r>
      <w:r w:rsidR="003A42BE" w:rsidRPr="00E1638A">
        <w:rPr>
          <w:rFonts w:hAnsi="Times New Roman" w:cs="Times New Roman"/>
        </w:rPr>
        <w:t xml:space="preserve"> 68–81.</w:t>
      </w:r>
    </w:p>
    <w:p w14:paraId="7E980611" w14:textId="7ED6585F"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Hagan</w:t>
      </w:r>
      <w:r w:rsidR="00BD4E53" w:rsidRPr="00E1638A">
        <w:rPr>
          <w:rFonts w:hAnsi="Times New Roman" w:cs="Times New Roman"/>
        </w:rPr>
        <w:t xml:space="preserve">, J., &amp; McCarthy, B. </w:t>
      </w:r>
      <w:r w:rsidRPr="00E1638A">
        <w:rPr>
          <w:rFonts w:hAnsi="Times New Roman" w:cs="Times New Roman"/>
        </w:rPr>
        <w:t xml:space="preserve">(1998). </w:t>
      </w:r>
      <w:r w:rsidRPr="00E1638A">
        <w:rPr>
          <w:rFonts w:hAnsi="Times New Roman" w:cs="Times New Roman"/>
          <w:i/>
        </w:rPr>
        <w:t>Mean streets: youth crime and homelessness</w:t>
      </w:r>
      <w:r w:rsidRPr="00E1638A">
        <w:rPr>
          <w:rFonts w:hAnsi="Times New Roman" w:cs="Times New Roman"/>
        </w:rPr>
        <w:t xml:space="preserve">. Cambridge: Cambridge University Press. </w:t>
      </w:r>
    </w:p>
    <w:p w14:paraId="292DA746" w14:textId="00092D86"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Hass, M., &amp; Graydon, K.</w:t>
      </w:r>
      <w:r w:rsidR="003A42BE" w:rsidRPr="00E1638A">
        <w:rPr>
          <w:rFonts w:hAnsi="Times New Roman" w:cs="Times New Roman"/>
        </w:rPr>
        <w:t xml:space="preserve"> (2009). Sources of resiliency among successful foster youth. </w:t>
      </w:r>
      <w:r w:rsidR="003A42BE" w:rsidRPr="00E1638A">
        <w:rPr>
          <w:rFonts w:hAnsi="Times New Roman" w:cs="Times New Roman"/>
          <w:i/>
        </w:rPr>
        <w:t>Children and Youth Services Review, 31</w:t>
      </w:r>
      <w:r w:rsidR="003A42BE" w:rsidRPr="00E1638A">
        <w:rPr>
          <w:rFonts w:hAnsi="Times New Roman" w:cs="Times New Roman"/>
        </w:rPr>
        <w:t xml:space="preserve">(4), 457-463. </w:t>
      </w:r>
    </w:p>
    <w:p w14:paraId="637ABB0D" w14:textId="7B242EA4"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Heckathorn, D.</w:t>
      </w:r>
      <w:r w:rsidR="003A42BE" w:rsidRPr="00E1638A">
        <w:rPr>
          <w:rFonts w:hAnsi="Times New Roman" w:cs="Times New Roman"/>
        </w:rPr>
        <w:t xml:space="preserve"> D. (1997). Respondent driven sampling: a new approach to the study of hidden populations. </w:t>
      </w:r>
      <w:r w:rsidR="003A42BE" w:rsidRPr="00E1638A">
        <w:rPr>
          <w:rFonts w:hAnsi="Times New Roman" w:cs="Times New Roman"/>
          <w:i/>
        </w:rPr>
        <w:t>Social Problems, 44</w:t>
      </w:r>
      <w:r w:rsidR="003A42BE" w:rsidRPr="00E1638A">
        <w:rPr>
          <w:rFonts w:hAnsi="Times New Roman" w:cs="Times New Roman"/>
        </w:rPr>
        <w:t>, 174-199.</w:t>
      </w:r>
    </w:p>
    <w:p w14:paraId="089105EB" w14:textId="40079F63"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Howell, M. C., Emmons, E. B., &amp; Frank, D. A. (1973). Reminiscences of runaway adolescents. </w:t>
      </w:r>
      <w:r w:rsidRPr="00E1638A">
        <w:rPr>
          <w:rFonts w:hAnsi="Times New Roman" w:cs="Times New Roman"/>
          <w:i/>
        </w:rPr>
        <w:t>American Journal of Orthopsychiatry, 43</w:t>
      </w:r>
      <w:r w:rsidRPr="00E1638A">
        <w:rPr>
          <w:rFonts w:hAnsi="Times New Roman" w:cs="Times New Roman"/>
        </w:rPr>
        <w:t>(5), 840-853.</w:t>
      </w:r>
    </w:p>
    <w:p w14:paraId="64149660" w14:textId="34FA3831" w:rsidR="0021114B" w:rsidRPr="00E1638A" w:rsidRDefault="0021114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Hudson, A. L., &amp; Nandy, K. (2012). Comparisons of substance abuse, high-risk sexual behavior and depressive symptoms among homeless youth with and without a history of foster care placement. </w:t>
      </w:r>
      <w:r w:rsidRPr="00E1638A">
        <w:rPr>
          <w:rFonts w:hAnsi="Times New Roman" w:cs="Times New Roman"/>
          <w:i/>
        </w:rPr>
        <w:t>Contemporary Nurse, 42</w:t>
      </w:r>
      <w:r w:rsidRPr="00E1638A">
        <w:rPr>
          <w:rFonts w:hAnsi="Times New Roman" w:cs="Times New Roman"/>
        </w:rPr>
        <w:t>(2), 178-186.</w:t>
      </w:r>
    </w:p>
    <w:p w14:paraId="0E1702A8" w14:textId="16DE02A8" w:rsidR="009D043B"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lang w:val="sv-SE"/>
        </w:rPr>
        <w:t xml:space="preserve">Hughes, J. </w:t>
      </w:r>
      <w:r w:rsidR="00BD4E53" w:rsidRPr="00E1638A">
        <w:rPr>
          <w:rFonts w:hAnsi="Times New Roman" w:cs="Times New Roman"/>
          <w:lang w:val="sv-SE"/>
        </w:rPr>
        <w:t>R.</w:t>
      </w:r>
      <w:r w:rsidRPr="00E1638A">
        <w:rPr>
          <w:rFonts w:hAnsi="Times New Roman" w:cs="Times New Roman"/>
          <w:lang w:val="sv-SE"/>
        </w:rPr>
        <w:t>,</w:t>
      </w:r>
      <w:r w:rsidR="00BD4E53" w:rsidRPr="00E1638A">
        <w:rPr>
          <w:rFonts w:hAnsi="Times New Roman" w:cs="Times New Roman"/>
          <w:lang w:val="sv-SE"/>
        </w:rPr>
        <w:t xml:space="preserve"> Clark,</w:t>
      </w:r>
      <w:r w:rsidRPr="00E1638A">
        <w:rPr>
          <w:rFonts w:hAnsi="Times New Roman" w:cs="Times New Roman"/>
          <w:lang w:val="sv-SE"/>
        </w:rPr>
        <w:t xml:space="preserve"> S. E., </w:t>
      </w:r>
      <w:r w:rsidR="00BD4E53" w:rsidRPr="00E1638A">
        <w:rPr>
          <w:rFonts w:hAnsi="Times New Roman" w:cs="Times New Roman"/>
          <w:lang w:val="sv-SE"/>
        </w:rPr>
        <w:t>Wood,</w:t>
      </w:r>
      <w:r w:rsidRPr="00E1638A">
        <w:rPr>
          <w:rFonts w:hAnsi="Times New Roman" w:cs="Times New Roman"/>
          <w:lang w:val="sv-SE"/>
        </w:rPr>
        <w:t xml:space="preserve"> W., </w:t>
      </w:r>
      <w:r w:rsidR="00BD4E53" w:rsidRPr="00E1638A">
        <w:rPr>
          <w:rFonts w:hAnsi="Times New Roman" w:cs="Times New Roman"/>
          <w:lang w:val="sv-SE"/>
        </w:rPr>
        <w:t>Cakmak,</w:t>
      </w:r>
      <w:r w:rsidRPr="00E1638A">
        <w:rPr>
          <w:rFonts w:hAnsi="Times New Roman" w:cs="Times New Roman"/>
          <w:lang w:val="sv-SE"/>
        </w:rPr>
        <w:t xml:space="preserve"> S., </w:t>
      </w:r>
      <w:r w:rsidR="00BD4E53" w:rsidRPr="00E1638A">
        <w:rPr>
          <w:rFonts w:hAnsi="Times New Roman" w:cs="Times New Roman"/>
          <w:lang w:val="sv-SE"/>
        </w:rPr>
        <w:t>Cox,</w:t>
      </w:r>
      <w:r w:rsidRPr="00E1638A">
        <w:rPr>
          <w:rFonts w:hAnsi="Times New Roman" w:cs="Times New Roman"/>
          <w:lang w:val="sv-SE"/>
        </w:rPr>
        <w:t xml:space="preserve"> A., </w:t>
      </w:r>
      <w:r w:rsidR="00BD4E53" w:rsidRPr="00E1638A">
        <w:rPr>
          <w:rFonts w:hAnsi="Times New Roman" w:cs="Times New Roman"/>
          <w:lang w:val="sv-SE"/>
        </w:rPr>
        <w:t>MacInnis,</w:t>
      </w:r>
      <w:r w:rsidRPr="00E1638A">
        <w:rPr>
          <w:rFonts w:hAnsi="Times New Roman" w:cs="Times New Roman"/>
          <w:lang w:val="sv-SE"/>
        </w:rPr>
        <w:t xml:space="preserve"> M., </w:t>
      </w:r>
      <w:r w:rsidR="00BD4E53" w:rsidRPr="00E1638A">
        <w:rPr>
          <w:rFonts w:hAnsi="Times New Roman" w:cs="Times New Roman"/>
          <w:lang w:val="sv-SE"/>
        </w:rPr>
        <w:t>Warren,</w:t>
      </w:r>
      <w:r w:rsidRPr="00E1638A">
        <w:rPr>
          <w:rFonts w:hAnsi="Times New Roman" w:cs="Times New Roman"/>
          <w:lang w:val="sv-SE"/>
        </w:rPr>
        <w:t xml:space="preserve"> B.,</w:t>
      </w:r>
      <w:r w:rsidR="00BD4E53" w:rsidRPr="00E1638A">
        <w:rPr>
          <w:rFonts w:hAnsi="Times New Roman" w:cs="Times New Roman"/>
          <w:lang w:val="sv-SE"/>
        </w:rPr>
        <w:t xml:space="preserve"> Handrahan,</w:t>
      </w:r>
      <w:r w:rsidRPr="00E1638A">
        <w:rPr>
          <w:rFonts w:hAnsi="Times New Roman" w:cs="Times New Roman"/>
          <w:lang w:val="sv-SE"/>
        </w:rPr>
        <w:t xml:space="preserve"> E., </w:t>
      </w:r>
      <w:r w:rsidR="00BD4E53" w:rsidRPr="00E1638A">
        <w:rPr>
          <w:rFonts w:hAnsi="Times New Roman" w:cs="Times New Roman"/>
          <w:lang w:val="sv-SE"/>
        </w:rPr>
        <w:t xml:space="preserve"> </w:t>
      </w:r>
      <w:r w:rsidRPr="00E1638A">
        <w:rPr>
          <w:rFonts w:hAnsi="Times New Roman" w:cs="Times New Roman"/>
          <w:lang w:val="sv-SE"/>
        </w:rPr>
        <w:t xml:space="preserve">&amp; </w:t>
      </w:r>
      <w:r w:rsidR="00BD4E53" w:rsidRPr="00E1638A">
        <w:rPr>
          <w:rFonts w:hAnsi="Times New Roman" w:cs="Times New Roman"/>
          <w:lang w:val="sv-SE"/>
        </w:rPr>
        <w:t>Broom.</w:t>
      </w:r>
      <w:r w:rsidRPr="00E1638A">
        <w:rPr>
          <w:rFonts w:hAnsi="Times New Roman" w:cs="Times New Roman"/>
          <w:lang w:val="sv-SE"/>
        </w:rPr>
        <w:t xml:space="preserve"> B.</w:t>
      </w:r>
      <w:r w:rsidR="00BD4E53" w:rsidRPr="00E1638A">
        <w:rPr>
          <w:rFonts w:hAnsi="Times New Roman" w:cs="Times New Roman"/>
          <w:lang w:val="sv-SE"/>
        </w:rPr>
        <w:t xml:space="preserve"> (2010). </w:t>
      </w:r>
      <w:r w:rsidR="00BD4E53" w:rsidRPr="00E1638A">
        <w:rPr>
          <w:rFonts w:hAnsi="Times New Roman" w:cs="Times New Roman"/>
        </w:rPr>
        <w:t xml:space="preserve">Youth homelessness: the relationships among mental health, hope, and service satisfaction. </w:t>
      </w:r>
      <w:r w:rsidR="00BD4E53" w:rsidRPr="00E1638A">
        <w:rPr>
          <w:rFonts w:hAnsi="Times New Roman" w:cs="Times New Roman"/>
          <w:i/>
        </w:rPr>
        <w:t>Journal of Canadian Academy of Child and Adolescent Psychiatry, 19</w:t>
      </w:r>
      <w:r w:rsidR="00BD4E53" w:rsidRPr="00E1638A">
        <w:rPr>
          <w:rFonts w:hAnsi="Times New Roman" w:cs="Times New Roman"/>
        </w:rPr>
        <w:t xml:space="preserve">(4), 274-283. </w:t>
      </w:r>
    </w:p>
    <w:p w14:paraId="21890A43" w14:textId="5E18B794" w:rsidR="009D043B"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pPr>
      <w:r w:rsidRPr="00E1638A">
        <w:t xml:space="preserve">Jansson, M., &amp; Benoit, C. (2006). Respect and protect? Conducting community-academic research with street-involved youth. In B. Leadbetter, et al (eds.), </w:t>
      </w:r>
      <w:r w:rsidRPr="00E1638A">
        <w:rPr>
          <w:i/>
        </w:rPr>
        <w:t>Ethical Issues in Community-based Research with Children and Youth</w:t>
      </w:r>
      <w:r w:rsidRPr="00E1638A">
        <w:t xml:space="preserve"> (pp. 175-189). Toronto: University of Toronto Press.</w:t>
      </w:r>
    </w:p>
    <w:p w14:paraId="78842D0F" w14:textId="75478CB8" w:rsidR="004676E4"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lastRenderedPageBreak/>
        <w:t xml:space="preserve">Jansson, S. M., Benoit, C., Casey, L., Phillips, R., Burns, D. (2010). In for the long haul: knowledge translation between academic and nonprofit organizations. </w:t>
      </w:r>
      <w:r w:rsidRPr="00E1638A">
        <w:rPr>
          <w:i/>
        </w:rPr>
        <w:t>Qualitative Health Research, 20</w:t>
      </w:r>
      <w:r w:rsidRPr="00E1638A">
        <w:t>(1), 131-143.</w:t>
      </w:r>
    </w:p>
    <w:p w14:paraId="102F195B" w14:textId="54EE5485" w:rsidR="00BD4E53"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Kelly, K.,</w:t>
      </w:r>
      <w:r w:rsidR="004676E4" w:rsidRPr="00E1638A">
        <w:rPr>
          <w:rFonts w:hAnsi="Times New Roman" w:cs="Times New Roman"/>
        </w:rPr>
        <w:t xml:space="preserve"> &amp; Caputo, T. (2007). Health and street/homeless youth. </w:t>
      </w:r>
      <w:r w:rsidR="004676E4" w:rsidRPr="00E1638A">
        <w:rPr>
          <w:rFonts w:hAnsi="Times New Roman" w:cs="Times New Roman"/>
          <w:i/>
        </w:rPr>
        <w:t>Journal of Health Psychology, 12</w:t>
      </w:r>
      <w:r w:rsidR="004676E4" w:rsidRPr="00E1638A">
        <w:rPr>
          <w:rFonts w:hAnsi="Times New Roman" w:cs="Times New Roman"/>
        </w:rPr>
        <w:t xml:space="preserve">(5), 726-736. </w:t>
      </w:r>
    </w:p>
    <w:p w14:paraId="617AD38E" w14:textId="562D5EE3"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eastAsia="Times New Roman" w:hAnsi="Times New Roman" w:cs="Times New Roman"/>
          <w:color w:val="auto"/>
          <w:bdr w:val="none" w:sz="0" w:space="0" w:color="auto"/>
        </w:rPr>
      </w:pPr>
      <w:r w:rsidRPr="00E1638A">
        <w:t xml:space="preserve">Kidd, S. (2012). Seeking a coherent strategy in our response to homeless and street-involved youth: a historical review and suggested future directions. </w:t>
      </w:r>
      <w:r w:rsidRPr="00E1638A">
        <w:rPr>
          <w:i/>
        </w:rPr>
        <w:t>Journal of Youth and Adolescence, 41</w:t>
      </w:r>
      <w:r w:rsidRPr="00E1638A">
        <w:t>, 533-543.</w:t>
      </w:r>
      <w:r w:rsidR="003C73A4" w:rsidRPr="00E1638A">
        <w:rPr>
          <w:rFonts w:eastAsia="Times New Roman" w:hAnsi="Times New Roman" w:cs="Times New Roman"/>
          <w:color w:val="auto"/>
          <w:bdr w:val="none" w:sz="0" w:space="0" w:color="auto"/>
        </w:rPr>
        <w:tab/>
      </w:r>
    </w:p>
    <w:p w14:paraId="3240353D" w14:textId="259E0BE0" w:rsidR="004676E4"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Kidd, S., &amp; Golan, S</w:t>
      </w:r>
      <w:r w:rsidR="00E124D3" w:rsidRPr="00E1638A">
        <w:rPr>
          <w:rFonts w:hAnsi="Times New Roman" w:cs="Times New Roman"/>
        </w:rPr>
        <w:t>. (2008).</w:t>
      </w:r>
      <w:r w:rsidR="006532EF" w:rsidRPr="00E1638A">
        <w:rPr>
          <w:rFonts w:hAnsi="Times New Roman" w:cs="Times New Roman"/>
        </w:rPr>
        <w:t xml:space="preserve"> Resilience in homeless youth: the key role of self-esteem. </w:t>
      </w:r>
      <w:r w:rsidR="006532EF" w:rsidRPr="00E1638A">
        <w:rPr>
          <w:rFonts w:hAnsi="Times New Roman" w:cs="Times New Roman"/>
          <w:i/>
        </w:rPr>
        <w:t>American Journal of Orthopsychiatry, 78</w:t>
      </w:r>
      <w:r w:rsidR="006532EF" w:rsidRPr="00E1638A">
        <w:rPr>
          <w:rFonts w:hAnsi="Times New Roman" w:cs="Times New Roman"/>
        </w:rPr>
        <w:t xml:space="preserve">, 163–172. </w:t>
      </w:r>
    </w:p>
    <w:p w14:paraId="073C4F34" w14:textId="3B3A48F2" w:rsidR="00E124D3" w:rsidRPr="00E1638A" w:rsidRDefault="004676E4" w:rsidP="00AA5F39">
      <w:pPr>
        <w:spacing w:line="480" w:lineRule="auto"/>
        <w:ind w:firstLine="426"/>
      </w:pPr>
      <w:r w:rsidRPr="00E1638A">
        <w:t xml:space="preserve">Kidd, S., Karabanow, J., Hughes, J., &amp; Frederick, T. (2013). Brief report: youth pathways out of homelessness. Preliminary findings. </w:t>
      </w:r>
      <w:r w:rsidRPr="00E1638A">
        <w:rPr>
          <w:i/>
        </w:rPr>
        <w:t>Journal of Adolescence, 36</w:t>
      </w:r>
      <w:r w:rsidRPr="00E1638A">
        <w:t>, 1035-1037.</w:t>
      </w:r>
    </w:p>
    <w:p w14:paraId="04267061" w14:textId="460D4B13" w:rsidR="004676E4" w:rsidRPr="00E1638A" w:rsidRDefault="00E124D3" w:rsidP="00AA5F39">
      <w:pPr>
        <w:spacing w:line="480" w:lineRule="auto"/>
        <w:ind w:firstLine="426"/>
      </w:pPr>
      <w:r w:rsidRPr="00E1638A">
        <w:t xml:space="preserve">Kipke, M. D., Montgomer, S. B., Simon, T. R., &amp; Iverson, E. F. (1997). “Substance use” disorders among runaway and homeless youth. </w:t>
      </w:r>
      <w:r w:rsidRPr="00E1638A">
        <w:rPr>
          <w:i/>
        </w:rPr>
        <w:t>Substance Use and Misuse</w:t>
      </w:r>
      <w:r w:rsidRPr="00E1638A">
        <w:t xml:space="preserve">, </w:t>
      </w:r>
      <w:r w:rsidRPr="00E1638A">
        <w:rPr>
          <w:i/>
        </w:rPr>
        <w:t>32</w:t>
      </w:r>
      <w:r w:rsidRPr="00E1638A">
        <w:t xml:space="preserve">(7-8), 969-986. </w:t>
      </w:r>
    </w:p>
    <w:p w14:paraId="1F895FC0" w14:textId="0705E59B" w:rsidR="008A207E" w:rsidRPr="00E1638A" w:rsidRDefault="0052650B"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Kirst, M.</w:t>
      </w:r>
      <w:r w:rsidR="00606E34" w:rsidRPr="00E1638A">
        <w:t>,</w:t>
      </w:r>
      <w:r w:rsidRPr="00E1638A">
        <w:t xml:space="preserve"> &amp; Erickson, P. (2013)</w:t>
      </w:r>
      <w:r w:rsidR="00E124D3" w:rsidRPr="00E1638A">
        <w:t>.</w:t>
      </w:r>
      <w:r w:rsidRPr="00E1638A">
        <w:t xml:space="preserve"> Substance use and mental health problems among street-involved youth: the need for a harm reduction approach. In</w:t>
      </w:r>
      <w:r w:rsidR="00606E34" w:rsidRPr="00E1638A">
        <w:t xml:space="preserve"> S. Gaetz, B. O</w:t>
      </w:r>
      <w:r w:rsidR="00606E34" w:rsidRPr="00E1638A">
        <w:t>’</w:t>
      </w:r>
      <w:r w:rsidR="00606E34" w:rsidRPr="00E1638A">
        <w:t xml:space="preserve">Grady, K. Buccieri, J. Karabanow, &amp; A. Marsolais (eds). </w:t>
      </w:r>
      <w:r w:rsidRPr="00E1638A">
        <w:rPr>
          <w:i/>
          <w:iCs/>
        </w:rPr>
        <w:t xml:space="preserve">Youth Homelessness in Canada: Implications for Policy and </w:t>
      </w:r>
      <w:r w:rsidR="00606E34" w:rsidRPr="00E1638A">
        <w:rPr>
          <w:i/>
          <w:iCs/>
        </w:rPr>
        <w:t>Practice</w:t>
      </w:r>
      <w:r w:rsidR="00606E34" w:rsidRPr="00E1638A">
        <w:rPr>
          <w:iCs/>
        </w:rPr>
        <w:t xml:space="preserve"> (</w:t>
      </w:r>
      <w:r w:rsidRPr="00E1638A">
        <w:t>pp. 185-198</w:t>
      </w:r>
      <w:r w:rsidR="00606E34" w:rsidRPr="00E1638A">
        <w:t>)</w:t>
      </w:r>
      <w:r w:rsidRPr="00E1638A">
        <w:t xml:space="preserve">. Canadian Homelessness Research Network Press, Toronto. </w:t>
      </w:r>
    </w:p>
    <w:p w14:paraId="4DD60F69" w14:textId="08462CA6" w:rsidR="00696EB8" w:rsidRPr="00E1638A" w:rsidRDefault="00696EB8" w:rsidP="00AA5F39">
      <w:pPr>
        <w:spacing w:line="480" w:lineRule="auto"/>
        <w:ind w:firstLine="426"/>
      </w:pPr>
      <w:r w:rsidRPr="00E1638A">
        <w:t>Kraus,</w:t>
      </w:r>
      <w:r w:rsidR="0052650B" w:rsidRPr="00E1638A">
        <w:t xml:space="preserve"> D.,</w:t>
      </w:r>
      <w:r w:rsidRPr="00E1638A">
        <w:t xml:space="preserve"> Eberle,</w:t>
      </w:r>
      <w:r w:rsidR="0052650B" w:rsidRPr="00E1638A">
        <w:t xml:space="preserve"> M., Serge, L. (</w:t>
      </w:r>
      <w:r w:rsidRPr="00E1638A">
        <w:t>2001</w:t>
      </w:r>
      <w:r w:rsidR="0052650B" w:rsidRPr="00E1638A">
        <w:t xml:space="preserve">). Environmental scan on youth homelessness: final report. Ottawa: Canada Mortgage and Housing Corporation. </w:t>
      </w:r>
    </w:p>
    <w:p w14:paraId="637A4460" w14:textId="072B9EC5" w:rsidR="008A207E"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lastRenderedPageBreak/>
        <w:t>Lindsey, E.</w:t>
      </w:r>
      <w:r w:rsidR="00BD4E53" w:rsidRPr="00E1638A">
        <w:rPr>
          <w:rFonts w:hAnsi="Times New Roman" w:cs="Times New Roman"/>
        </w:rPr>
        <w:t xml:space="preserve"> W., Kurtz,</w:t>
      </w:r>
      <w:r w:rsidRPr="00E1638A">
        <w:rPr>
          <w:rFonts w:hAnsi="Times New Roman" w:cs="Times New Roman"/>
        </w:rPr>
        <w:t xml:space="preserve"> P. D., </w:t>
      </w:r>
      <w:r w:rsidR="00BD4E53" w:rsidRPr="00E1638A">
        <w:rPr>
          <w:rFonts w:hAnsi="Times New Roman" w:cs="Times New Roman"/>
        </w:rPr>
        <w:t>Jarvis,</w:t>
      </w:r>
      <w:r w:rsidRPr="00E1638A">
        <w:rPr>
          <w:rFonts w:hAnsi="Times New Roman" w:cs="Times New Roman"/>
        </w:rPr>
        <w:t xml:space="preserve"> S., </w:t>
      </w:r>
      <w:r w:rsidR="00BD4E53" w:rsidRPr="00E1638A">
        <w:rPr>
          <w:rFonts w:hAnsi="Times New Roman" w:cs="Times New Roman"/>
        </w:rPr>
        <w:t xml:space="preserve">Williams, </w:t>
      </w:r>
      <w:r w:rsidRPr="00E1638A">
        <w:rPr>
          <w:rFonts w:hAnsi="Times New Roman" w:cs="Times New Roman"/>
        </w:rPr>
        <w:t xml:space="preserve">N. R., &amp; Nackerud, L. </w:t>
      </w:r>
      <w:r w:rsidR="00BD4E53" w:rsidRPr="00E1638A">
        <w:rPr>
          <w:rFonts w:hAnsi="Times New Roman" w:cs="Times New Roman"/>
        </w:rPr>
        <w:t xml:space="preserve"> (2000). How runaway and homeless youth navigate troubled waters: personal strengths and resources. </w:t>
      </w:r>
      <w:r w:rsidR="00BD4E53" w:rsidRPr="00E1638A">
        <w:rPr>
          <w:rFonts w:hAnsi="Times New Roman" w:cs="Times New Roman"/>
          <w:i/>
        </w:rPr>
        <w:t>Child and Adolescent Social Work Journal, 17</w:t>
      </w:r>
      <w:r w:rsidR="00BD4E53" w:rsidRPr="00E1638A">
        <w:rPr>
          <w:rFonts w:hAnsi="Times New Roman" w:cs="Times New Roman"/>
        </w:rPr>
        <w:t xml:space="preserve">(2), 15-26. </w:t>
      </w:r>
    </w:p>
    <w:p w14:paraId="4EDC445D" w14:textId="2F76A377" w:rsidR="00E71660" w:rsidRPr="00E1638A" w:rsidRDefault="00E71660" w:rsidP="00AA5F39">
      <w:pPr>
        <w:pStyle w:val="BodyA"/>
        <w:spacing w:line="480" w:lineRule="auto"/>
        <w:ind w:firstLine="426"/>
      </w:pPr>
      <w:r w:rsidRPr="00E1638A">
        <w:t xml:space="preserve">Magnuson, D., Jansson, D., Benoit, C., &amp; Kennedy, M. </w:t>
      </w:r>
      <w:r w:rsidR="00F8621F" w:rsidRPr="00E1638A">
        <w:t>C. (2015</w:t>
      </w:r>
      <w:r w:rsidR="00606E34" w:rsidRPr="00E1638A">
        <w:t>). Instability and caregiving in the lives of street-Involved youth from foster c</w:t>
      </w:r>
      <w:r w:rsidRPr="00E1638A">
        <w:t xml:space="preserve">are. </w:t>
      </w:r>
      <w:r w:rsidRPr="00E1638A">
        <w:rPr>
          <w:i/>
        </w:rPr>
        <w:t>Child &amp; Family Social Work</w:t>
      </w:r>
      <w:r w:rsidRPr="00E1638A">
        <w:t>.</w:t>
      </w:r>
      <w:r w:rsidR="00F8621F" w:rsidRPr="00E1638A">
        <w:t xml:space="preserve"> </w:t>
      </w:r>
      <w:r w:rsidR="00F8621F" w:rsidRPr="00E1638A">
        <w:rPr>
          <w:rStyle w:val="style1"/>
          <w:rFonts w:eastAsia="Times New Roman" w:cs="Times New Roman"/>
        </w:rPr>
        <w:t>http://doi.wiley.com/10.1111/cfs.12262</w:t>
      </w:r>
    </w:p>
    <w:p w14:paraId="50487AF3" w14:textId="4C666AC7" w:rsidR="00F270AD" w:rsidRPr="00E1638A" w:rsidRDefault="00FA366D" w:rsidP="00AA5F39">
      <w:pPr>
        <w:pStyle w:val="BodyA"/>
        <w:spacing w:line="480" w:lineRule="auto"/>
        <w:ind w:firstLine="426"/>
        <w:rPr>
          <w:rFonts w:hAnsi="Times New Roman" w:cs="Times New Roman"/>
        </w:rPr>
      </w:pPr>
      <w:r w:rsidRPr="00E1638A">
        <w:rPr>
          <w:rFonts w:hAnsi="Times New Roman" w:cs="Times New Roman"/>
        </w:rPr>
        <w:t>Martin, I., Palepu, A., Wood, E., Li, K., Montaner, J. &amp; Kerr, T. (2008)</w:t>
      </w:r>
      <w:r w:rsidR="00E71660" w:rsidRPr="00E1638A">
        <w:rPr>
          <w:rFonts w:hAnsi="Times New Roman" w:cs="Times New Roman"/>
        </w:rPr>
        <w:t>.</w:t>
      </w:r>
      <w:r w:rsidRPr="00E1638A">
        <w:rPr>
          <w:rFonts w:hAnsi="Times New Roman" w:cs="Times New Roman"/>
        </w:rPr>
        <w:t xml:space="preserve"> Violence among street-involved youth: the role of methamphetamine. </w:t>
      </w:r>
      <w:r w:rsidR="00E43D3C" w:rsidRPr="00E1638A">
        <w:rPr>
          <w:rFonts w:hAnsi="Times New Roman" w:cs="Times New Roman"/>
          <w:i/>
          <w:iCs/>
        </w:rPr>
        <w:t>European Addiction R</w:t>
      </w:r>
      <w:r w:rsidRPr="00E1638A">
        <w:rPr>
          <w:rFonts w:hAnsi="Times New Roman" w:cs="Times New Roman"/>
          <w:i/>
          <w:iCs/>
        </w:rPr>
        <w:t>esearch</w:t>
      </w:r>
      <w:r w:rsidRPr="00E1638A">
        <w:rPr>
          <w:rFonts w:hAnsi="Times New Roman" w:cs="Times New Roman"/>
        </w:rPr>
        <w:t xml:space="preserve">, </w:t>
      </w:r>
      <w:r w:rsidRPr="00E1638A">
        <w:rPr>
          <w:rFonts w:hAnsi="Times New Roman" w:cs="Times New Roman"/>
          <w:bCs/>
          <w:i/>
        </w:rPr>
        <w:t>15</w:t>
      </w:r>
      <w:r w:rsidR="00AA5F39" w:rsidRPr="00E1638A">
        <w:rPr>
          <w:rFonts w:hAnsi="Times New Roman" w:cs="Times New Roman"/>
        </w:rPr>
        <w:t>(1), 32-38.</w:t>
      </w:r>
    </w:p>
    <w:p w14:paraId="7CD336AF" w14:textId="101B3687" w:rsidR="00BD4E53"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580B45">
        <w:rPr>
          <w:rFonts w:hAnsi="Times New Roman" w:cs="Times New Roman"/>
          <w:lang w:val="de-DE"/>
        </w:rPr>
        <w:t>Miller, P.</w:t>
      </w:r>
      <w:r w:rsidR="00E43D3C" w:rsidRPr="00580B45">
        <w:rPr>
          <w:rFonts w:hAnsi="Times New Roman" w:cs="Times New Roman"/>
          <w:lang w:val="de-DE"/>
        </w:rPr>
        <w:t>,</w:t>
      </w:r>
      <w:r w:rsidR="00BD4E53" w:rsidRPr="00580B45">
        <w:rPr>
          <w:rFonts w:hAnsi="Times New Roman" w:cs="Times New Roman"/>
          <w:lang w:val="de-DE"/>
        </w:rPr>
        <w:t xml:space="preserve"> Donahue,</w:t>
      </w:r>
      <w:r w:rsidRPr="00580B45">
        <w:rPr>
          <w:rFonts w:hAnsi="Times New Roman" w:cs="Times New Roman"/>
          <w:lang w:val="de-DE"/>
        </w:rPr>
        <w:t xml:space="preserve"> P., </w:t>
      </w:r>
      <w:r w:rsidR="00BD4E53" w:rsidRPr="00580B45">
        <w:rPr>
          <w:rFonts w:hAnsi="Times New Roman" w:cs="Times New Roman"/>
          <w:lang w:val="de-DE"/>
        </w:rPr>
        <w:t>Este,</w:t>
      </w:r>
      <w:r w:rsidRPr="00580B45">
        <w:rPr>
          <w:rFonts w:hAnsi="Times New Roman" w:cs="Times New Roman"/>
          <w:lang w:val="de-DE"/>
        </w:rPr>
        <w:t xml:space="preserve"> D., </w:t>
      </w:r>
      <w:r w:rsidR="00BD4E53" w:rsidRPr="00580B45">
        <w:rPr>
          <w:rFonts w:hAnsi="Times New Roman" w:cs="Times New Roman"/>
          <w:lang w:val="de-DE"/>
        </w:rPr>
        <w:t xml:space="preserve"> </w:t>
      </w:r>
      <w:r w:rsidRPr="00580B45">
        <w:rPr>
          <w:rFonts w:hAnsi="Times New Roman" w:cs="Times New Roman"/>
          <w:lang w:val="de-DE"/>
        </w:rPr>
        <w:t>&amp; Hofer, M.</w:t>
      </w:r>
      <w:r w:rsidR="00BD4E53" w:rsidRPr="00580B45">
        <w:rPr>
          <w:rFonts w:hAnsi="Times New Roman" w:cs="Times New Roman"/>
          <w:lang w:val="de-DE"/>
        </w:rPr>
        <w:t xml:space="preserve"> (2004). </w:t>
      </w:r>
      <w:r w:rsidR="00BD4E53" w:rsidRPr="00E1638A">
        <w:rPr>
          <w:rFonts w:hAnsi="Times New Roman" w:cs="Times New Roman"/>
        </w:rPr>
        <w:t xml:space="preserve">Experience of being homeless or at risk of being homeless among Canadian youths. </w:t>
      </w:r>
      <w:r w:rsidR="00BD4E53" w:rsidRPr="00E1638A">
        <w:rPr>
          <w:rFonts w:hAnsi="Times New Roman" w:cs="Times New Roman"/>
          <w:i/>
        </w:rPr>
        <w:t>Adolescence, 39</w:t>
      </w:r>
      <w:r w:rsidR="00BD4E53" w:rsidRPr="00E1638A">
        <w:rPr>
          <w:rFonts w:hAnsi="Times New Roman" w:cs="Times New Roman"/>
        </w:rPr>
        <w:t xml:space="preserve">(156), 735-755. </w:t>
      </w:r>
    </w:p>
    <w:p w14:paraId="1CA2FA41" w14:textId="7F079189" w:rsidR="00696EB8" w:rsidRPr="00E1638A" w:rsidRDefault="00696EB8" w:rsidP="00AA5F39">
      <w:pPr>
        <w:spacing w:line="480" w:lineRule="auto"/>
        <w:ind w:firstLine="426"/>
      </w:pPr>
      <w:r w:rsidRPr="00E1638A">
        <w:t xml:space="preserve">Mitchell, </w:t>
      </w:r>
      <w:r w:rsidR="00405ADE" w:rsidRPr="00E1638A">
        <w:t>B. A. (</w:t>
      </w:r>
      <w:r w:rsidRPr="00E1638A">
        <w:t>2006</w:t>
      </w:r>
      <w:r w:rsidR="00405ADE" w:rsidRPr="00E1638A">
        <w:t xml:space="preserve">). Changing courses: the pendulum of family transitions in comparative perspective. </w:t>
      </w:r>
      <w:r w:rsidR="00405ADE" w:rsidRPr="00E1638A">
        <w:rPr>
          <w:i/>
        </w:rPr>
        <w:t>Journal of Comparative Family Studies, 37</w:t>
      </w:r>
      <w:r w:rsidR="00405ADE" w:rsidRPr="00E1638A">
        <w:t>(3), 325-343.</w:t>
      </w:r>
    </w:p>
    <w:p w14:paraId="71964D21" w14:textId="60673352" w:rsidR="004676E4"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Nikulina, V.</w:t>
      </w:r>
      <w:r w:rsidR="004676E4" w:rsidRPr="00E1638A">
        <w:rPr>
          <w:rFonts w:hAnsi="Times New Roman" w:cs="Times New Roman"/>
        </w:rPr>
        <w:t>, Widom,</w:t>
      </w:r>
      <w:r w:rsidRPr="00E1638A">
        <w:rPr>
          <w:rFonts w:hAnsi="Times New Roman" w:cs="Times New Roman"/>
        </w:rPr>
        <w:t xml:space="preserve"> C. S., </w:t>
      </w:r>
      <w:r w:rsidR="004676E4" w:rsidRPr="00E1638A">
        <w:rPr>
          <w:rFonts w:hAnsi="Times New Roman" w:cs="Times New Roman"/>
        </w:rPr>
        <w:t xml:space="preserve"> </w:t>
      </w:r>
      <w:r w:rsidRPr="00E1638A">
        <w:rPr>
          <w:rFonts w:hAnsi="Times New Roman" w:cs="Times New Roman"/>
        </w:rPr>
        <w:t>&amp; Czaja, S.</w:t>
      </w:r>
      <w:r w:rsidR="004676E4" w:rsidRPr="00E1638A">
        <w:rPr>
          <w:rFonts w:hAnsi="Times New Roman" w:cs="Times New Roman"/>
        </w:rPr>
        <w:t xml:space="preserve"> (2011). The role of childhood neglect and childhood poverty in predicting mental health, academic achievement and crime in adulthood. </w:t>
      </w:r>
      <w:r w:rsidR="004676E4" w:rsidRPr="00E1638A">
        <w:rPr>
          <w:rFonts w:hAnsi="Times New Roman" w:cs="Times New Roman"/>
          <w:i/>
        </w:rPr>
        <w:t>American Journal of Community Psychology, 48</w:t>
      </w:r>
      <w:r w:rsidR="004676E4" w:rsidRPr="00E1638A">
        <w:rPr>
          <w:rFonts w:hAnsi="Times New Roman" w:cs="Times New Roman"/>
        </w:rPr>
        <w:t>, 309-321.</w:t>
      </w:r>
    </w:p>
    <w:p w14:paraId="0E69A142" w14:textId="7228C90C" w:rsidR="00AB06A8" w:rsidRPr="00E1638A" w:rsidRDefault="00AB06A8" w:rsidP="00AA5F39">
      <w:pPr>
        <w:spacing w:line="480" w:lineRule="auto"/>
        <w:ind w:firstLine="426"/>
      </w:pPr>
      <w:r w:rsidRPr="00E1638A">
        <w:t xml:space="preserve">O’Grady, B., &amp; Gaetz, S. (2004). Homelessness, gender, and subsistence: the case of Toronto street youth. </w:t>
      </w:r>
      <w:r w:rsidRPr="00E1638A">
        <w:rPr>
          <w:i/>
        </w:rPr>
        <w:t>Journal of Youth Studies, 7</w:t>
      </w:r>
      <w:r w:rsidRPr="00E1638A">
        <w:t>(4), 397-416.</w:t>
      </w:r>
    </w:p>
    <w:p w14:paraId="6AAA5DD8" w14:textId="21B5BFA8" w:rsidR="00BD4E5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Public Interest. (2009). </w:t>
      </w:r>
      <w:r w:rsidRPr="00E1638A">
        <w:rPr>
          <w:rFonts w:hAnsi="Times New Roman" w:cs="Times New Roman"/>
          <w:i/>
        </w:rPr>
        <w:t>Changing patterns for street-involved youth</w:t>
      </w:r>
      <w:r w:rsidRPr="00E1638A">
        <w:rPr>
          <w:rFonts w:hAnsi="Times New Roman" w:cs="Times New Roman"/>
        </w:rPr>
        <w:t>. Toronto, ON: Author.</w:t>
      </w:r>
    </w:p>
    <w:p w14:paraId="5BADE366" w14:textId="548651E4" w:rsidR="00E71660" w:rsidRPr="00E1638A" w:rsidRDefault="00E71660" w:rsidP="00AA5F39">
      <w:pPr>
        <w:spacing w:line="480" w:lineRule="auto"/>
        <w:ind w:firstLine="426"/>
      </w:pPr>
      <w:r w:rsidRPr="00E1638A">
        <w:t xml:space="preserve">Rachlis, B. S., Wood, E., Zhang, R., Montaner, J. S. G., &amp; Kerr, T. (2009). High rates of homelessness among a cohort of street-involved youth. </w:t>
      </w:r>
      <w:r w:rsidRPr="00E1638A">
        <w:rPr>
          <w:i/>
        </w:rPr>
        <w:t>Health and Place, 15</w:t>
      </w:r>
      <w:r w:rsidRPr="00E1638A">
        <w:t xml:space="preserve">, </w:t>
      </w:r>
      <w:r w:rsidRPr="00E1638A">
        <w:lastRenderedPageBreak/>
        <w:t>10-17.</w:t>
      </w:r>
    </w:p>
    <w:p w14:paraId="39C8EFE6" w14:textId="40008B11" w:rsidR="007B04BB"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Raising the Roof. (2009). Youth homelessness in Canada: The road to solutions. Toronto: </w:t>
      </w:r>
      <w:r w:rsidR="00E71660" w:rsidRPr="00E1638A">
        <w:rPr>
          <w:rFonts w:hAnsi="Times New Roman" w:cs="Times New Roman"/>
        </w:rPr>
        <w:t>A</w:t>
      </w:r>
      <w:r w:rsidR="00E43D3C" w:rsidRPr="00E1638A">
        <w:rPr>
          <w:rFonts w:hAnsi="Times New Roman" w:cs="Times New Roman"/>
        </w:rPr>
        <w:t xml:space="preserve">uthor. </w:t>
      </w:r>
      <w:hyperlink r:id="rId9" w:history="1">
        <w:r w:rsidRPr="00E1638A">
          <w:rPr>
            <w:rStyle w:val="Hyperlink"/>
            <w:rFonts w:hAnsi="Times New Roman" w:cs="Times New Roman"/>
          </w:rPr>
          <w:t>http://raisingtheroof.org/RaisingTheRoof/media/RaisingTheRoofMedia/</w:t>
        </w:r>
      </w:hyperlink>
      <w:r w:rsidRPr="00E1638A">
        <w:rPr>
          <w:rFonts w:hAnsi="Times New Roman" w:cs="Times New Roman"/>
        </w:rPr>
        <w:t>Documents/RoadtoSolutions_fullrept_english.pdf</w:t>
      </w:r>
      <w:r w:rsidRPr="00E1638A">
        <w:rPr>
          <w:rFonts w:hAnsi="Times New Roman" w:cs="Times New Roman"/>
        </w:rPr>
        <w:tab/>
      </w:r>
    </w:p>
    <w:p w14:paraId="5ACD9FF4" w14:textId="6FE3F2F3" w:rsidR="00AA5F39" w:rsidRPr="00E1638A" w:rsidRDefault="00AB06A8" w:rsidP="00AA5F39">
      <w:pPr>
        <w:spacing w:line="480" w:lineRule="auto"/>
        <w:ind w:firstLine="426"/>
      </w:pPr>
      <w:r w:rsidRPr="00E1638A">
        <w:t xml:space="preserve">Rokach, A. </w:t>
      </w:r>
      <w:r w:rsidR="004676E4" w:rsidRPr="00E1638A">
        <w:t>(2005)</w:t>
      </w:r>
      <w:r w:rsidRPr="00E1638A">
        <w:t xml:space="preserve">. The causes of loneliness in homeless youth. </w:t>
      </w:r>
      <w:r w:rsidRPr="00E1638A">
        <w:rPr>
          <w:i/>
        </w:rPr>
        <w:t>Journal of Psychology, 139</w:t>
      </w:r>
      <w:r w:rsidRPr="00E1638A">
        <w:t xml:space="preserve">(5), 469-480. </w:t>
      </w:r>
    </w:p>
    <w:p w14:paraId="7C9DAC0B" w14:textId="16EC4413" w:rsidR="004676E4" w:rsidRPr="00E1638A" w:rsidRDefault="00AA5F39" w:rsidP="00AA5F39">
      <w:pPr>
        <w:spacing w:line="480" w:lineRule="auto"/>
        <w:ind w:firstLine="426"/>
      </w:pPr>
      <w:r w:rsidRPr="00E1638A">
        <w:t xml:space="preserve">Roy, E., Haley, N., Leclerc, P., Sochanski, B., Boudreau, J. F., &amp; Boivin, J. F. (2004). </w:t>
      </w:r>
      <w:r w:rsidRPr="00E1638A">
        <w:rPr>
          <w:i/>
        </w:rPr>
        <w:t>Journal of the American Medical Association, 292</w:t>
      </w:r>
      <w:r w:rsidRPr="00E1638A">
        <w:t>(5), 569-574.</w:t>
      </w:r>
    </w:p>
    <w:p w14:paraId="2D716BB1" w14:textId="00FC40AF" w:rsidR="004676E4" w:rsidRPr="00E1638A" w:rsidRDefault="005C74A0" w:rsidP="00AA5F39">
      <w:pPr>
        <w:spacing w:line="480" w:lineRule="auto"/>
        <w:ind w:firstLine="426"/>
      </w:pPr>
      <w:r w:rsidRPr="00E1638A">
        <w:t xml:space="preserve">Sanabria, J. J. (2006). Youth homelessness: prevention and intervention efforts in psychology. </w:t>
      </w:r>
      <w:r w:rsidRPr="00E1638A">
        <w:rPr>
          <w:i/>
        </w:rPr>
        <w:t>University Psychology Bogota, 5</w:t>
      </w:r>
      <w:r w:rsidRPr="00E1638A">
        <w:t>(1), 51-67.</w:t>
      </w:r>
    </w:p>
    <w:p w14:paraId="629DA56C" w14:textId="684A1A64" w:rsidR="00907171" w:rsidRPr="00E1638A" w:rsidRDefault="00907171" w:rsidP="00AA5F39">
      <w:pPr>
        <w:pStyle w:val="Default"/>
        <w:spacing w:line="480" w:lineRule="auto"/>
        <w:ind w:firstLine="426"/>
        <w:rPr>
          <w:rFonts w:ascii="Times New Roman" w:eastAsia="Cambria" w:hAnsi="Times New Roman" w:cs="Times New Roman"/>
          <w:sz w:val="24"/>
          <w:szCs w:val="24"/>
        </w:rPr>
      </w:pPr>
      <w:r w:rsidRPr="00E1638A">
        <w:rPr>
          <w:rFonts w:ascii="Times New Roman" w:hAnsi="Times New Roman" w:cs="Times New Roman"/>
          <w:sz w:val="24"/>
          <w:szCs w:val="24"/>
        </w:rPr>
        <w:t xml:space="preserve">Smith, C. (2011). </w:t>
      </w:r>
      <w:r w:rsidRPr="00E1638A">
        <w:rPr>
          <w:rFonts w:ascii="Times New Roman" w:hAnsi="Times New Roman" w:cs="Times New Roman"/>
          <w:i/>
          <w:iCs/>
          <w:sz w:val="24"/>
          <w:szCs w:val="24"/>
        </w:rPr>
        <w:t>Lost in transition</w:t>
      </w:r>
      <w:r w:rsidRPr="00E1638A">
        <w:rPr>
          <w:rFonts w:ascii="Times New Roman" w:hAnsi="Times New Roman" w:cs="Times New Roman"/>
          <w:sz w:val="24"/>
          <w:szCs w:val="24"/>
        </w:rPr>
        <w:t>. Oxford.</w:t>
      </w:r>
    </w:p>
    <w:p w14:paraId="4ABD614B" w14:textId="7DE35D98"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Tweddle, A</w:t>
      </w:r>
      <w:r w:rsidR="00BD4E53" w:rsidRPr="00E1638A">
        <w:rPr>
          <w:rFonts w:hAnsi="Times New Roman" w:cs="Times New Roman"/>
        </w:rPr>
        <w:t xml:space="preserve">. (2007). Youth leaving care: How do they fare? </w:t>
      </w:r>
      <w:r w:rsidR="00BD4E53" w:rsidRPr="00E1638A">
        <w:rPr>
          <w:rFonts w:hAnsi="Times New Roman" w:cs="Times New Roman"/>
          <w:i/>
        </w:rPr>
        <w:t>New Directions for Youth Development, 113</w:t>
      </w:r>
      <w:r w:rsidR="00BD4E53" w:rsidRPr="00E1638A">
        <w:rPr>
          <w:rFonts w:hAnsi="Times New Roman" w:cs="Times New Roman"/>
        </w:rPr>
        <w:t>(9), 15-31.</w:t>
      </w:r>
    </w:p>
    <w:p w14:paraId="6035210E" w14:textId="168A91C6"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580B45">
        <w:rPr>
          <w:rFonts w:hAnsi="Times New Roman" w:cs="Times New Roman"/>
          <w:lang w:val="de-DE"/>
        </w:rPr>
        <w:t>Tyler,  K. A., &amp; Melander, L. A.</w:t>
      </w:r>
      <w:r w:rsidR="004676E4" w:rsidRPr="00580B45">
        <w:rPr>
          <w:rFonts w:hAnsi="Times New Roman" w:cs="Times New Roman"/>
          <w:lang w:val="de-DE"/>
        </w:rPr>
        <w:t xml:space="preserve"> (2010). </w:t>
      </w:r>
      <w:r w:rsidR="004676E4" w:rsidRPr="00E1638A">
        <w:rPr>
          <w:rFonts w:hAnsi="Times New Roman" w:cs="Times New Roman"/>
        </w:rPr>
        <w:t xml:space="preserve">Foster care placement, poor parenting, and negative outcomes among homeless young adults. </w:t>
      </w:r>
      <w:r w:rsidR="004676E4" w:rsidRPr="00E1638A">
        <w:rPr>
          <w:rFonts w:hAnsi="Times New Roman" w:cs="Times New Roman"/>
          <w:i/>
        </w:rPr>
        <w:t>Journal of Child and Family Studies, 19</w:t>
      </w:r>
      <w:r w:rsidR="004676E4" w:rsidRPr="00E1638A">
        <w:rPr>
          <w:rFonts w:hAnsi="Times New Roman" w:cs="Times New Roman"/>
        </w:rPr>
        <w:t xml:space="preserve">, 787-794. </w:t>
      </w:r>
    </w:p>
    <w:p w14:paraId="1D846972" w14:textId="5D070EA7" w:rsidR="00E71660" w:rsidRPr="00E1638A" w:rsidRDefault="00E71660" w:rsidP="00AA5F39">
      <w:pPr>
        <w:spacing w:line="480" w:lineRule="auto"/>
        <w:ind w:firstLine="426"/>
      </w:pPr>
      <w:r w:rsidRPr="00E1638A">
        <w:t xml:space="preserve">Walls, N. E., &amp; Bell, S. (2011). Correlates of engaging in survival sex among homeless youth and  young adults. </w:t>
      </w:r>
      <w:r w:rsidRPr="00E1638A">
        <w:rPr>
          <w:i/>
        </w:rPr>
        <w:t>Journal of Sex Research, 48</w:t>
      </w:r>
      <w:r w:rsidRPr="00E1638A">
        <w:t>(5), 423-436.</w:t>
      </w:r>
    </w:p>
    <w:p w14:paraId="7A1FDA62" w14:textId="72C9FF92"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Whitbeck, L. B., Hoyt, D. R., &amp; Ackley, K. A. (1997). Abusive family backgrounds and later victimization among runaway and homeless adolescents. </w:t>
      </w:r>
      <w:r w:rsidRPr="00E1638A">
        <w:rPr>
          <w:rFonts w:hAnsi="Times New Roman" w:cs="Times New Roman"/>
          <w:i/>
        </w:rPr>
        <w:t>Journal of Research on Adolescence, 7</w:t>
      </w:r>
      <w:r w:rsidRPr="00E1638A">
        <w:rPr>
          <w:rFonts w:hAnsi="Times New Roman" w:cs="Times New Roman"/>
        </w:rPr>
        <w:t>(4), 375-392.</w:t>
      </w:r>
    </w:p>
    <w:p w14:paraId="733D3CF7" w14:textId="4A5E7B40" w:rsidR="004676E4" w:rsidRPr="00E1638A" w:rsidRDefault="004676E4" w:rsidP="00AA5F39">
      <w:pPr>
        <w:spacing w:line="480" w:lineRule="auto"/>
        <w:ind w:firstLine="426"/>
      </w:pPr>
      <w:r w:rsidRPr="00E1638A">
        <w:t>Widom</w:t>
      </w:r>
      <w:r w:rsidR="005C74A0" w:rsidRPr="00E1638A">
        <w:t>, C. S.</w:t>
      </w:r>
      <w:r w:rsidRPr="00E1638A">
        <w:t xml:space="preserve"> (1989)</w:t>
      </w:r>
      <w:r w:rsidR="005C74A0" w:rsidRPr="00E1638A">
        <w:t xml:space="preserve">. The cycle of violence. </w:t>
      </w:r>
      <w:r w:rsidR="005C74A0" w:rsidRPr="00E1638A">
        <w:rPr>
          <w:i/>
        </w:rPr>
        <w:t>Science, 244</w:t>
      </w:r>
      <w:r w:rsidR="005C74A0" w:rsidRPr="00E1638A">
        <w:t>(4901), 160-166.</w:t>
      </w:r>
    </w:p>
    <w:p w14:paraId="64480C79" w14:textId="25AB1FCB" w:rsidR="00FA366D"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lastRenderedPageBreak/>
        <w:t>Widom, C. S</w:t>
      </w:r>
      <w:r w:rsidR="00BD4E53" w:rsidRPr="00E1638A">
        <w:rPr>
          <w:rFonts w:hAnsi="Times New Roman" w:cs="Times New Roman"/>
        </w:rPr>
        <w:t xml:space="preserve">., Czaja, </w:t>
      </w:r>
      <w:r w:rsidRPr="00E1638A">
        <w:rPr>
          <w:rFonts w:hAnsi="Times New Roman" w:cs="Times New Roman"/>
        </w:rPr>
        <w:t xml:space="preserve">S. J., </w:t>
      </w:r>
      <w:r w:rsidR="00BD4E53" w:rsidRPr="00E1638A">
        <w:rPr>
          <w:rFonts w:hAnsi="Times New Roman" w:cs="Times New Roman"/>
        </w:rPr>
        <w:t>Bentley,</w:t>
      </w:r>
      <w:r w:rsidRPr="00E1638A">
        <w:rPr>
          <w:rFonts w:hAnsi="Times New Roman" w:cs="Times New Roman"/>
        </w:rPr>
        <w:t xml:space="preserve"> T., &amp; Johnson, M. S.</w:t>
      </w:r>
      <w:r w:rsidR="00BD4E53" w:rsidRPr="00E1638A">
        <w:rPr>
          <w:rFonts w:hAnsi="Times New Roman" w:cs="Times New Roman"/>
        </w:rPr>
        <w:t xml:space="preserve"> (2012). A prospective investigation of physical health outcomes in abused and neglected children: new findings from a 30-year follow-up. </w:t>
      </w:r>
      <w:r w:rsidR="00BD4E53" w:rsidRPr="00E1638A">
        <w:rPr>
          <w:rFonts w:hAnsi="Times New Roman" w:cs="Times New Roman"/>
          <w:i/>
        </w:rPr>
        <w:t>American Journal of Public Health, 102</w:t>
      </w:r>
      <w:r w:rsidR="00BD4E53" w:rsidRPr="00E1638A">
        <w:rPr>
          <w:rFonts w:hAnsi="Times New Roman" w:cs="Times New Roman"/>
        </w:rPr>
        <w:t xml:space="preserve">(6), 1135-1144. </w:t>
      </w:r>
    </w:p>
    <w:p w14:paraId="0B0AA21C" w14:textId="30EF648C" w:rsidR="00FA366D" w:rsidRPr="00E1638A" w:rsidRDefault="00FA366D" w:rsidP="00AA5F39">
      <w:pPr>
        <w:pStyle w:val="BodyA"/>
        <w:spacing w:line="480" w:lineRule="auto"/>
        <w:ind w:firstLine="426"/>
        <w:rPr>
          <w:rFonts w:hAnsi="Times New Roman" w:cs="Times New Roman"/>
          <w:shd w:val="clear" w:color="auto" w:fill="FFFFFF"/>
        </w:rPr>
      </w:pPr>
      <w:r w:rsidRPr="00E1638A">
        <w:rPr>
          <w:rFonts w:hAnsi="Times New Roman" w:cs="Times New Roman"/>
          <w:shd w:val="clear" w:color="auto" w:fill="FFFFFF"/>
        </w:rPr>
        <w:t>Wilder Research Center (2001) Homeless youth in</w:t>
      </w:r>
      <w:r w:rsidR="00E43D3C" w:rsidRPr="00E1638A">
        <w:rPr>
          <w:rFonts w:hAnsi="Times New Roman" w:cs="Times New Roman"/>
          <w:shd w:val="clear" w:color="auto" w:fill="FFFFFF"/>
        </w:rPr>
        <w:t xml:space="preserve"> Minnesota</w:t>
      </w:r>
      <w:r w:rsidRPr="00E1638A">
        <w:rPr>
          <w:rFonts w:hAnsi="Times New Roman" w:cs="Times New Roman"/>
          <w:shd w:val="clear" w:color="auto" w:fill="FFFFFF"/>
        </w:rPr>
        <w:t xml:space="preserve">: Statewide survey of people without permanent shelter. Wilder research Centre, St. Paul. Minnesota. Available at </w:t>
      </w:r>
      <w:hyperlink r:id="rId10" w:history="1">
        <w:r w:rsidRPr="00E1638A">
          <w:rPr>
            <w:rStyle w:val="Hyperlink2"/>
            <w:rFonts w:hAnsi="Times New Roman" w:cs="Times New Roman"/>
            <w:sz w:val="24"/>
            <w:szCs w:val="24"/>
          </w:rPr>
          <w:t>http://www.wilder.org/Wilder-Research/Publications/Studies/Homelessness%20in%20Minnesota,%202000%20Study/Homeless%20Youth%20in%20Minnesota%20-%20Statewide%20Survey%20of%20People%20Without%20Permanent%20Shelter,%20Full%20Report.pdf</w:t>
        </w:r>
      </w:hyperlink>
      <w:r w:rsidRPr="00E1638A">
        <w:rPr>
          <w:rFonts w:hAnsi="Times New Roman" w:cs="Times New Roman"/>
          <w:shd w:val="clear" w:color="auto" w:fill="FFFFFF"/>
        </w:rPr>
        <w:t>. Accessed January 22, 2015.</w:t>
      </w:r>
    </w:p>
    <w:p w14:paraId="6C74FEA1" w14:textId="51B677C9" w:rsidR="008A207E" w:rsidRDefault="00C36ABA" w:rsidP="00AA5F39">
      <w:pPr>
        <w:spacing w:line="480" w:lineRule="auto"/>
        <w:ind w:firstLine="426"/>
      </w:pPr>
      <w:r w:rsidRPr="00E1638A">
        <w:t xml:space="preserve">Williams, M. (2012, Dec 20). Why millenials aren’t growing up. </w:t>
      </w:r>
      <w:r w:rsidRPr="00E1638A">
        <w:rPr>
          <w:i/>
        </w:rPr>
        <w:t xml:space="preserve">U.S. News &amp; World Report. </w:t>
      </w:r>
      <w:r w:rsidRPr="00E1638A">
        <w:t xml:space="preserve">Available: </w:t>
      </w:r>
      <w:hyperlink r:id="rId11" w:history="1">
        <w:r w:rsidR="00EF00F5" w:rsidRPr="000A4BC5">
          <w:rPr>
            <w:rStyle w:val="Hyperlink"/>
          </w:rPr>
          <w:t>http://www.usnews.com/opinion/articles/2012/12/20/why-millennials-arent-growing-up</w:t>
        </w:r>
      </w:hyperlink>
    </w:p>
    <w:p w14:paraId="3285BF5B" w14:textId="3E39A4F4" w:rsidR="00EF00F5" w:rsidRPr="00E1638A" w:rsidRDefault="00EF00F5" w:rsidP="00EF00F5">
      <w:pPr>
        <w:spacing w:line="480" w:lineRule="auto"/>
        <w:ind w:firstLine="720"/>
      </w:pPr>
      <w:r w:rsidRPr="001A18C1">
        <w:t xml:space="preserve">Wyn, J. </w:t>
      </w:r>
      <w:r>
        <w:t>&amp;</w:t>
      </w:r>
      <w:r w:rsidRPr="00FB630E">
        <w:t xml:space="preserve"> Harris</w:t>
      </w:r>
      <w:r>
        <w:t>, A.</w:t>
      </w:r>
      <w:r>
        <w:t xml:space="preserve"> (</w:t>
      </w:r>
      <w:r w:rsidRPr="001A18C1">
        <w:t xml:space="preserve">2004). Youth research in Australia and New Zealand. </w:t>
      </w:r>
      <w:r w:rsidRPr="005E3E15">
        <w:rPr>
          <w:i/>
        </w:rPr>
        <w:t>Young</w:t>
      </w:r>
      <w:r w:rsidRPr="001A18C1">
        <w:t xml:space="preserve">, </w:t>
      </w:r>
      <w:r w:rsidRPr="005E3E15">
        <w:rPr>
          <w:i/>
        </w:rPr>
        <w:t>12</w:t>
      </w:r>
      <w:r w:rsidRPr="001A18C1">
        <w:t xml:space="preserve">(3), pp. 271-289. </w:t>
      </w:r>
    </w:p>
    <w:p w14:paraId="6D7A282E" w14:textId="3D5A933D" w:rsidR="004676E4"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(2009) What research tells us about the intersecting streams of homelessness and foster care. </w:t>
      </w:r>
      <w:r w:rsidRPr="00E1638A">
        <w:rPr>
          <w:rFonts w:hAnsi="Times New Roman" w:cs="Times New Roman"/>
          <w:i/>
          <w:iCs/>
        </w:rPr>
        <w:t>American Journal of Orthopsychiatry</w:t>
      </w:r>
      <w:r w:rsidRPr="00E1638A">
        <w:rPr>
          <w:rFonts w:hAnsi="Times New Roman" w:cs="Times New Roman"/>
          <w:i/>
        </w:rPr>
        <w:t xml:space="preserve">, </w:t>
      </w:r>
      <w:r w:rsidRPr="00E1638A">
        <w:rPr>
          <w:rFonts w:hAnsi="Times New Roman" w:cs="Times New Roman"/>
          <w:bCs/>
          <w:i/>
        </w:rPr>
        <w:t>79</w:t>
      </w:r>
      <w:r w:rsidRPr="00E1638A">
        <w:rPr>
          <w:rFonts w:hAnsi="Times New Roman" w:cs="Times New Roman"/>
        </w:rPr>
        <w:t xml:space="preserve">(3), 319–325. </w:t>
      </w:r>
    </w:p>
    <w:p w14:paraId="466BAFC7" w14:textId="56CF6500" w:rsidR="00907171"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Tam, T. &amp; Zerger, S. (2012). Common needs but divergent interventions for U.S. homeless and foster care children: results from a systematic review. </w:t>
      </w:r>
      <w:r w:rsidRPr="00E1638A">
        <w:rPr>
          <w:rFonts w:hAnsi="Times New Roman" w:cs="Times New Roman"/>
          <w:i/>
          <w:iCs/>
        </w:rPr>
        <w:t>Health and Social Care in the Community</w:t>
      </w:r>
      <w:r w:rsidRPr="00E1638A">
        <w:rPr>
          <w:rFonts w:hAnsi="Times New Roman" w:cs="Times New Roman"/>
          <w:i/>
        </w:rPr>
        <w:t xml:space="preserve">, </w:t>
      </w:r>
      <w:r w:rsidRPr="00E1638A">
        <w:rPr>
          <w:rFonts w:hAnsi="Times New Roman" w:cs="Times New Roman"/>
          <w:bCs/>
          <w:i/>
        </w:rPr>
        <w:t>20</w:t>
      </w:r>
      <w:r w:rsidRPr="00E1638A">
        <w:rPr>
          <w:rFonts w:hAnsi="Times New Roman" w:cs="Times New Roman"/>
        </w:rPr>
        <w:t>(5), 449–476.</w:t>
      </w:r>
    </w:p>
    <w:p w14:paraId="1209A1E0" w14:textId="77777777" w:rsidR="00FA366D" w:rsidRPr="00E1638A" w:rsidRDefault="00FA366D" w:rsidP="00FA366D">
      <w:pPr>
        <w:spacing w:line="480" w:lineRule="auto"/>
      </w:pPr>
    </w:p>
    <w:p w14:paraId="63DC0B8D" w14:textId="1D2F42B7" w:rsidR="00127850" w:rsidRPr="00E1638A" w:rsidRDefault="00127850" w:rsidP="00E1638A">
      <w:pPr>
        <w:widowControl/>
        <w:autoSpaceDE/>
        <w:autoSpaceDN/>
        <w:adjustRightInd/>
      </w:pPr>
    </w:p>
    <w:sectPr w:rsidR="00127850" w:rsidRPr="00E1638A" w:rsidSect="004676E4">
      <w:footerReference w:type="even" r:id="rId12"/>
      <w:footerReference w:type="default" r:id="rId13"/>
      <w:pgSz w:w="12240" w:h="15840"/>
      <w:pgMar w:top="1440" w:right="1800" w:bottom="1440" w:left="1843"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ecilia Benoit" w:date="2019-08-08T19:59:00Z" w:initials="CB">
    <w:p w14:paraId="105AB1D0" w14:textId="44DBD3BC" w:rsidR="004415C2" w:rsidRDefault="004415C2">
      <w:pPr>
        <w:pStyle w:val="CommentText"/>
      </w:pPr>
      <w:r>
        <w:rPr>
          <w:rStyle w:val="CommentReference"/>
        </w:rPr>
        <w:annotationRef/>
      </w:r>
      <w:r>
        <w:t xml:space="preserve">Framed with both Arnett’s an Wyn’s theories </w:t>
      </w:r>
    </w:p>
  </w:comment>
  <w:comment w:id="3" w:author="Cecilia Benoit" w:date="2019-08-08T20:05:00Z" w:initials="CB">
    <w:p w14:paraId="2A072C69" w14:textId="36DD6928" w:rsidR="00EE334B" w:rsidRDefault="00EE334B">
      <w:pPr>
        <w:pStyle w:val="CommentText"/>
      </w:pPr>
      <w:r>
        <w:rPr>
          <w:rStyle w:val="CommentReference"/>
        </w:rPr>
        <w:annotationRef/>
      </w:r>
      <w:r>
        <w:t>And street-involved youth?</w:t>
      </w:r>
    </w:p>
  </w:comment>
  <w:comment w:id="4" w:author="Cecilia Benoit" w:date="2019-08-08T20:09:00Z" w:initials="CB">
    <w:p w14:paraId="37CAC7FE" w14:textId="26ECD6C1" w:rsidR="00FB36CA" w:rsidRDefault="00FB36CA">
      <w:pPr>
        <w:pStyle w:val="CommentText"/>
      </w:pPr>
      <w:r>
        <w:rPr>
          <w:rStyle w:val="CommentReference"/>
        </w:rPr>
        <w:annotationRef/>
      </w:r>
      <w:r>
        <w:t xml:space="preserve">I wonder if this information should not be in the first chapter as it wonderfully presents operational definition of our core concepts emerging from the literature. </w:t>
      </w:r>
    </w:p>
  </w:comment>
  <w:comment w:id="5" w:author="Cecilia Benoit" w:date="2019-08-08T20:13:00Z" w:initials="CB">
    <w:p w14:paraId="1C965336" w14:textId="4A3C3456" w:rsidR="00FB36CA" w:rsidRDefault="00FB36CA">
      <w:pPr>
        <w:pStyle w:val="CommentText"/>
      </w:pPr>
      <w:r>
        <w:rPr>
          <w:rStyle w:val="CommentReference"/>
        </w:rPr>
        <w:annotationRef/>
      </w:r>
      <w:r>
        <w:t>Same as foster care? As group home care?</w:t>
      </w:r>
    </w:p>
  </w:comment>
  <w:comment w:id="6" w:author="Cecilia Benoit" w:date="2019-08-08T20:25:00Z" w:initials="CB">
    <w:p w14:paraId="0C22E2F9" w14:textId="098CE3E8" w:rsidR="008B76B8" w:rsidRDefault="008B76B8">
      <w:pPr>
        <w:pStyle w:val="CommentText"/>
      </w:pPr>
      <w:r>
        <w:rPr>
          <w:rStyle w:val="CommentReference"/>
        </w:rPr>
        <w:annotationRef/>
      </w:r>
      <w:r>
        <w:t>Excellent nuance. We have to ensure we state these distinctions in definition of homeless and street involved early on in the book and pay attention to them throughout the book</w:t>
      </w:r>
    </w:p>
  </w:comment>
  <w:comment w:id="7" w:author="Cecilia Benoit" w:date="2019-08-08T20:30:00Z" w:initials="CB">
    <w:p w14:paraId="72B54B7B" w14:textId="0203F648" w:rsidR="00976FDF" w:rsidRDefault="00976FDF">
      <w:pPr>
        <w:pStyle w:val="CommentText"/>
      </w:pPr>
      <w:r>
        <w:rPr>
          <w:rStyle w:val="CommentReference"/>
        </w:rPr>
        <w:annotationRef/>
      </w:r>
      <w:r>
        <w:t>B</w:t>
      </w:r>
      <w:r w:rsidR="002937BE">
        <w:t>r</w:t>
      </w:r>
      <w:r>
        <w:t>ing in Wyn’s ideas here</w:t>
      </w:r>
    </w:p>
  </w:comment>
  <w:comment w:id="9" w:author="Cecilia Benoit" w:date="2019-08-08T20:30:00Z" w:initials="CB">
    <w:p w14:paraId="0271A21B" w14:textId="1EEE7F3B" w:rsidR="00976FDF" w:rsidRDefault="00976FDF">
      <w:pPr>
        <w:pStyle w:val="CommentText"/>
      </w:pPr>
      <w:r>
        <w:rPr>
          <w:rStyle w:val="CommentReference"/>
        </w:rPr>
        <w:annotationRef/>
      </w:r>
      <w:r>
        <w:t xml:space="preserve">This summary does not mention our presentation of our study, etc.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AB1D0" w15:done="0"/>
  <w15:commentEx w15:paraId="2A072C69" w15:done="0"/>
  <w15:commentEx w15:paraId="37CAC7FE" w15:done="0"/>
  <w15:commentEx w15:paraId="1C965336" w15:done="0"/>
  <w15:commentEx w15:paraId="0C22E2F9" w15:done="0"/>
  <w15:commentEx w15:paraId="72B54B7B" w15:done="0"/>
  <w15:commentEx w15:paraId="0271A2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63C6D" w14:textId="77777777" w:rsidR="006B2AB6" w:rsidRDefault="006B2AB6" w:rsidP="00606E34">
      <w:r>
        <w:separator/>
      </w:r>
    </w:p>
  </w:endnote>
  <w:endnote w:type="continuationSeparator" w:id="0">
    <w:p w14:paraId="0A1E9577" w14:textId="77777777" w:rsidR="006B2AB6" w:rsidRDefault="006B2AB6" w:rsidP="0060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C2B3E" w14:textId="77777777" w:rsidR="005B0549" w:rsidRDefault="005B0549" w:rsidP="00BD66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03ABE6" w14:textId="77777777" w:rsidR="005B0549" w:rsidRDefault="005B05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3BFC4" w14:textId="7C76198B" w:rsidR="005B0549" w:rsidRDefault="005B0549" w:rsidP="00BD66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3541">
      <w:rPr>
        <w:rStyle w:val="PageNumber"/>
        <w:noProof/>
      </w:rPr>
      <w:t>10</w:t>
    </w:r>
    <w:r>
      <w:rPr>
        <w:rStyle w:val="PageNumber"/>
      </w:rPr>
      <w:fldChar w:fldCharType="end"/>
    </w:r>
  </w:p>
  <w:p w14:paraId="0F2CCDEC" w14:textId="77777777" w:rsidR="005B0549" w:rsidRPr="00606E34" w:rsidRDefault="005B0549">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736FA" w14:textId="77777777" w:rsidR="006B2AB6" w:rsidRDefault="006B2AB6" w:rsidP="00606E34">
      <w:r>
        <w:separator/>
      </w:r>
    </w:p>
  </w:footnote>
  <w:footnote w:type="continuationSeparator" w:id="0">
    <w:p w14:paraId="77353CCD" w14:textId="77777777" w:rsidR="006B2AB6" w:rsidRDefault="006B2AB6" w:rsidP="00606E34">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FR" w:vendorID="64" w:dllVersion="0" w:nlCheck="1" w:checkStyle="0"/>
  <w:activeWritingStyle w:appName="MSWord" w:lang="sv-SE" w:vendorID="64" w:dllVersion="0" w:nlCheck="1" w:checkStyle="0"/>
  <w:revisionView w:markup="0" w:comments="0" w:insDel="0" w:formatting="0" w:inkAnnotations="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0C"/>
    <w:rsid w:val="00006C55"/>
    <w:rsid w:val="00012B40"/>
    <w:rsid w:val="00014F1D"/>
    <w:rsid w:val="000166E5"/>
    <w:rsid w:val="00022A4B"/>
    <w:rsid w:val="00026F30"/>
    <w:rsid w:val="000527BE"/>
    <w:rsid w:val="000714B4"/>
    <w:rsid w:val="00081118"/>
    <w:rsid w:val="00085125"/>
    <w:rsid w:val="000878F6"/>
    <w:rsid w:val="00087B23"/>
    <w:rsid w:val="000A3C14"/>
    <w:rsid w:val="000A4612"/>
    <w:rsid w:val="000B0D61"/>
    <w:rsid w:val="000D4949"/>
    <w:rsid w:val="000F55A0"/>
    <w:rsid w:val="000F7650"/>
    <w:rsid w:val="00114BED"/>
    <w:rsid w:val="001166F9"/>
    <w:rsid w:val="001173F9"/>
    <w:rsid w:val="00127850"/>
    <w:rsid w:val="0014024D"/>
    <w:rsid w:val="00144F8B"/>
    <w:rsid w:val="00164CFF"/>
    <w:rsid w:val="00176D1D"/>
    <w:rsid w:val="00191EA1"/>
    <w:rsid w:val="00195ED6"/>
    <w:rsid w:val="001A5721"/>
    <w:rsid w:val="001A79BB"/>
    <w:rsid w:val="001B3356"/>
    <w:rsid w:val="001D68F4"/>
    <w:rsid w:val="001D7856"/>
    <w:rsid w:val="001D7A2C"/>
    <w:rsid w:val="001E09E5"/>
    <w:rsid w:val="0020229A"/>
    <w:rsid w:val="00205B52"/>
    <w:rsid w:val="0021114B"/>
    <w:rsid w:val="0021338E"/>
    <w:rsid w:val="0022239F"/>
    <w:rsid w:val="002229E0"/>
    <w:rsid w:val="002267F5"/>
    <w:rsid w:val="002334F2"/>
    <w:rsid w:val="00233806"/>
    <w:rsid w:val="00235FD6"/>
    <w:rsid w:val="00236EB4"/>
    <w:rsid w:val="00245AEA"/>
    <w:rsid w:val="00256EE3"/>
    <w:rsid w:val="0026694C"/>
    <w:rsid w:val="00276BD0"/>
    <w:rsid w:val="00292D14"/>
    <w:rsid w:val="002937BE"/>
    <w:rsid w:val="00296841"/>
    <w:rsid w:val="002A6887"/>
    <w:rsid w:val="002C1C33"/>
    <w:rsid w:val="002C3F87"/>
    <w:rsid w:val="002D6009"/>
    <w:rsid w:val="002E40FB"/>
    <w:rsid w:val="002E5B17"/>
    <w:rsid w:val="002E6B1F"/>
    <w:rsid w:val="002F68A3"/>
    <w:rsid w:val="0030578D"/>
    <w:rsid w:val="00312AFA"/>
    <w:rsid w:val="003248F5"/>
    <w:rsid w:val="00340D9C"/>
    <w:rsid w:val="00365A8B"/>
    <w:rsid w:val="00365EDC"/>
    <w:rsid w:val="00375163"/>
    <w:rsid w:val="00390B44"/>
    <w:rsid w:val="003926C1"/>
    <w:rsid w:val="003A2CC9"/>
    <w:rsid w:val="003A42BE"/>
    <w:rsid w:val="003B71E9"/>
    <w:rsid w:val="003C73A4"/>
    <w:rsid w:val="003D0C25"/>
    <w:rsid w:val="003D21C9"/>
    <w:rsid w:val="003D360C"/>
    <w:rsid w:val="003E57A0"/>
    <w:rsid w:val="00405ADE"/>
    <w:rsid w:val="00407A34"/>
    <w:rsid w:val="0042162A"/>
    <w:rsid w:val="00425BA3"/>
    <w:rsid w:val="00440B38"/>
    <w:rsid w:val="004415C2"/>
    <w:rsid w:val="00444C48"/>
    <w:rsid w:val="004516DC"/>
    <w:rsid w:val="004676E4"/>
    <w:rsid w:val="0048593D"/>
    <w:rsid w:val="00490543"/>
    <w:rsid w:val="00490C58"/>
    <w:rsid w:val="004916B0"/>
    <w:rsid w:val="004B163B"/>
    <w:rsid w:val="004C3BF5"/>
    <w:rsid w:val="004C480F"/>
    <w:rsid w:val="004E163C"/>
    <w:rsid w:val="004E2F35"/>
    <w:rsid w:val="004F2A0E"/>
    <w:rsid w:val="004F316F"/>
    <w:rsid w:val="005014B2"/>
    <w:rsid w:val="0050184D"/>
    <w:rsid w:val="00502264"/>
    <w:rsid w:val="005179D3"/>
    <w:rsid w:val="00521DD5"/>
    <w:rsid w:val="0052650B"/>
    <w:rsid w:val="0053281D"/>
    <w:rsid w:val="00532F24"/>
    <w:rsid w:val="005471C1"/>
    <w:rsid w:val="00557B5B"/>
    <w:rsid w:val="00566FCB"/>
    <w:rsid w:val="00567933"/>
    <w:rsid w:val="0057268D"/>
    <w:rsid w:val="00572839"/>
    <w:rsid w:val="005737AE"/>
    <w:rsid w:val="005749FC"/>
    <w:rsid w:val="00580B45"/>
    <w:rsid w:val="00593E0D"/>
    <w:rsid w:val="005A4A94"/>
    <w:rsid w:val="005A582D"/>
    <w:rsid w:val="005B0549"/>
    <w:rsid w:val="005B6B8F"/>
    <w:rsid w:val="005C01F1"/>
    <w:rsid w:val="005C2832"/>
    <w:rsid w:val="005C6298"/>
    <w:rsid w:val="005C74A0"/>
    <w:rsid w:val="0060133B"/>
    <w:rsid w:val="00606E34"/>
    <w:rsid w:val="006108D0"/>
    <w:rsid w:val="00620FCA"/>
    <w:rsid w:val="0062186B"/>
    <w:rsid w:val="006343A1"/>
    <w:rsid w:val="006401CC"/>
    <w:rsid w:val="00650E86"/>
    <w:rsid w:val="006532EF"/>
    <w:rsid w:val="00667AAF"/>
    <w:rsid w:val="006709E8"/>
    <w:rsid w:val="00671C0F"/>
    <w:rsid w:val="00696EB8"/>
    <w:rsid w:val="006A0701"/>
    <w:rsid w:val="006A0966"/>
    <w:rsid w:val="006B2AB6"/>
    <w:rsid w:val="006B5E7E"/>
    <w:rsid w:val="006C2CF7"/>
    <w:rsid w:val="006D1FDB"/>
    <w:rsid w:val="006D62B2"/>
    <w:rsid w:val="006D653A"/>
    <w:rsid w:val="006E401E"/>
    <w:rsid w:val="006E4D22"/>
    <w:rsid w:val="006E6780"/>
    <w:rsid w:val="006E7C7C"/>
    <w:rsid w:val="006F4B39"/>
    <w:rsid w:val="006F73A6"/>
    <w:rsid w:val="00702123"/>
    <w:rsid w:val="00716A64"/>
    <w:rsid w:val="0072667C"/>
    <w:rsid w:val="0073796D"/>
    <w:rsid w:val="00747AFE"/>
    <w:rsid w:val="00750754"/>
    <w:rsid w:val="00752836"/>
    <w:rsid w:val="00757CDD"/>
    <w:rsid w:val="00767E04"/>
    <w:rsid w:val="0077128C"/>
    <w:rsid w:val="007B04BB"/>
    <w:rsid w:val="007B4934"/>
    <w:rsid w:val="007B550B"/>
    <w:rsid w:val="007B6F20"/>
    <w:rsid w:val="007C7E3A"/>
    <w:rsid w:val="007D09A3"/>
    <w:rsid w:val="007D6913"/>
    <w:rsid w:val="007E6098"/>
    <w:rsid w:val="007E650E"/>
    <w:rsid w:val="007F1876"/>
    <w:rsid w:val="00811581"/>
    <w:rsid w:val="0081198C"/>
    <w:rsid w:val="00811DC6"/>
    <w:rsid w:val="008166E9"/>
    <w:rsid w:val="008262FE"/>
    <w:rsid w:val="00830BC2"/>
    <w:rsid w:val="00844E54"/>
    <w:rsid w:val="00846F39"/>
    <w:rsid w:val="00847C5E"/>
    <w:rsid w:val="008A207E"/>
    <w:rsid w:val="008A30B9"/>
    <w:rsid w:val="008A675D"/>
    <w:rsid w:val="008B44DF"/>
    <w:rsid w:val="008B700A"/>
    <w:rsid w:val="008B76B8"/>
    <w:rsid w:val="008C6431"/>
    <w:rsid w:val="008D1856"/>
    <w:rsid w:val="00907171"/>
    <w:rsid w:val="00911B92"/>
    <w:rsid w:val="00914AD1"/>
    <w:rsid w:val="00937FB0"/>
    <w:rsid w:val="009447D2"/>
    <w:rsid w:val="00945E75"/>
    <w:rsid w:val="00957DB2"/>
    <w:rsid w:val="0096286B"/>
    <w:rsid w:val="00976FDF"/>
    <w:rsid w:val="00980C95"/>
    <w:rsid w:val="00983353"/>
    <w:rsid w:val="009A0C2D"/>
    <w:rsid w:val="009B309B"/>
    <w:rsid w:val="009B312A"/>
    <w:rsid w:val="009D043B"/>
    <w:rsid w:val="009E2374"/>
    <w:rsid w:val="009E2987"/>
    <w:rsid w:val="009E5EF3"/>
    <w:rsid w:val="009F3B99"/>
    <w:rsid w:val="009F6B4E"/>
    <w:rsid w:val="00A25029"/>
    <w:rsid w:val="00A32B4D"/>
    <w:rsid w:val="00A34F96"/>
    <w:rsid w:val="00A50F03"/>
    <w:rsid w:val="00A537C0"/>
    <w:rsid w:val="00A5552A"/>
    <w:rsid w:val="00A628B5"/>
    <w:rsid w:val="00A66631"/>
    <w:rsid w:val="00A71568"/>
    <w:rsid w:val="00A7397C"/>
    <w:rsid w:val="00A77E92"/>
    <w:rsid w:val="00A930E6"/>
    <w:rsid w:val="00A959A5"/>
    <w:rsid w:val="00AA5F39"/>
    <w:rsid w:val="00AB06A8"/>
    <w:rsid w:val="00AC185D"/>
    <w:rsid w:val="00AC45EF"/>
    <w:rsid w:val="00AD0E08"/>
    <w:rsid w:val="00AD5E7B"/>
    <w:rsid w:val="00AE1385"/>
    <w:rsid w:val="00AE5B53"/>
    <w:rsid w:val="00AE7718"/>
    <w:rsid w:val="00AF4BB5"/>
    <w:rsid w:val="00B00F3E"/>
    <w:rsid w:val="00B142A8"/>
    <w:rsid w:val="00B161AF"/>
    <w:rsid w:val="00B227C2"/>
    <w:rsid w:val="00B33B74"/>
    <w:rsid w:val="00B4479C"/>
    <w:rsid w:val="00B45F75"/>
    <w:rsid w:val="00B8080A"/>
    <w:rsid w:val="00B92318"/>
    <w:rsid w:val="00B92B62"/>
    <w:rsid w:val="00B963A7"/>
    <w:rsid w:val="00BA0397"/>
    <w:rsid w:val="00BA66C5"/>
    <w:rsid w:val="00BB0344"/>
    <w:rsid w:val="00BC1C73"/>
    <w:rsid w:val="00BC2A43"/>
    <w:rsid w:val="00BD4E53"/>
    <w:rsid w:val="00BD66FD"/>
    <w:rsid w:val="00C36ABA"/>
    <w:rsid w:val="00C36DDF"/>
    <w:rsid w:val="00C4408B"/>
    <w:rsid w:val="00C52573"/>
    <w:rsid w:val="00C53541"/>
    <w:rsid w:val="00C63108"/>
    <w:rsid w:val="00C63CFA"/>
    <w:rsid w:val="00C648E6"/>
    <w:rsid w:val="00C66897"/>
    <w:rsid w:val="00C721B1"/>
    <w:rsid w:val="00C80CE3"/>
    <w:rsid w:val="00C95DC9"/>
    <w:rsid w:val="00CA5C35"/>
    <w:rsid w:val="00CB2673"/>
    <w:rsid w:val="00CB48F1"/>
    <w:rsid w:val="00CD0924"/>
    <w:rsid w:val="00CD34DE"/>
    <w:rsid w:val="00CD3BC1"/>
    <w:rsid w:val="00CE1441"/>
    <w:rsid w:val="00CE428D"/>
    <w:rsid w:val="00D11B40"/>
    <w:rsid w:val="00D1202F"/>
    <w:rsid w:val="00D12F9D"/>
    <w:rsid w:val="00D134F5"/>
    <w:rsid w:val="00D209BA"/>
    <w:rsid w:val="00D21EDC"/>
    <w:rsid w:val="00D24B6E"/>
    <w:rsid w:val="00D35633"/>
    <w:rsid w:val="00D43FDF"/>
    <w:rsid w:val="00D46250"/>
    <w:rsid w:val="00D5441C"/>
    <w:rsid w:val="00D629A5"/>
    <w:rsid w:val="00D75A7F"/>
    <w:rsid w:val="00D81AD8"/>
    <w:rsid w:val="00D865A2"/>
    <w:rsid w:val="00D9133E"/>
    <w:rsid w:val="00D92CDD"/>
    <w:rsid w:val="00D94B32"/>
    <w:rsid w:val="00D97F30"/>
    <w:rsid w:val="00DA1D0D"/>
    <w:rsid w:val="00DB420C"/>
    <w:rsid w:val="00DB4F28"/>
    <w:rsid w:val="00DB7D99"/>
    <w:rsid w:val="00DD2A9D"/>
    <w:rsid w:val="00DD4A58"/>
    <w:rsid w:val="00DE053C"/>
    <w:rsid w:val="00DF6EA4"/>
    <w:rsid w:val="00DF73ED"/>
    <w:rsid w:val="00DF7846"/>
    <w:rsid w:val="00E124D3"/>
    <w:rsid w:val="00E1638A"/>
    <w:rsid w:val="00E24F07"/>
    <w:rsid w:val="00E35739"/>
    <w:rsid w:val="00E43D3C"/>
    <w:rsid w:val="00E44163"/>
    <w:rsid w:val="00E60D71"/>
    <w:rsid w:val="00E63663"/>
    <w:rsid w:val="00E7163C"/>
    <w:rsid w:val="00E71660"/>
    <w:rsid w:val="00E73010"/>
    <w:rsid w:val="00E83C4C"/>
    <w:rsid w:val="00E86DB0"/>
    <w:rsid w:val="00E8772C"/>
    <w:rsid w:val="00E87B07"/>
    <w:rsid w:val="00E95C66"/>
    <w:rsid w:val="00EB31E0"/>
    <w:rsid w:val="00EC37C6"/>
    <w:rsid w:val="00EC4D68"/>
    <w:rsid w:val="00EE13BA"/>
    <w:rsid w:val="00EE29FD"/>
    <w:rsid w:val="00EE334B"/>
    <w:rsid w:val="00EE4612"/>
    <w:rsid w:val="00EE4BB9"/>
    <w:rsid w:val="00EF00F5"/>
    <w:rsid w:val="00EF432E"/>
    <w:rsid w:val="00EF65D9"/>
    <w:rsid w:val="00F24A60"/>
    <w:rsid w:val="00F270AD"/>
    <w:rsid w:val="00F445E6"/>
    <w:rsid w:val="00F4703E"/>
    <w:rsid w:val="00F471CF"/>
    <w:rsid w:val="00F734A4"/>
    <w:rsid w:val="00F82CA8"/>
    <w:rsid w:val="00F8621F"/>
    <w:rsid w:val="00F907BA"/>
    <w:rsid w:val="00F9401B"/>
    <w:rsid w:val="00FA0E8D"/>
    <w:rsid w:val="00FA1669"/>
    <w:rsid w:val="00FA366D"/>
    <w:rsid w:val="00FA3BCC"/>
    <w:rsid w:val="00FB36CA"/>
    <w:rsid w:val="00FC55F6"/>
    <w:rsid w:val="00FD323D"/>
    <w:rsid w:val="00FD684B"/>
    <w:rsid w:val="00FD7530"/>
    <w:rsid w:val="00FE4AE9"/>
    <w:rsid w:val="00FF42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73098"/>
  <w14:defaultImageDpi w14:val="300"/>
  <w15:docId w15:val="{AC0EC539-1144-4EA8-9C85-B7367AF4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CF7"/>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B420C"/>
    <w:pPr>
      <w:widowControl w:val="0"/>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character" w:customStyle="1" w:styleId="Hyperlink2">
    <w:name w:val="Hyperlink.2"/>
    <w:basedOn w:val="DefaultParagraphFont"/>
    <w:rsid w:val="00FA366D"/>
    <w:rPr>
      <w:color w:val="0000FF"/>
      <w:sz w:val="20"/>
      <w:szCs w:val="20"/>
      <w:u w:val="single" w:color="0000FF"/>
      <w:shd w:val="clear" w:color="auto" w:fill="FFFFFF"/>
    </w:rPr>
  </w:style>
  <w:style w:type="character" w:styleId="Hyperlink">
    <w:name w:val="Hyperlink"/>
    <w:rsid w:val="003A42BE"/>
    <w:rPr>
      <w:u w:val="single"/>
    </w:rPr>
  </w:style>
  <w:style w:type="paragraph" w:customStyle="1" w:styleId="Default">
    <w:name w:val="Default"/>
    <w:rsid w:val="0090717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TableGrid">
    <w:name w:val="Table Grid"/>
    <w:basedOn w:val="TableNormal"/>
    <w:uiPriority w:val="59"/>
    <w:rsid w:val="00F4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62A"/>
    <w:rPr>
      <w:rFonts w:ascii="Tahoma" w:hAnsi="Tahoma" w:cs="Tahoma"/>
      <w:sz w:val="16"/>
      <w:szCs w:val="16"/>
    </w:rPr>
  </w:style>
  <w:style w:type="character" w:customStyle="1" w:styleId="BalloonTextChar">
    <w:name w:val="Balloon Text Char"/>
    <w:basedOn w:val="DefaultParagraphFont"/>
    <w:link w:val="BalloonText"/>
    <w:uiPriority w:val="99"/>
    <w:semiHidden/>
    <w:rsid w:val="0042162A"/>
    <w:rPr>
      <w:rFonts w:ascii="Tahoma" w:eastAsia="Times New Roman" w:hAnsi="Tahoma" w:cs="Tahoma"/>
      <w:sz w:val="16"/>
      <w:szCs w:val="16"/>
    </w:rPr>
  </w:style>
  <w:style w:type="paragraph" w:styleId="Header">
    <w:name w:val="header"/>
    <w:basedOn w:val="Normal"/>
    <w:link w:val="HeaderChar"/>
    <w:uiPriority w:val="99"/>
    <w:unhideWhenUsed/>
    <w:rsid w:val="00606E34"/>
    <w:pPr>
      <w:tabs>
        <w:tab w:val="center" w:pos="4320"/>
        <w:tab w:val="right" w:pos="8640"/>
      </w:tabs>
    </w:pPr>
  </w:style>
  <w:style w:type="character" w:customStyle="1" w:styleId="HeaderChar">
    <w:name w:val="Header Char"/>
    <w:basedOn w:val="DefaultParagraphFont"/>
    <w:link w:val="Header"/>
    <w:uiPriority w:val="99"/>
    <w:rsid w:val="00606E34"/>
    <w:rPr>
      <w:rFonts w:ascii="Times New Roman" w:eastAsia="Times New Roman" w:hAnsi="Times New Roman" w:cs="Times New Roman"/>
    </w:rPr>
  </w:style>
  <w:style w:type="paragraph" w:styleId="Footer">
    <w:name w:val="footer"/>
    <w:basedOn w:val="Normal"/>
    <w:link w:val="FooterChar"/>
    <w:uiPriority w:val="99"/>
    <w:unhideWhenUsed/>
    <w:rsid w:val="00606E34"/>
    <w:pPr>
      <w:tabs>
        <w:tab w:val="center" w:pos="4320"/>
        <w:tab w:val="right" w:pos="8640"/>
      </w:tabs>
    </w:pPr>
  </w:style>
  <w:style w:type="character" w:customStyle="1" w:styleId="FooterChar">
    <w:name w:val="Footer Char"/>
    <w:basedOn w:val="DefaultParagraphFont"/>
    <w:link w:val="Footer"/>
    <w:uiPriority w:val="99"/>
    <w:rsid w:val="00606E34"/>
    <w:rPr>
      <w:rFonts w:ascii="Times New Roman" w:eastAsia="Times New Roman" w:hAnsi="Times New Roman" w:cs="Times New Roman"/>
    </w:rPr>
  </w:style>
  <w:style w:type="character" w:styleId="PageNumber">
    <w:name w:val="page number"/>
    <w:basedOn w:val="DefaultParagraphFont"/>
    <w:uiPriority w:val="99"/>
    <w:semiHidden/>
    <w:unhideWhenUsed/>
    <w:rsid w:val="00606E34"/>
  </w:style>
  <w:style w:type="character" w:customStyle="1" w:styleId="style1">
    <w:name w:val="style_1"/>
    <w:basedOn w:val="DefaultParagraphFont"/>
    <w:rsid w:val="00F8621F"/>
  </w:style>
  <w:style w:type="character" w:styleId="CommentReference">
    <w:name w:val="annotation reference"/>
    <w:basedOn w:val="DefaultParagraphFont"/>
    <w:uiPriority w:val="99"/>
    <w:semiHidden/>
    <w:unhideWhenUsed/>
    <w:rsid w:val="00846F39"/>
    <w:rPr>
      <w:sz w:val="16"/>
      <w:szCs w:val="16"/>
    </w:rPr>
  </w:style>
  <w:style w:type="paragraph" w:styleId="CommentText">
    <w:name w:val="annotation text"/>
    <w:basedOn w:val="Normal"/>
    <w:link w:val="CommentTextChar"/>
    <w:uiPriority w:val="99"/>
    <w:semiHidden/>
    <w:unhideWhenUsed/>
    <w:rsid w:val="00846F39"/>
    <w:rPr>
      <w:sz w:val="20"/>
      <w:szCs w:val="20"/>
    </w:rPr>
  </w:style>
  <w:style w:type="character" w:customStyle="1" w:styleId="CommentTextChar">
    <w:name w:val="Comment Text Char"/>
    <w:basedOn w:val="DefaultParagraphFont"/>
    <w:link w:val="CommentText"/>
    <w:uiPriority w:val="99"/>
    <w:semiHidden/>
    <w:rsid w:val="00846F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6F39"/>
    <w:rPr>
      <w:b/>
      <w:bCs/>
    </w:rPr>
  </w:style>
  <w:style w:type="character" w:customStyle="1" w:styleId="CommentSubjectChar">
    <w:name w:val="Comment Subject Char"/>
    <w:basedOn w:val="CommentTextChar"/>
    <w:link w:val="CommentSubject"/>
    <w:uiPriority w:val="99"/>
    <w:semiHidden/>
    <w:rsid w:val="00846F39"/>
    <w:rPr>
      <w:rFonts w:ascii="Times New Roman" w:eastAsia="Times New Roman" w:hAnsi="Times New Roman" w:cs="Times New Roman"/>
      <w:b/>
      <w:bCs/>
      <w:sz w:val="20"/>
      <w:szCs w:val="20"/>
    </w:rPr>
  </w:style>
  <w:style w:type="paragraph" w:styleId="Revision">
    <w:name w:val="Revision"/>
    <w:hidden/>
    <w:uiPriority w:val="99"/>
    <w:semiHidden/>
    <w:rsid w:val="00DF73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news.com/opinion/articles/2012/12/20/why-millennials-arent-growing-u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raisingtheroof.org/RaisingTheRoof/media/RaisingTheRoofMedia/" TargetMode="External"/><Relationship Id="rId10" Type="http://schemas.openxmlformats.org/officeDocument/2006/relationships/hyperlink" Target="http://www.wilder.org/wilder-research/publications/studies/homelessness%252520in%252520minnesota,%2525202000%252520study/homeless%252520youth%252520in%252520minnesota%252520-%252520statewide%252520survey%252520of%252520people%252520without%252520permanent%252520shelter,%252520full%2525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DCDEF-B61E-A449-B04B-BDC09735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32</Pages>
  <Words>8366</Words>
  <Characters>47690</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drmagnuson</dc:creator>
  <cp:lastModifiedBy>Magnuson</cp:lastModifiedBy>
  <cp:revision>11</cp:revision>
  <cp:lastPrinted>2015-10-13T19:43:00Z</cp:lastPrinted>
  <dcterms:created xsi:type="dcterms:W3CDTF">2019-09-17T15:17:00Z</dcterms:created>
  <dcterms:modified xsi:type="dcterms:W3CDTF">2019-09-27T17:03:00Z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