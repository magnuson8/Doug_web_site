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F04A4" w14:textId="62595F20" w:rsidR="003F2824" w:rsidRDefault="00704EC1" w:rsidP="00B5045E">
      <w:pPr>
        <w:spacing w:line="480" w:lineRule="auto"/>
        <w:jc w:val="center"/>
        <w:outlineLvl w:val="0"/>
        <w:rPr>
          <w:rFonts w:ascii="Times New Roman" w:hAnsi="Times New Roman" w:cs="Times New Roman"/>
        </w:rPr>
      </w:pPr>
      <w:r>
        <w:rPr>
          <w:rFonts w:ascii="Times New Roman" w:hAnsi="Times New Roman" w:cs="Times New Roman"/>
        </w:rPr>
        <w:t xml:space="preserve">The Implications for Policy </w:t>
      </w:r>
      <w:r w:rsidR="006348AE">
        <w:rPr>
          <w:rFonts w:ascii="Times New Roman" w:hAnsi="Times New Roman" w:cs="Times New Roman"/>
        </w:rPr>
        <w:t>and Practice</w:t>
      </w:r>
    </w:p>
    <w:p w14:paraId="3269D15C" w14:textId="225F0166" w:rsidR="003F2824" w:rsidRPr="00E1638A" w:rsidDel="002F11E3" w:rsidRDefault="003F2824">
      <w:pPr>
        <w:pStyle w:val="BodyA"/>
        <w:tabs>
          <w:tab w:val="left" w:pos="720"/>
        </w:tabs>
        <w:spacing w:line="480" w:lineRule="auto"/>
        <w:rPr>
          <w:del w:id="0" w:author="Magnuson" w:date="2019-09-28T13:51:00Z"/>
          <w:rFonts w:hAnsi="Times New Roman" w:cs="Times New Roman"/>
        </w:rPr>
      </w:pPr>
      <w:del w:id="1" w:author="Magnuson" w:date="2019-09-28T13:51:00Z">
        <w:r w:rsidDel="002F11E3">
          <w:rPr>
            <w:rFonts w:hAnsi="Times New Roman" w:cs="Times New Roman"/>
          </w:rPr>
          <w:delText>DOUG: WE STATE HERE THAT WE ANALYZE 77 CASES. I COUNT 77 CASES BY ADDING UP THE FOUR GROUPS (42+15+8+12=77). IN CHAPTER TWO WE STATE THAT WE ANALYISE 64 CASES. I MUST BE MISSING SOMETHING. WOULD YOU PLEASE CLARIFY?</w:delText>
        </w:r>
      </w:del>
    </w:p>
    <w:p w14:paraId="6D3A25B1" w14:textId="6D0F0F8A" w:rsidR="003F2824" w:rsidDel="002F11E3" w:rsidRDefault="002F11E3">
      <w:pPr>
        <w:spacing w:line="480" w:lineRule="auto"/>
        <w:outlineLvl w:val="0"/>
        <w:rPr>
          <w:del w:id="2" w:author="Magnuson" w:date="2019-09-28T13:51:00Z"/>
          <w:rFonts w:ascii="Times New Roman" w:hAnsi="Times New Roman" w:cs="Times New Roman"/>
        </w:rPr>
        <w:pPrChange w:id="3" w:author="Magnuson" w:date="2019-09-28T13:51:00Z">
          <w:pPr>
            <w:spacing w:line="480" w:lineRule="auto"/>
            <w:jc w:val="center"/>
            <w:outlineLvl w:val="0"/>
          </w:pPr>
        </w:pPrChange>
      </w:pPr>
      <w:ins w:id="4" w:author="Magnuson" w:date="2019-09-28T13:51:00Z">
        <w:r>
          <w:rPr>
            <w:rFonts w:ascii="Times New Roman" w:hAnsi="Times New Roman" w:cs="Times New Roman"/>
          </w:rPr>
          <w:tab/>
        </w:r>
      </w:ins>
    </w:p>
    <w:p w14:paraId="738B81DB" w14:textId="19A3489D" w:rsidR="00C92B97" w:rsidRPr="001A6099" w:rsidDel="002F11E3" w:rsidRDefault="00C92B97" w:rsidP="00B5045E">
      <w:pPr>
        <w:spacing w:line="480" w:lineRule="auto"/>
        <w:jc w:val="center"/>
        <w:outlineLvl w:val="0"/>
        <w:rPr>
          <w:del w:id="5" w:author="Magnuson" w:date="2019-09-28T13:51:00Z"/>
          <w:rFonts w:ascii="Times New Roman" w:hAnsi="Times New Roman" w:cs="Times New Roman"/>
        </w:rPr>
      </w:pPr>
    </w:p>
    <w:p w14:paraId="02F85870" w14:textId="6C895F04" w:rsidR="00326AF0" w:rsidDel="002F11E3" w:rsidRDefault="005412DD">
      <w:pPr>
        <w:spacing w:line="480" w:lineRule="auto"/>
        <w:rPr>
          <w:del w:id="6" w:author="Magnuson" w:date="2019-09-28T13:51:00Z"/>
          <w:rFonts w:ascii="Times New Roman" w:hAnsi="Times New Roman" w:cs="Times New Roman"/>
        </w:rPr>
      </w:pPr>
      <w:del w:id="7" w:author="Magnuson" w:date="2019-09-28T13:51:00Z">
        <w:r w:rsidRPr="005412DD" w:rsidDel="002F11E3">
          <w:rPr>
            <w:rFonts w:ascii="Times New Roman" w:hAnsi="Times New Roman" w:cs="Times New Roman"/>
          </w:rPr>
          <w:delText>&lt;1&gt;</w:delText>
        </w:r>
        <w:r w:rsidDel="002F11E3">
          <w:rPr>
            <w:rFonts w:ascii="Times New Roman" w:hAnsi="Times New Roman" w:cs="Times New Roman"/>
          </w:rPr>
          <w:delText xml:space="preserve"> </w:delText>
        </w:r>
        <w:r w:rsidR="00326AF0" w:rsidDel="002F11E3">
          <w:rPr>
            <w:rFonts w:ascii="Times New Roman" w:hAnsi="Times New Roman" w:cs="Times New Roman"/>
          </w:rPr>
          <w:delText>Introduction</w:delText>
        </w:r>
      </w:del>
    </w:p>
    <w:p w14:paraId="3CF947D4" w14:textId="34C7BC38" w:rsidR="005B1606" w:rsidRPr="001A6099" w:rsidDel="002F11E3" w:rsidRDefault="00D345C2">
      <w:pPr>
        <w:spacing w:line="480" w:lineRule="auto"/>
        <w:rPr>
          <w:del w:id="8" w:author="Magnuson" w:date="2019-09-28T13:52:00Z"/>
          <w:rFonts w:ascii="Times New Roman" w:hAnsi="Times New Roman" w:cs="Times New Roman"/>
        </w:rPr>
        <w:pPrChange w:id="9" w:author="Magnuson" w:date="2019-09-28T13:51:00Z">
          <w:pPr>
            <w:spacing w:line="480" w:lineRule="auto"/>
            <w:ind w:firstLine="720"/>
          </w:pPr>
        </w:pPrChange>
      </w:pPr>
      <w:r w:rsidRPr="001A6099">
        <w:rPr>
          <w:rFonts w:ascii="Times New Roman" w:hAnsi="Times New Roman" w:cs="Times New Roman"/>
        </w:rPr>
        <w:t xml:space="preserve">In this concluding chapter we </w:t>
      </w:r>
      <w:r w:rsidR="00C06784">
        <w:rPr>
          <w:rFonts w:ascii="Times New Roman" w:hAnsi="Times New Roman" w:cs="Times New Roman"/>
        </w:rPr>
        <w:t xml:space="preserve">discuss </w:t>
      </w:r>
      <w:r w:rsidR="00201CB0">
        <w:rPr>
          <w:rFonts w:ascii="Times New Roman" w:hAnsi="Times New Roman" w:cs="Times New Roman"/>
        </w:rPr>
        <w:t>ways that socio-economic and related policies could be redesigned to improve the circumstances of street-involved youth</w:t>
      </w:r>
      <w:ins w:id="10" w:author="Magnuson" w:date="2019-09-28T13:52:00Z">
        <w:r w:rsidR="002F11E3">
          <w:rPr>
            <w:rFonts w:ascii="Times New Roman" w:hAnsi="Times New Roman" w:cs="Times New Roman"/>
          </w:rPr>
          <w:t>.</w:t>
        </w:r>
      </w:ins>
      <w:del w:id="11" w:author="Magnuson" w:date="2019-09-28T13:52:00Z">
        <w:r w:rsidR="00201CB0" w:rsidDel="002F11E3">
          <w:rPr>
            <w:rFonts w:ascii="Times New Roman" w:hAnsi="Times New Roman" w:cs="Times New Roman"/>
          </w:rPr>
          <w:delText xml:space="preserve"> in the short and longer term</w:delText>
        </w:r>
        <w:r w:rsidR="005412DD" w:rsidDel="002F11E3">
          <w:rPr>
            <w:rFonts w:ascii="Times New Roman" w:hAnsi="Times New Roman" w:cs="Times New Roman"/>
          </w:rPr>
          <w:delText xml:space="preserve"> </w:delText>
        </w:r>
        <w:r w:rsidR="00C06784" w:rsidDel="002F11E3">
          <w:rPr>
            <w:rFonts w:ascii="Times New Roman" w:hAnsi="Times New Roman" w:cs="Times New Roman"/>
          </w:rPr>
          <w:delText xml:space="preserve"> </w:delText>
        </w:r>
      </w:del>
      <w:ins w:id="12" w:author="Magnuson" w:date="2019-09-28T13:52:00Z">
        <w:r w:rsidR="002F11E3">
          <w:rPr>
            <w:rFonts w:ascii="Times New Roman" w:hAnsi="Times New Roman" w:cs="Times New Roman"/>
          </w:rPr>
          <w:t xml:space="preserve"> </w:t>
        </w:r>
      </w:ins>
    </w:p>
    <w:p w14:paraId="7D0BDBF1" w14:textId="79B78549" w:rsidR="00C92B97" w:rsidRPr="001A6099" w:rsidRDefault="007D3612">
      <w:pPr>
        <w:spacing w:line="480" w:lineRule="auto"/>
        <w:rPr>
          <w:rFonts w:ascii="Times New Roman" w:hAnsi="Times New Roman" w:cs="Times New Roman"/>
        </w:rPr>
        <w:pPrChange w:id="13" w:author="Magnuson" w:date="2019-09-28T13:52:00Z">
          <w:pPr>
            <w:spacing w:line="480" w:lineRule="auto"/>
            <w:ind w:firstLine="720"/>
          </w:pPr>
        </w:pPrChange>
      </w:pPr>
      <w:r>
        <w:rPr>
          <w:rFonts w:ascii="Times New Roman" w:hAnsi="Times New Roman" w:cs="Times New Roman"/>
        </w:rPr>
        <w:t>We begin by</w:t>
      </w:r>
      <w:r w:rsidR="00A51093">
        <w:rPr>
          <w:rFonts w:ascii="Times New Roman" w:hAnsi="Times New Roman" w:cs="Times New Roman"/>
        </w:rPr>
        <w:t xml:space="preserve"> </w:t>
      </w:r>
      <w:r>
        <w:rPr>
          <w:rFonts w:ascii="Times New Roman" w:hAnsi="Times New Roman" w:cs="Times New Roman"/>
        </w:rPr>
        <w:t xml:space="preserve">describing </w:t>
      </w:r>
      <w:r w:rsidR="000443E3">
        <w:rPr>
          <w:rFonts w:ascii="Times New Roman" w:hAnsi="Times New Roman" w:cs="Times New Roman"/>
        </w:rPr>
        <w:t>the circu</w:t>
      </w:r>
      <w:r w:rsidR="00DC6068">
        <w:rPr>
          <w:rFonts w:ascii="Times New Roman" w:hAnsi="Times New Roman" w:cs="Times New Roman"/>
        </w:rPr>
        <w:t xml:space="preserve">mstances of these young people at the last interview, differentiated by their </w:t>
      </w:r>
      <w:r w:rsidR="00AD3907">
        <w:rPr>
          <w:rFonts w:ascii="Times New Roman" w:hAnsi="Times New Roman" w:cs="Times New Roman"/>
        </w:rPr>
        <w:t>relative</w:t>
      </w:r>
      <w:r w:rsidR="00EB2695">
        <w:rPr>
          <w:rFonts w:ascii="Times New Roman" w:hAnsi="Times New Roman" w:cs="Times New Roman"/>
        </w:rPr>
        <w:t xml:space="preserve"> </w:t>
      </w:r>
      <w:r w:rsidR="00AD3907">
        <w:rPr>
          <w:rFonts w:ascii="Times New Roman" w:hAnsi="Times New Roman" w:cs="Times New Roman"/>
        </w:rPr>
        <w:t xml:space="preserve">income and housing </w:t>
      </w:r>
      <w:r w:rsidR="00EB2695">
        <w:rPr>
          <w:rFonts w:ascii="Times New Roman" w:hAnsi="Times New Roman" w:cs="Times New Roman"/>
        </w:rPr>
        <w:t xml:space="preserve">stability and </w:t>
      </w:r>
      <w:r w:rsidR="00AD3907">
        <w:rPr>
          <w:rFonts w:ascii="Times New Roman" w:hAnsi="Times New Roman" w:cs="Times New Roman"/>
        </w:rPr>
        <w:t xml:space="preserve">their relative </w:t>
      </w:r>
      <w:r w:rsidR="00EB2695">
        <w:rPr>
          <w:rFonts w:ascii="Times New Roman" w:hAnsi="Times New Roman" w:cs="Times New Roman"/>
        </w:rPr>
        <w:t>engagement</w:t>
      </w:r>
      <w:r w:rsidR="00AD3907">
        <w:rPr>
          <w:rFonts w:ascii="Times New Roman" w:hAnsi="Times New Roman" w:cs="Times New Roman"/>
        </w:rPr>
        <w:t xml:space="preserve"> in social institutions</w:t>
      </w:r>
      <w:r w:rsidR="00DC6068">
        <w:rPr>
          <w:rFonts w:ascii="Times New Roman" w:hAnsi="Times New Roman" w:cs="Times New Roman"/>
        </w:rPr>
        <w:t xml:space="preserve">. We also revisit some implications of their common experience of early life trauma. </w:t>
      </w:r>
      <w:r w:rsidR="00A51093">
        <w:rPr>
          <w:rFonts w:ascii="Times New Roman" w:hAnsi="Times New Roman" w:cs="Times New Roman"/>
        </w:rPr>
        <w:t xml:space="preserve">Finally, we comment on the comparative fairness of youth policy and suggest ideas that may help quicken the process of reintegration of street-involved youth. </w:t>
      </w:r>
    </w:p>
    <w:p w14:paraId="4B01A470" w14:textId="6D8C89F5" w:rsidR="00E76228" w:rsidRPr="001A6099" w:rsidRDefault="007635F7" w:rsidP="007635F7">
      <w:pPr>
        <w:spacing w:line="480" w:lineRule="auto"/>
        <w:rPr>
          <w:rFonts w:ascii="Times New Roman" w:hAnsi="Times New Roman" w:cs="Times New Roman"/>
        </w:rPr>
      </w:pPr>
      <w:r w:rsidRPr="001A6099">
        <w:rPr>
          <w:rFonts w:ascii="Times New Roman" w:hAnsi="Times New Roman" w:cs="Times New Roman"/>
        </w:rPr>
        <w:t>&lt;</w:t>
      </w:r>
      <w:ins w:id="14" w:author="Magnuson" w:date="2019-09-28T13:52:00Z">
        <w:r w:rsidR="002F11E3">
          <w:rPr>
            <w:rFonts w:ascii="Times New Roman" w:hAnsi="Times New Roman" w:cs="Times New Roman"/>
          </w:rPr>
          <w:t>2</w:t>
        </w:r>
      </w:ins>
      <w:del w:id="15" w:author="Magnuson" w:date="2019-09-28T13:52:00Z">
        <w:r w:rsidR="005412DD" w:rsidDel="002F11E3">
          <w:rPr>
            <w:rFonts w:ascii="Times New Roman" w:hAnsi="Times New Roman" w:cs="Times New Roman"/>
          </w:rPr>
          <w:delText>2</w:delText>
        </w:r>
      </w:del>
      <w:r w:rsidRPr="001A6099">
        <w:rPr>
          <w:rFonts w:ascii="Times New Roman" w:hAnsi="Times New Roman" w:cs="Times New Roman"/>
        </w:rPr>
        <w:t>&gt;</w:t>
      </w:r>
      <w:r w:rsidR="00E76228" w:rsidRPr="001A6099">
        <w:rPr>
          <w:rFonts w:ascii="Times New Roman" w:hAnsi="Times New Roman" w:cs="Times New Roman"/>
        </w:rPr>
        <w:t>Stability and Engagement</w:t>
      </w:r>
    </w:p>
    <w:p w14:paraId="190E2825" w14:textId="28FF4AE1" w:rsidR="00CC0024" w:rsidRPr="001A6099" w:rsidRDefault="00E76228" w:rsidP="00260873">
      <w:pPr>
        <w:widowControl w:val="0"/>
        <w:autoSpaceDE w:val="0"/>
        <w:autoSpaceDN w:val="0"/>
        <w:adjustRightInd w:val="0"/>
        <w:spacing w:after="240" w:line="480" w:lineRule="auto"/>
        <w:ind w:firstLine="720"/>
        <w:rPr>
          <w:rFonts w:ascii="Times New Roman" w:hAnsi="Times New Roman" w:cs="Times New Roman"/>
        </w:rPr>
      </w:pPr>
      <w:r w:rsidRPr="001A6099">
        <w:rPr>
          <w:rFonts w:ascii="Times New Roman" w:hAnsi="Times New Roman" w:cs="Times New Roman"/>
        </w:rPr>
        <w:t>Fowle</w:t>
      </w:r>
      <w:r w:rsidR="00260873" w:rsidRPr="001A6099">
        <w:rPr>
          <w:rFonts w:ascii="Times New Roman" w:hAnsi="Times New Roman" w:cs="Times New Roman"/>
        </w:rPr>
        <w:t>r, Toro, and Miles (2011) analy</w:t>
      </w:r>
      <w:r w:rsidR="000B35AC" w:rsidRPr="001A6099">
        <w:rPr>
          <w:rFonts w:ascii="Times New Roman" w:hAnsi="Times New Roman" w:cs="Times New Roman"/>
        </w:rPr>
        <w:t>zed</w:t>
      </w:r>
      <w:r w:rsidR="002E197A">
        <w:rPr>
          <w:rFonts w:ascii="Times New Roman" w:hAnsi="Times New Roman" w:cs="Times New Roman"/>
        </w:rPr>
        <w:t xml:space="preserve"> retrospective data from </w:t>
      </w:r>
      <w:r w:rsidRPr="001A6099">
        <w:rPr>
          <w:rFonts w:ascii="Times New Roman" w:hAnsi="Times New Roman" w:cs="Times New Roman"/>
        </w:rPr>
        <w:t xml:space="preserve">emerging adults </w:t>
      </w:r>
      <w:r w:rsidR="002E5F5E" w:rsidRPr="001A6099">
        <w:rPr>
          <w:rFonts w:ascii="Times New Roman" w:hAnsi="Times New Roman" w:cs="Times New Roman"/>
        </w:rPr>
        <w:t xml:space="preserve">who were formerly </w:t>
      </w:r>
      <w:r w:rsidR="005B1606" w:rsidRPr="001A6099">
        <w:rPr>
          <w:rFonts w:ascii="Times New Roman" w:hAnsi="Times New Roman" w:cs="Times New Roman"/>
        </w:rPr>
        <w:t xml:space="preserve">in </w:t>
      </w:r>
      <w:r w:rsidR="002E5F5E" w:rsidRPr="001A6099">
        <w:rPr>
          <w:rFonts w:ascii="Times New Roman" w:hAnsi="Times New Roman" w:cs="Times New Roman"/>
        </w:rPr>
        <w:t xml:space="preserve">foster </w:t>
      </w:r>
      <w:r w:rsidR="005B1606" w:rsidRPr="001A6099">
        <w:rPr>
          <w:rFonts w:ascii="Times New Roman" w:hAnsi="Times New Roman" w:cs="Times New Roman"/>
        </w:rPr>
        <w:t>care</w:t>
      </w:r>
      <w:r w:rsidR="005902D4">
        <w:rPr>
          <w:rFonts w:ascii="Times New Roman" w:hAnsi="Times New Roman" w:cs="Times New Roman"/>
        </w:rPr>
        <w:t xml:space="preserve"> and</w:t>
      </w:r>
      <w:r w:rsidR="002E5F5E" w:rsidRPr="001A6099">
        <w:rPr>
          <w:rFonts w:ascii="Times New Roman" w:hAnsi="Times New Roman" w:cs="Times New Roman"/>
        </w:rPr>
        <w:t xml:space="preserve">. </w:t>
      </w:r>
      <w:r w:rsidR="001636F8" w:rsidRPr="001A6099">
        <w:rPr>
          <w:rFonts w:ascii="Times New Roman" w:hAnsi="Times New Roman" w:cs="Times New Roman"/>
        </w:rPr>
        <w:t>concluded that for former foster youth</w:t>
      </w:r>
      <w:r w:rsidR="005902D4">
        <w:rPr>
          <w:rFonts w:ascii="Times New Roman" w:hAnsi="Times New Roman" w:cs="Times New Roman"/>
        </w:rPr>
        <w:t>,</w:t>
      </w:r>
      <w:r w:rsidR="001636F8" w:rsidRPr="001A6099">
        <w:rPr>
          <w:rFonts w:ascii="Times New Roman" w:hAnsi="Times New Roman" w:cs="Times New Roman"/>
        </w:rPr>
        <w:t xml:space="preserve"> </w:t>
      </w:r>
      <w:r w:rsidR="00CC0024" w:rsidRPr="001A6099">
        <w:rPr>
          <w:rFonts w:ascii="Times New Roman" w:hAnsi="Times New Roman" w:cs="Times New Roman"/>
        </w:rPr>
        <w:t>“</w:t>
      </w:r>
      <w:r w:rsidR="005902D4">
        <w:rPr>
          <w:rFonts w:ascii="Times New Roman" w:hAnsi="Times New Roman" w:cs="Times New Roman"/>
        </w:rPr>
        <w:t>[a]</w:t>
      </w:r>
      <w:r w:rsidR="00CC0024" w:rsidRPr="001A6099">
        <w:rPr>
          <w:rFonts w:ascii="Times New Roman" w:hAnsi="Times New Roman" w:cs="Times New Roman"/>
        </w:rPr>
        <w:t xml:space="preserve"> single developme</w:t>
      </w:r>
      <w:r w:rsidR="0076071F" w:rsidRPr="001A6099">
        <w:rPr>
          <w:rFonts w:ascii="Times New Roman" w:hAnsi="Times New Roman" w:cs="Times New Roman"/>
        </w:rPr>
        <w:t xml:space="preserve">ntal trajectory did not exist…” </w:t>
      </w:r>
      <w:r w:rsidR="00CC0024" w:rsidRPr="001A6099">
        <w:rPr>
          <w:rFonts w:ascii="Times New Roman" w:hAnsi="Times New Roman" w:cs="Times New Roman"/>
        </w:rPr>
        <w:t>(p. 343).</w:t>
      </w:r>
      <w:r w:rsidR="0076071F" w:rsidRPr="001A6099">
        <w:rPr>
          <w:rFonts w:ascii="Times New Roman" w:hAnsi="Times New Roman" w:cs="Times New Roman"/>
        </w:rPr>
        <w:t xml:space="preserve"> The authors elaborated: </w:t>
      </w:r>
    </w:p>
    <w:p w14:paraId="0B9D1414" w14:textId="7B535F81" w:rsidR="00C06784" w:rsidRDefault="00CC0024" w:rsidP="009242E5">
      <w:pPr>
        <w:widowControl w:val="0"/>
        <w:autoSpaceDE w:val="0"/>
        <w:autoSpaceDN w:val="0"/>
        <w:adjustRightInd w:val="0"/>
        <w:spacing w:after="240" w:line="480" w:lineRule="auto"/>
        <w:ind w:left="720"/>
        <w:rPr>
          <w:rFonts w:ascii="Times New Roman" w:hAnsi="Times New Roman" w:cs="Times New Roman"/>
        </w:rPr>
      </w:pPr>
      <w:r w:rsidRPr="001A6099">
        <w:rPr>
          <w:rFonts w:ascii="Times New Roman" w:hAnsi="Times New Roman" w:cs="Times New Roman"/>
        </w:rPr>
        <w:t>Like emerging adults in the general population, the majority of urban aging-out youths secure stable housing and use connection to social systems, such as school and work, to acquire gradually adult roles and responsibilities…. These youths obtain high school education and increasingly take advantage of employment opportunities to connect to contextual support. However, these achievements seem to be completed in the absence of typi</w:t>
      </w:r>
      <w:r w:rsidR="0030247E">
        <w:rPr>
          <w:rFonts w:ascii="Times New Roman" w:hAnsi="Times New Roman" w:cs="Times New Roman"/>
        </w:rPr>
        <w:t>cal parental supports. (p. 343)</w:t>
      </w:r>
    </w:p>
    <w:p w14:paraId="6F5C3E14" w14:textId="5FAD799A" w:rsidR="00F511BF" w:rsidRDefault="005902D4" w:rsidP="00F511BF">
      <w:pPr>
        <w:widowControl w:val="0"/>
        <w:autoSpaceDE w:val="0"/>
        <w:autoSpaceDN w:val="0"/>
        <w:adjustRightInd w:val="0"/>
        <w:spacing w:after="240" w:line="480" w:lineRule="auto"/>
        <w:rPr>
          <w:rFonts w:ascii="Times New Roman" w:hAnsi="Times New Roman" w:cs="Times New Roman"/>
        </w:rPr>
      </w:pPr>
      <w:r w:rsidRPr="005902D4">
        <w:rPr>
          <w:rFonts w:ascii="Times New Roman" w:hAnsi="Times New Roman" w:cs="Times New Roman"/>
        </w:rPr>
        <w:t>The</w:t>
      </w:r>
      <w:r>
        <w:rPr>
          <w:rFonts w:ascii="Times New Roman" w:hAnsi="Times New Roman" w:cs="Times New Roman"/>
        </w:rPr>
        <w:t xml:space="preserve"> authors (</w:t>
      </w:r>
      <w:r w:rsidRPr="005902D4">
        <w:rPr>
          <w:rFonts w:ascii="Times New Roman" w:hAnsi="Times New Roman" w:cs="Times New Roman"/>
        </w:rPr>
        <w:t>Fowler et al</w:t>
      </w:r>
      <w:r>
        <w:rPr>
          <w:rFonts w:ascii="Times New Roman" w:hAnsi="Times New Roman" w:cs="Times New Roman"/>
        </w:rPr>
        <w:t xml:space="preserve">., </w:t>
      </w:r>
      <w:r w:rsidRPr="005902D4">
        <w:rPr>
          <w:rFonts w:ascii="Times New Roman" w:hAnsi="Times New Roman" w:cs="Times New Roman"/>
        </w:rPr>
        <w:t>2011)</w:t>
      </w:r>
      <w:r>
        <w:rPr>
          <w:rFonts w:ascii="Times New Roman" w:hAnsi="Times New Roman" w:cs="Times New Roman"/>
        </w:rPr>
        <w:t xml:space="preserve"> </w:t>
      </w:r>
      <w:r w:rsidRPr="005902D4">
        <w:rPr>
          <w:rFonts w:ascii="Times New Roman" w:hAnsi="Times New Roman" w:cs="Times New Roman"/>
        </w:rPr>
        <w:t>described three sources of stability</w:t>
      </w:r>
      <w:r>
        <w:rPr>
          <w:rFonts w:ascii="Times New Roman" w:hAnsi="Times New Roman" w:cs="Times New Roman"/>
        </w:rPr>
        <w:t xml:space="preserve"> for the foster youth as the aged-out of care</w:t>
      </w:r>
      <w:r w:rsidRPr="005902D4">
        <w:rPr>
          <w:rFonts w:ascii="Times New Roman" w:hAnsi="Times New Roman" w:cs="Times New Roman"/>
        </w:rPr>
        <w:t xml:space="preserve">: Housing that is independent of a parent or guardian, engagement with the labor force, and involvement in educational institutions. The authors found that some youth were stable and engaged; some were stable and unengaged; and others were unstable and unengaged. </w:t>
      </w:r>
      <w:r w:rsidR="00EE3240">
        <w:rPr>
          <w:rFonts w:ascii="Times New Roman" w:hAnsi="Times New Roman" w:cs="Times New Roman"/>
        </w:rPr>
        <w:t xml:space="preserve">These categories </w:t>
      </w:r>
      <w:r w:rsidR="002B3438">
        <w:rPr>
          <w:rFonts w:ascii="Times New Roman" w:hAnsi="Times New Roman" w:cs="Times New Roman"/>
        </w:rPr>
        <w:t xml:space="preserve">are useful for understanding the pathways out </w:t>
      </w:r>
      <w:r w:rsidR="002B3438">
        <w:rPr>
          <w:rFonts w:ascii="Times New Roman" w:hAnsi="Times New Roman" w:cs="Times New Roman"/>
        </w:rPr>
        <w:lastRenderedPageBreak/>
        <w:t xml:space="preserve">of street involvement for the youth in our study. </w:t>
      </w:r>
      <w:r w:rsidR="00EE3240">
        <w:rPr>
          <w:rFonts w:ascii="Times New Roman" w:hAnsi="Times New Roman" w:cs="Times New Roman"/>
        </w:rPr>
        <w:t xml:space="preserve"> </w:t>
      </w:r>
      <w:r w:rsidR="002B3438">
        <w:rPr>
          <w:rFonts w:ascii="Times New Roman" w:hAnsi="Times New Roman" w:cs="Times New Roman"/>
        </w:rPr>
        <w:t>Below w</w:t>
      </w:r>
      <w:r w:rsidR="00CC0024" w:rsidRPr="001A6099">
        <w:rPr>
          <w:rFonts w:ascii="Times New Roman" w:hAnsi="Times New Roman" w:cs="Times New Roman"/>
        </w:rPr>
        <w:t xml:space="preserve">e </w:t>
      </w:r>
      <w:r w:rsidR="005207E5" w:rsidRPr="001A6099">
        <w:rPr>
          <w:rFonts w:ascii="Times New Roman" w:hAnsi="Times New Roman" w:cs="Times New Roman"/>
        </w:rPr>
        <w:t xml:space="preserve">build on </w:t>
      </w:r>
      <w:r w:rsidR="001636F8" w:rsidRPr="001A6099">
        <w:rPr>
          <w:rFonts w:ascii="Times New Roman" w:hAnsi="Times New Roman" w:cs="Times New Roman"/>
        </w:rPr>
        <w:t xml:space="preserve">these three categories and </w:t>
      </w:r>
      <w:r w:rsidR="0067008D">
        <w:rPr>
          <w:rFonts w:ascii="Times New Roman" w:hAnsi="Times New Roman" w:cs="Times New Roman"/>
        </w:rPr>
        <w:t xml:space="preserve">add </w:t>
      </w:r>
      <w:r w:rsidR="002B3438">
        <w:rPr>
          <w:rFonts w:ascii="Times New Roman" w:hAnsi="Times New Roman" w:cs="Times New Roman"/>
        </w:rPr>
        <w:t>“</w:t>
      </w:r>
      <w:r w:rsidR="0076071F" w:rsidRPr="001A6099">
        <w:rPr>
          <w:rFonts w:ascii="Times New Roman" w:hAnsi="Times New Roman" w:cs="Times New Roman"/>
        </w:rPr>
        <w:t>u</w:t>
      </w:r>
      <w:r w:rsidR="0067008D">
        <w:rPr>
          <w:rFonts w:ascii="Times New Roman" w:hAnsi="Times New Roman" w:cs="Times New Roman"/>
        </w:rPr>
        <w:t>nstable and engaged</w:t>
      </w:r>
      <w:r w:rsidR="002B3438">
        <w:rPr>
          <w:rFonts w:ascii="Times New Roman" w:hAnsi="Times New Roman" w:cs="Times New Roman"/>
        </w:rPr>
        <w:t xml:space="preserve">” to fully account for the diversity of our sample. </w:t>
      </w:r>
      <w:r w:rsidR="005207E5" w:rsidRPr="001A6099">
        <w:rPr>
          <w:rFonts w:ascii="Times New Roman" w:hAnsi="Times New Roman" w:cs="Times New Roman"/>
        </w:rPr>
        <w:t xml:space="preserve"> </w:t>
      </w:r>
      <w:r w:rsidR="00CC0024" w:rsidRPr="001A6099">
        <w:rPr>
          <w:rFonts w:ascii="Times New Roman" w:hAnsi="Times New Roman" w:cs="Times New Roman"/>
        </w:rPr>
        <w:t xml:space="preserve">We </w:t>
      </w:r>
      <w:r w:rsidR="0076071F" w:rsidRPr="001A6099">
        <w:rPr>
          <w:rFonts w:ascii="Times New Roman" w:hAnsi="Times New Roman" w:cs="Times New Roman"/>
        </w:rPr>
        <w:t xml:space="preserve">do so to </w:t>
      </w:r>
      <w:r w:rsidR="00E76228" w:rsidRPr="001A6099">
        <w:rPr>
          <w:rFonts w:ascii="Times New Roman" w:hAnsi="Times New Roman" w:cs="Times New Roman"/>
        </w:rPr>
        <w:t>accommodate</w:t>
      </w:r>
      <w:r w:rsidR="001A6099">
        <w:rPr>
          <w:rFonts w:ascii="Times New Roman" w:hAnsi="Times New Roman" w:cs="Times New Roman"/>
        </w:rPr>
        <w:t xml:space="preserve"> our</w:t>
      </w:r>
      <w:r w:rsidR="00CC0024" w:rsidRPr="001A6099">
        <w:rPr>
          <w:rFonts w:ascii="Times New Roman" w:hAnsi="Times New Roman" w:cs="Times New Roman"/>
        </w:rPr>
        <w:t xml:space="preserve"> qualitative </w:t>
      </w:r>
      <w:r w:rsidR="00E76228" w:rsidRPr="001A6099">
        <w:rPr>
          <w:rFonts w:ascii="Times New Roman" w:hAnsi="Times New Roman" w:cs="Times New Roman"/>
        </w:rPr>
        <w:t>data</w:t>
      </w:r>
      <w:r w:rsidR="0076071F" w:rsidRPr="001A6099">
        <w:rPr>
          <w:rFonts w:ascii="Times New Roman" w:hAnsi="Times New Roman" w:cs="Times New Roman"/>
        </w:rPr>
        <w:t xml:space="preserve"> that include</w:t>
      </w:r>
      <w:r w:rsidR="00E76228" w:rsidRPr="001A6099">
        <w:rPr>
          <w:rFonts w:ascii="Times New Roman" w:hAnsi="Times New Roman" w:cs="Times New Roman"/>
        </w:rPr>
        <w:t xml:space="preserve"> </w:t>
      </w:r>
      <w:r w:rsidR="0076071F" w:rsidRPr="001A6099">
        <w:rPr>
          <w:rFonts w:ascii="Times New Roman" w:hAnsi="Times New Roman" w:cs="Times New Roman"/>
        </w:rPr>
        <w:t>youth’</w:t>
      </w:r>
      <w:r w:rsidR="001A6099">
        <w:rPr>
          <w:rFonts w:ascii="Times New Roman" w:hAnsi="Times New Roman" w:cs="Times New Roman"/>
        </w:rPr>
        <w:t>s</w:t>
      </w:r>
      <w:r w:rsidR="0076071F" w:rsidRPr="001A6099">
        <w:rPr>
          <w:rFonts w:ascii="Times New Roman" w:hAnsi="Times New Roman" w:cs="Times New Roman"/>
        </w:rPr>
        <w:t xml:space="preserve"> </w:t>
      </w:r>
      <w:r w:rsidR="00CC0024" w:rsidRPr="001A6099">
        <w:rPr>
          <w:rFonts w:ascii="Times New Roman" w:hAnsi="Times New Roman" w:cs="Times New Roman"/>
        </w:rPr>
        <w:t>self-evaluation</w:t>
      </w:r>
      <w:r w:rsidR="0076071F" w:rsidRPr="001A6099">
        <w:rPr>
          <w:rFonts w:ascii="Times New Roman" w:hAnsi="Times New Roman" w:cs="Times New Roman"/>
        </w:rPr>
        <w:t>s of their well-being</w:t>
      </w:r>
      <w:r w:rsidR="00F511BF">
        <w:rPr>
          <w:rFonts w:ascii="Times New Roman" w:hAnsi="Times New Roman" w:cs="Times New Roman"/>
        </w:rPr>
        <w:t xml:space="preserve"> as part of the interpretation of their circumstances. An example is the status of </w:t>
      </w:r>
      <w:r w:rsidR="001636F8" w:rsidRPr="001A6099">
        <w:rPr>
          <w:rFonts w:ascii="Times New Roman" w:hAnsi="Times New Roman" w:cs="Times New Roman"/>
        </w:rPr>
        <w:t>living with parents</w:t>
      </w:r>
      <w:r w:rsidR="00F511BF">
        <w:rPr>
          <w:rFonts w:ascii="Times New Roman" w:hAnsi="Times New Roman" w:cs="Times New Roman"/>
        </w:rPr>
        <w:t xml:space="preserve">, which in the work of Fowler and colleagues </w:t>
      </w:r>
      <w:r w:rsidR="002B3438">
        <w:rPr>
          <w:rFonts w:ascii="Times New Roman" w:hAnsi="Times New Roman" w:cs="Times New Roman"/>
        </w:rPr>
        <w:t xml:space="preserve">(2011) </w:t>
      </w:r>
      <w:r w:rsidR="00F511BF">
        <w:rPr>
          <w:rFonts w:ascii="Times New Roman" w:hAnsi="Times New Roman" w:cs="Times New Roman"/>
        </w:rPr>
        <w:t xml:space="preserve">is viewed as an indicator of instability. Yet for </w:t>
      </w:r>
      <w:r w:rsidR="003267D2">
        <w:rPr>
          <w:rFonts w:ascii="Times New Roman" w:hAnsi="Times New Roman" w:cs="Times New Roman"/>
        </w:rPr>
        <w:t xml:space="preserve">some </w:t>
      </w:r>
      <w:r w:rsidR="00F511BF">
        <w:rPr>
          <w:rFonts w:ascii="Times New Roman" w:hAnsi="Times New Roman" w:cs="Times New Roman"/>
        </w:rPr>
        <w:t>street-involved youth</w:t>
      </w:r>
      <w:r w:rsidR="003267D2">
        <w:rPr>
          <w:rFonts w:ascii="Times New Roman" w:hAnsi="Times New Roman" w:cs="Times New Roman"/>
        </w:rPr>
        <w:t xml:space="preserve"> in our study</w:t>
      </w:r>
      <w:r w:rsidR="002B3438">
        <w:rPr>
          <w:rFonts w:ascii="Times New Roman" w:hAnsi="Times New Roman" w:cs="Times New Roman"/>
        </w:rPr>
        <w:t>,</w:t>
      </w:r>
      <w:r w:rsidR="00F511BF">
        <w:rPr>
          <w:rFonts w:ascii="Times New Roman" w:hAnsi="Times New Roman" w:cs="Times New Roman"/>
        </w:rPr>
        <w:t xml:space="preserve"> reconciling with a parent </w:t>
      </w:r>
      <w:r w:rsidR="003267D2">
        <w:rPr>
          <w:rFonts w:ascii="Times New Roman" w:hAnsi="Times New Roman" w:cs="Times New Roman"/>
        </w:rPr>
        <w:t xml:space="preserve">is </w:t>
      </w:r>
      <w:r w:rsidR="00F511BF">
        <w:rPr>
          <w:rFonts w:ascii="Times New Roman" w:hAnsi="Times New Roman" w:cs="Times New Roman"/>
        </w:rPr>
        <w:t xml:space="preserve">a signal of progress. Similarly, obtaining income assistance can be interpreted as an indicator of dependence or, as </w:t>
      </w:r>
      <w:r w:rsidR="002B3438">
        <w:rPr>
          <w:rFonts w:ascii="Times New Roman" w:hAnsi="Times New Roman" w:cs="Times New Roman"/>
        </w:rPr>
        <w:t>for</w:t>
      </w:r>
      <w:r w:rsidR="00F511BF">
        <w:rPr>
          <w:rFonts w:ascii="Times New Roman" w:hAnsi="Times New Roman" w:cs="Times New Roman"/>
        </w:rPr>
        <w:t xml:space="preserve"> </w:t>
      </w:r>
      <w:r w:rsidR="003267D2">
        <w:rPr>
          <w:rFonts w:ascii="Times New Roman" w:hAnsi="Times New Roman" w:cs="Times New Roman"/>
        </w:rPr>
        <w:t xml:space="preserve">the </w:t>
      </w:r>
      <w:r w:rsidR="00F511BF">
        <w:rPr>
          <w:rFonts w:ascii="Times New Roman" w:hAnsi="Times New Roman" w:cs="Times New Roman"/>
        </w:rPr>
        <w:t xml:space="preserve">youth in our sample, receiving income assistance is a first means of integration into community life and expectations. </w:t>
      </w:r>
    </w:p>
    <w:p w14:paraId="1D289CDD" w14:textId="4798630B" w:rsidR="00E76228" w:rsidRPr="001A6099" w:rsidRDefault="006E3466" w:rsidP="00F511BF">
      <w:pPr>
        <w:widowControl w:val="0"/>
        <w:autoSpaceDE w:val="0"/>
        <w:autoSpaceDN w:val="0"/>
        <w:adjustRightInd w:val="0"/>
        <w:spacing w:after="240" w:line="480" w:lineRule="auto"/>
        <w:ind w:firstLine="720"/>
        <w:rPr>
          <w:rFonts w:ascii="Times New Roman" w:hAnsi="Times New Roman" w:cs="Times New Roman"/>
        </w:rPr>
      </w:pPr>
      <w:r>
        <w:rPr>
          <w:rFonts w:ascii="Times New Roman" w:hAnsi="Times New Roman" w:cs="Times New Roman"/>
        </w:rPr>
        <w:t>Another</w:t>
      </w:r>
      <w:r w:rsidR="00E76228" w:rsidRPr="001A6099">
        <w:rPr>
          <w:rFonts w:ascii="Times New Roman" w:hAnsi="Times New Roman" w:cs="Times New Roman"/>
        </w:rPr>
        <w:t xml:space="preserve"> difference </w:t>
      </w:r>
      <w:r w:rsidR="00705E0B">
        <w:rPr>
          <w:rFonts w:ascii="Times New Roman" w:hAnsi="Times New Roman" w:cs="Times New Roman"/>
        </w:rPr>
        <w:t xml:space="preserve">between our work and that of </w:t>
      </w:r>
      <w:r w:rsidR="00E76228" w:rsidRPr="001A6099">
        <w:rPr>
          <w:rFonts w:ascii="Times New Roman" w:hAnsi="Times New Roman" w:cs="Times New Roman"/>
        </w:rPr>
        <w:t>Fowler</w:t>
      </w:r>
      <w:r w:rsidR="00705E0B">
        <w:rPr>
          <w:rFonts w:ascii="Times New Roman" w:hAnsi="Times New Roman" w:cs="Times New Roman"/>
        </w:rPr>
        <w:t xml:space="preserve"> </w:t>
      </w:r>
      <w:r w:rsidR="00E766E4" w:rsidRPr="001A6099">
        <w:rPr>
          <w:rFonts w:ascii="Times New Roman" w:hAnsi="Times New Roman" w:cs="Times New Roman"/>
        </w:rPr>
        <w:t>et al. (2011)</w:t>
      </w:r>
      <w:r w:rsidR="00E76228" w:rsidRPr="001A6099">
        <w:rPr>
          <w:rFonts w:ascii="Times New Roman" w:hAnsi="Times New Roman" w:cs="Times New Roman"/>
        </w:rPr>
        <w:t xml:space="preserve"> </w:t>
      </w:r>
      <w:r w:rsidR="00705E0B">
        <w:rPr>
          <w:rFonts w:ascii="Times New Roman" w:hAnsi="Times New Roman" w:cs="Times New Roman"/>
        </w:rPr>
        <w:t xml:space="preserve">is that they </w:t>
      </w:r>
      <w:r w:rsidR="00E76228" w:rsidRPr="001A6099">
        <w:rPr>
          <w:rFonts w:ascii="Times New Roman" w:hAnsi="Times New Roman" w:cs="Times New Roman"/>
        </w:rPr>
        <w:t xml:space="preserve">coded employment and schooling independently; in our scheme </w:t>
      </w:r>
      <w:r w:rsidR="00705E0B">
        <w:rPr>
          <w:rFonts w:ascii="Times New Roman" w:hAnsi="Times New Roman" w:cs="Times New Roman"/>
        </w:rPr>
        <w:t xml:space="preserve">if participants were employed </w:t>
      </w:r>
      <w:r w:rsidR="00705E0B">
        <w:rPr>
          <w:rFonts w:ascii="Times New Roman" w:hAnsi="Times New Roman" w:cs="Times New Roman"/>
          <w:i/>
        </w:rPr>
        <w:t>or</w:t>
      </w:r>
      <w:r>
        <w:rPr>
          <w:rFonts w:ascii="Times New Roman" w:hAnsi="Times New Roman" w:cs="Times New Roman"/>
        </w:rPr>
        <w:t xml:space="preserve"> going to school</w:t>
      </w:r>
      <w:r w:rsidR="00E76228" w:rsidRPr="001A6099">
        <w:rPr>
          <w:rFonts w:ascii="Times New Roman" w:hAnsi="Times New Roman" w:cs="Times New Roman"/>
        </w:rPr>
        <w:t xml:space="preserve"> they</w:t>
      </w:r>
      <w:r w:rsidR="0067496A">
        <w:rPr>
          <w:rFonts w:ascii="Times New Roman" w:hAnsi="Times New Roman" w:cs="Times New Roman"/>
        </w:rPr>
        <w:t xml:space="preserve"> were consi</w:t>
      </w:r>
      <w:r w:rsidR="00CC2D28">
        <w:rPr>
          <w:rFonts w:ascii="Times New Roman" w:hAnsi="Times New Roman" w:cs="Times New Roman"/>
        </w:rPr>
        <w:t>dered to be engaged,</w:t>
      </w:r>
      <w:r w:rsidR="0067496A">
        <w:rPr>
          <w:rFonts w:ascii="Times New Roman" w:hAnsi="Times New Roman" w:cs="Times New Roman"/>
        </w:rPr>
        <w:t xml:space="preserve"> and we defined engaged as “having something useful </w:t>
      </w:r>
      <w:r w:rsidR="007B0F4C">
        <w:rPr>
          <w:rFonts w:ascii="Times New Roman" w:hAnsi="Times New Roman" w:cs="Times New Roman"/>
        </w:rPr>
        <w:t>to do,</w:t>
      </w:r>
      <w:r w:rsidR="0067496A">
        <w:rPr>
          <w:rFonts w:ascii="Times New Roman" w:hAnsi="Times New Roman" w:cs="Times New Roman"/>
        </w:rPr>
        <w:t>”</w:t>
      </w:r>
      <w:r w:rsidR="007B0F4C">
        <w:rPr>
          <w:rFonts w:ascii="Times New Roman" w:hAnsi="Times New Roman" w:cs="Times New Roman"/>
        </w:rPr>
        <w:t xml:space="preserve"> from the</w:t>
      </w:r>
      <w:r w:rsidR="002B3438">
        <w:rPr>
          <w:rFonts w:ascii="Times New Roman" w:hAnsi="Times New Roman" w:cs="Times New Roman"/>
        </w:rPr>
        <w:t xml:space="preserve"> youths’ own</w:t>
      </w:r>
      <w:r w:rsidR="007B0F4C">
        <w:rPr>
          <w:rFonts w:ascii="Times New Roman" w:hAnsi="Times New Roman" w:cs="Times New Roman"/>
        </w:rPr>
        <w:t xml:space="preserve"> perspective</w:t>
      </w:r>
      <w:r w:rsidR="002B3438">
        <w:rPr>
          <w:rFonts w:ascii="Times New Roman" w:hAnsi="Times New Roman" w:cs="Times New Roman"/>
        </w:rPr>
        <w:t>s</w:t>
      </w:r>
      <w:r w:rsidR="00780389">
        <w:rPr>
          <w:rFonts w:ascii="Times New Roman" w:hAnsi="Times New Roman" w:cs="Times New Roman"/>
        </w:rPr>
        <w:t xml:space="preserve">. </w:t>
      </w:r>
      <w:r w:rsidR="00E76228" w:rsidRPr="001A6099">
        <w:rPr>
          <w:rFonts w:ascii="Times New Roman" w:hAnsi="Times New Roman" w:cs="Times New Roman"/>
        </w:rPr>
        <w:t>For example, if someone was employed full-time while not having a high school diploma and not going to school, we considered them engaged.</w:t>
      </w:r>
      <w:r w:rsidR="00F57FC0">
        <w:rPr>
          <w:rFonts w:ascii="Times New Roman" w:hAnsi="Times New Roman" w:cs="Times New Roman"/>
        </w:rPr>
        <w:t xml:space="preserve"> In addition, </w:t>
      </w:r>
      <w:r w:rsidR="00B94C9F" w:rsidRPr="001A6099">
        <w:rPr>
          <w:rFonts w:ascii="Times New Roman" w:hAnsi="Times New Roman" w:cs="Times New Roman"/>
        </w:rPr>
        <w:t xml:space="preserve">participants </w:t>
      </w:r>
      <w:r w:rsidR="00E766E4" w:rsidRPr="001A6099">
        <w:rPr>
          <w:rFonts w:ascii="Times New Roman" w:hAnsi="Times New Roman" w:cs="Times New Roman"/>
        </w:rPr>
        <w:t xml:space="preserve">were included </w:t>
      </w:r>
      <w:r w:rsidR="00B94C9F" w:rsidRPr="001A6099">
        <w:rPr>
          <w:rFonts w:ascii="Times New Roman" w:hAnsi="Times New Roman" w:cs="Times New Roman"/>
        </w:rPr>
        <w:t xml:space="preserve">in </w:t>
      </w:r>
      <w:r w:rsidR="00F57FC0">
        <w:rPr>
          <w:rFonts w:ascii="Times New Roman" w:hAnsi="Times New Roman" w:cs="Times New Roman"/>
        </w:rPr>
        <w:t>the engaged category if they were</w:t>
      </w:r>
      <w:r w:rsidR="00B94C9F" w:rsidRPr="001A6099">
        <w:rPr>
          <w:rFonts w:ascii="Times New Roman" w:hAnsi="Times New Roman" w:cs="Times New Roman"/>
        </w:rPr>
        <w:t xml:space="preserve"> full</w:t>
      </w:r>
      <w:r w:rsidR="00E766E4" w:rsidRPr="001A6099">
        <w:rPr>
          <w:rFonts w:ascii="Times New Roman" w:hAnsi="Times New Roman" w:cs="Times New Roman"/>
        </w:rPr>
        <w:t>-</w:t>
      </w:r>
      <w:r w:rsidR="00DB1711">
        <w:rPr>
          <w:rFonts w:ascii="Times New Roman" w:hAnsi="Times New Roman" w:cs="Times New Roman"/>
        </w:rPr>
        <w:t xml:space="preserve">time parents, because parenthood was so important to them. </w:t>
      </w:r>
      <w:r w:rsidR="00E76228" w:rsidRPr="001A6099">
        <w:rPr>
          <w:rFonts w:ascii="Times New Roman" w:hAnsi="Times New Roman" w:cs="Times New Roman"/>
        </w:rPr>
        <w:t xml:space="preserve">A further difference </w:t>
      </w:r>
      <w:r w:rsidR="00B94C9F" w:rsidRPr="001A6099">
        <w:rPr>
          <w:rFonts w:ascii="Times New Roman" w:hAnsi="Times New Roman" w:cs="Times New Roman"/>
        </w:rPr>
        <w:t>w</w:t>
      </w:r>
      <w:r w:rsidR="00E76228" w:rsidRPr="001A6099">
        <w:rPr>
          <w:rFonts w:ascii="Times New Roman" w:hAnsi="Times New Roman" w:cs="Times New Roman"/>
        </w:rPr>
        <w:t>e consider</w:t>
      </w:r>
      <w:r w:rsidR="00E766E4" w:rsidRPr="001A6099">
        <w:rPr>
          <w:rFonts w:ascii="Times New Roman" w:hAnsi="Times New Roman" w:cs="Times New Roman"/>
        </w:rPr>
        <w:t>ed was</w:t>
      </w:r>
      <w:r w:rsidR="00E76228" w:rsidRPr="001A6099">
        <w:rPr>
          <w:rFonts w:ascii="Times New Roman" w:hAnsi="Times New Roman" w:cs="Times New Roman"/>
        </w:rPr>
        <w:t xml:space="preserve"> </w:t>
      </w:r>
      <w:r w:rsidR="00EE3240">
        <w:rPr>
          <w:rFonts w:ascii="Times New Roman" w:hAnsi="Times New Roman" w:cs="Times New Roman"/>
        </w:rPr>
        <w:t xml:space="preserve">that </w:t>
      </w:r>
      <w:r w:rsidR="00E76228" w:rsidRPr="001A6099">
        <w:rPr>
          <w:rFonts w:ascii="Times New Roman" w:hAnsi="Times New Roman" w:cs="Times New Roman"/>
        </w:rPr>
        <w:t>income assistance, independent living programs, and disability assistance</w:t>
      </w:r>
      <w:r w:rsidR="00EE3240">
        <w:rPr>
          <w:rFonts w:ascii="Times New Roman" w:hAnsi="Times New Roman" w:cs="Times New Roman"/>
        </w:rPr>
        <w:t xml:space="preserve"> were coded </w:t>
      </w:r>
      <w:r w:rsidR="00E766E4" w:rsidRPr="001A6099">
        <w:rPr>
          <w:rFonts w:ascii="Times New Roman" w:hAnsi="Times New Roman" w:cs="Times New Roman"/>
        </w:rPr>
        <w:t xml:space="preserve">as </w:t>
      </w:r>
      <w:r w:rsidR="00B94C9F" w:rsidRPr="001A6099">
        <w:rPr>
          <w:rFonts w:ascii="Times New Roman" w:hAnsi="Times New Roman" w:cs="Times New Roman"/>
        </w:rPr>
        <w:t xml:space="preserve">indicators of </w:t>
      </w:r>
      <w:r w:rsidR="00780389">
        <w:rPr>
          <w:rFonts w:ascii="Times New Roman" w:hAnsi="Times New Roman" w:cs="Times New Roman"/>
        </w:rPr>
        <w:t>stability</w:t>
      </w:r>
      <w:r w:rsidR="007B0F4C">
        <w:rPr>
          <w:rFonts w:ascii="Times New Roman" w:hAnsi="Times New Roman" w:cs="Times New Roman"/>
        </w:rPr>
        <w:t xml:space="preserve"> </w:t>
      </w:r>
      <w:r w:rsidR="00E766E4" w:rsidRPr="001A6099">
        <w:rPr>
          <w:rFonts w:ascii="Times New Roman" w:hAnsi="Times New Roman" w:cs="Times New Roman"/>
        </w:rPr>
        <w:t xml:space="preserve">and evidence of success. We considered </w:t>
      </w:r>
      <w:r w:rsidR="001636F8" w:rsidRPr="001A6099">
        <w:rPr>
          <w:rFonts w:ascii="Times New Roman" w:hAnsi="Times New Roman" w:cs="Times New Roman"/>
        </w:rPr>
        <w:t>these supports</w:t>
      </w:r>
      <w:r w:rsidR="00E766E4" w:rsidRPr="001A6099">
        <w:rPr>
          <w:rFonts w:ascii="Times New Roman" w:hAnsi="Times New Roman" w:cs="Times New Roman"/>
        </w:rPr>
        <w:t xml:space="preserve"> as indicators of transitions from </w:t>
      </w:r>
      <w:r w:rsidR="00E76228" w:rsidRPr="001A6099">
        <w:rPr>
          <w:rFonts w:ascii="Times New Roman" w:hAnsi="Times New Roman" w:cs="Times New Roman"/>
        </w:rPr>
        <w:t>street-involvement and from temporary services and a first step toward so</w:t>
      </w:r>
      <w:r w:rsidR="00705E0B">
        <w:rPr>
          <w:rFonts w:ascii="Times New Roman" w:hAnsi="Times New Roman" w:cs="Times New Roman"/>
        </w:rPr>
        <w:t xml:space="preserve">cial integration </w:t>
      </w:r>
      <w:r w:rsidR="002B3438">
        <w:rPr>
          <w:rFonts w:ascii="Times New Roman" w:hAnsi="Times New Roman" w:cs="Times New Roman"/>
        </w:rPr>
        <w:t>in mainstream society</w:t>
      </w:r>
      <w:r w:rsidR="00705E0B">
        <w:rPr>
          <w:rFonts w:ascii="Times New Roman" w:hAnsi="Times New Roman" w:cs="Times New Roman"/>
        </w:rPr>
        <w:t>.</w:t>
      </w:r>
      <w:r w:rsidR="0067008D">
        <w:rPr>
          <w:rFonts w:ascii="Times New Roman" w:hAnsi="Times New Roman" w:cs="Times New Roman"/>
        </w:rPr>
        <w:t xml:space="preserve"> </w:t>
      </w:r>
    </w:p>
    <w:p w14:paraId="3A169D4E" w14:textId="5A784954" w:rsidR="00CC0024" w:rsidRPr="001A6099" w:rsidRDefault="00E76228" w:rsidP="00E76228">
      <w:pPr>
        <w:widowControl w:val="0"/>
        <w:autoSpaceDE w:val="0"/>
        <w:autoSpaceDN w:val="0"/>
        <w:adjustRightInd w:val="0"/>
        <w:spacing w:after="240" w:line="480" w:lineRule="auto"/>
        <w:ind w:firstLine="720"/>
        <w:rPr>
          <w:rFonts w:ascii="Times New Roman" w:hAnsi="Times New Roman" w:cs="Times New Roman"/>
        </w:rPr>
      </w:pPr>
      <w:r w:rsidRPr="001A6099">
        <w:rPr>
          <w:rFonts w:ascii="Times New Roman" w:hAnsi="Times New Roman" w:cs="Times New Roman"/>
        </w:rPr>
        <w:t xml:space="preserve">One reason for </w:t>
      </w:r>
      <w:r w:rsidR="00E766E4" w:rsidRPr="001A6099">
        <w:rPr>
          <w:rFonts w:ascii="Times New Roman" w:hAnsi="Times New Roman" w:cs="Times New Roman"/>
        </w:rPr>
        <w:t xml:space="preserve">our </w:t>
      </w:r>
      <w:r w:rsidRPr="001A6099">
        <w:rPr>
          <w:rFonts w:ascii="Times New Roman" w:hAnsi="Times New Roman" w:cs="Times New Roman"/>
        </w:rPr>
        <w:t>more liberal interpretations</w:t>
      </w:r>
      <w:r w:rsidR="00260873" w:rsidRPr="001A6099">
        <w:rPr>
          <w:rFonts w:ascii="Times New Roman" w:hAnsi="Times New Roman" w:cs="Times New Roman"/>
        </w:rPr>
        <w:t xml:space="preserve"> </w:t>
      </w:r>
      <w:r w:rsidR="00852CC6">
        <w:rPr>
          <w:rFonts w:ascii="Times New Roman" w:hAnsi="Times New Roman" w:cs="Times New Roman"/>
        </w:rPr>
        <w:t xml:space="preserve">compared to other work </w:t>
      </w:r>
      <w:r w:rsidR="00260873" w:rsidRPr="001A6099">
        <w:rPr>
          <w:rFonts w:ascii="Times New Roman" w:hAnsi="Times New Roman" w:cs="Times New Roman"/>
        </w:rPr>
        <w:t xml:space="preserve">is that </w:t>
      </w:r>
      <w:r w:rsidR="00260873" w:rsidRPr="001A6099">
        <w:rPr>
          <w:rFonts w:ascii="Times New Roman" w:hAnsi="Times New Roman" w:cs="Times New Roman"/>
        </w:rPr>
        <w:lastRenderedPageBreak/>
        <w:t xml:space="preserve">housing in </w:t>
      </w:r>
      <w:r w:rsidR="0003791C" w:rsidRPr="001A6099">
        <w:rPr>
          <w:rFonts w:ascii="Times New Roman" w:hAnsi="Times New Roman" w:cs="Times New Roman"/>
        </w:rPr>
        <w:t>our research site --</w:t>
      </w:r>
      <w:r w:rsidR="00260873" w:rsidRPr="001A6099">
        <w:rPr>
          <w:rFonts w:ascii="Times New Roman" w:hAnsi="Times New Roman" w:cs="Times New Roman"/>
        </w:rPr>
        <w:t>Victoria,</w:t>
      </w:r>
      <w:r w:rsidRPr="001A6099">
        <w:rPr>
          <w:rFonts w:ascii="Times New Roman" w:hAnsi="Times New Roman" w:cs="Times New Roman"/>
        </w:rPr>
        <w:t xml:space="preserve"> British Columbia</w:t>
      </w:r>
      <w:r w:rsidR="0003791C" w:rsidRPr="001A6099">
        <w:rPr>
          <w:rFonts w:ascii="Times New Roman" w:hAnsi="Times New Roman" w:cs="Times New Roman"/>
        </w:rPr>
        <w:t>--</w:t>
      </w:r>
      <w:r w:rsidRPr="001A6099">
        <w:rPr>
          <w:rFonts w:ascii="Times New Roman" w:hAnsi="Times New Roman" w:cs="Times New Roman"/>
        </w:rPr>
        <w:t xml:space="preserve"> is expensi</w:t>
      </w:r>
      <w:r w:rsidR="00852CC6">
        <w:rPr>
          <w:rFonts w:ascii="Times New Roman" w:hAnsi="Times New Roman" w:cs="Times New Roman"/>
        </w:rPr>
        <w:t xml:space="preserve">ve and challenging for the majority, but especially those </w:t>
      </w:r>
      <w:r w:rsidR="000B35AC" w:rsidRPr="001A6099">
        <w:rPr>
          <w:rFonts w:ascii="Times New Roman" w:hAnsi="Times New Roman" w:cs="Times New Roman"/>
        </w:rPr>
        <w:t xml:space="preserve">with low </w:t>
      </w:r>
      <w:r w:rsidRPr="001A6099">
        <w:rPr>
          <w:rFonts w:ascii="Times New Roman" w:hAnsi="Times New Roman" w:cs="Times New Roman"/>
        </w:rPr>
        <w:t xml:space="preserve">income. Young people struggle with both </w:t>
      </w:r>
      <w:r w:rsidR="0003791C" w:rsidRPr="001A6099">
        <w:rPr>
          <w:rFonts w:ascii="Times New Roman" w:hAnsi="Times New Roman" w:cs="Times New Roman"/>
        </w:rPr>
        <w:t xml:space="preserve">low </w:t>
      </w:r>
      <w:r w:rsidRPr="001A6099">
        <w:rPr>
          <w:rFonts w:ascii="Times New Roman" w:hAnsi="Times New Roman" w:cs="Times New Roman"/>
        </w:rPr>
        <w:t xml:space="preserve">income and </w:t>
      </w:r>
      <w:r w:rsidR="0003791C" w:rsidRPr="001A6099">
        <w:rPr>
          <w:rFonts w:ascii="Times New Roman" w:hAnsi="Times New Roman" w:cs="Times New Roman"/>
        </w:rPr>
        <w:t xml:space="preserve">inadequate </w:t>
      </w:r>
      <w:r w:rsidR="00852CC6">
        <w:rPr>
          <w:rFonts w:ascii="Times New Roman" w:hAnsi="Times New Roman" w:cs="Times New Roman"/>
        </w:rPr>
        <w:t>housing, a macro-economic problem.</w:t>
      </w:r>
      <w:r w:rsidRPr="001A6099">
        <w:rPr>
          <w:rFonts w:ascii="Times New Roman" w:hAnsi="Times New Roman" w:cs="Times New Roman"/>
        </w:rPr>
        <w:t xml:space="preserve"> The unemployment rate </w:t>
      </w:r>
      <w:r w:rsidR="00C82ED9">
        <w:rPr>
          <w:rFonts w:ascii="Times New Roman" w:hAnsi="Times New Roman" w:cs="Times New Roman"/>
        </w:rPr>
        <w:t xml:space="preserve">reached its peak at 15.2% in 2009 for youth aged </w:t>
      </w:r>
      <w:r w:rsidRPr="001A6099">
        <w:rPr>
          <w:rFonts w:ascii="Times New Roman" w:hAnsi="Times New Roman" w:cs="Times New Roman"/>
        </w:rPr>
        <w:t>15 to 24</w:t>
      </w:r>
      <w:r w:rsidR="00C82ED9">
        <w:rPr>
          <w:rFonts w:ascii="Times New Roman" w:hAnsi="Times New Roman" w:cs="Times New Roman"/>
        </w:rPr>
        <w:t xml:space="preserve"> (Certified General Accountants of Canada, 2012)</w:t>
      </w:r>
      <w:r w:rsidRPr="001A6099">
        <w:rPr>
          <w:rFonts w:ascii="Times New Roman" w:hAnsi="Times New Roman" w:cs="Times New Roman"/>
        </w:rPr>
        <w:t xml:space="preserve">, and </w:t>
      </w:r>
      <w:r w:rsidR="00C82ED9">
        <w:rPr>
          <w:rFonts w:ascii="Times New Roman" w:hAnsi="Times New Roman" w:cs="Times New Roman"/>
        </w:rPr>
        <w:t>many</w:t>
      </w:r>
      <w:r w:rsidR="00260873" w:rsidRPr="001A6099">
        <w:rPr>
          <w:rFonts w:ascii="Times New Roman" w:hAnsi="Times New Roman" w:cs="Times New Roman"/>
        </w:rPr>
        <w:t xml:space="preserve"> </w:t>
      </w:r>
      <w:r w:rsidRPr="001A6099">
        <w:rPr>
          <w:rFonts w:ascii="Times New Roman" w:hAnsi="Times New Roman" w:cs="Times New Roman"/>
        </w:rPr>
        <w:t xml:space="preserve">young people in their 20s live with their </w:t>
      </w:r>
      <w:r w:rsidR="00C82ED9">
        <w:rPr>
          <w:rFonts w:ascii="Times New Roman" w:hAnsi="Times New Roman" w:cs="Times New Roman"/>
        </w:rPr>
        <w:t>parents.</w:t>
      </w:r>
      <w:r w:rsidR="00260873" w:rsidRPr="001A6099">
        <w:rPr>
          <w:rFonts w:ascii="Times New Roman" w:hAnsi="Times New Roman" w:cs="Times New Roman"/>
        </w:rPr>
        <w:t xml:space="preserve"> </w:t>
      </w:r>
      <w:r w:rsidRPr="001A6099">
        <w:rPr>
          <w:rFonts w:ascii="Times New Roman" w:hAnsi="Times New Roman" w:cs="Times New Roman"/>
        </w:rPr>
        <w:t>For street-involved</w:t>
      </w:r>
      <w:r w:rsidR="0003791C" w:rsidRPr="001A6099">
        <w:rPr>
          <w:rFonts w:ascii="Times New Roman" w:hAnsi="Times New Roman" w:cs="Times New Roman"/>
        </w:rPr>
        <w:t xml:space="preserve"> youth</w:t>
      </w:r>
      <w:r w:rsidRPr="001A6099">
        <w:rPr>
          <w:rFonts w:ascii="Times New Roman" w:hAnsi="Times New Roman" w:cs="Times New Roman"/>
        </w:rPr>
        <w:t xml:space="preserve">, the situation is even more challenging, and we have argued that one lesson of the experience of street-involved youth is their ability to function well </w:t>
      </w:r>
      <w:r w:rsidR="000B35AC" w:rsidRPr="001A6099">
        <w:rPr>
          <w:rFonts w:ascii="Times New Roman" w:hAnsi="Times New Roman" w:cs="Times New Roman"/>
        </w:rPr>
        <w:t xml:space="preserve">in many respects </w:t>
      </w:r>
      <w:r w:rsidRPr="001A6099">
        <w:rPr>
          <w:rFonts w:ascii="Times New Roman" w:hAnsi="Times New Roman" w:cs="Times New Roman"/>
        </w:rPr>
        <w:t xml:space="preserve">despite </w:t>
      </w:r>
      <w:r w:rsidR="0003791C" w:rsidRPr="001A6099">
        <w:rPr>
          <w:rFonts w:ascii="Times New Roman" w:hAnsi="Times New Roman" w:cs="Times New Roman"/>
        </w:rPr>
        <w:t>un- and under-employment and</w:t>
      </w:r>
      <w:r w:rsidRPr="001A6099">
        <w:rPr>
          <w:rFonts w:ascii="Times New Roman" w:hAnsi="Times New Roman" w:cs="Times New Roman"/>
        </w:rPr>
        <w:t xml:space="preserve"> housing challenges. </w:t>
      </w:r>
      <w:r w:rsidR="007635F7" w:rsidRPr="001A6099">
        <w:rPr>
          <w:rFonts w:ascii="Times New Roman" w:hAnsi="Times New Roman" w:cs="Times New Roman"/>
        </w:rPr>
        <w:t xml:space="preserve">A second </w:t>
      </w:r>
      <w:r w:rsidRPr="001A6099">
        <w:rPr>
          <w:rFonts w:ascii="Times New Roman" w:hAnsi="Times New Roman" w:cs="Times New Roman"/>
        </w:rPr>
        <w:t xml:space="preserve">reason </w:t>
      </w:r>
      <w:r w:rsidR="007635F7" w:rsidRPr="001A6099">
        <w:rPr>
          <w:rFonts w:ascii="Times New Roman" w:hAnsi="Times New Roman" w:cs="Times New Roman"/>
        </w:rPr>
        <w:t xml:space="preserve">for our more liberal interpretation of stability </w:t>
      </w:r>
      <w:r w:rsidRPr="001A6099">
        <w:rPr>
          <w:rFonts w:ascii="Times New Roman" w:hAnsi="Times New Roman" w:cs="Times New Roman"/>
        </w:rPr>
        <w:t xml:space="preserve">is that the very definition of emerging adulthood includes </w:t>
      </w:r>
      <w:r w:rsidR="000B35AC" w:rsidRPr="001A6099">
        <w:rPr>
          <w:rFonts w:ascii="Times New Roman" w:hAnsi="Times New Roman" w:cs="Times New Roman"/>
        </w:rPr>
        <w:t xml:space="preserve">a period of </w:t>
      </w:r>
      <w:r w:rsidRPr="001A6099">
        <w:rPr>
          <w:rFonts w:ascii="Times New Roman" w:hAnsi="Times New Roman" w:cs="Times New Roman"/>
        </w:rPr>
        <w:t>instability</w:t>
      </w:r>
      <w:r w:rsidR="0003791C" w:rsidRPr="001A6099">
        <w:rPr>
          <w:rFonts w:ascii="Times New Roman" w:hAnsi="Times New Roman" w:cs="Times New Roman"/>
        </w:rPr>
        <w:t>, and for the</w:t>
      </w:r>
      <w:r w:rsidR="007635F7" w:rsidRPr="001A6099">
        <w:rPr>
          <w:rFonts w:ascii="Times New Roman" w:hAnsi="Times New Roman" w:cs="Times New Roman"/>
        </w:rPr>
        <w:t xml:space="preserve"> youth</w:t>
      </w:r>
      <w:r w:rsidR="000B35AC" w:rsidRPr="001A6099">
        <w:rPr>
          <w:rFonts w:ascii="Times New Roman" w:hAnsi="Times New Roman" w:cs="Times New Roman"/>
        </w:rPr>
        <w:t xml:space="preserve"> </w:t>
      </w:r>
      <w:r w:rsidR="0003791C" w:rsidRPr="001A6099">
        <w:rPr>
          <w:rFonts w:ascii="Times New Roman" w:hAnsi="Times New Roman" w:cs="Times New Roman"/>
        </w:rPr>
        <w:t xml:space="preserve">in our study </w:t>
      </w:r>
      <w:r w:rsidR="007635F7" w:rsidRPr="001A6099">
        <w:rPr>
          <w:rFonts w:ascii="Times New Roman" w:hAnsi="Times New Roman" w:cs="Times New Roman"/>
        </w:rPr>
        <w:t xml:space="preserve">some connection </w:t>
      </w:r>
      <w:r w:rsidR="000B35AC" w:rsidRPr="001A6099">
        <w:rPr>
          <w:rFonts w:ascii="Times New Roman" w:hAnsi="Times New Roman" w:cs="Times New Roman"/>
        </w:rPr>
        <w:t>with the education system, formal labour mar</w:t>
      </w:r>
      <w:r w:rsidR="0003791C" w:rsidRPr="001A6099">
        <w:rPr>
          <w:rFonts w:ascii="Times New Roman" w:hAnsi="Times New Roman" w:cs="Times New Roman"/>
        </w:rPr>
        <w:t>ket, or formal social supports wa</w:t>
      </w:r>
      <w:r w:rsidR="000B35AC" w:rsidRPr="001A6099">
        <w:rPr>
          <w:rFonts w:ascii="Times New Roman" w:hAnsi="Times New Roman" w:cs="Times New Roman"/>
        </w:rPr>
        <w:t xml:space="preserve">s a sign of increasing stability following a </w:t>
      </w:r>
      <w:r w:rsidR="00F02C88">
        <w:rPr>
          <w:rFonts w:ascii="Times New Roman" w:hAnsi="Times New Roman" w:cs="Times New Roman"/>
        </w:rPr>
        <w:t>long</w:t>
      </w:r>
      <w:r w:rsidR="007635F7" w:rsidRPr="001A6099">
        <w:rPr>
          <w:rFonts w:ascii="Times New Roman" w:hAnsi="Times New Roman" w:cs="Times New Roman"/>
        </w:rPr>
        <w:t xml:space="preserve"> period</w:t>
      </w:r>
      <w:r w:rsidR="000B35AC" w:rsidRPr="001A6099">
        <w:rPr>
          <w:rFonts w:ascii="Times New Roman" w:hAnsi="Times New Roman" w:cs="Times New Roman"/>
        </w:rPr>
        <w:t xml:space="preserve"> of </w:t>
      </w:r>
      <w:r w:rsidR="007635F7" w:rsidRPr="001A6099">
        <w:rPr>
          <w:rFonts w:ascii="Times New Roman" w:hAnsi="Times New Roman" w:cs="Times New Roman"/>
        </w:rPr>
        <w:t xml:space="preserve">greater </w:t>
      </w:r>
      <w:r w:rsidR="000B35AC" w:rsidRPr="001A6099">
        <w:rPr>
          <w:rFonts w:ascii="Times New Roman" w:hAnsi="Times New Roman" w:cs="Times New Roman"/>
        </w:rPr>
        <w:t>instability</w:t>
      </w:r>
      <w:r w:rsidRPr="001A6099">
        <w:rPr>
          <w:rFonts w:ascii="Times New Roman" w:hAnsi="Times New Roman" w:cs="Times New Roman"/>
        </w:rPr>
        <w:t xml:space="preserve">. </w:t>
      </w:r>
    </w:p>
    <w:p w14:paraId="109D9D12" w14:textId="5CDE9BBE" w:rsidR="00E76228" w:rsidRPr="001A6099" w:rsidRDefault="00E76228" w:rsidP="00E76228">
      <w:pPr>
        <w:widowControl w:val="0"/>
        <w:autoSpaceDE w:val="0"/>
        <w:autoSpaceDN w:val="0"/>
        <w:adjustRightInd w:val="0"/>
        <w:spacing w:after="240" w:line="480" w:lineRule="auto"/>
        <w:ind w:firstLine="720"/>
        <w:rPr>
          <w:rFonts w:ascii="Times New Roman" w:hAnsi="Times New Roman" w:cs="Times New Roman"/>
        </w:rPr>
      </w:pPr>
      <w:r w:rsidRPr="001A6099">
        <w:rPr>
          <w:rFonts w:ascii="Times New Roman" w:hAnsi="Times New Roman" w:cs="Times New Roman"/>
        </w:rPr>
        <w:t>These modifications mean that for stable and engaged</w:t>
      </w:r>
      <w:r w:rsidR="007635F7" w:rsidRPr="001A6099">
        <w:rPr>
          <w:rFonts w:ascii="Times New Roman" w:hAnsi="Times New Roman" w:cs="Times New Roman"/>
        </w:rPr>
        <w:t xml:space="preserve"> youth</w:t>
      </w:r>
      <w:r w:rsidRPr="001A6099">
        <w:rPr>
          <w:rFonts w:ascii="Times New Roman" w:hAnsi="Times New Roman" w:cs="Times New Roman"/>
        </w:rPr>
        <w:t xml:space="preserve"> we included participants who were working or going to school</w:t>
      </w:r>
      <w:r w:rsidR="00290EA7" w:rsidRPr="001A6099">
        <w:rPr>
          <w:rFonts w:ascii="Times New Roman" w:hAnsi="Times New Roman" w:cs="Times New Roman"/>
        </w:rPr>
        <w:t xml:space="preserve"> or </w:t>
      </w:r>
      <w:r w:rsidR="0003791C" w:rsidRPr="001A6099">
        <w:rPr>
          <w:rFonts w:ascii="Times New Roman" w:hAnsi="Times New Roman" w:cs="Times New Roman"/>
        </w:rPr>
        <w:t xml:space="preserve">actively involved in </w:t>
      </w:r>
      <w:r w:rsidR="00290EA7" w:rsidRPr="001A6099">
        <w:rPr>
          <w:rFonts w:ascii="Times New Roman" w:hAnsi="Times New Roman" w:cs="Times New Roman"/>
        </w:rPr>
        <w:t>parenting</w:t>
      </w:r>
      <w:r w:rsidR="003145BB" w:rsidRPr="001A6099">
        <w:rPr>
          <w:rFonts w:ascii="Times New Roman" w:hAnsi="Times New Roman" w:cs="Times New Roman"/>
        </w:rPr>
        <w:t xml:space="preserve">. </w:t>
      </w:r>
      <w:r w:rsidRPr="001A6099">
        <w:rPr>
          <w:rFonts w:ascii="Times New Roman" w:hAnsi="Times New Roman" w:cs="Times New Roman"/>
        </w:rPr>
        <w:t>These participants may have secure housing independent of their guardian or be living with their guardian</w:t>
      </w:r>
      <w:r w:rsidR="0003791C" w:rsidRPr="001A6099">
        <w:rPr>
          <w:rFonts w:ascii="Times New Roman" w:hAnsi="Times New Roman" w:cs="Times New Roman"/>
        </w:rPr>
        <w:t xml:space="preserve"> under satisfactory condition</w:t>
      </w:r>
      <w:r w:rsidR="00C82ED9">
        <w:rPr>
          <w:rFonts w:ascii="Times New Roman" w:hAnsi="Times New Roman" w:cs="Times New Roman"/>
        </w:rPr>
        <w:t>s</w:t>
      </w:r>
      <w:r w:rsidR="0003791C" w:rsidRPr="001A6099">
        <w:rPr>
          <w:rFonts w:ascii="Times New Roman" w:hAnsi="Times New Roman" w:cs="Times New Roman"/>
        </w:rPr>
        <w:t xml:space="preserve">, including due to successful </w:t>
      </w:r>
      <w:r w:rsidRPr="001A6099">
        <w:rPr>
          <w:rFonts w:ascii="Times New Roman" w:hAnsi="Times New Roman" w:cs="Times New Roman"/>
        </w:rPr>
        <w:t xml:space="preserve">reconciliation. For </w:t>
      </w:r>
      <w:r w:rsidR="0067008D">
        <w:rPr>
          <w:rFonts w:ascii="Times New Roman" w:hAnsi="Times New Roman" w:cs="Times New Roman"/>
        </w:rPr>
        <w:t xml:space="preserve">those who were </w:t>
      </w:r>
      <w:r w:rsidR="00EE3240">
        <w:rPr>
          <w:rFonts w:ascii="Times New Roman" w:hAnsi="Times New Roman" w:cs="Times New Roman"/>
        </w:rPr>
        <w:t>stable and un</w:t>
      </w:r>
      <w:r w:rsidRPr="001A6099">
        <w:rPr>
          <w:rFonts w:ascii="Times New Roman" w:hAnsi="Times New Roman" w:cs="Times New Roman"/>
        </w:rPr>
        <w:t xml:space="preserve">engaged, participants had secure housing independently </w:t>
      </w:r>
      <w:r w:rsidR="00CC0024" w:rsidRPr="001A6099">
        <w:rPr>
          <w:rFonts w:ascii="Times New Roman" w:hAnsi="Times New Roman" w:cs="Times New Roman"/>
        </w:rPr>
        <w:t xml:space="preserve">of </w:t>
      </w:r>
      <w:r w:rsidRPr="001A6099">
        <w:rPr>
          <w:rFonts w:ascii="Times New Roman" w:hAnsi="Times New Roman" w:cs="Times New Roman"/>
        </w:rPr>
        <w:t>or with parents and were not employed or going to school</w:t>
      </w:r>
      <w:r w:rsidR="00290EA7" w:rsidRPr="001A6099">
        <w:rPr>
          <w:rFonts w:ascii="Times New Roman" w:hAnsi="Times New Roman" w:cs="Times New Roman"/>
        </w:rPr>
        <w:t xml:space="preserve"> </w:t>
      </w:r>
      <w:r w:rsidR="00A551D6" w:rsidRPr="001A6099">
        <w:rPr>
          <w:rFonts w:ascii="Times New Roman" w:hAnsi="Times New Roman" w:cs="Times New Roman"/>
        </w:rPr>
        <w:t>or</w:t>
      </w:r>
      <w:r w:rsidR="00290EA7" w:rsidRPr="001A6099">
        <w:rPr>
          <w:rFonts w:ascii="Times New Roman" w:hAnsi="Times New Roman" w:cs="Times New Roman"/>
        </w:rPr>
        <w:t xml:space="preserve"> parenting</w:t>
      </w:r>
      <w:r w:rsidRPr="001A6099">
        <w:rPr>
          <w:rFonts w:ascii="Times New Roman" w:hAnsi="Times New Roman" w:cs="Times New Roman"/>
        </w:rPr>
        <w:t xml:space="preserve">. </w:t>
      </w:r>
      <w:r w:rsidR="00290EA7" w:rsidRPr="001A6099">
        <w:rPr>
          <w:rFonts w:ascii="Times New Roman" w:hAnsi="Times New Roman" w:cs="Times New Roman"/>
        </w:rPr>
        <w:t xml:space="preserve">Participants who had stable housing and were unengaged were typically </w:t>
      </w:r>
      <w:r w:rsidR="00255096">
        <w:rPr>
          <w:rFonts w:ascii="Times New Roman" w:hAnsi="Times New Roman" w:cs="Times New Roman"/>
        </w:rPr>
        <w:t>choosing between different pathways</w:t>
      </w:r>
      <w:r w:rsidR="00290EA7" w:rsidRPr="001A6099">
        <w:rPr>
          <w:rFonts w:ascii="Times New Roman" w:hAnsi="Times New Roman" w:cs="Times New Roman"/>
        </w:rPr>
        <w:t xml:space="preserve"> or had recently lost a job and were looking for another.</w:t>
      </w:r>
      <w:r w:rsidR="0030247E" w:rsidRPr="0030247E">
        <w:rPr>
          <w:rFonts w:ascii="Times New Roman" w:hAnsi="Times New Roman" w:cs="Times New Roman"/>
        </w:rPr>
        <w:t xml:space="preserve"> </w:t>
      </w:r>
      <w:r w:rsidR="00EE3240">
        <w:rPr>
          <w:rFonts w:ascii="Times New Roman" w:hAnsi="Times New Roman" w:cs="Times New Roman"/>
        </w:rPr>
        <w:t>For unstable and un</w:t>
      </w:r>
      <w:r w:rsidR="0030247E" w:rsidRPr="001A6099">
        <w:rPr>
          <w:rFonts w:ascii="Times New Roman" w:hAnsi="Times New Roman" w:cs="Times New Roman"/>
        </w:rPr>
        <w:t>engaged, participants had precarious housing, including being homeless, and were not employed or going to school.</w:t>
      </w:r>
    </w:p>
    <w:p w14:paraId="099F65F4" w14:textId="05F1F1AC" w:rsidR="00954FBA" w:rsidRPr="001A6099" w:rsidRDefault="00E76228" w:rsidP="00954FBA">
      <w:pPr>
        <w:widowControl w:val="0"/>
        <w:autoSpaceDE w:val="0"/>
        <w:autoSpaceDN w:val="0"/>
        <w:adjustRightInd w:val="0"/>
        <w:spacing w:after="240" w:line="480" w:lineRule="auto"/>
        <w:rPr>
          <w:rFonts w:ascii="Times New Roman" w:hAnsi="Times New Roman" w:cs="Times New Roman"/>
        </w:rPr>
      </w:pPr>
      <w:r w:rsidRPr="001A6099">
        <w:rPr>
          <w:rFonts w:ascii="Times New Roman" w:hAnsi="Times New Roman" w:cs="Times New Roman"/>
        </w:rPr>
        <w:tab/>
      </w:r>
      <w:r w:rsidR="00290EA7" w:rsidRPr="001A6099">
        <w:rPr>
          <w:rFonts w:ascii="Times New Roman" w:hAnsi="Times New Roman" w:cs="Times New Roman"/>
        </w:rPr>
        <w:t>For our participants</w:t>
      </w:r>
      <w:r w:rsidR="00A551D6" w:rsidRPr="001A6099">
        <w:rPr>
          <w:rFonts w:ascii="Times New Roman" w:hAnsi="Times New Roman" w:cs="Times New Roman"/>
        </w:rPr>
        <w:t>,</w:t>
      </w:r>
      <w:r w:rsidR="00290EA7" w:rsidRPr="001A6099">
        <w:rPr>
          <w:rFonts w:ascii="Times New Roman" w:hAnsi="Times New Roman" w:cs="Times New Roman"/>
        </w:rPr>
        <w:t xml:space="preserve"> </w:t>
      </w:r>
      <w:r w:rsidRPr="001A6099">
        <w:rPr>
          <w:rFonts w:ascii="Times New Roman" w:hAnsi="Times New Roman" w:cs="Times New Roman"/>
        </w:rPr>
        <w:t xml:space="preserve">housing </w:t>
      </w:r>
      <w:r w:rsidR="00255096">
        <w:rPr>
          <w:rFonts w:ascii="Times New Roman" w:hAnsi="Times New Roman" w:cs="Times New Roman"/>
        </w:rPr>
        <w:t>became</w:t>
      </w:r>
      <w:r w:rsidR="00290EA7" w:rsidRPr="001A6099">
        <w:rPr>
          <w:rFonts w:ascii="Times New Roman" w:hAnsi="Times New Roman" w:cs="Times New Roman"/>
        </w:rPr>
        <w:t xml:space="preserve"> increasingly important as they age</w:t>
      </w:r>
      <w:r w:rsidR="00A551D6" w:rsidRPr="001A6099">
        <w:rPr>
          <w:rFonts w:ascii="Times New Roman" w:hAnsi="Times New Roman" w:cs="Times New Roman"/>
        </w:rPr>
        <w:t>d</w:t>
      </w:r>
      <w:r w:rsidR="00290EA7" w:rsidRPr="001A6099">
        <w:rPr>
          <w:rFonts w:ascii="Times New Roman" w:hAnsi="Times New Roman" w:cs="Times New Roman"/>
        </w:rPr>
        <w:t xml:space="preserve">. The </w:t>
      </w:r>
      <w:r w:rsidR="00290EA7" w:rsidRPr="001A6099">
        <w:rPr>
          <w:rFonts w:ascii="Times New Roman" w:hAnsi="Times New Roman" w:cs="Times New Roman"/>
        </w:rPr>
        <w:lastRenderedPageBreak/>
        <w:t xml:space="preserve">balance between the excitement of constant change and new experiences associated with their early time </w:t>
      </w:r>
      <w:r w:rsidR="00A551D6" w:rsidRPr="001A6099">
        <w:rPr>
          <w:rFonts w:ascii="Times New Roman" w:hAnsi="Times New Roman" w:cs="Times New Roman"/>
        </w:rPr>
        <w:t xml:space="preserve">on the street </w:t>
      </w:r>
      <w:r w:rsidR="00290EA7" w:rsidRPr="001A6099">
        <w:rPr>
          <w:rFonts w:ascii="Times New Roman" w:hAnsi="Times New Roman" w:cs="Times New Roman"/>
        </w:rPr>
        <w:t xml:space="preserve">following disengagement from parents or </w:t>
      </w:r>
      <w:r w:rsidR="00A551D6" w:rsidRPr="001A6099">
        <w:rPr>
          <w:rFonts w:ascii="Times New Roman" w:hAnsi="Times New Roman" w:cs="Times New Roman"/>
        </w:rPr>
        <w:t xml:space="preserve">guardians was </w:t>
      </w:r>
      <w:r w:rsidR="005E0EE3">
        <w:rPr>
          <w:rFonts w:ascii="Times New Roman" w:hAnsi="Times New Roman" w:cs="Times New Roman"/>
        </w:rPr>
        <w:t xml:space="preserve">later </w:t>
      </w:r>
      <w:r w:rsidR="00A551D6" w:rsidRPr="001A6099">
        <w:rPr>
          <w:rFonts w:ascii="Times New Roman" w:hAnsi="Times New Roman" w:cs="Times New Roman"/>
        </w:rPr>
        <w:t>followed by a search</w:t>
      </w:r>
      <w:r w:rsidR="00954FBA" w:rsidRPr="001A6099">
        <w:rPr>
          <w:rFonts w:ascii="Times New Roman" w:hAnsi="Times New Roman" w:cs="Times New Roman"/>
        </w:rPr>
        <w:t xml:space="preserve"> for the predictability</w:t>
      </w:r>
      <w:r w:rsidR="00A551D6" w:rsidRPr="001A6099">
        <w:rPr>
          <w:rFonts w:ascii="Times New Roman" w:hAnsi="Times New Roman" w:cs="Times New Roman"/>
        </w:rPr>
        <w:t>,</w:t>
      </w:r>
      <w:r w:rsidR="00954FBA" w:rsidRPr="001A6099">
        <w:rPr>
          <w:rFonts w:ascii="Times New Roman" w:hAnsi="Times New Roman" w:cs="Times New Roman"/>
        </w:rPr>
        <w:t xml:space="preserve"> security </w:t>
      </w:r>
      <w:r w:rsidR="00A551D6" w:rsidRPr="001A6099">
        <w:rPr>
          <w:rFonts w:ascii="Times New Roman" w:hAnsi="Times New Roman" w:cs="Times New Roman"/>
        </w:rPr>
        <w:t>and comfort of a place to call home</w:t>
      </w:r>
      <w:r w:rsidR="00954FBA" w:rsidRPr="001A6099">
        <w:rPr>
          <w:rFonts w:ascii="Times New Roman" w:hAnsi="Times New Roman" w:cs="Times New Roman"/>
        </w:rPr>
        <w:t>.</w:t>
      </w:r>
      <w:r w:rsidRPr="001A6099">
        <w:rPr>
          <w:rFonts w:ascii="Times New Roman" w:hAnsi="Times New Roman" w:cs="Times New Roman"/>
        </w:rPr>
        <w:t xml:space="preserve"> Some of our participants, even after several years, </w:t>
      </w:r>
      <w:r w:rsidR="00A551D6" w:rsidRPr="001A6099">
        <w:rPr>
          <w:rFonts w:ascii="Times New Roman" w:hAnsi="Times New Roman" w:cs="Times New Roman"/>
        </w:rPr>
        <w:t xml:space="preserve">had not found such a place and </w:t>
      </w:r>
      <w:r w:rsidRPr="001A6099">
        <w:rPr>
          <w:rFonts w:ascii="Times New Roman" w:hAnsi="Times New Roman" w:cs="Times New Roman"/>
        </w:rPr>
        <w:t xml:space="preserve">were </w:t>
      </w:r>
      <w:r w:rsidR="00A551D6" w:rsidRPr="001A6099">
        <w:rPr>
          <w:rFonts w:ascii="Times New Roman" w:hAnsi="Times New Roman" w:cs="Times New Roman"/>
        </w:rPr>
        <w:t xml:space="preserve">instead still </w:t>
      </w:r>
      <w:r w:rsidRPr="001A6099">
        <w:rPr>
          <w:rFonts w:ascii="Times New Roman" w:hAnsi="Times New Roman" w:cs="Times New Roman"/>
        </w:rPr>
        <w:t>living in temporary housing</w:t>
      </w:r>
      <w:r w:rsidR="005E0EE3">
        <w:rPr>
          <w:rFonts w:ascii="Times New Roman" w:hAnsi="Times New Roman" w:cs="Times New Roman"/>
        </w:rPr>
        <w:t>.</w:t>
      </w:r>
      <w:r w:rsidRPr="001A6099">
        <w:rPr>
          <w:rFonts w:ascii="Times New Roman" w:hAnsi="Times New Roman" w:cs="Times New Roman"/>
        </w:rPr>
        <w:t xml:space="preserve"> </w:t>
      </w:r>
      <w:r w:rsidR="005E0EE3">
        <w:rPr>
          <w:rFonts w:ascii="Times New Roman" w:hAnsi="Times New Roman" w:cs="Times New Roman"/>
        </w:rPr>
        <w:t>Some of the</w:t>
      </w:r>
      <w:r w:rsidRPr="001A6099">
        <w:rPr>
          <w:rFonts w:ascii="Times New Roman" w:hAnsi="Times New Roman" w:cs="Times New Roman"/>
        </w:rPr>
        <w:t xml:space="preserve"> youth </w:t>
      </w:r>
      <w:r w:rsidR="00EE3240">
        <w:rPr>
          <w:rFonts w:ascii="Times New Roman" w:hAnsi="Times New Roman" w:cs="Times New Roman"/>
        </w:rPr>
        <w:t>we coded as stable but un</w:t>
      </w:r>
      <w:r w:rsidR="005E0EE3">
        <w:rPr>
          <w:rFonts w:ascii="Times New Roman" w:hAnsi="Times New Roman" w:cs="Times New Roman"/>
        </w:rPr>
        <w:t xml:space="preserve">engaged </w:t>
      </w:r>
      <w:r w:rsidRPr="001A6099">
        <w:rPr>
          <w:rFonts w:ascii="Times New Roman" w:hAnsi="Times New Roman" w:cs="Times New Roman"/>
        </w:rPr>
        <w:t xml:space="preserve">may be </w:t>
      </w:r>
      <w:r w:rsidR="005E0EE3">
        <w:rPr>
          <w:rFonts w:ascii="Times New Roman" w:hAnsi="Times New Roman" w:cs="Times New Roman"/>
        </w:rPr>
        <w:t xml:space="preserve">in </w:t>
      </w:r>
      <w:r w:rsidRPr="001A6099">
        <w:rPr>
          <w:rFonts w:ascii="Times New Roman" w:hAnsi="Times New Roman" w:cs="Times New Roman"/>
        </w:rPr>
        <w:t xml:space="preserve">temporary </w:t>
      </w:r>
      <w:r w:rsidR="005E0EE3">
        <w:rPr>
          <w:rFonts w:ascii="Times New Roman" w:hAnsi="Times New Roman" w:cs="Times New Roman"/>
        </w:rPr>
        <w:t>housing, if that housing</w:t>
      </w:r>
      <w:r w:rsidR="00954FBA" w:rsidRPr="001A6099">
        <w:rPr>
          <w:rFonts w:ascii="Times New Roman" w:hAnsi="Times New Roman" w:cs="Times New Roman"/>
        </w:rPr>
        <w:t xml:space="preserve"> </w:t>
      </w:r>
      <w:r w:rsidR="005E0EE3">
        <w:rPr>
          <w:rFonts w:ascii="Times New Roman" w:hAnsi="Times New Roman" w:cs="Times New Roman"/>
        </w:rPr>
        <w:t xml:space="preserve">was </w:t>
      </w:r>
      <w:r w:rsidR="00954FBA" w:rsidRPr="001A6099">
        <w:rPr>
          <w:rFonts w:ascii="Times New Roman" w:hAnsi="Times New Roman" w:cs="Times New Roman"/>
        </w:rPr>
        <w:t xml:space="preserve">predictable </w:t>
      </w:r>
      <w:r w:rsidR="005E0EE3">
        <w:rPr>
          <w:rFonts w:ascii="Times New Roman" w:hAnsi="Times New Roman" w:cs="Times New Roman"/>
        </w:rPr>
        <w:t xml:space="preserve">and was used as </w:t>
      </w:r>
      <w:r w:rsidR="00954FBA" w:rsidRPr="001A6099">
        <w:rPr>
          <w:rFonts w:ascii="Times New Roman" w:hAnsi="Times New Roman" w:cs="Times New Roman"/>
        </w:rPr>
        <w:t>a result of circumstances such as returning to the parental home after losing an apartmen</w:t>
      </w:r>
      <w:r w:rsidR="0030247E">
        <w:rPr>
          <w:rFonts w:ascii="Times New Roman" w:hAnsi="Times New Roman" w:cs="Times New Roman"/>
        </w:rPr>
        <w:t>t because a relationship ended</w:t>
      </w:r>
      <w:r w:rsidR="00954FBA" w:rsidRPr="001A6099">
        <w:rPr>
          <w:rFonts w:ascii="Times New Roman" w:hAnsi="Times New Roman" w:cs="Times New Roman"/>
        </w:rPr>
        <w:t>.</w:t>
      </w:r>
    </w:p>
    <w:p w14:paraId="4316EDC6" w14:textId="2CB6EE04" w:rsidR="00E76228" w:rsidRPr="001A6099" w:rsidRDefault="007635F7" w:rsidP="00686E47">
      <w:pPr>
        <w:widowControl w:val="0"/>
        <w:autoSpaceDE w:val="0"/>
        <w:autoSpaceDN w:val="0"/>
        <w:adjustRightInd w:val="0"/>
        <w:spacing w:after="240" w:line="480" w:lineRule="auto"/>
        <w:outlineLvl w:val="0"/>
        <w:rPr>
          <w:rFonts w:ascii="Times New Roman" w:hAnsi="Times New Roman" w:cs="Times New Roman"/>
        </w:rPr>
      </w:pPr>
      <w:r w:rsidRPr="001A6099">
        <w:rPr>
          <w:rFonts w:ascii="Times New Roman" w:hAnsi="Times New Roman" w:cs="Times New Roman"/>
        </w:rPr>
        <w:t>&lt;</w:t>
      </w:r>
      <w:r w:rsidR="00B548DB">
        <w:rPr>
          <w:rFonts w:ascii="Times New Roman" w:hAnsi="Times New Roman" w:cs="Times New Roman"/>
        </w:rPr>
        <w:t>3</w:t>
      </w:r>
      <w:r w:rsidRPr="001A6099">
        <w:rPr>
          <w:rFonts w:ascii="Times New Roman" w:hAnsi="Times New Roman" w:cs="Times New Roman"/>
        </w:rPr>
        <w:t xml:space="preserve">&gt; </w:t>
      </w:r>
      <w:r w:rsidR="00E76228" w:rsidRPr="001A6099">
        <w:rPr>
          <w:rFonts w:ascii="Times New Roman" w:hAnsi="Times New Roman" w:cs="Times New Roman"/>
        </w:rPr>
        <w:t>E</w:t>
      </w:r>
      <w:r w:rsidR="00B20132" w:rsidRPr="001A6099">
        <w:rPr>
          <w:rFonts w:ascii="Times New Roman" w:hAnsi="Times New Roman" w:cs="Times New Roman"/>
        </w:rPr>
        <w:t xml:space="preserve">merging Adulthood While </w:t>
      </w:r>
      <w:r w:rsidR="00E76228" w:rsidRPr="001A6099">
        <w:rPr>
          <w:rFonts w:ascii="Times New Roman" w:hAnsi="Times New Roman" w:cs="Times New Roman"/>
        </w:rPr>
        <w:t>Stable and Engaged</w:t>
      </w:r>
    </w:p>
    <w:p w14:paraId="61AC9E3E" w14:textId="615844B2" w:rsidR="00B20132" w:rsidRPr="001A6099" w:rsidRDefault="00A551D6" w:rsidP="00E76228">
      <w:pPr>
        <w:spacing w:line="480" w:lineRule="auto"/>
        <w:ind w:firstLine="720"/>
        <w:rPr>
          <w:rFonts w:ascii="Times New Roman" w:hAnsi="Times New Roman" w:cs="Times New Roman"/>
        </w:rPr>
      </w:pPr>
      <w:r w:rsidRPr="001A6099">
        <w:rPr>
          <w:rFonts w:ascii="Times New Roman" w:hAnsi="Times New Roman" w:cs="Times New Roman"/>
        </w:rPr>
        <w:t>This category included</w:t>
      </w:r>
      <w:r w:rsidR="00954FBA" w:rsidRPr="001A6099">
        <w:rPr>
          <w:rFonts w:ascii="Times New Roman" w:hAnsi="Times New Roman" w:cs="Times New Roman"/>
        </w:rPr>
        <w:t xml:space="preserve"> the largest number of the participants</w:t>
      </w:r>
      <w:r w:rsidR="00F02C88">
        <w:rPr>
          <w:rFonts w:ascii="Times New Roman" w:hAnsi="Times New Roman" w:cs="Times New Roman"/>
        </w:rPr>
        <w:t xml:space="preserve"> (n = 32</w:t>
      </w:r>
      <w:r w:rsidR="00C82ED9">
        <w:rPr>
          <w:rFonts w:ascii="Times New Roman" w:hAnsi="Times New Roman" w:cs="Times New Roman"/>
        </w:rPr>
        <w:t>).</w:t>
      </w:r>
      <w:r w:rsidR="00954FBA" w:rsidRPr="001A6099">
        <w:rPr>
          <w:rFonts w:ascii="Times New Roman" w:hAnsi="Times New Roman" w:cs="Times New Roman"/>
        </w:rPr>
        <w:t xml:space="preserve"> </w:t>
      </w:r>
      <w:r w:rsidR="007635F7" w:rsidRPr="001A6099">
        <w:rPr>
          <w:rFonts w:ascii="Times New Roman" w:hAnsi="Times New Roman" w:cs="Times New Roman"/>
        </w:rPr>
        <w:t>Table 9.1</w:t>
      </w:r>
      <w:r w:rsidR="00E76228" w:rsidRPr="001A6099">
        <w:rPr>
          <w:rFonts w:ascii="Times New Roman" w:hAnsi="Times New Roman" w:cs="Times New Roman"/>
        </w:rPr>
        <w:t xml:space="preserve"> includes a summary </w:t>
      </w:r>
      <w:r w:rsidR="00C82ED9">
        <w:rPr>
          <w:rFonts w:ascii="Times New Roman" w:hAnsi="Times New Roman" w:cs="Times New Roman"/>
        </w:rPr>
        <w:t>for a sample of them</w:t>
      </w:r>
      <w:r w:rsidR="00C07F2A" w:rsidRPr="001A6099">
        <w:rPr>
          <w:rFonts w:ascii="Times New Roman" w:hAnsi="Times New Roman" w:cs="Times New Roman"/>
        </w:rPr>
        <w:t xml:space="preserve">. </w:t>
      </w:r>
      <w:r w:rsidR="00830E74" w:rsidRPr="001A6099">
        <w:rPr>
          <w:rFonts w:ascii="Times New Roman" w:hAnsi="Times New Roman" w:cs="Times New Roman"/>
        </w:rPr>
        <w:t xml:space="preserve">These young people were doing reasonably well at wave 5, and the reasons </w:t>
      </w:r>
      <w:r w:rsidR="002B3438">
        <w:rPr>
          <w:rFonts w:ascii="Times New Roman" w:hAnsi="Times New Roman" w:cs="Times New Roman"/>
        </w:rPr>
        <w:t xml:space="preserve">for their success </w:t>
      </w:r>
      <w:r w:rsidRPr="001A6099">
        <w:rPr>
          <w:rFonts w:ascii="Times New Roman" w:hAnsi="Times New Roman" w:cs="Times New Roman"/>
        </w:rPr>
        <w:t>we</w:t>
      </w:r>
      <w:r w:rsidR="000263E2">
        <w:rPr>
          <w:rFonts w:ascii="Times New Roman" w:hAnsi="Times New Roman" w:cs="Times New Roman"/>
        </w:rPr>
        <w:t>re diverse</w:t>
      </w:r>
      <w:r w:rsidR="00830E74" w:rsidRPr="001A6099">
        <w:rPr>
          <w:rFonts w:ascii="Times New Roman" w:hAnsi="Times New Roman" w:cs="Times New Roman"/>
        </w:rPr>
        <w:t>.</w:t>
      </w:r>
      <w:r w:rsidR="00E76228" w:rsidRPr="001A6099">
        <w:rPr>
          <w:rFonts w:ascii="Times New Roman" w:hAnsi="Times New Roman" w:cs="Times New Roman"/>
        </w:rPr>
        <w:t xml:space="preserve"> </w:t>
      </w:r>
      <w:r w:rsidR="00EE3240">
        <w:rPr>
          <w:rFonts w:ascii="Times New Roman" w:hAnsi="Times New Roman" w:cs="Times New Roman"/>
        </w:rPr>
        <w:t>These reasons</w:t>
      </w:r>
      <w:r w:rsidR="00830E74" w:rsidRPr="001A6099">
        <w:rPr>
          <w:rFonts w:ascii="Times New Roman" w:hAnsi="Times New Roman" w:cs="Times New Roman"/>
        </w:rPr>
        <w:t xml:space="preserve"> </w:t>
      </w:r>
      <w:r w:rsidR="002B3438">
        <w:rPr>
          <w:rFonts w:ascii="Times New Roman" w:hAnsi="Times New Roman" w:cs="Times New Roman"/>
        </w:rPr>
        <w:t>involved</w:t>
      </w:r>
      <w:r w:rsidR="002B3438" w:rsidRPr="001A6099">
        <w:rPr>
          <w:rFonts w:ascii="Times New Roman" w:hAnsi="Times New Roman" w:cs="Times New Roman"/>
        </w:rPr>
        <w:t xml:space="preserve"> </w:t>
      </w:r>
      <w:r w:rsidR="00E76228" w:rsidRPr="001A6099">
        <w:rPr>
          <w:rFonts w:ascii="Times New Roman" w:hAnsi="Times New Roman" w:cs="Times New Roman"/>
        </w:rPr>
        <w:t xml:space="preserve">the availability of income support, obtaining </w:t>
      </w:r>
      <w:r w:rsidR="002B3438">
        <w:rPr>
          <w:rFonts w:ascii="Times New Roman" w:hAnsi="Times New Roman" w:cs="Times New Roman"/>
        </w:rPr>
        <w:t>employment</w:t>
      </w:r>
      <w:r w:rsidR="00E76228" w:rsidRPr="001A6099">
        <w:rPr>
          <w:rFonts w:ascii="Times New Roman" w:hAnsi="Times New Roman" w:cs="Times New Roman"/>
        </w:rPr>
        <w:t>, being able to return to live with a parent, and support from</w:t>
      </w:r>
      <w:r w:rsidR="000263E2">
        <w:rPr>
          <w:rFonts w:ascii="Times New Roman" w:hAnsi="Times New Roman" w:cs="Times New Roman"/>
        </w:rPr>
        <w:t xml:space="preserve"> an intimate partner</w:t>
      </w:r>
      <w:r w:rsidR="00E76228" w:rsidRPr="001A6099">
        <w:rPr>
          <w:rFonts w:ascii="Times New Roman" w:hAnsi="Times New Roman" w:cs="Times New Roman"/>
        </w:rPr>
        <w:t xml:space="preserve">. </w:t>
      </w:r>
      <w:r w:rsidR="00936504" w:rsidRPr="001A6099">
        <w:rPr>
          <w:rFonts w:ascii="Times New Roman" w:hAnsi="Times New Roman" w:cs="Times New Roman"/>
        </w:rPr>
        <w:t xml:space="preserve">About half of </w:t>
      </w:r>
      <w:r w:rsidR="00E76228" w:rsidRPr="001A6099">
        <w:rPr>
          <w:rFonts w:ascii="Times New Roman" w:hAnsi="Times New Roman" w:cs="Times New Roman"/>
        </w:rPr>
        <w:t xml:space="preserve">these youth were working full- or part-time, and </w:t>
      </w:r>
      <w:r w:rsidR="00936504" w:rsidRPr="001A6099">
        <w:rPr>
          <w:rFonts w:ascii="Times New Roman" w:hAnsi="Times New Roman" w:cs="Times New Roman"/>
        </w:rPr>
        <w:t xml:space="preserve">half </w:t>
      </w:r>
      <w:r w:rsidR="00E76228" w:rsidRPr="001A6099">
        <w:rPr>
          <w:rFonts w:ascii="Times New Roman" w:hAnsi="Times New Roman" w:cs="Times New Roman"/>
        </w:rPr>
        <w:t>were attending school full or part-time</w:t>
      </w:r>
      <w:r w:rsidR="00936504" w:rsidRPr="001A6099">
        <w:rPr>
          <w:rFonts w:ascii="Times New Roman" w:hAnsi="Times New Roman" w:cs="Times New Roman"/>
        </w:rPr>
        <w:t xml:space="preserve"> and many were both working and attending school</w:t>
      </w:r>
      <w:r w:rsidR="00E76228" w:rsidRPr="001A6099">
        <w:rPr>
          <w:rFonts w:ascii="Times New Roman" w:hAnsi="Times New Roman" w:cs="Times New Roman"/>
        </w:rPr>
        <w:t xml:space="preserve">. </w:t>
      </w:r>
      <w:r w:rsidR="00936504" w:rsidRPr="001A6099">
        <w:rPr>
          <w:rFonts w:ascii="Times New Roman" w:hAnsi="Times New Roman" w:cs="Times New Roman"/>
        </w:rPr>
        <w:t>A small number were parenting ful</w:t>
      </w:r>
      <w:r w:rsidR="003E4A41">
        <w:rPr>
          <w:rFonts w:ascii="Times New Roman" w:hAnsi="Times New Roman" w:cs="Times New Roman"/>
        </w:rPr>
        <w:t>l-</w:t>
      </w:r>
      <w:r w:rsidR="00936504" w:rsidRPr="001A6099">
        <w:rPr>
          <w:rFonts w:ascii="Times New Roman" w:hAnsi="Times New Roman" w:cs="Times New Roman"/>
        </w:rPr>
        <w:t xml:space="preserve">time. </w:t>
      </w:r>
      <w:r w:rsidR="00E76228" w:rsidRPr="001A6099">
        <w:rPr>
          <w:rFonts w:ascii="Times New Roman" w:hAnsi="Times New Roman" w:cs="Times New Roman"/>
        </w:rPr>
        <w:t xml:space="preserve">Some were attending </w:t>
      </w:r>
      <w:r w:rsidR="00830E74" w:rsidRPr="001A6099">
        <w:rPr>
          <w:rFonts w:ascii="Times New Roman" w:hAnsi="Times New Roman" w:cs="Times New Roman"/>
        </w:rPr>
        <w:t xml:space="preserve">school </w:t>
      </w:r>
      <w:r w:rsidR="00E76228" w:rsidRPr="001A6099">
        <w:rPr>
          <w:rFonts w:ascii="Times New Roman" w:hAnsi="Times New Roman" w:cs="Times New Roman"/>
        </w:rPr>
        <w:t xml:space="preserve">to obtain their high school diploma and some were obtaining trades skills. In addition to work, some youth were receiving support from a Youth Agreement, and some were receiving some type of income assistance. The main difference between </w:t>
      </w:r>
      <w:r w:rsidR="005E0EE3">
        <w:rPr>
          <w:rFonts w:ascii="Times New Roman" w:hAnsi="Times New Roman" w:cs="Times New Roman"/>
        </w:rPr>
        <w:t>income assistance and the Youth Agreement</w:t>
      </w:r>
      <w:r w:rsidR="00E76228" w:rsidRPr="001A6099">
        <w:rPr>
          <w:rFonts w:ascii="Times New Roman" w:hAnsi="Times New Roman" w:cs="Times New Roman"/>
        </w:rPr>
        <w:t xml:space="preserve"> </w:t>
      </w:r>
      <w:r w:rsidRPr="001A6099">
        <w:rPr>
          <w:rFonts w:ascii="Times New Roman" w:hAnsi="Times New Roman" w:cs="Times New Roman"/>
        </w:rPr>
        <w:t>wa</w:t>
      </w:r>
      <w:r w:rsidR="00E76228" w:rsidRPr="001A6099">
        <w:rPr>
          <w:rFonts w:ascii="Times New Roman" w:hAnsi="Times New Roman" w:cs="Times New Roman"/>
        </w:rPr>
        <w:t>s that youth</w:t>
      </w:r>
      <w:r w:rsidR="00C07F2A" w:rsidRPr="001A6099">
        <w:rPr>
          <w:rFonts w:ascii="Times New Roman" w:hAnsi="Times New Roman" w:cs="Times New Roman"/>
        </w:rPr>
        <w:t xml:space="preserve"> </w:t>
      </w:r>
      <w:r w:rsidR="00E76228" w:rsidRPr="001A6099">
        <w:rPr>
          <w:rFonts w:ascii="Times New Roman" w:hAnsi="Times New Roman" w:cs="Times New Roman"/>
        </w:rPr>
        <w:t>c</w:t>
      </w:r>
      <w:r w:rsidRPr="001A6099">
        <w:rPr>
          <w:rFonts w:ascii="Times New Roman" w:hAnsi="Times New Roman" w:cs="Times New Roman"/>
        </w:rPr>
        <w:t>ould</w:t>
      </w:r>
      <w:r w:rsidR="00E76228" w:rsidRPr="001A6099">
        <w:rPr>
          <w:rFonts w:ascii="Times New Roman" w:hAnsi="Times New Roman" w:cs="Times New Roman"/>
        </w:rPr>
        <w:t xml:space="preserve"> receive a Youth Agreement</w:t>
      </w:r>
      <w:r w:rsidR="000B52FF" w:rsidRPr="001A6099">
        <w:rPr>
          <w:rFonts w:ascii="Times New Roman" w:hAnsi="Times New Roman" w:cs="Times New Roman"/>
        </w:rPr>
        <w:t xml:space="preserve"> only until their 19</w:t>
      </w:r>
      <w:r w:rsidR="00FA7608" w:rsidRPr="001A6099">
        <w:rPr>
          <w:rFonts w:ascii="Times New Roman" w:hAnsi="Times New Roman" w:cs="Times New Roman"/>
          <w:vertAlign w:val="superscript"/>
        </w:rPr>
        <w:t>th</w:t>
      </w:r>
      <w:r w:rsidR="000B52FF" w:rsidRPr="001A6099">
        <w:rPr>
          <w:rFonts w:ascii="Times New Roman" w:hAnsi="Times New Roman" w:cs="Times New Roman"/>
        </w:rPr>
        <w:t xml:space="preserve"> birthday</w:t>
      </w:r>
      <w:r w:rsidR="00E76228" w:rsidRPr="001A6099">
        <w:rPr>
          <w:rFonts w:ascii="Times New Roman" w:hAnsi="Times New Roman" w:cs="Times New Roman"/>
        </w:rPr>
        <w:t>, and only those 19 and older c</w:t>
      </w:r>
      <w:r w:rsidRPr="001A6099">
        <w:rPr>
          <w:rFonts w:ascii="Times New Roman" w:hAnsi="Times New Roman" w:cs="Times New Roman"/>
        </w:rPr>
        <w:t>ould</w:t>
      </w:r>
      <w:r w:rsidR="00E76228" w:rsidRPr="001A6099">
        <w:rPr>
          <w:rFonts w:ascii="Times New Roman" w:hAnsi="Times New Roman" w:cs="Times New Roman"/>
        </w:rPr>
        <w:t xml:space="preserve"> receiv</w:t>
      </w:r>
      <w:r w:rsidR="00255096">
        <w:rPr>
          <w:rFonts w:ascii="Times New Roman" w:hAnsi="Times New Roman" w:cs="Times New Roman"/>
        </w:rPr>
        <w:t>e other</w:t>
      </w:r>
      <w:r w:rsidR="005E0EE3">
        <w:rPr>
          <w:rFonts w:ascii="Times New Roman" w:hAnsi="Times New Roman" w:cs="Times New Roman"/>
        </w:rPr>
        <w:t xml:space="preserve"> type</w:t>
      </w:r>
      <w:r w:rsidR="00255096">
        <w:rPr>
          <w:rFonts w:ascii="Times New Roman" w:hAnsi="Times New Roman" w:cs="Times New Roman"/>
        </w:rPr>
        <w:t>s</w:t>
      </w:r>
      <w:r w:rsidR="005E0EE3">
        <w:rPr>
          <w:rFonts w:ascii="Times New Roman" w:hAnsi="Times New Roman" w:cs="Times New Roman"/>
        </w:rPr>
        <w:t xml:space="preserve"> of income assistance, like disability assistance and assistance provided to those not working and not receiving unemployment benefits.</w:t>
      </w:r>
      <w:r w:rsidR="00E76228" w:rsidRPr="001A6099">
        <w:rPr>
          <w:rFonts w:ascii="Times New Roman" w:hAnsi="Times New Roman" w:cs="Times New Roman"/>
        </w:rPr>
        <w:t xml:space="preserve"> Those on a Youth Agreement </w:t>
      </w:r>
      <w:r w:rsidRPr="001A6099">
        <w:rPr>
          <w:rFonts w:ascii="Times New Roman" w:hAnsi="Times New Roman" w:cs="Times New Roman"/>
        </w:rPr>
        <w:t>we</w:t>
      </w:r>
      <w:r w:rsidR="00E76228" w:rsidRPr="001A6099">
        <w:rPr>
          <w:rFonts w:ascii="Times New Roman" w:hAnsi="Times New Roman" w:cs="Times New Roman"/>
        </w:rPr>
        <w:t xml:space="preserve">re </w:t>
      </w:r>
      <w:r w:rsidR="005E0EE3">
        <w:rPr>
          <w:rFonts w:ascii="Times New Roman" w:hAnsi="Times New Roman" w:cs="Times New Roman"/>
        </w:rPr>
        <w:lastRenderedPageBreak/>
        <w:t>allowed to work, and some did. Those on adult assistance plans were not then allowed to work, although the law has since change</w:t>
      </w:r>
      <w:r w:rsidR="00EE3240">
        <w:rPr>
          <w:rFonts w:ascii="Times New Roman" w:hAnsi="Times New Roman" w:cs="Times New Roman"/>
        </w:rPr>
        <w:t>d</w:t>
      </w:r>
      <w:r w:rsidR="005E0EE3">
        <w:rPr>
          <w:rFonts w:ascii="Times New Roman" w:hAnsi="Times New Roman" w:cs="Times New Roman"/>
        </w:rPr>
        <w:t xml:space="preserve"> to allow some employment income.</w:t>
      </w:r>
    </w:p>
    <w:p w14:paraId="363F9E25" w14:textId="77777777" w:rsidR="00E76228" w:rsidRPr="001A6099" w:rsidRDefault="00B20132" w:rsidP="00B20132">
      <w:pPr>
        <w:spacing w:line="480" w:lineRule="auto"/>
        <w:ind w:firstLine="720"/>
        <w:jc w:val="center"/>
        <w:rPr>
          <w:rFonts w:ascii="Times New Roman" w:hAnsi="Times New Roman" w:cs="Times New Roman"/>
        </w:rPr>
      </w:pPr>
      <w:r w:rsidRPr="001A6099">
        <w:rPr>
          <w:rFonts w:ascii="Times New Roman" w:hAnsi="Times New Roman" w:cs="Times New Roman"/>
        </w:rPr>
        <w:t>[Insert Table 9.1 about here]</w:t>
      </w:r>
    </w:p>
    <w:p w14:paraId="1BDF0C08" w14:textId="7A9982D1" w:rsidR="00FD6995" w:rsidRPr="001A6099" w:rsidRDefault="00E76228" w:rsidP="00E76228">
      <w:pPr>
        <w:spacing w:line="480" w:lineRule="auto"/>
        <w:rPr>
          <w:rFonts w:ascii="Times New Roman" w:hAnsi="Times New Roman" w:cs="Times New Roman"/>
        </w:rPr>
      </w:pPr>
      <w:r w:rsidRPr="001A6099">
        <w:rPr>
          <w:rFonts w:ascii="Times New Roman" w:hAnsi="Times New Roman" w:cs="Times New Roman"/>
        </w:rPr>
        <w:tab/>
        <w:t xml:space="preserve">By definition, all youth </w:t>
      </w:r>
      <w:r w:rsidR="000B52FF" w:rsidRPr="001A6099">
        <w:rPr>
          <w:rFonts w:ascii="Times New Roman" w:hAnsi="Times New Roman" w:cs="Times New Roman"/>
        </w:rPr>
        <w:t xml:space="preserve">in this category </w:t>
      </w:r>
      <w:r w:rsidRPr="001A6099">
        <w:rPr>
          <w:rFonts w:ascii="Times New Roman" w:hAnsi="Times New Roman" w:cs="Times New Roman"/>
        </w:rPr>
        <w:t xml:space="preserve">had some kind of </w:t>
      </w:r>
      <w:r w:rsidR="000B52FF" w:rsidRPr="001A6099">
        <w:rPr>
          <w:rFonts w:ascii="Times New Roman" w:hAnsi="Times New Roman" w:cs="Times New Roman"/>
        </w:rPr>
        <w:t>stable</w:t>
      </w:r>
      <w:r w:rsidR="00C07F2A" w:rsidRPr="001A6099">
        <w:rPr>
          <w:rFonts w:ascii="Times New Roman" w:hAnsi="Times New Roman" w:cs="Times New Roman"/>
        </w:rPr>
        <w:t xml:space="preserve"> </w:t>
      </w:r>
      <w:r w:rsidRPr="001A6099">
        <w:rPr>
          <w:rFonts w:ascii="Times New Roman" w:hAnsi="Times New Roman" w:cs="Times New Roman"/>
        </w:rPr>
        <w:t xml:space="preserve">housing, and most were living independently. </w:t>
      </w:r>
      <w:r w:rsidR="00FD6995" w:rsidRPr="001A6099">
        <w:rPr>
          <w:rFonts w:ascii="Times New Roman" w:hAnsi="Times New Roman" w:cs="Times New Roman"/>
        </w:rPr>
        <w:t>All t</w:t>
      </w:r>
      <w:r w:rsidRPr="001A6099">
        <w:rPr>
          <w:rFonts w:ascii="Times New Roman" w:hAnsi="Times New Roman" w:cs="Times New Roman"/>
        </w:rPr>
        <w:t xml:space="preserve">en </w:t>
      </w:r>
      <w:r w:rsidR="00FD6995" w:rsidRPr="001A6099">
        <w:rPr>
          <w:rFonts w:ascii="Times New Roman" w:hAnsi="Times New Roman" w:cs="Times New Roman"/>
        </w:rPr>
        <w:t xml:space="preserve">who </w:t>
      </w:r>
      <w:r w:rsidRPr="001A6099">
        <w:rPr>
          <w:rFonts w:ascii="Times New Roman" w:hAnsi="Times New Roman" w:cs="Times New Roman"/>
        </w:rPr>
        <w:t>lived with a paren</w:t>
      </w:r>
      <w:r w:rsidR="00255096">
        <w:rPr>
          <w:rFonts w:ascii="Times New Roman" w:hAnsi="Times New Roman" w:cs="Times New Roman"/>
        </w:rPr>
        <w:t>t were living with their mother.</w:t>
      </w:r>
      <w:r w:rsidRPr="001A6099">
        <w:rPr>
          <w:rFonts w:ascii="Times New Roman" w:hAnsi="Times New Roman" w:cs="Times New Roman"/>
        </w:rPr>
        <w:t xml:space="preserve"> Five lived in some type of foster care, and all of these were satisfied with this arrangement. Two participants were committed to full-time parenting with </w:t>
      </w:r>
      <w:r w:rsidR="001B3664" w:rsidRPr="001A6099">
        <w:rPr>
          <w:rFonts w:ascii="Times New Roman" w:hAnsi="Times New Roman" w:cs="Times New Roman"/>
        </w:rPr>
        <w:t xml:space="preserve">their </w:t>
      </w:r>
      <w:r w:rsidR="00C82ED9">
        <w:rPr>
          <w:rFonts w:ascii="Times New Roman" w:hAnsi="Times New Roman" w:cs="Times New Roman"/>
        </w:rPr>
        <w:t>baby</w:t>
      </w:r>
      <w:r w:rsidRPr="001A6099">
        <w:rPr>
          <w:rFonts w:ascii="Times New Roman" w:hAnsi="Times New Roman" w:cs="Times New Roman"/>
        </w:rPr>
        <w:t xml:space="preserve"> and living on a combination of the</w:t>
      </w:r>
      <w:r w:rsidR="00936504" w:rsidRPr="001A6099">
        <w:rPr>
          <w:rFonts w:ascii="Times New Roman" w:hAnsi="Times New Roman" w:cs="Times New Roman"/>
        </w:rPr>
        <w:t xml:space="preserve"> other parent</w:t>
      </w:r>
      <w:r w:rsidRPr="001A6099">
        <w:rPr>
          <w:rFonts w:ascii="Times New Roman" w:hAnsi="Times New Roman" w:cs="Times New Roman"/>
        </w:rPr>
        <w:t xml:space="preserve">’s employment and income assistance. </w:t>
      </w:r>
      <w:r w:rsidR="00830E74" w:rsidRPr="001A6099">
        <w:rPr>
          <w:rFonts w:ascii="Times New Roman" w:hAnsi="Times New Roman" w:cs="Times New Roman"/>
        </w:rPr>
        <w:t>Even so, s</w:t>
      </w:r>
      <w:r w:rsidRPr="001A6099">
        <w:rPr>
          <w:rFonts w:ascii="Times New Roman" w:hAnsi="Times New Roman" w:cs="Times New Roman"/>
        </w:rPr>
        <w:t xml:space="preserve">ome had </w:t>
      </w:r>
      <w:r w:rsidR="000B52FF" w:rsidRPr="001A6099">
        <w:rPr>
          <w:rFonts w:ascii="Times New Roman" w:hAnsi="Times New Roman" w:cs="Times New Roman"/>
        </w:rPr>
        <w:t xml:space="preserve">struggled </w:t>
      </w:r>
      <w:r w:rsidRPr="001A6099">
        <w:rPr>
          <w:rFonts w:ascii="Times New Roman" w:hAnsi="Times New Roman" w:cs="Times New Roman"/>
        </w:rPr>
        <w:t>recent</w:t>
      </w:r>
      <w:r w:rsidR="000B52FF" w:rsidRPr="001A6099">
        <w:rPr>
          <w:rFonts w:ascii="Times New Roman" w:hAnsi="Times New Roman" w:cs="Times New Roman"/>
        </w:rPr>
        <w:t>ly</w:t>
      </w:r>
      <w:r w:rsidRPr="001A6099">
        <w:rPr>
          <w:rFonts w:ascii="Times New Roman" w:hAnsi="Times New Roman" w:cs="Times New Roman"/>
        </w:rPr>
        <w:t xml:space="preserve">. Four youth had </w:t>
      </w:r>
      <w:r w:rsidR="000B52FF" w:rsidRPr="001A6099">
        <w:rPr>
          <w:rFonts w:ascii="Times New Roman" w:hAnsi="Times New Roman" w:cs="Times New Roman"/>
        </w:rPr>
        <w:t xml:space="preserve">just </w:t>
      </w:r>
      <w:r w:rsidRPr="001A6099">
        <w:rPr>
          <w:rFonts w:ascii="Times New Roman" w:hAnsi="Times New Roman" w:cs="Times New Roman"/>
        </w:rPr>
        <w:t>completed treatment programs for addict</w:t>
      </w:r>
      <w:r w:rsidR="00C07F2A" w:rsidRPr="001A6099">
        <w:rPr>
          <w:rFonts w:ascii="Times New Roman" w:hAnsi="Times New Roman" w:cs="Times New Roman"/>
        </w:rPr>
        <w:t>ion or completed a cycle of out</w:t>
      </w:r>
      <w:r w:rsidRPr="001A6099">
        <w:rPr>
          <w:rFonts w:ascii="Times New Roman" w:hAnsi="Times New Roman" w:cs="Times New Roman"/>
        </w:rPr>
        <w:t xml:space="preserve">patient treatment </w:t>
      </w:r>
      <w:r w:rsidR="001B3664" w:rsidRPr="001A6099">
        <w:rPr>
          <w:rFonts w:ascii="Times New Roman" w:hAnsi="Times New Roman" w:cs="Times New Roman"/>
        </w:rPr>
        <w:t xml:space="preserve">but were now </w:t>
      </w:r>
      <w:r w:rsidR="00830E74" w:rsidRPr="001A6099">
        <w:rPr>
          <w:rFonts w:ascii="Times New Roman" w:hAnsi="Times New Roman" w:cs="Times New Roman"/>
        </w:rPr>
        <w:t xml:space="preserve">maintaining sobriety. </w:t>
      </w:r>
      <w:r w:rsidRPr="001A6099">
        <w:rPr>
          <w:rFonts w:ascii="Times New Roman" w:hAnsi="Times New Roman" w:cs="Times New Roman"/>
        </w:rPr>
        <w:t xml:space="preserve">Several youth had ongoing conversations about reconciliation with family members with whom they had not lived for several years. One youth decided that maintaining a relationship with mom was not good for him and </w:t>
      </w:r>
      <w:r w:rsidR="0030247E">
        <w:rPr>
          <w:rFonts w:ascii="Times New Roman" w:hAnsi="Times New Roman" w:cs="Times New Roman"/>
        </w:rPr>
        <w:t>stopped communicating</w:t>
      </w:r>
      <w:r w:rsidR="00C07F2A" w:rsidRPr="001A6099">
        <w:rPr>
          <w:rFonts w:ascii="Times New Roman" w:hAnsi="Times New Roman" w:cs="Times New Roman"/>
        </w:rPr>
        <w:t>.</w:t>
      </w:r>
    </w:p>
    <w:p w14:paraId="56DD4CF2" w14:textId="010FB41A" w:rsidR="00E76228" w:rsidRPr="001A6099" w:rsidRDefault="00E76228" w:rsidP="00E76228">
      <w:pPr>
        <w:spacing w:line="480" w:lineRule="auto"/>
        <w:rPr>
          <w:rFonts w:ascii="Times New Roman" w:hAnsi="Times New Roman" w:cs="Times New Roman"/>
        </w:rPr>
      </w:pPr>
      <w:r w:rsidRPr="001A6099">
        <w:rPr>
          <w:rFonts w:ascii="Times New Roman" w:hAnsi="Times New Roman" w:cs="Times New Roman"/>
        </w:rPr>
        <w:tab/>
        <w:t>Taken together</w:t>
      </w:r>
      <w:r w:rsidR="001B3664" w:rsidRPr="001A6099">
        <w:rPr>
          <w:rFonts w:ascii="Times New Roman" w:hAnsi="Times New Roman" w:cs="Times New Roman"/>
        </w:rPr>
        <w:t>,</w:t>
      </w:r>
      <w:r w:rsidRPr="001A6099">
        <w:rPr>
          <w:rFonts w:ascii="Times New Roman" w:hAnsi="Times New Roman" w:cs="Times New Roman"/>
        </w:rPr>
        <w:t xml:space="preserve"> these </w:t>
      </w:r>
      <w:r w:rsidR="001B3664" w:rsidRPr="001A6099">
        <w:rPr>
          <w:rFonts w:ascii="Times New Roman" w:hAnsi="Times New Roman" w:cs="Times New Roman"/>
        </w:rPr>
        <w:t>we</w:t>
      </w:r>
      <w:r w:rsidRPr="001A6099">
        <w:rPr>
          <w:rFonts w:ascii="Times New Roman" w:hAnsi="Times New Roman" w:cs="Times New Roman"/>
        </w:rPr>
        <w:t xml:space="preserve">re ambitious and hopeful young people, </w:t>
      </w:r>
      <w:r w:rsidR="00632E01">
        <w:rPr>
          <w:rFonts w:ascii="Times New Roman" w:hAnsi="Times New Roman" w:cs="Times New Roman"/>
        </w:rPr>
        <w:t xml:space="preserve">exerting </w:t>
      </w:r>
      <w:r w:rsidRPr="001A6099">
        <w:rPr>
          <w:rFonts w:ascii="Times New Roman" w:hAnsi="Times New Roman" w:cs="Times New Roman"/>
        </w:rPr>
        <w:t xml:space="preserve">effort </w:t>
      </w:r>
      <w:r w:rsidR="00632E01">
        <w:rPr>
          <w:rFonts w:ascii="Times New Roman" w:hAnsi="Times New Roman" w:cs="Times New Roman"/>
        </w:rPr>
        <w:t xml:space="preserve">towards </w:t>
      </w:r>
      <w:r w:rsidR="008332EF">
        <w:rPr>
          <w:rFonts w:ascii="Times New Roman" w:hAnsi="Times New Roman" w:cs="Times New Roman"/>
        </w:rPr>
        <w:t xml:space="preserve">obtaining or maintaining </w:t>
      </w:r>
      <w:r w:rsidRPr="001A6099">
        <w:rPr>
          <w:rFonts w:ascii="Times New Roman" w:hAnsi="Times New Roman" w:cs="Times New Roman"/>
        </w:rPr>
        <w:t xml:space="preserve">work, education, and </w:t>
      </w:r>
      <w:r w:rsidR="001B3664" w:rsidRPr="001A6099">
        <w:rPr>
          <w:rFonts w:ascii="Times New Roman" w:hAnsi="Times New Roman" w:cs="Times New Roman"/>
        </w:rPr>
        <w:t xml:space="preserve">personal </w:t>
      </w:r>
      <w:r w:rsidRPr="001A6099">
        <w:rPr>
          <w:rFonts w:ascii="Times New Roman" w:hAnsi="Times New Roman" w:cs="Times New Roman"/>
        </w:rPr>
        <w:t>relationships. They want</w:t>
      </w:r>
      <w:r w:rsidR="001B3664" w:rsidRPr="001A6099">
        <w:rPr>
          <w:rFonts w:ascii="Times New Roman" w:hAnsi="Times New Roman" w:cs="Times New Roman"/>
        </w:rPr>
        <w:t>ed</w:t>
      </w:r>
      <w:r w:rsidRPr="001A6099">
        <w:rPr>
          <w:rFonts w:ascii="Times New Roman" w:hAnsi="Times New Roman" w:cs="Times New Roman"/>
        </w:rPr>
        <w:t xml:space="preserve"> to work and go to school, although most of them distinguished between learning and school. </w:t>
      </w:r>
      <w:r w:rsidR="000B52FF" w:rsidRPr="001A6099">
        <w:rPr>
          <w:rFonts w:ascii="Times New Roman" w:hAnsi="Times New Roman" w:cs="Times New Roman"/>
        </w:rPr>
        <w:t>For t</w:t>
      </w:r>
      <w:r w:rsidRPr="001A6099">
        <w:rPr>
          <w:rFonts w:ascii="Times New Roman" w:hAnsi="Times New Roman" w:cs="Times New Roman"/>
        </w:rPr>
        <w:t>he m</w:t>
      </w:r>
      <w:r w:rsidR="000B52FF" w:rsidRPr="001A6099">
        <w:rPr>
          <w:rFonts w:ascii="Times New Roman" w:hAnsi="Times New Roman" w:cs="Times New Roman"/>
        </w:rPr>
        <w:t xml:space="preserve">inority of youth who were </w:t>
      </w:r>
      <w:r w:rsidRPr="001A6099">
        <w:rPr>
          <w:rFonts w:ascii="Times New Roman" w:hAnsi="Times New Roman" w:cs="Times New Roman"/>
        </w:rPr>
        <w:t>receiving help from social services as their ma</w:t>
      </w:r>
      <w:r w:rsidR="00C07F2A" w:rsidRPr="001A6099">
        <w:rPr>
          <w:rFonts w:ascii="Times New Roman" w:hAnsi="Times New Roman" w:cs="Times New Roman"/>
        </w:rPr>
        <w:t>in income,</w:t>
      </w:r>
      <w:r w:rsidRPr="001A6099">
        <w:rPr>
          <w:rFonts w:ascii="Times New Roman" w:hAnsi="Times New Roman" w:cs="Times New Roman"/>
        </w:rPr>
        <w:t xml:space="preserve"> </w:t>
      </w:r>
      <w:r w:rsidR="000B52FF" w:rsidRPr="001A6099">
        <w:rPr>
          <w:rFonts w:ascii="Times New Roman" w:hAnsi="Times New Roman" w:cs="Times New Roman"/>
        </w:rPr>
        <w:t xml:space="preserve">their </w:t>
      </w:r>
      <w:r w:rsidRPr="001A6099">
        <w:rPr>
          <w:rFonts w:ascii="Times New Roman" w:hAnsi="Times New Roman" w:cs="Times New Roman"/>
        </w:rPr>
        <w:t>Youth Agreements, income assistance, and foster care were crucial to helping them establish themselves in school and in work.</w:t>
      </w:r>
      <w:r w:rsidR="00C07F2A" w:rsidRPr="001A6099">
        <w:rPr>
          <w:rFonts w:ascii="Times New Roman" w:hAnsi="Times New Roman" w:cs="Times New Roman"/>
        </w:rPr>
        <w:t xml:space="preserve"> </w:t>
      </w:r>
      <w:r w:rsidR="000B52FF" w:rsidRPr="001A6099">
        <w:rPr>
          <w:rFonts w:ascii="Times New Roman" w:hAnsi="Times New Roman" w:cs="Times New Roman"/>
        </w:rPr>
        <w:t>T</w:t>
      </w:r>
      <w:r w:rsidRPr="001A6099">
        <w:rPr>
          <w:rFonts w:ascii="Times New Roman" w:hAnsi="Times New Roman" w:cs="Times New Roman"/>
        </w:rPr>
        <w:t xml:space="preserve">hese </w:t>
      </w:r>
      <w:r w:rsidR="000B52FF" w:rsidRPr="001A6099">
        <w:rPr>
          <w:rFonts w:ascii="Times New Roman" w:hAnsi="Times New Roman" w:cs="Times New Roman"/>
        </w:rPr>
        <w:t xml:space="preserve">were not </w:t>
      </w:r>
      <w:r w:rsidR="00FD6995" w:rsidRPr="001A6099">
        <w:rPr>
          <w:rFonts w:ascii="Times New Roman" w:hAnsi="Times New Roman" w:cs="Times New Roman"/>
        </w:rPr>
        <w:t xml:space="preserve">permanent </w:t>
      </w:r>
      <w:r w:rsidRPr="001A6099">
        <w:rPr>
          <w:rFonts w:ascii="Times New Roman" w:hAnsi="Times New Roman" w:cs="Times New Roman"/>
        </w:rPr>
        <w:t>options, though the</w:t>
      </w:r>
      <w:r w:rsidR="001B3664" w:rsidRPr="001A6099">
        <w:rPr>
          <w:rFonts w:ascii="Times New Roman" w:hAnsi="Times New Roman" w:cs="Times New Roman"/>
        </w:rPr>
        <w:t xml:space="preserve"> youth</w:t>
      </w:r>
      <w:r w:rsidRPr="001A6099">
        <w:rPr>
          <w:rFonts w:ascii="Times New Roman" w:hAnsi="Times New Roman" w:cs="Times New Roman"/>
        </w:rPr>
        <w:t xml:space="preserve"> were happy to have this support when they needed it. </w:t>
      </w:r>
    </w:p>
    <w:p w14:paraId="5081E8F5" w14:textId="54BB95C8" w:rsidR="00B548DB" w:rsidRDefault="00E76228" w:rsidP="002F11E3">
      <w:pPr>
        <w:spacing w:line="480" w:lineRule="auto"/>
        <w:rPr>
          <w:rFonts w:ascii="Times New Roman" w:hAnsi="Times New Roman" w:cs="Times New Roman"/>
        </w:rPr>
      </w:pPr>
      <w:r w:rsidRPr="001A6099">
        <w:rPr>
          <w:rFonts w:ascii="Times New Roman" w:hAnsi="Times New Roman" w:cs="Times New Roman"/>
        </w:rPr>
        <w:tab/>
      </w:r>
      <w:r w:rsidR="002A4971">
        <w:rPr>
          <w:rFonts w:ascii="Times New Roman" w:hAnsi="Times New Roman" w:cs="Times New Roman"/>
        </w:rPr>
        <w:t>T</w:t>
      </w:r>
      <w:r w:rsidRPr="001A6099">
        <w:rPr>
          <w:rFonts w:ascii="Times New Roman" w:hAnsi="Times New Roman" w:cs="Times New Roman"/>
        </w:rPr>
        <w:t xml:space="preserve">he major difference between these youth at the end of the study and the same youth at the beginning </w:t>
      </w:r>
      <w:r w:rsidR="001B3664" w:rsidRPr="001A6099">
        <w:rPr>
          <w:rFonts w:ascii="Times New Roman" w:hAnsi="Times New Roman" w:cs="Times New Roman"/>
        </w:rPr>
        <w:t>wa</w:t>
      </w:r>
      <w:r w:rsidR="00C82ED9">
        <w:rPr>
          <w:rFonts w:ascii="Times New Roman" w:hAnsi="Times New Roman" w:cs="Times New Roman"/>
        </w:rPr>
        <w:t>s that most</w:t>
      </w:r>
      <w:r w:rsidRPr="001A6099">
        <w:rPr>
          <w:rFonts w:ascii="Times New Roman" w:hAnsi="Times New Roman" w:cs="Times New Roman"/>
        </w:rPr>
        <w:t xml:space="preserve"> </w:t>
      </w:r>
      <w:r w:rsidR="001B3664" w:rsidRPr="001A6099">
        <w:rPr>
          <w:rFonts w:ascii="Times New Roman" w:hAnsi="Times New Roman" w:cs="Times New Roman"/>
        </w:rPr>
        <w:t>we</w:t>
      </w:r>
      <w:r w:rsidRPr="001A6099">
        <w:rPr>
          <w:rFonts w:ascii="Times New Roman" w:hAnsi="Times New Roman" w:cs="Times New Roman"/>
        </w:rPr>
        <w:t xml:space="preserve">re now old enough to </w:t>
      </w:r>
      <w:r w:rsidR="001B3664" w:rsidRPr="001A6099">
        <w:rPr>
          <w:rFonts w:ascii="Times New Roman" w:hAnsi="Times New Roman" w:cs="Times New Roman"/>
        </w:rPr>
        <w:t xml:space="preserve">legally work in the formal </w:t>
      </w:r>
      <w:r w:rsidR="001B3664" w:rsidRPr="001A6099">
        <w:rPr>
          <w:rFonts w:ascii="Times New Roman" w:hAnsi="Times New Roman" w:cs="Times New Roman"/>
        </w:rPr>
        <w:lastRenderedPageBreak/>
        <w:t>economy</w:t>
      </w:r>
      <w:r w:rsidRPr="001A6099">
        <w:rPr>
          <w:rFonts w:ascii="Times New Roman" w:hAnsi="Times New Roman" w:cs="Times New Roman"/>
        </w:rPr>
        <w:t xml:space="preserve">, old enough to receive income assistance, and old enough to </w:t>
      </w:r>
      <w:r w:rsidR="008332EF">
        <w:rPr>
          <w:rFonts w:ascii="Times New Roman" w:hAnsi="Times New Roman" w:cs="Times New Roman"/>
        </w:rPr>
        <w:t xml:space="preserve">sign formal contracts to </w:t>
      </w:r>
      <w:r w:rsidRPr="001A6099">
        <w:rPr>
          <w:rFonts w:ascii="Times New Roman" w:hAnsi="Times New Roman" w:cs="Times New Roman"/>
        </w:rPr>
        <w:t xml:space="preserve">rent rooms and apartments. </w:t>
      </w:r>
      <w:r w:rsidR="001B3664" w:rsidRPr="001A6099">
        <w:rPr>
          <w:rFonts w:ascii="Times New Roman" w:hAnsi="Times New Roman" w:cs="Times New Roman"/>
        </w:rPr>
        <w:t xml:space="preserve">As noted earlier, </w:t>
      </w:r>
      <w:r w:rsidRPr="001A6099">
        <w:rPr>
          <w:rFonts w:ascii="Times New Roman" w:hAnsi="Times New Roman" w:cs="Times New Roman"/>
        </w:rPr>
        <w:t xml:space="preserve">Youth Agreements </w:t>
      </w:r>
      <w:r w:rsidR="001B3664" w:rsidRPr="001A6099">
        <w:rPr>
          <w:rFonts w:ascii="Times New Roman" w:hAnsi="Times New Roman" w:cs="Times New Roman"/>
        </w:rPr>
        <w:t>we</w:t>
      </w:r>
      <w:r w:rsidRPr="001A6099">
        <w:rPr>
          <w:rFonts w:ascii="Times New Roman" w:hAnsi="Times New Roman" w:cs="Times New Roman"/>
        </w:rPr>
        <w:t>re not given to youth under age 16</w:t>
      </w:r>
      <w:r w:rsidR="00632E01">
        <w:rPr>
          <w:rFonts w:ascii="Times New Roman" w:hAnsi="Times New Roman" w:cs="Times New Roman"/>
        </w:rPr>
        <w:t xml:space="preserve"> </w:t>
      </w:r>
      <w:r w:rsidRPr="001A6099">
        <w:rPr>
          <w:rFonts w:ascii="Times New Roman" w:hAnsi="Times New Roman" w:cs="Times New Roman"/>
        </w:rPr>
        <w:t xml:space="preserve">and landlords </w:t>
      </w:r>
      <w:r w:rsidR="001B3664" w:rsidRPr="001A6099">
        <w:rPr>
          <w:rFonts w:ascii="Times New Roman" w:hAnsi="Times New Roman" w:cs="Times New Roman"/>
        </w:rPr>
        <w:t>we</w:t>
      </w:r>
      <w:r w:rsidRPr="001A6099">
        <w:rPr>
          <w:rFonts w:ascii="Times New Roman" w:hAnsi="Times New Roman" w:cs="Times New Roman"/>
        </w:rPr>
        <w:t xml:space="preserve">re not </w:t>
      </w:r>
      <w:r w:rsidR="00FD6995" w:rsidRPr="001A6099">
        <w:rPr>
          <w:rFonts w:ascii="Times New Roman" w:hAnsi="Times New Roman" w:cs="Times New Roman"/>
        </w:rPr>
        <w:t xml:space="preserve">willing to </w:t>
      </w:r>
      <w:r w:rsidRPr="001A6099">
        <w:rPr>
          <w:rFonts w:ascii="Times New Roman" w:hAnsi="Times New Roman" w:cs="Times New Roman"/>
        </w:rPr>
        <w:t>rent</w:t>
      </w:r>
      <w:r w:rsidR="00FD6995" w:rsidRPr="001A6099">
        <w:rPr>
          <w:rFonts w:ascii="Times New Roman" w:hAnsi="Times New Roman" w:cs="Times New Roman"/>
        </w:rPr>
        <w:t xml:space="preserve"> housing</w:t>
      </w:r>
      <w:r w:rsidRPr="001A6099">
        <w:rPr>
          <w:rFonts w:ascii="Times New Roman" w:hAnsi="Times New Roman" w:cs="Times New Roman"/>
        </w:rPr>
        <w:t xml:space="preserve"> to them. Income assistance programs </w:t>
      </w:r>
      <w:r w:rsidR="001B3664" w:rsidRPr="001A6099">
        <w:rPr>
          <w:rFonts w:ascii="Times New Roman" w:hAnsi="Times New Roman" w:cs="Times New Roman"/>
        </w:rPr>
        <w:t>we</w:t>
      </w:r>
      <w:r w:rsidR="00C07F2A" w:rsidRPr="001A6099">
        <w:rPr>
          <w:rFonts w:ascii="Times New Roman" w:hAnsi="Times New Roman" w:cs="Times New Roman"/>
        </w:rPr>
        <w:t xml:space="preserve">re </w:t>
      </w:r>
      <w:r w:rsidR="00EE3240">
        <w:rPr>
          <w:rFonts w:ascii="Times New Roman" w:hAnsi="Times New Roman" w:cs="Times New Roman"/>
        </w:rPr>
        <w:t xml:space="preserve">also </w:t>
      </w:r>
      <w:r w:rsidR="00C07F2A" w:rsidRPr="001A6099">
        <w:rPr>
          <w:rFonts w:ascii="Times New Roman" w:hAnsi="Times New Roman" w:cs="Times New Roman"/>
        </w:rPr>
        <w:t>not available to t</w:t>
      </w:r>
      <w:r w:rsidR="001B3664" w:rsidRPr="001A6099">
        <w:rPr>
          <w:rFonts w:ascii="Times New Roman" w:hAnsi="Times New Roman" w:cs="Times New Roman"/>
        </w:rPr>
        <w:t>hem</w:t>
      </w:r>
      <w:r w:rsidR="00C07F2A" w:rsidRPr="001A6099">
        <w:rPr>
          <w:rFonts w:ascii="Times New Roman" w:hAnsi="Times New Roman" w:cs="Times New Roman"/>
        </w:rPr>
        <w:t xml:space="preserve">. </w:t>
      </w:r>
      <w:r w:rsidR="001B3664" w:rsidRPr="001A6099">
        <w:rPr>
          <w:rFonts w:ascii="Times New Roman" w:hAnsi="Times New Roman" w:cs="Times New Roman"/>
        </w:rPr>
        <w:t>This was</w:t>
      </w:r>
      <w:r w:rsidRPr="001A6099">
        <w:rPr>
          <w:rFonts w:ascii="Times New Roman" w:hAnsi="Times New Roman" w:cs="Times New Roman"/>
        </w:rPr>
        <w:t xml:space="preserve"> the most important</w:t>
      </w:r>
      <w:r w:rsidR="00486F87" w:rsidRPr="001A6099">
        <w:rPr>
          <w:rFonts w:ascii="Times New Roman" w:hAnsi="Times New Roman" w:cs="Times New Roman"/>
        </w:rPr>
        <w:t xml:space="preserve"> </w:t>
      </w:r>
      <w:r w:rsidR="003A6EDC" w:rsidRPr="001A6099">
        <w:rPr>
          <w:rFonts w:ascii="Times New Roman" w:hAnsi="Times New Roman" w:cs="Times New Roman"/>
        </w:rPr>
        <w:t>structural</w:t>
      </w:r>
      <w:r w:rsidRPr="001A6099">
        <w:rPr>
          <w:rFonts w:ascii="Times New Roman" w:hAnsi="Times New Roman" w:cs="Times New Roman"/>
        </w:rPr>
        <w:t xml:space="preserve"> difference between the same youth at 13 to 15</w:t>
      </w:r>
      <w:r w:rsidR="002A4971">
        <w:rPr>
          <w:rFonts w:ascii="Times New Roman" w:hAnsi="Times New Roman" w:cs="Times New Roman"/>
        </w:rPr>
        <w:t xml:space="preserve"> and then from 16 to 25. For those youth age 16 and older, they found it </w:t>
      </w:r>
      <w:r w:rsidR="00936504" w:rsidRPr="001A6099">
        <w:rPr>
          <w:rFonts w:ascii="Times New Roman" w:hAnsi="Times New Roman" w:cs="Times New Roman"/>
        </w:rPr>
        <w:t xml:space="preserve">hard to support </w:t>
      </w:r>
      <w:r w:rsidR="001B3664" w:rsidRPr="001A6099">
        <w:rPr>
          <w:rFonts w:ascii="Times New Roman" w:hAnsi="Times New Roman" w:cs="Times New Roman"/>
        </w:rPr>
        <w:t>themselves</w:t>
      </w:r>
      <w:r w:rsidR="008332EF">
        <w:rPr>
          <w:rFonts w:ascii="Times New Roman" w:hAnsi="Times New Roman" w:cs="Times New Roman"/>
        </w:rPr>
        <w:t xml:space="preserve"> exclusively</w:t>
      </w:r>
      <w:r w:rsidR="001B3664" w:rsidRPr="001A6099">
        <w:rPr>
          <w:rFonts w:ascii="Times New Roman" w:hAnsi="Times New Roman" w:cs="Times New Roman"/>
        </w:rPr>
        <w:t xml:space="preserve"> </w:t>
      </w:r>
      <w:r w:rsidR="00936504" w:rsidRPr="001A6099">
        <w:rPr>
          <w:rFonts w:ascii="Times New Roman" w:hAnsi="Times New Roman" w:cs="Times New Roman"/>
        </w:rPr>
        <w:t>through the Youth Agreement program</w:t>
      </w:r>
      <w:r w:rsidR="001B3664" w:rsidRPr="001A6099">
        <w:rPr>
          <w:rFonts w:ascii="Times New Roman" w:hAnsi="Times New Roman" w:cs="Times New Roman"/>
        </w:rPr>
        <w:t xml:space="preserve"> and the benefit was eliminated </w:t>
      </w:r>
      <w:r w:rsidR="007A6431" w:rsidRPr="001A6099">
        <w:rPr>
          <w:rFonts w:ascii="Times New Roman" w:hAnsi="Times New Roman" w:cs="Times New Roman"/>
        </w:rPr>
        <w:t>on the</w:t>
      </w:r>
      <w:r w:rsidR="001B3664" w:rsidRPr="001A6099">
        <w:rPr>
          <w:rFonts w:ascii="Times New Roman" w:hAnsi="Times New Roman" w:cs="Times New Roman"/>
        </w:rPr>
        <w:t>ir</w:t>
      </w:r>
      <w:r w:rsidR="007A6431" w:rsidRPr="001A6099">
        <w:rPr>
          <w:rFonts w:ascii="Times New Roman" w:hAnsi="Times New Roman" w:cs="Times New Roman"/>
        </w:rPr>
        <w:t xml:space="preserve"> 19</w:t>
      </w:r>
      <w:r w:rsidR="007A6431" w:rsidRPr="001A6099">
        <w:rPr>
          <w:rFonts w:ascii="Times New Roman" w:hAnsi="Times New Roman" w:cs="Times New Roman"/>
          <w:vertAlign w:val="superscript"/>
        </w:rPr>
        <w:t>th</w:t>
      </w:r>
      <w:r w:rsidR="007A6431" w:rsidRPr="001A6099">
        <w:rPr>
          <w:rFonts w:ascii="Times New Roman" w:hAnsi="Times New Roman" w:cs="Times New Roman"/>
        </w:rPr>
        <w:t xml:space="preserve"> birthday. </w:t>
      </w:r>
      <w:r w:rsidR="0030247E">
        <w:rPr>
          <w:rFonts w:ascii="Times New Roman" w:hAnsi="Times New Roman" w:cs="Times New Roman"/>
        </w:rPr>
        <w:t xml:space="preserve">Then they </w:t>
      </w:r>
      <w:r w:rsidR="001B3664" w:rsidRPr="001A6099">
        <w:rPr>
          <w:rFonts w:ascii="Times New Roman" w:hAnsi="Times New Roman" w:cs="Times New Roman"/>
        </w:rPr>
        <w:t>we</w:t>
      </w:r>
      <w:r w:rsidRPr="001A6099">
        <w:rPr>
          <w:rFonts w:ascii="Times New Roman" w:hAnsi="Times New Roman" w:cs="Times New Roman"/>
        </w:rPr>
        <w:t xml:space="preserve">re eligible at older ages for </w:t>
      </w:r>
      <w:r w:rsidR="0030247E">
        <w:rPr>
          <w:rFonts w:ascii="Times New Roman" w:hAnsi="Times New Roman" w:cs="Times New Roman"/>
        </w:rPr>
        <w:t xml:space="preserve">adult supports. </w:t>
      </w:r>
      <w:r w:rsidR="00830E74" w:rsidRPr="001A6099">
        <w:rPr>
          <w:rFonts w:ascii="Times New Roman" w:hAnsi="Times New Roman" w:cs="Times New Roman"/>
        </w:rPr>
        <w:t>We have described some of the individual, social psychological changes they under</w:t>
      </w:r>
      <w:r w:rsidR="001B3664" w:rsidRPr="001A6099">
        <w:rPr>
          <w:rFonts w:ascii="Times New Roman" w:hAnsi="Times New Roman" w:cs="Times New Roman"/>
        </w:rPr>
        <w:t>went</w:t>
      </w:r>
      <w:r w:rsidR="00830E74" w:rsidRPr="001A6099">
        <w:rPr>
          <w:rFonts w:ascii="Times New Roman" w:hAnsi="Times New Roman" w:cs="Times New Roman"/>
        </w:rPr>
        <w:t xml:space="preserve"> over the course of these years</w:t>
      </w:r>
      <w:r w:rsidR="00EE3240">
        <w:rPr>
          <w:rFonts w:ascii="Times New Roman" w:hAnsi="Times New Roman" w:cs="Times New Roman"/>
        </w:rPr>
        <w:t xml:space="preserve"> but f</w:t>
      </w:r>
      <w:r w:rsidR="001B3664" w:rsidRPr="001A6099">
        <w:rPr>
          <w:rFonts w:ascii="Times New Roman" w:hAnsi="Times New Roman" w:cs="Times New Roman"/>
        </w:rPr>
        <w:t xml:space="preserve">or most, </w:t>
      </w:r>
      <w:r w:rsidR="00830E74" w:rsidRPr="001A6099">
        <w:rPr>
          <w:rFonts w:ascii="Times New Roman" w:hAnsi="Times New Roman" w:cs="Times New Roman"/>
        </w:rPr>
        <w:t>the reasons that life improve</w:t>
      </w:r>
      <w:r w:rsidR="001B3664" w:rsidRPr="001A6099">
        <w:rPr>
          <w:rFonts w:ascii="Times New Roman" w:hAnsi="Times New Roman" w:cs="Times New Roman"/>
        </w:rPr>
        <w:t>d was</w:t>
      </w:r>
      <w:r w:rsidR="00830E74" w:rsidRPr="001A6099">
        <w:rPr>
          <w:rFonts w:ascii="Times New Roman" w:hAnsi="Times New Roman" w:cs="Times New Roman"/>
        </w:rPr>
        <w:t xml:space="preserve"> simply because of a change in </w:t>
      </w:r>
      <w:r w:rsidR="000B52FF" w:rsidRPr="001A6099">
        <w:rPr>
          <w:rFonts w:ascii="Times New Roman" w:hAnsi="Times New Roman" w:cs="Times New Roman"/>
        </w:rPr>
        <w:t>their eligibility status for a</w:t>
      </w:r>
      <w:r w:rsidR="001B3664" w:rsidRPr="001A6099">
        <w:rPr>
          <w:rFonts w:ascii="Times New Roman" w:hAnsi="Times New Roman" w:cs="Times New Roman"/>
        </w:rPr>
        <w:t xml:space="preserve">ccess to </w:t>
      </w:r>
      <w:r w:rsidR="00C82ED9">
        <w:rPr>
          <w:rFonts w:ascii="Times New Roman" w:hAnsi="Times New Roman" w:cs="Times New Roman"/>
        </w:rPr>
        <w:t xml:space="preserve">what </w:t>
      </w:r>
      <w:r w:rsidR="000B52FF" w:rsidRPr="001A6099">
        <w:rPr>
          <w:rFonts w:ascii="Times New Roman" w:hAnsi="Times New Roman" w:cs="Times New Roman"/>
        </w:rPr>
        <w:t>might be seen as universal social programs and the housing and work rights protect</w:t>
      </w:r>
      <w:r w:rsidR="00C07F2A" w:rsidRPr="001A6099">
        <w:rPr>
          <w:rFonts w:ascii="Times New Roman" w:hAnsi="Times New Roman" w:cs="Times New Roman"/>
        </w:rPr>
        <w:t>ed in the Canadian Charter of</w:t>
      </w:r>
      <w:r w:rsidR="000B52FF" w:rsidRPr="001A6099">
        <w:rPr>
          <w:rFonts w:ascii="Times New Roman" w:hAnsi="Times New Roman" w:cs="Times New Roman"/>
        </w:rPr>
        <w:t xml:space="preserve"> Rights and Freedoms.</w:t>
      </w:r>
      <w:r w:rsidR="00830E74" w:rsidRPr="001A6099">
        <w:rPr>
          <w:rFonts w:ascii="Times New Roman" w:hAnsi="Times New Roman" w:cs="Times New Roman"/>
        </w:rPr>
        <w:t xml:space="preserve"> </w:t>
      </w:r>
      <w:r w:rsidR="0030247E">
        <w:rPr>
          <w:rFonts w:ascii="Times New Roman" w:hAnsi="Times New Roman" w:cs="Times New Roman"/>
        </w:rPr>
        <w:t>Access to these at younger ages would solve many problems.</w:t>
      </w:r>
    </w:p>
    <w:p w14:paraId="2DA8A891" w14:textId="77777777" w:rsidR="00F02C88" w:rsidRDefault="00B20132" w:rsidP="00F02C88">
      <w:pPr>
        <w:widowControl w:val="0"/>
        <w:autoSpaceDE w:val="0"/>
        <w:autoSpaceDN w:val="0"/>
        <w:adjustRightInd w:val="0"/>
        <w:spacing w:after="240" w:line="480" w:lineRule="auto"/>
        <w:rPr>
          <w:rFonts w:ascii="Times New Roman" w:hAnsi="Times New Roman" w:cs="Times New Roman"/>
        </w:rPr>
      </w:pPr>
      <w:r w:rsidRPr="001A6099">
        <w:rPr>
          <w:rFonts w:ascii="Times New Roman" w:hAnsi="Times New Roman" w:cs="Times New Roman"/>
        </w:rPr>
        <w:t>&lt;</w:t>
      </w:r>
      <w:r w:rsidR="002F11E3">
        <w:rPr>
          <w:rFonts w:ascii="Times New Roman" w:hAnsi="Times New Roman" w:cs="Times New Roman"/>
        </w:rPr>
        <w:t>3</w:t>
      </w:r>
      <w:r w:rsidRPr="001A6099">
        <w:rPr>
          <w:rFonts w:ascii="Times New Roman" w:hAnsi="Times New Roman" w:cs="Times New Roman"/>
        </w:rPr>
        <w:t>&gt;Emerging Adulthood</w:t>
      </w:r>
      <w:r w:rsidR="00E76228" w:rsidRPr="001A6099">
        <w:rPr>
          <w:rFonts w:ascii="Times New Roman" w:hAnsi="Times New Roman" w:cs="Times New Roman"/>
        </w:rPr>
        <w:t xml:space="preserve"> While Unstable and Engaged</w:t>
      </w:r>
    </w:p>
    <w:p w14:paraId="6483A4BC" w14:textId="3A578909" w:rsidR="00F40567" w:rsidRPr="001A6099" w:rsidRDefault="00632E01" w:rsidP="00F02C88">
      <w:pPr>
        <w:widowControl w:val="0"/>
        <w:autoSpaceDE w:val="0"/>
        <w:autoSpaceDN w:val="0"/>
        <w:adjustRightInd w:val="0"/>
        <w:spacing w:after="240" w:line="480" w:lineRule="auto"/>
        <w:ind w:firstLine="720"/>
        <w:rPr>
          <w:rFonts w:ascii="Times New Roman" w:hAnsi="Times New Roman" w:cs="Times New Roman"/>
        </w:rPr>
      </w:pPr>
      <w:r>
        <w:rPr>
          <w:rFonts w:ascii="Times New Roman" w:hAnsi="Times New Roman" w:cs="Times New Roman"/>
        </w:rPr>
        <w:t xml:space="preserve">A much smaller number of participants </w:t>
      </w:r>
      <w:r w:rsidR="00B548DB">
        <w:rPr>
          <w:rFonts w:ascii="Times New Roman" w:hAnsi="Times New Roman" w:cs="Times New Roman"/>
        </w:rPr>
        <w:t xml:space="preserve">(n = 15) </w:t>
      </w:r>
      <w:r>
        <w:rPr>
          <w:rFonts w:ascii="Times New Roman" w:hAnsi="Times New Roman" w:cs="Times New Roman"/>
        </w:rPr>
        <w:t>were in</w:t>
      </w:r>
      <w:r w:rsidR="00305FD2" w:rsidRPr="001A6099">
        <w:rPr>
          <w:rFonts w:ascii="Times New Roman" w:hAnsi="Times New Roman" w:cs="Times New Roman"/>
        </w:rPr>
        <w:t xml:space="preserve"> </w:t>
      </w:r>
      <w:r w:rsidR="00B20132" w:rsidRPr="001A6099">
        <w:rPr>
          <w:rFonts w:ascii="Times New Roman" w:hAnsi="Times New Roman" w:cs="Times New Roman"/>
        </w:rPr>
        <w:t>th</w:t>
      </w:r>
      <w:r w:rsidR="00B548DB">
        <w:rPr>
          <w:rFonts w:ascii="Times New Roman" w:hAnsi="Times New Roman" w:cs="Times New Roman"/>
        </w:rPr>
        <w:t>e</w:t>
      </w:r>
      <w:r w:rsidR="00B20132" w:rsidRPr="001A6099">
        <w:rPr>
          <w:rFonts w:ascii="Times New Roman" w:hAnsi="Times New Roman" w:cs="Times New Roman"/>
        </w:rPr>
        <w:t xml:space="preserve"> category</w:t>
      </w:r>
      <w:r w:rsidR="00B548DB">
        <w:rPr>
          <w:rFonts w:ascii="Times New Roman" w:hAnsi="Times New Roman" w:cs="Times New Roman"/>
        </w:rPr>
        <w:t xml:space="preserve"> of </w:t>
      </w:r>
      <w:r w:rsidR="00B548DB" w:rsidRPr="00B548DB">
        <w:rPr>
          <w:rFonts w:ascii="Times New Roman" w:hAnsi="Times New Roman" w:cs="Times New Roman"/>
        </w:rPr>
        <w:t>Emerging Adulthood While Unstable and Engaged</w:t>
      </w:r>
      <w:r w:rsidR="00C82ED9">
        <w:rPr>
          <w:rFonts w:ascii="Times New Roman" w:hAnsi="Times New Roman" w:cs="Times New Roman"/>
        </w:rPr>
        <w:t xml:space="preserve"> </w:t>
      </w:r>
      <w:r w:rsidR="00B548DB">
        <w:rPr>
          <w:rFonts w:ascii="Times New Roman" w:hAnsi="Times New Roman" w:cs="Times New Roman"/>
        </w:rPr>
        <w:t xml:space="preserve">. </w:t>
      </w:r>
      <w:r w:rsidR="00B20132" w:rsidRPr="001A6099">
        <w:rPr>
          <w:rFonts w:ascii="Times New Roman" w:hAnsi="Times New Roman" w:cs="Times New Roman"/>
        </w:rPr>
        <w:t xml:space="preserve"> Table 9.2</w:t>
      </w:r>
      <w:r w:rsidR="00E76228" w:rsidRPr="001A6099">
        <w:rPr>
          <w:rFonts w:ascii="Times New Roman" w:hAnsi="Times New Roman" w:cs="Times New Roman"/>
        </w:rPr>
        <w:t xml:space="preserve"> </w:t>
      </w:r>
      <w:r w:rsidR="00B20132" w:rsidRPr="001A6099">
        <w:rPr>
          <w:rFonts w:ascii="Times New Roman" w:hAnsi="Times New Roman" w:cs="Times New Roman"/>
        </w:rPr>
        <w:t xml:space="preserve">includes a </w:t>
      </w:r>
      <w:r w:rsidR="00C947EB" w:rsidRPr="001A6099">
        <w:rPr>
          <w:rFonts w:ascii="Times New Roman" w:hAnsi="Times New Roman" w:cs="Times New Roman"/>
        </w:rPr>
        <w:t>description of some of them</w:t>
      </w:r>
      <w:r w:rsidR="008332EF">
        <w:rPr>
          <w:rFonts w:ascii="Times New Roman" w:hAnsi="Times New Roman" w:cs="Times New Roman"/>
        </w:rPr>
        <w:t>. The situation for these</w:t>
      </w:r>
      <w:r w:rsidR="00B20132" w:rsidRPr="001A6099">
        <w:rPr>
          <w:rFonts w:ascii="Times New Roman" w:hAnsi="Times New Roman" w:cs="Times New Roman"/>
        </w:rPr>
        <w:t xml:space="preserve"> youth </w:t>
      </w:r>
      <w:r w:rsidR="008332EF">
        <w:rPr>
          <w:rFonts w:ascii="Times New Roman" w:hAnsi="Times New Roman" w:cs="Times New Roman"/>
        </w:rPr>
        <w:t xml:space="preserve">was particularly challenging because they </w:t>
      </w:r>
      <w:r w:rsidR="00E76228" w:rsidRPr="001A6099">
        <w:rPr>
          <w:rFonts w:ascii="Times New Roman" w:hAnsi="Times New Roman" w:cs="Times New Roman"/>
        </w:rPr>
        <w:t>were involved with employment</w:t>
      </w:r>
      <w:r w:rsidR="00905664" w:rsidRPr="001A6099">
        <w:rPr>
          <w:rFonts w:ascii="Times New Roman" w:hAnsi="Times New Roman" w:cs="Times New Roman"/>
        </w:rPr>
        <w:t xml:space="preserve"> or </w:t>
      </w:r>
      <w:r w:rsidR="00E76228" w:rsidRPr="001A6099">
        <w:rPr>
          <w:rFonts w:ascii="Times New Roman" w:hAnsi="Times New Roman" w:cs="Times New Roman"/>
        </w:rPr>
        <w:t>education</w:t>
      </w:r>
      <w:r w:rsidR="00905664" w:rsidRPr="001A6099">
        <w:rPr>
          <w:rFonts w:ascii="Times New Roman" w:hAnsi="Times New Roman" w:cs="Times New Roman"/>
        </w:rPr>
        <w:t xml:space="preserve"> but </w:t>
      </w:r>
      <w:r w:rsidR="00B548DB" w:rsidRPr="001A6099">
        <w:rPr>
          <w:rFonts w:ascii="Times New Roman" w:hAnsi="Times New Roman" w:cs="Times New Roman"/>
        </w:rPr>
        <w:t>were</w:t>
      </w:r>
      <w:r w:rsidR="00B548DB">
        <w:rPr>
          <w:rFonts w:ascii="Times New Roman" w:hAnsi="Times New Roman" w:cs="Times New Roman"/>
        </w:rPr>
        <w:t xml:space="preserve"> continually </w:t>
      </w:r>
      <w:r w:rsidR="00905664" w:rsidRPr="001A6099">
        <w:rPr>
          <w:rFonts w:ascii="Times New Roman" w:hAnsi="Times New Roman" w:cs="Times New Roman"/>
        </w:rPr>
        <w:t>struggling with their housing</w:t>
      </w:r>
      <w:r w:rsidR="00B20132" w:rsidRPr="001A6099">
        <w:rPr>
          <w:rFonts w:ascii="Times New Roman" w:hAnsi="Times New Roman" w:cs="Times New Roman"/>
        </w:rPr>
        <w:t xml:space="preserve">. </w:t>
      </w:r>
      <w:r w:rsidR="00E76228" w:rsidRPr="001A6099">
        <w:rPr>
          <w:rFonts w:ascii="Times New Roman" w:hAnsi="Times New Roman" w:cs="Times New Roman"/>
        </w:rPr>
        <w:t>All but two were hopeful that life was improving because of a new job, having rid themselves of troublesome boyfriends, gaining access to a Youth Agreement, making plans with a caseworker, or just having a good time exploring the world.</w:t>
      </w:r>
      <w:r w:rsidR="00A3383E">
        <w:rPr>
          <w:rFonts w:ascii="Times New Roman" w:hAnsi="Times New Roman" w:cs="Times New Roman"/>
        </w:rPr>
        <w:t xml:space="preserve"> </w:t>
      </w:r>
      <w:r w:rsidR="00C947EB" w:rsidRPr="001A6099">
        <w:rPr>
          <w:rFonts w:ascii="Times New Roman" w:hAnsi="Times New Roman" w:cs="Times New Roman"/>
        </w:rPr>
        <w:t>Yet s</w:t>
      </w:r>
      <w:r w:rsidR="00E76228" w:rsidRPr="001A6099">
        <w:rPr>
          <w:rFonts w:ascii="Times New Roman" w:hAnsi="Times New Roman" w:cs="Times New Roman"/>
        </w:rPr>
        <w:t xml:space="preserve">ome had serious troubles: One youth was reeling from learning </w:t>
      </w:r>
      <w:r w:rsidR="00C947EB" w:rsidRPr="001A6099">
        <w:rPr>
          <w:rFonts w:ascii="Times New Roman" w:hAnsi="Times New Roman" w:cs="Times New Roman"/>
        </w:rPr>
        <w:t>of her</w:t>
      </w:r>
      <w:r w:rsidR="00E76228" w:rsidRPr="001A6099">
        <w:rPr>
          <w:rFonts w:ascii="Times New Roman" w:hAnsi="Times New Roman" w:cs="Times New Roman"/>
        </w:rPr>
        <w:t xml:space="preserve"> H</w:t>
      </w:r>
      <w:r w:rsidR="00C947EB" w:rsidRPr="001A6099">
        <w:rPr>
          <w:rFonts w:ascii="Times New Roman" w:hAnsi="Times New Roman" w:cs="Times New Roman"/>
        </w:rPr>
        <w:t>I</w:t>
      </w:r>
      <w:r w:rsidR="00E76228" w:rsidRPr="001A6099">
        <w:rPr>
          <w:rFonts w:ascii="Times New Roman" w:hAnsi="Times New Roman" w:cs="Times New Roman"/>
        </w:rPr>
        <w:t>V</w:t>
      </w:r>
      <w:r w:rsidR="001B7789">
        <w:rPr>
          <w:rFonts w:ascii="Times New Roman" w:hAnsi="Times New Roman" w:cs="Times New Roman"/>
        </w:rPr>
        <w:t xml:space="preserve"> positive</w:t>
      </w:r>
      <w:r w:rsidR="00C947EB" w:rsidRPr="001A6099">
        <w:rPr>
          <w:rFonts w:ascii="Times New Roman" w:hAnsi="Times New Roman" w:cs="Times New Roman"/>
        </w:rPr>
        <w:t xml:space="preserve"> status</w:t>
      </w:r>
      <w:r w:rsidR="00E76228" w:rsidRPr="001A6099">
        <w:rPr>
          <w:rFonts w:ascii="Times New Roman" w:hAnsi="Times New Roman" w:cs="Times New Roman"/>
        </w:rPr>
        <w:t xml:space="preserve">. A baby of one mother had been temporarily </w:t>
      </w:r>
      <w:r w:rsidR="00C947EB" w:rsidRPr="001A6099">
        <w:rPr>
          <w:rFonts w:ascii="Times New Roman" w:hAnsi="Times New Roman" w:cs="Times New Roman"/>
        </w:rPr>
        <w:t>removed by C</w:t>
      </w:r>
      <w:r w:rsidR="00E76228" w:rsidRPr="001A6099">
        <w:rPr>
          <w:rFonts w:ascii="Times New Roman" w:hAnsi="Times New Roman" w:cs="Times New Roman"/>
        </w:rPr>
        <w:t xml:space="preserve">hild </w:t>
      </w:r>
      <w:r w:rsidR="00C947EB" w:rsidRPr="001A6099">
        <w:rPr>
          <w:rFonts w:ascii="Times New Roman" w:hAnsi="Times New Roman" w:cs="Times New Roman"/>
        </w:rPr>
        <w:t>P</w:t>
      </w:r>
      <w:r w:rsidR="00E76228" w:rsidRPr="001A6099">
        <w:rPr>
          <w:rFonts w:ascii="Times New Roman" w:hAnsi="Times New Roman" w:cs="Times New Roman"/>
        </w:rPr>
        <w:t>rotection</w:t>
      </w:r>
      <w:r w:rsidR="00905664" w:rsidRPr="001A6099">
        <w:rPr>
          <w:rFonts w:ascii="Times New Roman" w:hAnsi="Times New Roman" w:cs="Times New Roman"/>
        </w:rPr>
        <w:t>.</w:t>
      </w:r>
      <w:r w:rsidR="00E76228" w:rsidRPr="001A6099">
        <w:rPr>
          <w:rFonts w:ascii="Times New Roman" w:hAnsi="Times New Roman" w:cs="Times New Roman"/>
        </w:rPr>
        <w:t xml:space="preserve"> Compared </w:t>
      </w:r>
      <w:r w:rsidR="00C947EB" w:rsidRPr="001A6099">
        <w:rPr>
          <w:rFonts w:ascii="Times New Roman" w:hAnsi="Times New Roman" w:cs="Times New Roman"/>
        </w:rPr>
        <w:t xml:space="preserve">to those </w:t>
      </w:r>
      <w:r w:rsidR="00C947EB" w:rsidRPr="001A6099">
        <w:rPr>
          <w:rFonts w:ascii="Times New Roman" w:hAnsi="Times New Roman" w:cs="Times New Roman"/>
        </w:rPr>
        <w:lastRenderedPageBreak/>
        <w:t>stable and engaged, this second category of</w:t>
      </w:r>
      <w:r w:rsidR="00E76228" w:rsidRPr="001A6099">
        <w:rPr>
          <w:rFonts w:ascii="Times New Roman" w:hAnsi="Times New Roman" w:cs="Times New Roman"/>
        </w:rPr>
        <w:t xml:space="preserve"> youth </w:t>
      </w:r>
      <w:r w:rsidR="00C947EB" w:rsidRPr="001A6099">
        <w:rPr>
          <w:rFonts w:ascii="Times New Roman" w:hAnsi="Times New Roman" w:cs="Times New Roman"/>
        </w:rPr>
        <w:t xml:space="preserve">continued to </w:t>
      </w:r>
      <w:r w:rsidR="00830E74" w:rsidRPr="001A6099">
        <w:rPr>
          <w:rFonts w:ascii="Times New Roman" w:hAnsi="Times New Roman" w:cs="Times New Roman"/>
        </w:rPr>
        <w:t>struggle</w:t>
      </w:r>
      <w:r w:rsidR="00C947EB" w:rsidRPr="001A6099">
        <w:rPr>
          <w:rFonts w:ascii="Times New Roman" w:hAnsi="Times New Roman" w:cs="Times New Roman"/>
        </w:rPr>
        <w:t xml:space="preserve"> with stability.</w:t>
      </w:r>
      <w:r w:rsidR="00830E74" w:rsidRPr="001A6099">
        <w:rPr>
          <w:rFonts w:ascii="Times New Roman" w:hAnsi="Times New Roman" w:cs="Times New Roman"/>
        </w:rPr>
        <w:t xml:space="preserve"> </w:t>
      </w:r>
      <w:r w:rsidR="0030247E">
        <w:rPr>
          <w:rFonts w:ascii="Times New Roman" w:hAnsi="Times New Roman" w:cs="Times New Roman"/>
        </w:rPr>
        <w:t xml:space="preserve">For this group immediate respite from housing struggles is the direct solution: Social housing or a Youth Agreement style subsidy. </w:t>
      </w:r>
    </w:p>
    <w:p w14:paraId="2953B3D7" w14:textId="77777777" w:rsidR="00E76228" w:rsidRPr="001A6099" w:rsidRDefault="00F40567" w:rsidP="00F40567">
      <w:pPr>
        <w:widowControl w:val="0"/>
        <w:autoSpaceDE w:val="0"/>
        <w:autoSpaceDN w:val="0"/>
        <w:adjustRightInd w:val="0"/>
        <w:spacing w:after="240" w:line="480" w:lineRule="auto"/>
        <w:ind w:firstLine="720"/>
        <w:jc w:val="center"/>
        <w:rPr>
          <w:rFonts w:ascii="Times New Roman" w:hAnsi="Times New Roman" w:cs="Times New Roman"/>
        </w:rPr>
      </w:pPr>
      <w:r w:rsidRPr="001A6099">
        <w:rPr>
          <w:rFonts w:ascii="Times New Roman" w:hAnsi="Times New Roman" w:cs="Times New Roman"/>
        </w:rPr>
        <w:t>[Insert Table 9.2 about here]</w:t>
      </w:r>
    </w:p>
    <w:p w14:paraId="0B26F608" w14:textId="555A79BF" w:rsidR="00E76228" w:rsidRPr="001A6099" w:rsidRDefault="00F00B19" w:rsidP="00686E47">
      <w:pPr>
        <w:widowControl w:val="0"/>
        <w:autoSpaceDE w:val="0"/>
        <w:autoSpaceDN w:val="0"/>
        <w:adjustRightInd w:val="0"/>
        <w:spacing w:after="240" w:line="480" w:lineRule="auto"/>
        <w:outlineLvl w:val="0"/>
        <w:rPr>
          <w:rFonts w:ascii="Times New Roman" w:hAnsi="Times New Roman" w:cs="Times New Roman"/>
        </w:rPr>
      </w:pPr>
      <w:r>
        <w:rPr>
          <w:rFonts w:ascii="Times New Roman" w:hAnsi="Times New Roman" w:cs="Times New Roman"/>
        </w:rPr>
        <w:t xml:space="preserve"> </w:t>
      </w:r>
      <w:r w:rsidR="00F40567" w:rsidRPr="001A6099">
        <w:rPr>
          <w:rFonts w:ascii="Times New Roman" w:hAnsi="Times New Roman" w:cs="Times New Roman"/>
        </w:rPr>
        <w:t>&lt;</w:t>
      </w:r>
      <w:r w:rsidR="002F11E3">
        <w:rPr>
          <w:rFonts w:ascii="Times New Roman" w:hAnsi="Times New Roman" w:cs="Times New Roman"/>
        </w:rPr>
        <w:t>3</w:t>
      </w:r>
      <w:r w:rsidR="00F40567" w:rsidRPr="001A6099">
        <w:rPr>
          <w:rFonts w:ascii="Times New Roman" w:hAnsi="Times New Roman" w:cs="Times New Roman"/>
        </w:rPr>
        <w:t>&gt;Emerging Adulthood</w:t>
      </w:r>
      <w:r w:rsidR="00E76228" w:rsidRPr="001A6099">
        <w:rPr>
          <w:rFonts w:ascii="Times New Roman" w:hAnsi="Times New Roman" w:cs="Times New Roman"/>
        </w:rPr>
        <w:t xml:space="preserve"> </w:t>
      </w:r>
      <w:r w:rsidR="006348AE">
        <w:rPr>
          <w:rFonts w:ascii="Times New Roman" w:hAnsi="Times New Roman" w:cs="Times New Roman"/>
        </w:rPr>
        <w:t>w</w:t>
      </w:r>
      <w:r w:rsidR="00F40567" w:rsidRPr="001A6099">
        <w:rPr>
          <w:rFonts w:ascii="Times New Roman" w:hAnsi="Times New Roman" w:cs="Times New Roman"/>
        </w:rPr>
        <w:t xml:space="preserve">hile </w:t>
      </w:r>
      <w:r w:rsidR="00E76228" w:rsidRPr="001A6099">
        <w:rPr>
          <w:rFonts w:ascii="Times New Roman" w:hAnsi="Times New Roman" w:cs="Times New Roman"/>
        </w:rPr>
        <w:t xml:space="preserve">Stable and </w:t>
      </w:r>
      <w:r w:rsidR="000B52FF" w:rsidRPr="001A6099">
        <w:rPr>
          <w:rFonts w:ascii="Times New Roman" w:hAnsi="Times New Roman" w:cs="Times New Roman"/>
        </w:rPr>
        <w:t>Un</w:t>
      </w:r>
      <w:r w:rsidR="00E76228" w:rsidRPr="001A6099">
        <w:rPr>
          <w:rFonts w:ascii="Times New Roman" w:hAnsi="Times New Roman" w:cs="Times New Roman"/>
        </w:rPr>
        <w:t>engaged</w:t>
      </w:r>
    </w:p>
    <w:p w14:paraId="70B949D9" w14:textId="6711BACD" w:rsidR="00E76228" w:rsidRPr="001A6099" w:rsidRDefault="00905664" w:rsidP="002A4971">
      <w:pPr>
        <w:widowControl w:val="0"/>
        <w:autoSpaceDE w:val="0"/>
        <w:autoSpaceDN w:val="0"/>
        <w:adjustRightInd w:val="0"/>
        <w:spacing w:after="240" w:line="480" w:lineRule="auto"/>
        <w:ind w:firstLine="720"/>
        <w:rPr>
          <w:rFonts w:ascii="Times New Roman" w:hAnsi="Times New Roman" w:cs="Times New Roman"/>
        </w:rPr>
      </w:pPr>
      <w:r w:rsidRPr="001A6099">
        <w:rPr>
          <w:rFonts w:ascii="Times New Roman" w:hAnsi="Times New Roman" w:cs="Times New Roman"/>
        </w:rPr>
        <w:t>A</w:t>
      </w:r>
      <w:r w:rsidR="00B548DB">
        <w:rPr>
          <w:rFonts w:ascii="Times New Roman" w:hAnsi="Times New Roman" w:cs="Times New Roman"/>
        </w:rPr>
        <w:t xml:space="preserve"> third</w:t>
      </w:r>
      <w:r w:rsidRPr="001A6099">
        <w:rPr>
          <w:rFonts w:ascii="Times New Roman" w:hAnsi="Times New Roman" w:cs="Times New Roman"/>
        </w:rPr>
        <w:t xml:space="preserve"> group of </w:t>
      </w:r>
      <w:r w:rsidR="00E76228" w:rsidRPr="001A6099">
        <w:rPr>
          <w:rFonts w:ascii="Times New Roman" w:hAnsi="Times New Roman" w:cs="Times New Roman"/>
        </w:rPr>
        <w:t>participant</w:t>
      </w:r>
      <w:r w:rsidR="00C82ED9">
        <w:rPr>
          <w:rFonts w:ascii="Times New Roman" w:hAnsi="Times New Roman" w:cs="Times New Roman"/>
        </w:rPr>
        <w:t>s</w:t>
      </w:r>
      <w:r w:rsidR="00E76228" w:rsidRPr="001A6099">
        <w:rPr>
          <w:rFonts w:ascii="Times New Roman" w:hAnsi="Times New Roman" w:cs="Times New Roman"/>
        </w:rPr>
        <w:t xml:space="preserve"> fits th</w:t>
      </w:r>
      <w:r w:rsidR="00B548DB">
        <w:rPr>
          <w:rFonts w:ascii="Times New Roman" w:hAnsi="Times New Roman" w:cs="Times New Roman"/>
        </w:rPr>
        <w:t>e</w:t>
      </w:r>
      <w:r w:rsidR="00E76228" w:rsidRPr="001A6099">
        <w:rPr>
          <w:rFonts w:ascii="Times New Roman" w:hAnsi="Times New Roman" w:cs="Times New Roman"/>
        </w:rPr>
        <w:t xml:space="preserve"> category</w:t>
      </w:r>
      <w:r w:rsidR="00756D98">
        <w:rPr>
          <w:rFonts w:ascii="Times New Roman" w:hAnsi="Times New Roman" w:cs="Times New Roman"/>
        </w:rPr>
        <w:t xml:space="preserve"> (n = 8)</w:t>
      </w:r>
      <w:r w:rsidR="00B548DB">
        <w:rPr>
          <w:rFonts w:ascii="Times New Roman" w:hAnsi="Times New Roman" w:cs="Times New Roman"/>
        </w:rPr>
        <w:t xml:space="preserve"> of </w:t>
      </w:r>
      <w:r w:rsidR="00B548DB" w:rsidRPr="00B548DB">
        <w:rPr>
          <w:rFonts w:ascii="Times New Roman" w:hAnsi="Times New Roman" w:cs="Times New Roman"/>
        </w:rPr>
        <w:t>Emerging Adulthood</w:t>
      </w:r>
      <w:r w:rsidR="006348AE">
        <w:rPr>
          <w:rFonts w:ascii="Times New Roman" w:hAnsi="Times New Roman" w:cs="Times New Roman"/>
        </w:rPr>
        <w:t xml:space="preserve"> w</w:t>
      </w:r>
      <w:r w:rsidR="00B548DB" w:rsidRPr="00B548DB">
        <w:rPr>
          <w:rFonts w:ascii="Times New Roman" w:hAnsi="Times New Roman" w:cs="Times New Roman"/>
        </w:rPr>
        <w:t>hile Stable and Unengaged</w:t>
      </w:r>
      <w:r w:rsidR="002A4971">
        <w:rPr>
          <w:rFonts w:ascii="Times New Roman" w:hAnsi="Times New Roman" w:cs="Times New Roman"/>
        </w:rPr>
        <w:t>.</w:t>
      </w:r>
      <w:r w:rsidR="008E5138" w:rsidRPr="001A6099">
        <w:rPr>
          <w:rFonts w:ascii="Times New Roman" w:hAnsi="Times New Roman" w:cs="Times New Roman"/>
        </w:rPr>
        <w:t xml:space="preserve"> </w:t>
      </w:r>
      <w:r w:rsidR="002A4971">
        <w:rPr>
          <w:rFonts w:ascii="Times New Roman" w:hAnsi="Times New Roman" w:cs="Times New Roman"/>
        </w:rPr>
        <w:t xml:space="preserve">Two youth who were living with a parent during this </w:t>
      </w:r>
      <w:r w:rsidR="006348AE">
        <w:rPr>
          <w:rFonts w:ascii="Times New Roman" w:hAnsi="Times New Roman" w:cs="Times New Roman"/>
        </w:rPr>
        <w:t>time</w:t>
      </w:r>
      <w:r w:rsidR="002A4971">
        <w:rPr>
          <w:rFonts w:ascii="Times New Roman" w:hAnsi="Times New Roman" w:cs="Times New Roman"/>
        </w:rPr>
        <w:t xml:space="preserve">. </w:t>
      </w:r>
      <w:r w:rsidR="008E5138" w:rsidRPr="001A6099">
        <w:rPr>
          <w:rFonts w:ascii="Times New Roman" w:hAnsi="Times New Roman" w:cs="Times New Roman"/>
        </w:rPr>
        <w:t xml:space="preserve">One person was </w:t>
      </w:r>
      <w:r w:rsidR="00E76228" w:rsidRPr="001A6099">
        <w:rPr>
          <w:rFonts w:ascii="Times New Roman" w:hAnsi="Times New Roman" w:cs="Times New Roman"/>
        </w:rPr>
        <w:t xml:space="preserve">living in an apartment and babysitting for cash while looking for </w:t>
      </w:r>
      <w:r w:rsidR="006348AE">
        <w:rPr>
          <w:rFonts w:ascii="Times New Roman" w:hAnsi="Times New Roman" w:cs="Times New Roman"/>
        </w:rPr>
        <w:t xml:space="preserve">other </w:t>
      </w:r>
      <w:r w:rsidR="00E76228" w:rsidRPr="001A6099">
        <w:rPr>
          <w:rFonts w:ascii="Times New Roman" w:hAnsi="Times New Roman" w:cs="Times New Roman"/>
        </w:rPr>
        <w:t xml:space="preserve">work and </w:t>
      </w:r>
      <w:r w:rsidR="006348AE">
        <w:rPr>
          <w:rFonts w:ascii="Times New Roman" w:hAnsi="Times New Roman" w:cs="Times New Roman"/>
        </w:rPr>
        <w:t xml:space="preserve">contemplating returning to </w:t>
      </w:r>
      <w:r w:rsidR="00E76228" w:rsidRPr="001A6099">
        <w:rPr>
          <w:rFonts w:ascii="Times New Roman" w:hAnsi="Times New Roman" w:cs="Times New Roman"/>
        </w:rPr>
        <w:t xml:space="preserve"> school. </w:t>
      </w:r>
      <w:r w:rsidR="008E5138" w:rsidRPr="001A6099">
        <w:rPr>
          <w:rFonts w:ascii="Times New Roman" w:hAnsi="Times New Roman" w:cs="Times New Roman"/>
        </w:rPr>
        <w:t>Other participants were between jobs or trying to figure out what to do next after</w:t>
      </w:r>
      <w:r w:rsidR="006348AE">
        <w:rPr>
          <w:rFonts w:ascii="Times New Roman" w:hAnsi="Times New Roman" w:cs="Times New Roman"/>
        </w:rPr>
        <w:t xml:space="preserve"> finishing </w:t>
      </w:r>
      <w:r w:rsidR="008E5138" w:rsidRPr="001A6099">
        <w:rPr>
          <w:rFonts w:ascii="Times New Roman" w:hAnsi="Times New Roman" w:cs="Times New Roman"/>
        </w:rPr>
        <w:t xml:space="preserve">the last job or </w:t>
      </w:r>
      <w:r w:rsidR="006348AE">
        <w:rPr>
          <w:rFonts w:ascii="Times New Roman" w:hAnsi="Times New Roman" w:cs="Times New Roman"/>
        </w:rPr>
        <w:t xml:space="preserve">the </w:t>
      </w:r>
      <w:r w:rsidR="008E5138" w:rsidRPr="001A6099">
        <w:rPr>
          <w:rFonts w:ascii="Times New Roman" w:hAnsi="Times New Roman" w:cs="Times New Roman"/>
        </w:rPr>
        <w:t xml:space="preserve">school period. </w:t>
      </w:r>
      <w:r w:rsidR="00E76228" w:rsidRPr="001A6099">
        <w:rPr>
          <w:rFonts w:ascii="Times New Roman" w:hAnsi="Times New Roman" w:cs="Times New Roman"/>
        </w:rPr>
        <w:t xml:space="preserve">It </w:t>
      </w:r>
      <w:r w:rsidR="006348AE">
        <w:rPr>
          <w:rFonts w:ascii="Times New Roman" w:hAnsi="Times New Roman" w:cs="Times New Roman"/>
        </w:rPr>
        <w:t>wa</w:t>
      </w:r>
      <w:r w:rsidR="00E76228" w:rsidRPr="001A6099">
        <w:rPr>
          <w:rFonts w:ascii="Times New Roman" w:hAnsi="Times New Roman" w:cs="Times New Roman"/>
        </w:rPr>
        <w:t xml:space="preserve">s likely </w:t>
      </w:r>
      <w:r w:rsidR="0030247E">
        <w:rPr>
          <w:rFonts w:ascii="Times New Roman" w:hAnsi="Times New Roman" w:cs="Times New Roman"/>
        </w:rPr>
        <w:t xml:space="preserve">a </w:t>
      </w:r>
      <w:r w:rsidR="00E76228" w:rsidRPr="001A6099">
        <w:rPr>
          <w:rFonts w:ascii="Times New Roman" w:hAnsi="Times New Roman" w:cs="Times New Roman"/>
        </w:rPr>
        <w:t>temporally limited category, since most older youth ma</w:t>
      </w:r>
      <w:r w:rsidR="006348AE">
        <w:rPr>
          <w:rFonts w:ascii="Times New Roman" w:hAnsi="Times New Roman" w:cs="Times New Roman"/>
        </w:rPr>
        <w:t>d</w:t>
      </w:r>
      <w:r w:rsidR="00E76228" w:rsidRPr="001A6099">
        <w:rPr>
          <w:rFonts w:ascii="Times New Roman" w:hAnsi="Times New Roman" w:cs="Times New Roman"/>
        </w:rPr>
        <w:t>e some attempt to gai</w:t>
      </w:r>
      <w:r w:rsidR="002A4971">
        <w:rPr>
          <w:rFonts w:ascii="Times New Roman" w:hAnsi="Times New Roman" w:cs="Times New Roman"/>
        </w:rPr>
        <w:t>n access to work or school. Being stable and unengaged</w:t>
      </w:r>
      <w:r w:rsidR="00E76228" w:rsidRPr="001A6099">
        <w:rPr>
          <w:rFonts w:ascii="Times New Roman" w:hAnsi="Times New Roman" w:cs="Times New Roman"/>
        </w:rPr>
        <w:t xml:space="preserve"> </w:t>
      </w:r>
      <w:r w:rsidR="006348AE">
        <w:rPr>
          <w:rFonts w:ascii="Times New Roman" w:hAnsi="Times New Roman" w:cs="Times New Roman"/>
        </w:rPr>
        <w:t xml:space="preserve">was likely </w:t>
      </w:r>
      <w:r w:rsidR="00E23ABE">
        <w:rPr>
          <w:rFonts w:ascii="Times New Roman" w:hAnsi="Times New Roman" w:cs="Times New Roman"/>
        </w:rPr>
        <w:t xml:space="preserve"> a “pause” or moratorium</w:t>
      </w:r>
      <w:r w:rsidR="002A4971">
        <w:rPr>
          <w:rFonts w:ascii="Times New Roman" w:hAnsi="Times New Roman" w:cs="Times New Roman"/>
        </w:rPr>
        <w:t xml:space="preserve">. </w:t>
      </w:r>
    </w:p>
    <w:p w14:paraId="7FF9C9E9" w14:textId="52C05074" w:rsidR="00E76228" w:rsidRPr="001A6099" w:rsidRDefault="00A879F7" w:rsidP="00A879F7">
      <w:pPr>
        <w:widowControl w:val="0"/>
        <w:autoSpaceDE w:val="0"/>
        <w:autoSpaceDN w:val="0"/>
        <w:adjustRightInd w:val="0"/>
        <w:spacing w:after="240" w:line="480" w:lineRule="auto"/>
        <w:ind w:firstLine="720"/>
        <w:rPr>
          <w:rFonts w:ascii="Times New Roman" w:hAnsi="Times New Roman" w:cs="Times New Roman"/>
        </w:rPr>
      </w:pPr>
      <w:r>
        <w:rPr>
          <w:rFonts w:ascii="Times New Roman" w:hAnsi="Times New Roman" w:cs="Times New Roman"/>
        </w:rPr>
        <w:t>[Insert Table 9.3</w:t>
      </w:r>
      <w:r w:rsidR="008E5138" w:rsidRPr="001A6099">
        <w:rPr>
          <w:rFonts w:ascii="Times New Roman" w:hAnsi="Times New Roman" w:cs="Times New Roman"/>
        </w:rPr>
        <w:t xml:space="preserve"> about here]</w:t>
      </w:r>
    </w:p>
    <w:p w14:paraId="2CC3E030" w14:textId="388E6C54" w:rsidR="00E76228" w:rsidRPr="001A6099" w:rsidRDefault="00A879F7" w:rsidP="00686E47">
      <w:pPr>
        <w:widowControl w:val="0"/>
        <w:autoSpaceDE w:val="0"/>
        <w:autoSpaceDN w:val="0"/>
        <w:adjustRightInd w:val="0"/>
        <w:spacing w:after="240" w:line="480" w:lineRule="auto"/>
        <w:outlineLvl w:val="0"/>
        <w:rPr>
          <w:rFonts w:ascii="Times New Roman" w:hAnsi="Times New Roman" w:cs="Times New Roman"/>
        </w:rPr>
      </w:pPr>
      <w:r>
        <w:rPr>
          <w:rFonts w:ascii="Times New Roman" w:hAnsi="Times New Roman" w:cs="Times New Roman"/>
        </w:rPr>
        <w:t>&lt;</w:t>
      </w:r>
      <w:r w:rsidR="002F11E3">
        <w:rPr>
          <w:rFonts w:ascii="Times New Roman" w:hAnsi="Times New Roman" w:cs="Times New Roman"/>
        </w:rPr>
        <w:t>3</w:t>
      </w:r>
      <w:r>
        <w:rPr>
          <w:rFonts w:ascii="Times New Roman" w:hAnsi="Times New Roman" w:cs="Times New Roman"/>
        </w:rPr>
        <w:t>&gt;</w:t>
      </w:r>
      <w:r w:rsidR="00E76228" w:rsidRPr="001A6099">
        <w:rPr>
          <w:rFonts w:ascii="Times New Roman" w:hAnsi="Times New Roman" w:cs="Times New Roman"/>
        </w:rPr>
        <w:t xml:space="preserve">The Troubles of Emerging Adulthood: Unstable and </w:t>
      </w:r>
      <w:r w:rsidR="000B52FF" w:rsidRPr="001A6099">
        <w:rPr>
          <w:rFonts w:ascii="Times New Roman" w:hAnsi="Times New Roman" w:cs="Times New Roman"/>
        </w:rPr>
        <w:t>Un</w:t>
      </w:r>
      <w:r w:rsidR="00E76228" w:rsidRPr="001A6099">
        <w:rPr>
          <w:rFonts w:ascii="Times New Roman" w:hAnsi="Times New Roman" w:cs="Times New Roman"/>
        </w:rPr>
        <w:t>engaged</w:t>
      </w:r>
    </w:p>
    <w:p w14:paraId="0200AF52" w14:textId="78F97685" w:rsidR="0030247E" w:rsidRDefault="008E5138" w:rsidP="006B62EF">
      <w:pPr>
        <w:widowControl w:val="0"/>
        <w:autoSpaceDE w:val="0"/>
        <w:autoSpaceDN w:val="0"/>
        <w:adjustRightInd w:val="0"/>
        <w:spacing w:after="240" w:line="480" w:lineRule="auto"/>
        <w:ind w:firstLine="720"/>
        <w:rPr>
          <w:rFonts w:ascii="Times New Roman" w:hAnsi="Times New Roman" w:cs="Times New Roman"/>
        </w:rPr>
      </w:pPr>
      <w:r w:rsidRPr="001A6099">
        <w:rPr>
          <w:rFonts w:ascii="Times New Roman" w:hAnsi="Times New Roman" w:cs="Times New Roman"/>
        </w:rPr>
        <w:t xml:space="preserve">By the last interview there were only a few </w:t>
      </w:r>
      <w:r w:rsidR="00E76228" w:rsidRPr="001A6099">
        <w:rPr>
          <w:rFonts w:ascii="Times New Roman" w:hAnsi="Times New Roman" w:cs="Times New Roman"/>
        </w:rPr>
        <w:t xml:space="preserve">youth </w:t>
      </w:r>
      <w:r w:rsidR="00F02C88">
        <w:rPr>
          <w:rFonts w:ascii="Times New Roman" w:hAnsi="Times New Roman" w:cs="Times New Roman"/>
        </w:rPr>
        <w:t>(n = 09</w:t>
      </w:r>
      <w:bookmarkStart w:id="16" w:name="_GoBack"/>
      <w:bookmarkEnd w:id="16"/>
      <w:r w:rsidR="006348AE" w:rsidRPr="006348AE">
        <w:rPr>
          <w:rFonts w:ascii="Times New Roman" w:hAnsi="Times New Roman" w:cs="Times New Roman"/>
        </w:rPr>
        <w:t>)</w:t>
      </w:r>
      <w:r w:rsidR="006348AE">
        <w:rPr>
          <w:rFonts w:ascii="Times New Roman" w:hAnsi="Times New Roman" w:cs="Times New Roman"/>
        </w:rPr>
        <w:t xml:space="preserve"> </w:t>
      </w:r>
      <w:r w:rsidRPr="001A6099">
        <w:rPr>
          <w:rFonts w:ascii="Times New Roman" w:hAnsi="Times New Roman" w:cs="Times New Roman"/>
        </w:rPr>
        <w:t xml:space="preserve">in this </w:t>
      </w:r>
      <w:r w:rsidR="006348AE">
        <w:rPr>
          <w:rFonts w:ascii="Times New Roman" w:hAnsi="Times New Roman" w:cs="Times New Roman"/>
        </w:rPr>
        <w:t xml:space="preserve">final </w:t>
      </w:r>
      <w:r w:rsidRPr="001A6099">
        <w:rPr>
          <w:rFonts w:ascii="Times New Roman" w:hAnsi="Times New Roman" w:cs="Times New Roman"/>
        </w:rPr>
        <w:t>category</w:t>
      </w:r>
      <w:r w:rsidR="006348AE">
        <w:rPr>
          <w:rFonts w:ascii="Times New Roman" w:hAnsi="Times New Roman" w:cs="Times New Roman"/>
        </w:rPr>
        <w:t>. T</w:t>
      </w:r>
      <w:r w:rsidRPr="001A6099">
        <w:rPr>
          <w:rFonts w:ascii="Times New Roman" w:hAnsi="Times New Roman" w:cs="Times New Roman"/>
        </w:rPr>
        <w:t xml:space="preserve">hey </w:t>
      </w:r>
      <w:r w:rsidR="00E76228" w:rsidRPr="001A6099">
        <w:rPr>
          <w:rFonts w:ascii="Times New Roman" w:hAnsi="Times New Roman" w:cs="Times New Roman"/>
        </w:rPr>
        <w:t>ha</w:t>
      </w:r>
      <w:r w:rsidR="00C947EB" w:rsidRPr="001A6099">
        <w:rPr>
          <w:rFonts w:ascii="Times New Roman" w:hAnsi="Times New Roman" w:cs="Times New Roman"/>
        </w:rPr>
        <w:t>d</w:t>
      </w:r>
      <w:r w:rsidR="00E76228" w:rsidRPr="001A6099">
        <w:rPr>
          <w:rFonts w:ascii="Times New Roman" w:hAnsi="Times New Roman" w:cs="Times New Roman"/>
        </w:rPr>
        <w:t xml:space="preserve"> </w:t>
      </w:r>
      <w:r w:rsidR="00441489">
        <w:rPr>
          <w:rFonts w:ascii="Times New Roman" w:hAnsi="Times New Roman" w:cs="Times New Roman"/>
        </w:rPr>
        <w:t xml:space="preserve">experienced </w:t>
      </w:r>
      <w:r w:rsidR="00E76228" w:rsidRPr="001A6099">
        <w:rPr>
          <w:rFonts w:ascii="Times New Roman" w:hAnsi="Times New Roman" w:cs="Times New Roman"/>
        </w:rPr>
        <w:t xml:space="preserve">serious </w:t>
      </w:r>
      <w:r w:rsidR="00441489">
        <w:rPr>
          <w:rFonts w:ascii="Times New Roman" w:hAnsi="Times New Roman" w:cs="Times New Roman"/>
        </w:rPr>
        <w:t xml:space="preserve">problems </w:t>
      </w:r>
      <w:r w:rsidR="001B7789">
        <w:rPr>
          <w:rFonts w:ascii="Times New Roman" w:hAnsi="Times New Roman" w:cs="Times New Roman"/>
        </w:rPr>
        <w:t>th</w:t>
      </w:r>
      <w:r w:rsidR="0032561E">
        <w:rPr>
          <w:rFonts w:ascii="Times New Roman" w:hAnsi="Times New Roman" w:cs="Times New Roman"/>
        </w:rPr>
        <w:t>at hindered their advancement, th</w:t>
      </w:r>
      <w:r w:rsidR="001B7789">
        <w:rPr>
          <w:rFonts w:ascii="Times New Roman" w:hAnsi="Times New Roman" w:cs="Times New Roman"/>
        </w:rPr>
        <w:t xml:space="preserve">ough </w:t>
      </w:r>
      <w:r w:rsidR="0032561E">
        <w:rPr>
          <w:rFonts w:ascii="Times New Roman" w:hAnsi="Times New Roman" w:cs="Times New Roman"/>
        </w:rPr>
        <w:t xml:space="preserve">they </w:t>
      </w:r>
      <w:r w:rsidR="001B7789">
        <w:rPr>
          <w:rFonts w:ascii="Times New Roman" w:hAnsi="Times New Roman" w:cs="Times New Roman"/>
        </w:rPr>
        <w:t xml:space="preserve">not necessarily permanent </w:t>
      </w:r>
      <w:r w:rsidR="0032561E">
        <w:rPr>
          <w:rFonts w:ascii="Times New Roman" w:hAnsi="Times New Roman" w:cs="Times New Roman"/>
        </w:rPr>
        <w:t>stalled</w:t>
      </w:r>
      <w:r w:rsidR="008332EF">
        <w:rPr>
          <w:rFonts w:ascii="Times New Roman" w:hAnsi="Times New Roman" w:cs="Times New Roman"/>
        </w:rPr>
        <w:t>.</w:t>
      </w:r>
      <w:r w:rsidR="001B7789">
        <w:rPr>
          <w:rFonts w:ascii="Times New Roman" w:hAnsi="Times New Roman" w:cs="Times New Roman"/>
        </w:rPr>
        <w:t xml:space="preserve"> Some had worked</w:t>
      </w:r>
      <w:r w:rsidR="00E76228" w:rsidRPr="001A6099">
        <w:rPr>
          <w:rFonts w:ascii="Times New Roman" w:hAnsi="Times New Roman" w:cs="Times New Roman"/>
        </w:rPr>
        <w:t xml:space="preserve"> though none were employed at the time of the last interview. None were going to school. </w:t>
      </w:r>
      <w:r w:rsidR="00C73475">
        <w:rPr>
          <w:rFonts w:ascii="Times New Roman" w:hAnsi="Times New Roman" w:cs="Times New Roman"/>
        </w:rPr>
        <w:t>Two</w:t>
      </w:r>
      <w:r w:rsidR="00E76228" w:rsidRPr="001A6099">
        <w:rPr>
          <w:rFonts w:ascii="Times New Roman" w:hAnsi="Times New Roman" w:cs="Times New Roman"/>
        </w:rPr>
        <w:t xml:space="preserve"> were still coping with damaging</w:t>
      </w:r>
      <w:r w:rsidR="006B62EF" w:rsidRPr="001A6099">
        <w:rPr>
          <w:rFonts w:ascii="Times New Roman" w:hAnsi="Times New Roman" w:cs="Times New Roman"/>
        </w:rPr>
        <w:t xml:space="preserve"> break-ups with partners that</w:t>
      </w:r>
      <w:r w:rsidR="000B52FF" w:rsidRPr="001A6099">
        <w:rPr>
          <w:rFonts w:ascii="Times New Roman" w:hAnsi="Times New Roman" w:cs="Times New Roman"/>
        </w:rPr>
        <w:t xml:space="preserve"> made </w:t>
      </w:r>
      <w:r w:rsidR="00E76228" w:rsidRPr="001A6099">
        <w:rPr>
          <w:rFonts w:ascii="Times New Roman" w:hAnsi="Times New Roman" w:cs="Times New Roman"/>
        </w:rPr>
        <w:t>their housing</w:t>
      </w:r>
      <w:r w:rsidR="00830E74" w:rsidRPr="001A6099">
        <w:rPr>
          <w:rFonts w:ascii="Times New Roman" w:hAnsi="Times New Roman" w:cs="Times New Roman"/>
        </w:rPr>
        <w:t xml:space="preserve"> and financial status</w:t>
      </w:r>
      <w:r w:rsidR="000B52FF" w:rsidRPr="001A6099">
        <w:rPr>
          <w:rFonts w:ascii="Times New Roman" w:hAnsi="Times New Roman" w:cs="Times New Roman"/>
        </w:rPr>
        <w:t xml:space="preserve"> precarious</w:t>
      </w:r>
      <w:r w:rsidR="00830E74" w:rsidRPr="001A6099">
        <w:rPr>
          <w:rFonts w:ascii="Times New Roman" w:hAnsi="Times New Roman" w:cs="Times New Roman"/>
        </w:rPr>
        <w:t xml:space="preserve">. Like </w:t>
      </w:r>
      <w:r w:rsidRPr="001A6099">
        <w:rPr>
          <w:rFonts w:ascii="Times New Roman" w:hAnsi="Times New Roman" w:cs="Times New Roman"/>
        </w:rPr>
        <w:t>most other</w:t>
      </w:r>
      <w:r w:rsidR="00830E74" w:rsidRPr="001A6099">
        <w:rPr>
          <w:rFonts w:ascii="Times New Roman" w:hAnsi="Times New Roman" w:cs="Times New Roman"/>
        </w:rPr>
        <w:t xml:space="preserve"> older</w:t>
      </w:r>
      <w:r w:rsidR="00E76228" w:rsidRPr="001A6099">
        <w:rPr>
          <w:rFonts w:ascii="Times New Roman" w:hAnsi="Times New Roman" w:cs="Times New Roman"/>
        </w:rPr>
        <w:t xml:space="preserve"> street-involved youth, </w:t>
      </w:r>
      <w:r w:rsidR="00830E74" w:rsidRPr="001A6099">
        <w:rPr>
          <w:rFonts w:ascii="Times New Roman" w:hAnsi="Times New Roman" w:cs="Times New Roman"/>
        </w:rPr>
        <w:t>the</w:t>
      </w:r>
      <w:r w:rsidR="00441489">
        <w:rPr>
          <w:rFonts w:ascii="Times New Roman" w:hAnsi="Times New Roman" w:cs="Times New Roman"/>
        </w:rPr>
        <w:t xml:space="preserve"> youth in this latter category</w:t>
      </w:r>
      <w:r w:rsidR="00830E74" w:rsidRPr="001A6099">
        <w:rPr>
          <w:rFonts w:ascii="Times New Roman" w:hAnsi="Times New Roman" w:cs="Times New Roman"/>
        </w:rPr>
        <w:t xml:space="preserve"> </w:t>
      </w:r>
      <w:r w:rsidR="006B62EF" w:rsidRPr="001A6099">
        <w:rPr>
          <w:rFonts w:ascii="Times New Roman" w:hAnsi="Times New Roman" w:cs="Times New Roman"/>
        </w:rPr>
        <w:t>were</w:t>
      </w:r>
      <w:r w:rsidR="000B52FF" w:rsidRPr="001A6099">
        <w:rPr>
          <w:rFonts w:ascii="Times New Roman" w:hAnsi="Times New Roman" w:cs="Times New Roman"/>
        </w:rPr>
        <w:t xml:space="preserve"> </w:t>
      </w:r>
      <w:r w:rsidR="00E76228" w:rsidRPr="001A6099">
        <w:rPr>
          <w:rFonts w:ascii="Times New Roman" w:hAnsi="Times New Roman" w:cs="Times New Roman"/>
        </w:rPr>
        <w:t xml:space="preserve">experienced </w:t>
      </w:r>
      <w:r w:rsidR="00E76228" w:rsidRPr="001A6099">
        <w:rPr>
          <w:rFonts w:ascii="Times New Roman" w:hAnsi="Times New Roman" w:cs="Times New Roman"/>
        </w:rPr>
        <w:lastRenderedPageBreak/>
        <w:t xml:space="preserve">enough to want something more than the </w:t>
      </w:r>
      <w:r w:rsidR="00C947EB" w:rsidRPr="001A6099">
        <w:rPr>
          <w:rFonts w:ascii="Times New Roman" w:hAnsi="Times New Roman" w:cs="Times New Roman"/>
        </w:rPr>
        <w:t xml:space="preserve">“whole downtown scene,” as </w:t>
      </w:r>
      <w:r w:rsidR="00441489">
        <w:rPr>
          <w:rFonts w:ascii="Times New Roman" w:hAnsi="Times New Roman" w:cs="Times New Roman"/>
        </w:rPr>
        <w:t>XX</w:t>
      </w:r>
      <w:r w:rsidR="00C947EB" w:rsidRPr="001A6099">
        <w:rPr>
          <w:rFonts w:ascii="Times New Roman" w:hAnsi="Times New Roman" w:cs="Times New Roman"/>
        </w:rPr>
        <w:t xml:space="preserve"> </w:t>
      </w:r>
      <w:r w:rsidR="00E76228" w:rsidRPr="001A6099">
        <w:rPr>
          <w:rFonts w:ascii="Times New Roman" w:hAnsi="Times New Roman" w:cs="Times New Roman"/>
        </w:rPr>
        <w:t>put it. For some the problem was finding the income or employment option that makes it possible</w:t>
      </w:r>
      <w:r w:rsidR="000B52FF" w:rsidRPr="001A6099">
        <w:rPr>
          <w:rFonts w:ascii="Times New Roman" w:hAnsi="Times New Roman" w:cs="Times New Roman"/>
        </w:rPr>
        <w:t xml:space="preserve"> to find another “scene</w:t>
      </w:r>
      <w:r w:rsidR="006B62EF" w:rsidRPr="001A6099">
        <w:rPr>
          <w:rFonts w:ascii="Times New Roman" w:hAnsi="Times New Roman" w:cs="Times New Roman"/>
        </w:rPr>
        <w:t>.</w:t>
      </w:r>
      <w:r w:rsidR="000B52FF" w:rsidRPr="001A6099">
        <w:rPr>
          <w:rFonts w:ascii="Times New Roman" w:hAnsi="Times New Roman" w:cs="Times New Roman"/>
        </w:rPr>
        <w:t>”</w:t>
      </w:r>
      <w:r w:rsidR="00E76228" w:rsidRPr="001A6099">
        <w:rPr>
          <w:rFonts w:ascii="Times New Roman" w:hAnsi="Times New Roman" w:cs="Times New Roman"/>
        </w:rPr>
        <w:t xml:space="preserve"> For a few </w:t>
      </w:r>
      <w:r w:rsidR="00441489">
        <w:rPr>
          <w:rFonts w:ascii="Times New Roman" w:hAnsi="Times New Roman" w:cs="Times New Roman"/>
        </w:rPr>
        <w:t xml:space="preserve">of the youth, </w:t>
      </w:r>
      <w:r w:rsidR="00E76228" w:rsidRPr="001A6099">
        <w:rPr>
          <w:rFonts w:ascii="Times New Roman" w:hAnsi="Times New Roman" w:cs="Times New Roman"/>
        </w:rPr>
        <w:t xml:space="preserve">it was the temptation </w:t>
      </w:r>
      <w:r w:rsidR="0032561E">
        <w:rPr>
          <w:rFonts w:ascii="Times New Roman" w:hAnsi="Times New Roman" w:cs="Times New Roman"/>
        </w:rPr>
        <w:t xml:space="preserve">of downtown hangouts </w:t>
      </w:r>
      <w:r w:rsidR="00E76228" w:rsidRPr="001A6099">
        <w:rPr>
          <w:rFonts w:ascii="Times New Roman" w:hAnsi="Times New Roman" w:cs="Times New Roman"/>
        </w:rPr>
        <w:t>that was</w:t>
      </w:r>
      <w:r w:rsidR="0032561E">
        <w:rPr>
          <w:rFonts w:ascii="Times New Roman" w:hAnsi="Times New Roman" w:cs="Times New Roman"/>
        </w:rPr>
        <w:t xml:space="preserve"> holding them back</w:t>
      </w:r>
      <w:r w:rsidR="00E76228" w:rsidRPr="001A6099">
        <w:rPr>
          <w:rFonts w:ascii="Times New Roman" w:hAnsi="Times New Roman" w:cs="Times New Roman"/>
        </w:rPr>
        <w:t xml:space="preserve"> especially </w:t>
      </w:r>
      <w:r w:rsidR="0032561E">
        <w:rPr>
          <w:rFonts w:ascii="Times New Roman" w:hAnsi="Times New Roman" w:cs="Times New Roman"/>
        </w:rPr>
        <w:t xml:space="preserve">the draw of </w:t>
      </w:r>
      <w:r w:rsidR="00E76228" w:rsidRPr="001A6099">
        <w:rPr>
          <w:rFonts w:ascii="Times New Roman" w:hAnsi="Times New Roman" w:cs="Times New Roman"/>
        </w:rPr>
        <w:t xml:space="preserve">using </w:t>
      </w:r>
      <w:r w:rsidR="000B52FF" w:rsidRPr="001A6099">
        <w:rPr>
          <w:rFonts w:ascii="Times New Roman" w:hAnsi="Times New Roman" w:cs="Times New Roman"/>
        </w:rPr>
        <w:t xml:space="preserve">substances </w:t>
      </w:r>
      <w:r w:rsidR="00E76228" w:rsidRPr="001A6099">
        <w:rPr>
          <w:rFonts w:ascii="Times New Roman" w:hAnsi="Times New Roman" w:cs="Times New Roman"/>
        </w:rPr>
        <w:t xml:space="preserve">and </w:t>
      </w:r>
      <w:r w:rsidR="000B52FF" w:rsidRPr="001A6099">
        <w:rPr>
          <w:rFonts w:ascii="Times New Roman" w:hAnsi="Times New Roman" w:cs="Times New Roman"/>
        </w:rPr>
        <w:t xml:space="preserve">the relative accessibility of earning money by </w:t>
      </w:r>
      <w:r w:rsidR="00E76228" w:rsidRPr="001A6099">
        <w:rPr>
          <w:rFonts w:ascii="Times New Roman" w:hAnsi="Times New Roman" w:cs="Times New Roman"/>
        </w:rPr>
        <w:t>selling</w:t>
      </w:r>
      <w:r w:rsidR="000B52FF" w:rsidRPr="001A6099">
        <w:rPr>
          <w:rFonts w:ascii="Times New Roman" w:hAnsi="Times New Roman" w:cs="Times New Roman"/>
        </w:rPr>
        <w:t xml:space="preserve"> substances</w:t>
      </w:r>
      <w:r w:rsidR="00E76228" w:rsidRPr="001A6099">
        <w:rPr>
          <w:rFonts w:ascii="Times New Roman" w:hAnsi="Times New Roman" w:cs="Times New Roman"/>
        </w:rPr>
        <w:t xml:space="preserve">. </w:t>
      </w:r>
    </w:p>
    <w:p w14:paraId="717C64AE" w14:textId="63500033" w:rsidR="006B62EF" w:rsidRPr="001A6099" w:rsidRDefault="00830E74" w:rsidP="006B62EF">
      <w:pPr>
        <w:widowControl w:val="0"/>
        <w:autoSpaceDE w:val="0"/>
        <w:autoSpaceDN w:val="0"/>
        <w:adjustRightInd w:val="0"/>
        <w:spacing w:after="240" w:line="480" w:lineRule="auto"/>
        <w:ind w:firstLine="720"/>
        <w:rPr>
          <w:rFonts w:ascii="Times New Roman" w:hAnsi="Times New Roman" w:cs="Times New Roman"/>
        </w:rPr>
      </w:pPr>
      <w:r w:rsidRPr="001A6099">
        <w:rPr>
          <w:rFonts w:ascii="Times New Roman" w:hAnsi="Times New Roman" w:cs="Times New Roman"/>
        </w:rPr>
        <w:t xml:space="preserve">Only one </w:t>
      </w:r>
      <w:r w:rsidR="0032561E">
        <w:rPr>
          <w:rFonts w:ascii="Times New Roman" w:hAnsi="Times New Roman" w:cs="Times New Roman"/>
        </w:rPr>
        <w:t xml:space="preserve">youth in this category </w:t>
      </w:r>
      <w:r w:rsidRPr="001A6099">
        <w:rPr>
          <w:rFonts w:ascii="Times New Roman" w:hAnsi="Times New Roman" w:cs="Times New Roman"/>
        </w:rPr>
        <w:t xml:space="preserve">seemed to have </w:t>
      </w:r>
      <w:r w:rsidR="0032561E">
        <w:rPr>
          <w:rFonts w:ascii="Times New Roman" w:hAnsi="Times New Roman" w:cs="Times New Roman"/>
        </w:rPr>
        <w:t xml:space="preserve">completely </w:t>
      </w:r>
      <w:r w:rsidRPr="001A6099">
        <w:rPr>
          <w:rFonts w:ascii="Times New Roman" w:hAnsi="Times New Roman" w:cs="Times New Roman"/>
        </w:rPr>
        <w:t>given up</w:t>
      </w:r>
      <w:r w:rsidR="000B52FF" w:rsidRPr="001A6099">
        <w:rPr>
          <w:rFonts w:ascii="Times New Roman" w:hAnsi="Times New Roman" w:cs="Times New Roman"/>
        </w:rPr>
        <w:t xml:space="preserve"> attempts to become engaged</w:t>
      </w:r>
      <w:r w:rsidR="00E76228" w:rsidRPr="001A6099">
        <w:rPr>
          <w:rFonts w:ascii="Times New Roman" w:hAnsi="Times New Roman" w:cs="Times New Roman"/>
        </w:rPr>
        <w:t>, and his burden was both the challenge of choosing wisely how to fill his time and the pressing desire to fill that time with getting high. The others want</w:t>
      </w:r>
      <w:r w:rsidR="00C947EB" w:rsidRPr="001A6099">
        <w:rPr>
          <w:rFonts w:ascii="Times New Roman" w:hAnsi="Times New Roman" w:cs="Times New Roman"/>
        </w:rPr>
        <w:t>ed</w:t>
      </w:r>
      <w:r w:rsidR="00E76228" w:rsidRPr="001A6099">
        <w:rPr>
          <w:rFonts w:ascii="Times New Roman" w:hAnsi="Times New Roman" w:cs="Times New Roman"/>
        </w:rPr>
        <w:t xml:space="preserve"> </w:t>
      </w:r>
      <w:r w:rsidR="000B52FF" w:rsidRPr="001A6099">
        <w:rPr>
          <w:rFonts w:ascii="Times New Roman" w:hAnsi="Times New Roman" w:cs="Times New Roman"/>
        </w:rPr>
        <w:t>to become engaged</w:t>
      </w:r>
      <w:r w:rsidR="00E76228" w:rsidRPr="001A6099">
        <w:rPr>
          <w:rFonts w:ascii="Times New Roman" w:hAnsi="Times New Roman" w:cs="Times New Roman"/>
        </w:rPr>
        <w:t xml:space="preserve">, and these </w:t>
      </w:r>
      <w:r w:rsidR="00C947EB" w:rsidRPr="001A6099">
        <w:rPr>
          <w:rFonts w:ascii="Times New Roman" w:hAnsi="Times New Roman" w:cs="Times New Roman"/>
        </w:rPr>
        <w:t>we</w:t>
      </w:r>
      <w:r w:rsidR="00E76228" w:rsidRPr="001A6099">
        <w:rPr>
          <w:rFonts w:ascii="Times New Roman" w:hAnsi="Times New Roman" w:cs="Times New Roman"/>
        </w:rPr>
        <w:t>re the young people for whom the most immediate so</w:t>
      </w:r>
      <w:r w:rsidR="00C947EB" w:rsidRPr="001A6099">
        <w:rPr>
          <w:rFonts w:ascii="Times New Roman" w:hAnsi="Times New Roman" w:cs="Times New Roman"/>
        </w:rPr>
        <w:t>lution seemed</w:t>
      </w:r>
      <w:r w:rsidRPr="001A6099">
        <w:rPr>
          <w:rFonts w:ascii="Times New Roman" w:hAnsi="Times New Roman" w:cs="Times New Roman"/>
        </w:rPr>
        <w:t xml:space="preserve"> likely to be a job; by comparison with those who </w:t>
      </w:r>
      <w:r w:rsidR="00C947EB" w:rsidRPr="001A6099">
        <w:rPr>
          <w:rFonts w:ascii="Times New Roman" w:hAnsi="Times New Roman" w:cs="Times New Roman"/>
        </w:rPr>
        <w:t>we</w:t>
      </w:r>
      <w:r w:rsidRPr="001A6099">
        <w:rPr>
          <w:rFonts w:ascii="Times New Roman" w:hAnsi="Times New Roman" w:cs="Times New Roman"/>
        </w:rPr>
        <w:t>re stable and engaged, these participants ha</w:t>
      </w:r>
      <w:r w:rsidR="00C947EB" w:rsidRPr="001A6099">
        <w:rPr>
          <w:rFonts w:ascii="Times New Roman" w:hAnsi="Times New Roman" w:cs="Times New Roman"/>
        </w:rPr>
        <w:t>d</w:t>
      </w:r>
      <w:r w:rsidRPr="001A6099">
        <w:rPr>
          <w:rFonts w:ascii="Times New Roman" w:hAnsi="Times New Roman" w:cs="Times New Roman"/>
        </w:rPr>
        <w:t xml:space="preserve"> found it difficult to locate employment.</w:t>
      </w:r>
    </w:p>
    <w:p w14:paraId="4C2F5FD8" w14:textId="78305392" w:rsidR="008E5138" w:rsidRPr="001A6099" w:rsidRDefault="00A879F7" w:rsidP="006B62EF">
      <w:pPr>
        <w:widowControl w:val="0"/>
        <w:autoSpaceDE w:val="0"/>
        <w:autoSpaceDN w:val="0"/>
        <w:adjustRightInd w:val="0"/>
        <w:spacing w:after="240" w:line="480" w:lineRule="auto"/>
        <w:ind w:firstLine="720"/>
        <w:rPr>
          <w:rFonts w:ascii="Times New Roman" w:hAnsi="Times New Roman" w:cs="Times New Roman"/>
        </w:rPr>
      </w:pPr>
      <w:r>
        <w:rPr>
          <w:rFonts w:ascii="Times New Roman" w:hAnsi="Times New Roman" w:cs="Times New Roman"/>
        </w:rPr>
        <w:t>[Insert Table 9.4</w:t>
      </w:r>
      <w:r w:rsidR="008E5138" w:rsidRPr="001A6099">
        <w:rPr>
          <w:rFonts w:ascii="Times New Roman" w:hAnsi="Times New Roman" w:cs="Times New Roman"/>
        </w:rPr>
        <w:t xml:space="preserve"> about here]</w:t>
      </w:r>
    </w:p>
    <w:p w14:paraId="507CCC64" w14:textId="59A9C633" w:rsidR="001116DC" w:rsidRPr="001A6099" w:rsidRDefault="006B62EF" w:rsidP="006B62EF">
      <w:pPr>
        <w:widowControl w:val="0"/>
        <w:autoSpaceDE w:val="0"/>
        <w:autoSpaceDN w:val="0"/>
        <w:adjustRightInd w:val="0"/>
        <w:spacing w:after="240" w:line="480" w:lineRule="auto"/>
        <w:rPr>
          <w:rFonts w:ascii="Times New Roman" w:hAnsi="Times New Roman" w:cs="Times New Roman"/>
        </w:rPr>
      </w:pPr>
      <w:r w:rsidRPr="001A6099">
        <w:rPr>
          <w:rFonts w:ascii="Times New Roman" w:hAnsi="Times New Roman" w:cs="Times New Roman"/>
        </w:rPr>
        <w:t>&lt;</w:t>
      </w:r>
      <w:r w:rsidR="002F11E3">
        <w:rPr>
          <w:rFonts w:ascii="Times New Roman" w:hAnsi="Times New Roman" w:cs="Times New Roman"/>
        </w:rPr>
        <w:t>2</w:t>
      </w:r>
      <w:r w:rsidRPr="001A6099">
        <w:rPr>
          <w:rFonts w:ascii="Times New Roman" w:hAnsi="Times New Roman" w:cs="Times New Roman"/>
        </w:rPr>
        <w:t>&gt;</w:t>
      </w:r>
      <w:r w:rsidR="004405B2" w:rsidRPr="001A6099">
        <w:rPr>
          <w:rFonts w:ascii="Times New Roman" w:hAnsi="Times New Roman" w:cs="Times New Roman"/>
        </w:rPr>
        <w:t xml:space="preserve">What Should We </w:t>
      </w:r>
      <w:r w:rsidR="00C21B91" w:rsidRPr="001A6099">
        <w:rPr>
          <w:rFonts w:ascii="Times New Roman" w:hAnsi="Times New Roman" w:cs="Times New Roman"/>
        </w:rPr>
        <w:t>Make of their Experience</w:t>
      </w:r>
      <w:r w:rsidR="0030247E">
        <w:rPr>
          <w:rFonts w:ascii="Times New Roman" w:hAnsi="Times New Roman" w:cs="Times New Roman"/>
        </w:rPr>
        <w:t>s</w:t>
      </w:r>
      <w:r w:rsidR="00C21B91" w:rsidRPr="001A6099">
        <w:rPr>
          <w:rFonts w:ascii="Times New Roman" w:hAnsi="Times New Roman" w:cs="Times New Roman"/>
        </w:rPr>
        <w:t>?</w:t>
      </w:r>
    </w:p>
    <w:p w14:paraId="3D032497" w14:textId="18AE10B5" w:rsidR="001B7789" w:rsidRDefault="001116DC" w:rsidP="004405B2">
      <w:pPr>
        <w:spacing w:line="480" w:lineRule="auto"/>
        <w:ind w:firstLine="720"/>
        <w:rPr>
          <w:rFonts w:ascii="Times New Roman" w:hAnsi="Times New Roman" w:cs="Times New Roman"/>
        </w:rPr>
      </w:pPr>
      <w:r w:rsidRPr="001A6099">
        <w:rPr>
          <w:rFonts w:ascii="Times New Roman" w:hAnsi="Times New Roman" w:cs="Times New Roman"/>
        </w:rPr>
        <w:t>Several years after leaving the famil</w:t>
      </w:r>
      <w:r w:rsidR="001522FA" w:rsidRPr="001A6099">
        <w:rPr>
          <w:rFonts w:ascii="Times New Roman" w:hAnsi="Times New Roman" w:cs="Times New Roman"/>
        </w:rPr>
        <w:t>y home</w:t>
      </w:r>
      <w:r w:rsidRPr="001A6099">
        <w:rPr>
          <w:rFonts w:ascii="Times New Roman" w:hAnsi="Times New Roman" w:cs="Times New Roman"/>
        </w:rPr>
        <w:t>,</w:t>
      </w:r>
      <w:r w:rsidR="0090011B">
        <w:rPr>
          <w:rFonts w:ascii="Times New Roman" w:hAnsi="Times New Roman" w:cs="Times New Roman"/>
        </w:rPr>
        <w:t xml:space="preserve"> </w:t>
      </w:r>
      <w:r w:rsidR="008332EF">
        <w:rPr>
          <w:rFonts w:ascii="Times New Roman" w:hAnsi="Times New Roman" w:cs="Times New Roman"/>
        </w:rPr>
        <w:t>all but a handful of the</w:t>
      </w:r>
      <w:r w:rsidR="004825CC" w:rsidRPr="001A6099">
        <w:rPr>
          <w:rFonts w:ascii="Times New Roman" w:hAnsi="Times New Roman" w:cs="Times New Roman"/>
        </w:rPr>
        <w:t xml:space="preserve"> </w:t>
      </w:r>
      <w:r w:rsidR="0032561E">
        <w:rPr>
          <w:rFonts w:ascii="Times New Roman" w:hAnsi="Times New Roman" w:cs="Times New Roman"/>
        </w:rPr>
        <w:t>street-involved youth</w:t>
      </w:r>
      <w:r w:rsidR="004825CC" w:rsidRPr="001A6099">
        <w:rPr>
          <w:rFonts w:ascii="Times New Roman" w:hAnsi="Times New Roman" w:cs="Times New Roman"/>
        </w:rPr>
        <w:t xml:space="preserve"> in our study</w:t>
      </w:r>
      <w:r w:rsidRPr="001A6099">
        <w:rPr>
          <w:rFonts w:ascii="Times New Roman" w:hAnsi="Times New Roman" w:cs="Times New Roman"/>
        </w:rPr>
        <w:t xml:space="preserve"> were </w:t>
      </w:r>
      <w:r w:rsidR="003C0041">
        <w:rPr>
          <w:rFonts w:ascii="Times New Roman" w:hAnsi="Times New Roman" w:cs="Times New Roman"/>
        </w:rPr>
        <w:t xml:space="preserve">occupied in one way other, either </w:t>
      </w:r>
      <w:r w:rsidR="001522FA" w:rsidRPr="001A6099">
        <w:rPr>
          <w:rFonts w:ascii="Times New Roman" w:hAnsi="Times New Roman" w:cs="Times New Roman"/>
        </w:rPr>
        <w:t xml:space="preserve">striving to </w:t>
      </w:r>
      <w:r w:rsidR="008332EF">
        <w:rPr>
          <w:rFonts w:ascii="Times New Roman" w:hAnsi="Times New Roman" w:cs="Times New Roman"/>
        </w:rPr>
        <w:t>find</w:t>
      </w:r>
      <w:r w:rsidR="001522FA" w:rsidRPr="001A6099">
        <w:rPr>
          <w:rFonts w:ascii="Times New Roman" w:hAnsi="Times New Roman" w:cs="Times New Roman"/>
        </w:rPr>
        <w:t xml:space="preserve"> stability</w:t>
      </w:r>
      <w:r w:rsidRPr="001A6099">
        <w:rPr>
          <w:rFonts w:ascii="Times New Roman" w:hAnsi="Times New Roman" w:cs="Times New Roman"/>
        </w:rPr>
        <w:t>, still employed or looking for work, attending school or making plans for school, setting up households</w:t>
      </w:r>
      <w:r w:rsidR="003C0041">
        <w:rPr>
          <w:rFonts w:ascii="Times New Roman" w:hAnsi="Times New Roman" w:cs="Times New Roman"/>
        </w:rPr>
        <w:t xml:space="preserve"> and/or</w:t>
      </w:r>
      <w:r w:rsidRPr="001A6099">
        <w:rPr>
          <w:rFonts w:ascii="Times New Roman" w:hAnsi="Times New Roman" w:cs="Times New Roman"/>
        </w:rPr>
        <w:t xml:space="preserve"> re-negotiati</w:t>
      </w:r>
      <w:r w:rsidR="00C73475">
        <w:rPr>
          <w:rFonts w:ascii="Times New Roman" w:hAnsi="Times New Roman" w:cs="Times New Roman"/>
        </w:rPr>
        <w:t>ng relationships with parents</w:t>
      </w:r>
      <w:r w:rsidR="003C0041">
        <w:rPr>
          <w:rFonts w:ascii="Times New Roman" w:hAnsi="Times New Roman" w:cs="Times New Roman"/>
        </w:rPr>
        <w:t>/guardians</w:t>
      </w:r>
      <w:r w:rsidR="00C73475">
        <w:rPr>
          <w:rFonts w:ascii="Times New Roman" w:hAnsi="Times New Roman" w:cs="Times New Roman"/>
        </w:rPr>
        <w:t xml:space="preserve">. </w:t>
      </w:r>
      <w:r w:rsidR="003C0041">
        <w:rPr>
          <w:rFonts w:ascii="Times New Roman" w:hAnsi="Times New Roman" w:cs="Times New Roman"/>
        </w:rPr>
        <w:t xml:space="preserve">Yet they continued to face </w:t>
      </w:r>
      <w:r w:rsidR="00D64C0F">
        <w:rPr>
          <w:rFonts w:ascii="Times New Roman" w:hAnsi="Times New Roman" w:cs="Times New Roman"/>
        </w:rPr>
        <w:t>financial</w:t>
      </w:r>
      <w:r w:rsidR="003C0041">
        <w:rPr>
          <w:rFonts w:ascii="Times New Roman" w:hAnsi="Times New Roman" w:cs="Times New Roman"/>
        </w:rPr>
        <w:t xml:space="preserve"> uncertainty </w:t>
      </w:r>
      <w:r w:rsidR="00A7380D">
        <w:rPr>
          <w:rFonts w:ascii="Times New Roman" w:hAnsi="Times New Roman" w:cs="Times New Roman"/>
        </w:rPr>
        <w:t>and</w:t>
      </w:r>
      <w:r w:rsidR="002E3A6B" w:rsidRPr="001A6099">
        <w:rPr>
          <w:rFonts w:ascii="Times New Roman" w:hAnsi="Times New Roman" w:cs="Times New Roman"/>
        </w:rPr>
        <w:t xml:space="preserve"> their lives appear</w:t>
      </w:r>
      <w:r w:rsidR="003C0041">
        <w:rPr>
          <w:rFonts w:ascii="Times New Roman" w:hAnsi="Times New Roman" w:cs="Times New Roman"/>
        </w:rPr>
        <w:t>ed</w:t>
      </w:r>
      <w:r w:rsidR="002E3A6B" w:rsidRPr="001A6099">
        <w:rPr>
          <w:rFonts w:ascii="Times New Roman" w:hAnsi="Times New Roman" w:cs="Times New Roman"/>
        </w:rPr>
        <w:t xml:space="preserve"> from the outside to be similar to most oth</w:t>
      </w:r>
      <w:r w:rsidR="006B62EF" w:rsidRPr="001A6099">
        <w:rPr>
          <w:rFonts w:ascii="Times New Roman" w:hAnsi="Times New Roman" w:cs="Times New Roman"/>
        </w:rPr>
        <w:t xml:space="preserve">er emerging adults. </w:t>
      </w:r>
    </w:p>
    <w:p w14:paraId="5EB9F9E2" w14:textId="4C1E1C49" w:rsidR="002E3A6B" w:rsidRPr="001A6099" w:rsidRDefault="009E1F2A" w:rsidP="004405B2">
      <w:pPr>
        <w:spacing w:line="480" w:lineRule="auto"/>
        <w:ind w:firstLine="720"/>
        <w:rPr>
          <w:rFonts w:ascii="Times New Roman" w:hAnsi="Times New Roman" w:cs="Times New Roman"/>
        </w:rPr>
      </w:pPr>
      <w:r>
        <w:rPr>
          <w:rFonts w:ascii="Times New Roman" w:hAnsi="Times New Roman" w:cs="Times New Roman"/>
        </w:rPr>
        <w:t>O</w:t>
      </w:r>
      <w:r w:rsidR="00EC72B1">
        <w:rPr>
          <w:rFonts w:ascii="Times New Roman" w:hAnsi="Times New Roman" w:cs="Times New Roman"/>
        </w:rPr>
        <w:t xml:space="preserve">nly a few </w:t>
      </w:r>
      <w:r w:rsidR="003C0041">
        <w:rPr>
          <w:rFonts w:ascii="Times New Roman" w:hAnsi="Times New Roman" w:cs="Times New Roman"/>
        </w:rPr>
        <w:t>of the</w:t>
      </w:r>
      <w:r w:rsidR="00A7380D">
        <w:rPr>
          <w:rFonts w:ascii="Times New Roman" w:hAnsi="Times New Roman" w:cs="Times New Roman"/>
        </w:rPr>
        <w:t xml:space="preserve">m </w:t>
      </w:r>
      <w:r w:rsidR="003C0041">
        <w:rPr>
          <w:rFonts w:ascii="Times New Roman" w:hAnsi="Times New Roman" w:cs="Times New Roman"/>
        </w:rPr>
        <w:t xml:space="preserve">had </w:t>
      </w:r>
      <w:r w:rsidR="0087184B">
        <w:rPr>
          <w:rFonts w:ascii="Times New Roman" w:hAnsi="Times New Roman" w:cs="Times New Roman"/>
        </w:rPr>
        <w:t xml:space="preserve"> parents</w:t>
      </w:r>
      <w:r w:rsidR="003C0041">
        <w:rPr>
          <w:rFonts w:ascii="Times New Roman" w:hAnsi="Times New Roman" w:cs="Times New Roman"/>
        </w:rPr>
        <w:t>/guardians</w:t>
      </w:r>
      <w:r w:rsidR="0087184B">
        <w:rPr>
          <w:rFonts w:ascii="Times New Roman" w:hAnsi="Times New Roman" w:cs="Times New Roman"/>
        </w:rPr>
        <w:t xml:space="preserve"> who </w:t>
      </w:r>
      <w:r w:rsidR="003C0041">
        <w:rPr>
          <w:rFonts w:ascii="Times New Roman" w:hAnsi="Times New Roman" w:cs="Times New Roman"/>
        </w:rPr>
        <w:t>were able</w:t>
      </w:r>
      <w:r w:rsidR="0087184B">
        <w:rPr>
          <w:rFonts w:ascii="Times New Roman" w:hAnsi="Times New Roman" w:cs="Times New Roman"/>
        </w:rPr>
        <w:t xml:space="preserve"> </w:t>
      </w:r>
      <w:r w:rsidR="003C0041">
        <w:rPr>
          <w:rFonts w:ascii="Times New Roman" w:hAnsi="Times New Roman" w:cs="Times New Roman"/>
        </w:rPr>
        <w:t xml:space="preserve">to </w:t>
      </w:r>
      <w:r w:rsidR="0087184B">
        <w:rPr>
          <w:rFonts w:ascii="Times New Roman" w:hAnsi="Times New Roman" w:cs="Times New Roman"/>
        </w:rPr>
        <w:t>contribute money.</w:t>
      </w:r>
      <w:r w:rsidR="00EC72B1">
        <w:rPr>
          <w:rFonts w:ascii="Times New Roman" w:hAnsi="Times New Roman" w:cs="Times New Roman"/>
        </w:rPr>
        <w:t xml:space="preserve"> </w:t>
      </w:r>
      <w:r w:rsidR="00A7380D" w:rsidRPr="00A7380D">
        <w:rPr>
          <w:rFonts w:ascii="Times New Roman" w:hAnsi="Times New Roman" w:cs="Times New Roman"/>
        </w:rPr>
        <w:t>Likewise, the</w:t>
      </w:r>
      <w:r w:rsidR="00A7380D">
        <w:rPr>
          <w:rFonts w:ascii="Times New Roman" w:hAnsi="Times New Roman" w:cs="Times New Roman"/>
        </w:rPr>
        <w:t>y</w:t>
      </w:r>
      <w:r w:rsidR="00A7380D" w:rsidRPr="00A7380D">
        <w:rPr>
          <w:rFonts w:ascii="Times New Roman" w:hAnsi="Times New Roman" w:cs="Times New Roman"/>
        </w:rPr>
        <w:t xml:space="preserve"> did not have families who were in a position to provide much practical or emotional help. </w:t>
      </w:r>
      <w:r w:rsidR="004405B2" w:rsidRPr="001A6099">
        <w:rPr>
          <w:rFonts w:ascii="Times New Roman" w:hAnsi="Times New Roman" w:cs="Times New Roman"/>
        </w:rPr>
        <w:t>Fowler</w:t>
      </w:r>
      <w:r w:rsidR="004825CC" w:rsidRPr="001A6099">
        <w:rPr>
          <w:rFonts w:ascii="Times New Roman" w:hAnsi="Times New Roman" w:cs="Times New Roman"/>
        </w:rPr>
        <w:t xml:space="preserve"> et al.</w:t>
      </w:r>
      <w:r w:rsidR="004405B2" w:rsidRPr="001A6099">
        <w:rPr>
          <w:rFonts w:ascii="Times New Roman" w:hAnsi="Times New Roman" w:cs="Times New Roman"/>
        </w:rPr>
        <w:t xml:space="preserve"> (2011) point out that parents spend an average of $2200 </w:t>
      </w:r>
      <w:r w:rsidR="004405B2" w:rsidRPr="001A6099">
        <w:rPr>
          <w:rFonts w:ascii="Times New Roman" w:hAnsi="Times New Roman" w:cs="Times New Roman"/>
        </w:rPr>
        <w:lastRenderedPageBreak/>
        <w:t xml:space="preserve">(USD) </w:t>
      </w:r>
      <w:r w:rsidR="0090011B">
        <w:rPr>
          <w:rFonts w:ascii="Times New Roman" w:hAnsi="Times New Roman" w:cs="Times New Roman"/>
        </w:rPr>
        <w:t xml:space="preserve">per year </w:t>
      </w:r>
      <w:r w:rsidR="004405B2" w:rsidRPr="001A6099">
        <w:rPr>
          <w:rFonts w:ascii="Times New Roman" w:hAnsi="Times New Roman" w:cs="Times New Roman"/>
        </w:rPr>
        <w:t xml:space="preserve">on each of their children ages 18 to 34. While the former foster youth in </w:t>
      </w:r>
      <w:r w:rsidR="00F46950" w:rsidRPr="001A6099">
        <w:rPr>
          <w:rFonts w:ascii="Times New Roman" w:hAnsi="Times New Roman" w:cs="Times New Roman"/>
        </w:rPr>
        <w:t>their</w:t>
      </w:r>
      <w:r w:rsidR="006B62EF" w:rsidRPr="001A6099">
        <w:rPr>
          <w:rFonts w:ascii="Times New Roman" w:hAnsi="Times New Roman" w:cs="Times New Roman"/>
        </w:rPr>
        <w:t xml:space="preserve"> study</w:t>
      </w:r>
      <w:r w:rsidR="004405B2" w:rsidRPr="001A6099">
        <w:rPr>
          <w:rFonts w:ascii="Times New Roman" w:hAnsi="Times New Roman" w:cs="Times New Roman"/>
        </w:rPr>
        <w:t xml:space="preserve"> have achieved much, </w:t>
      </w:r>
      <w:r w:rsidR="003C0041">
        <w:rPr>
          <w:rFonts w:ascii="Times New Roman" w:hAnsi="Times New Roman" w:cs="Times New Roman"/>
        </w:rPr>
        <w:t>the authors note that</w:t>
      </w:r>
      <w:r w:rsidR="004405B2" w:rsidRPr="001A6099">
        <w:rPr>
          <w:rFonts w:ascii="Times New Roman" w:hAnsi="Times New Roman" w:cs="Times New Roman"/>
        </w:rPr>
        <w:t>“…[they] seem to be completed in the absence of typical parental supports” (p. 343).</w:t>
      </w:r>
      <w:r w:rsidR="00EC72B1">
        <w:rPr>
          <w:rFonts w:ascii="Times New Roman" w:hAnsi="Times New Roman" w:cs="Times New Roman"/>
        </w:rPr>
        <w:t xml:space="preserve"> </w:t>
      </w:r>
    </w:p>
    <w:p w14:paraId="7CF25C3C" w14:textId="38BCAF60" w:rsidR="00732C72" w:rsidRDefault="004405B2" w:rsidP="00D64C0F">
      <w:pPr>
        <w:spacing w:line="480" w:lineRule="auto"/>
        <w:rPr>
          <w:rFonts w:ascii="Times New Roman" w:hAnsi="Times New Roman" w:cs="Times New Roman"/>
        </w:rPr>
      </w:pPr>
      <w:r w:rsidRPr="001A6099">
        <w:rPr>
          <w:rFonts w:ascii="Times New Roman" w:hAnsi="Times New Roman" w:cs="Times New Roman"/>
        </w:rPr>
        <w:tab/>
      </w:r>
      <w:r w:rsidR="00A7380D">
        <w:rPr>
          <w:rFonts w:ascii="Times New Roman" w:hAnsi="Times New Roman" w:cs="Times New Roman"/>
        </w:rPr>
        <w:t>The st</w:t>
      </w:r>
      <w:r w:rsidRPr="001A6099">
        <w:rPr>
          <w:rFonts w:ascii="Times New Roman" w:hAnsi="Times New Roman" w:cs="Times New Roman"/>
        </w:rPr>
        <w:t>reet-involved youth</w:t>
      </w:r>
      <w:r w:rsidR="002E3A6B" w:rsidRPr="001A6099">
        <w:rPr>
          <w:rFonts w:ascii="Times New Roman" w:hAnsi="Times New Roman" w:cs="Times New Roman"/>
        </w:rPr>
        <w:t xml:space="preserve"> </w:t>
      </w:r>
      <w:r w:rsidR="00A7380D">
        <w:rPr>
          <w:rFonts w:ascii="Times New Roman" w:hAnsi="Times New Roman" w:cs="Times New Roman"/>
        </w:rPr>
        <w:t>in our study were similar</w:t>
      </w:r>
      <w:r w:rsidR="00D64C0F">
        <w:rPr>
          <w:rFonts w:ascii="Times New Roman" w:hAnsi="Times New Roman" w:cs="Times New Roman"/>
        </w:rPr>
        <w:t>. T</w:t>
      </w:r>
      <w:r w:rsidR="002E3A6B" w:rsidRPr="001A6099">
        <w:rPr>
          <w:rFonts w:ascii="Times New Roman" w:hAnsi="Times New Roman" w:cs="Times New Roman"/>
        </w:rPr>
        <w:t>hey</w:t>
      </w:r>
      <w:r w:rsidR="00A7380D">
        <w:rPr>
          <w:rFonts w:ascii="Times New Roman" w:hAnsi="Times New Roman" w:cs="Times New Roman"/>
        </w:rPr>
        <w:t xml:space="preserve"> looked like</w:t>
      </w:r>
      <w:r w:rsidR="002E3A6B" w:rsidRPr="001A6099">
        <w:rPr>
          <w:rFonts w:ascii="Times New Roman" w:hAnsi="Times New Roman" w:cs="Times New Roman"/>
        </w:rPr>
        <w:t xml:space="preserve"> emerging adults, even </w:t>
      </w:r>
      <w:r w:rsidR="00363A7B" w:rsidRPr="001A6099">
        <w:rPr>
          <w:rFonts w:ascii="Times New Roman" w:hAnsi="Times New Roman" w:cs="Times New Roman"/>
        </w:rPr>
        <w:t>in their early to middle-teens</w:t>
      </w:r>
      <w:r w:rsidR="00A7380D">
        <w:rPr>
          <w:rFonts w:ascii="Times New Roman" w:hAnsi="Times New Roman" w:cs="Times New Roman"/>
        </w:rPr>
        <w:t>. T</w:t>
      </w:r>
      <w:r w:rsidR="00363A7B" w:rsidRPr="001A6099">
        <w:rPr>
          <w:rFonts w:ascii="Times New Roman" w:hAnsi="Times New Roman" w:cs="Times New Roman"/>
        </w:rPr>
        <w:t xml:space="preserve">heir independence, responsibility, emerging sense of themselves, and developing aspirations </w:t>
      </w:r>
      <w:r w:rsidR="00F46950" w:rsidRPr="001A6099">
        <w:rPr>
          <w:rFonts w:ascii="Times New Roman" w:hAnsi="Times New Roman" w:cs="Times New Roman"/>
        </w:rPr>
        <w:t>we</w:t>
      </w:r>
      <w:r w:rsidRPr="001A6099">
        <w:rPr>
          <w:rFonts w:ascii="Times New Roman" w:hAnsi="Times New Roman" w:cs="Times New Roman"/>
        </w:rPr>
        <w:t>re typical of emerging adults but atypical because</w:t>
      </w:r>
      <w:r w:rsidR="00F46950" w:rsidRPr="001A6099">
        <w:rPr>
          <w:rFonts w:ascii="Times New Roman" w:hAnsi="Times New Roman" w:cs="Times New Roman"/>
        </w:rPr>
        <w:t xml:space="preserve"> our street-involved youth we</w:t>
      </w:r>
      <w:r w:rsidR="00C21B91" w:rsidRPr="001A6099">
        <w:rPr>
          <w:rFonts w:ascii="Times New Roman" w:hAnsi="Times New Roman" w:cs="Times New Roman"/>
        </w:rPr>
        <w:t>re several years younger and atypical because they ha</w:t>
      </w:r>
      <w:r w:rsidR="00F46950" w:rsidRPr="001A6099">
        <w:rPr>
          <w:rFonts w:ascii="Times New Roman" w:hAnsi="Times New Roman" w:cs="Times New Roman"/>
        </w:rPr>
        <w:t>d</w:t>
      </w:r>
      <w:r w:rsidR="00C21B91" w:rsidRPr="001A6099">
        <w:rPr>
          <w:rFonts w:ascii="Times New Roman" w:hAnsi="Times New Roman" w:cs="Times New Roman"/>
        </w:rPr>
        <w:t xml:space="preserve"> done so in s</w:t>
      </w:r>
      <w:r w:rsidR="008332EF">
        <w:rPr>
          <w:rFonts w:ascii="Times New Roman" w:hAnsi="Times New Roman" w:cs="Times New Roman"/>
        </w:rPr>
        <w:t xml:space="preserve">pite of their </w:t>
      </w:r>
      <w:r w:rsidR="00A7380D">
        <w:rPr>
          <w:rFonts w:ascii="Times New Roman" w:hAnsi="Times New Roman" w:cs="Times New Roman"/>
        </w:rPr>
        <w:t xml:space="preserve">challenging living </w:t>
      </w:r>
      <w:r w:rsidR="008332EF">
        <w:rPr>
          <w:rFonts w:ascii="Times New Roman" w:hAnsi="Times New Roman" w:cs="Times New Roman"/>
        </w:rPr>
        <w:t>circumstances and limited support</w:t>
      </w:r>
      <w:r w:rsidR="00A7380D">
        <w:rPr>
          <w:rFonts w:ascii="Times New Roman" w:hAnsi="Times New Roman" w:cs="Times New Roman"/>
        </w:rPr>
        <w:t xml:space="preserve"> from others</w:t>
      </w:r>
      <w:r w:rsidR="008332EF">
        <w:rPr>
          <w:rFonts w:ascii="Times New Roman" w:hAnsi="Times New Roman" w:cs="Times New Roman"/>
        </w:rPr>
        <w:t>.</w:t>
      </w:r>
      <w:r w:rsidR="00C21B91" w:rsidRPr="001A6099">
        <w:rPr>
          <w:rFonts w:ascii="Times New Roman" w:hAnsi="Times New Roman" w:cs="Times New Roman"/>
        </w:rPr>
        <w:t xml:space="preserve"> </w:t>
      </w:r>
      <w:r w:rsidR="00363A7B" w:rsidRPr="001A6099">
        <w:rPr>
          <w:rFonts w:ascii="Times New Roman" w:hAnsi="Times New Roman" w:cs="Times New Roman"/>
        </w:rPr>
        <w:t>The</w:t>
      </w:r>
      <w:r w:rsidR="00A7380D">
        <w:rPr>
          <w:rFonts w:ascii="Times New Roman" w:hAnsi="Times New Roman" w:cs="Times New Roman"/>
        </w:rPr>
        <w:t xml:space="preserve">y also shared the </w:t>
      </w:r>
      <w:r w:rsidR="00363A7B" w:rsidRPr="001A6099">
        <w:rPr>
          <w:rFonts w:ascii="Times New Roman" w:hAnsi="Times New Roman" w:cs="Times New Roman"/>
        </w:rPr>
        <w:t xml:space="preserve">trauma and periods of depression. </w:t>
      </w:r>
    </w:p>
    <w:p w14:paraId="5428F7CF" w14:textId="72B2AFB7" w:rsidR="00C36916" w:rsidRPr="0090011B" w:rsidRDefault="0090011B" w:rsidP="00686E47">
      <w:pPr>
        <w:spacing w:line="480" w:lineRule="auto"/>
        <w:outlineLvl w:val="0"/>
        <w:rPr>
          <w:rFonts w:ascii="Times New Roman" w:hAnsi="Times New Roman" w:cs="Times New Roman"/>
        </w:rPr>
      </w:pPr>
      <w:r w:rsidRPr="0090011B">
        <w:rPr>
          <w:rFonts w:ascii="Times New Roman" w:hAnsi="Times New Roman" w:cs="Times New Roman"/>
        </w:rPr>
        <w:t>&lt;</w:t>
      </w:r>
      <w:r w:rsidR="002F11E3">
        <w:rPr>
          <w:rFonts w:ascii="Times New Roman" w:hAnsi="Times New Roman" w:cs="Times New Roman"/>
        </w:rPr>
        <w:t>2</w:t>
      </w:r>
      <w:r w:rsidRPr="0090011B">
        <w:rPr>
          <w:rFonts w:ascii="Times New Roman" w:hAnsi="Times New Roman" w:cs="Times New Roman"/>
        </w:rPr>
        <w:t xml:space="preserve">&gt; </w:t>
      </w:r>
      <w:r w:rsidR="00C36916" w:rsidRPr="0090011B">
        <w:rPr>
          <w:rFonts w:ascii="Times New Roman" w:hAnsi="Times New Roman" w:cs="Times New Roman"/>
        </w:rPr>
        <w:t>Trauma and its Consequences</w:t>
      </w:r>
      <w:r w:rsidR="0087184B">
        <w:rPr>
          <w:rFonts w:ascii="Times New Roman" w:hAnsi="Times New Roman" w:cs="Times New Roman"/>
        </w:rPr>
        <w:t xml:space="preserve"> for Social Policy</w:t>
      </w:r>
    </w:p>
    <w:p w14:paraId="18A3CEA5" w14:textId="778D4799" w:rsidR="00C36916" w:rsidRPr="001A6099" w:rsidRDefault="00C36916" w:rsidP="004719BA">
      <w:pPr>
        <w:spacing w:line="480" w:lineRule="auto"/>
        <w:ind w:firstLine="720"/>
        <w:rPr>
          <w:rFonts w:ascii="Times New Roman" w:hAnsi="Times New Roman" w:cs="Times New Roman"/>
        </w:rPr>
      </w:pPr>
      <w:r w:rsidRPr="001A6099">
        <w:rPr>
          <w:rFonts w:ascii="Times New Roman" w:hAnsi="Times New Roman" w:cs="Times New Roman"/>
        </w:rPr>
        <w:t>The</w:t>
      </w:r>
      <w:r w:rsidR="002B55F3" w:rsidRPr="001A6099">
        <w:rPr>
          <w:rFonts w:ascii="Times New Roman" w:hAnsi="Times New Roman" w:cs="Times New Roman"/>
        </w:rPr>
        <w:t>re is a link between trauma and</w:t>
      </w:r>
      <w:r w:rsidR="0030247E">
        <w:rPr>
          <w:rFonts w:ascii="Times New Roman" w:hAnsi="Times New Roman" w:cs="Times New Roman"/>
        </w:rPr>
        <w:t xml:space="preserve"> other life challenges</w:t>
      </w:r>
      <w:r w:rsidRPr="001A6099">
        <w:rPr>
          <w:rFonts w:ascii="Times New Roman" w:hAnsi="Times New Roman" w:cs="Times New Roman"/>
        </w:rPr>
        <w:t xml:space="preserve">. </w:t>
      </w:r>
      <w:r w:rsidR="00FF1D98" w:rsidRPr="001A6099">
        <w:rPr>
          <w:rFonts w:ascii="Times New Roman" w:hAnsi="Times New Roman" w:cs="Times New Roman"/>
        </w:rPr>
        <w:t>A bo</w:t>
      </w:r>
      <w:r w:rsidR="0090011B">
        <w:rPr>
          <w:rFonts w:ascii="Times New Roman" w:hAnsi="Times New Roman" w:cs="Times New Roman"/>
        </w:rPr>
        <w:t>d</w:t>
      </w:r>
      <w:r w:rsidR="00FF1D98" w:rsidRPr="001A6099">
        <w:rPr>
          <w:rFonts w:ascii="Times New Roman" w:hAnsi="Times New Roman" w:cs="Times New Roman"/>
        </w:rPr>
        <w:t>y of literature</w:t>
      </w:r>
      <w:r w:rsidRPr="001A6099">
        <w:rPr>
          <w:rFonts w:ascii="Times New Roman" w:hAnsi="Times New Roman" w:cs="Times New Roman"/>
        </w:rPr>
        <w:t xml:space="preserve"> addresses the caregiving response, in some arenas called “trauma-informed practice” and in others called “psycho</w:t>
      </w:r>
      <w:r w:rsidR="002C7556" w:rsidRPr="001A6099">
        <w:rPr>
          <w:rFonts w:ascii="Times New Roman" w:hAnsi="Times New Roman" w:cs="Times New Roman"/>
        </w:rPr>
        <w:t>-</w:t>
      </w:r>
      <w:r w:rsidRPr="001A6099">
        <w:rPr>
          <w:rFonts w:ascii="Times New Roman" w:hAnsi="Times New Roman" w:cs="Times New Roman"/>
        </w:rPr>
        <w:t>education.” This literature describes the practical implications of trauma for identity, emotional regulation, behavior, and world view and then works out the implications for how direct pra</w:t>
      </w:r>
      <w:r w:rsidR="0008532C" w:rsidRPr="001A6099">
        <w:rPr>
          <w:rFonts w:ascii="Times New Roman" w:hAnsi="Times New Roman" w:cs="Times New Roman"/>
        </w:rPr>
        <w:t xml:space="preserve">ctitioners and </w:t>
      </w:r>
      <w:r w:rsidRPr="001A6099">
        <w:rPr>
          <w:rFonts w:ascii="Times New Roman" w:hAnsi="Times New Roman" w:cs="Times New Roman"/>
        </w:rPr>
        <w:t>caregivers</w:t>
      </w:r>
      <w:r w:rsidR="00FF1D98" w:rsidRPr="001A6099">
        <w:rPr>
          <w:rFonts w:ascii="Times New Roman" w:hAnsi="Times New Roman" w:cs="Times New Roman"/>
        </w:rPr>
        <w:t xml:space="preserve"> </w:t>
      </w:r>
      <w:r w:rsidRPr="001A6099">
        <w:rPr>
          <w:rFonts w:ascii="Times New Roman" w:hAnsi="Times New Roman" w:cs="Times New Roman"/>
        </w:rPr>
        <w:t xml:space="preserve">can </w:t>
      </w:r>
      <w:r w:rsidR="00FF1D98" w:rsidRPr="001A6099">
        <w:rPr>
          <w:rFonts w:ascii="Times New Roman" w:hAnsi="Times New Roman" w:cs="Times New Roman"/>
        </w:rPr>
        <w:t>re</w:t>
      </w:r>
      <w:r w:rsidRPr="001A6099">
        <w:rPr>
          <w:rFonts w:ascii="Times New Roman" w:hAnsi="Times New Roman" w:cs="Times New Roman"/>
        </w:rPr>
        <w:t xml:space="preserve">organize </w:t>
      </w:r>
      <w:r w:rsidR="00FF1D98" w:rsidRPr="001A6099">
        <w:rPr>
          <w:rFonts w:ascii="Times New Roman" w:hAnsi="Times New Roman" w:cs="Times New Roman"/>
        </w:rPr>
        <w:t>youth’s</w:t>
      </w:r>
      <w:r w:rsidRPr="001A6099">
        <w:rPr>
          <w:rFonts w:ascii="Times New Roman" w:hAnsi="Times New Roman" w:cs="Times New Roman"/>
        </w:rPr>
        <w:t xml:space="preserve"> everyday life over longer periods of time. </w:t>
      </w:r>
      <w:r w:rsidR="00EC72B1">
        <w:rPr>
          <w:rFonts w:ascii="Times New Roman" w:hAnsi="Times New Roman" w:cs="Times New Roman"/>
        </w:rPr>
        <w:t>For example, t</w:t>
      </w:r>
      <w:r w:rsidRPr="001A6099">
        <w:rPr>
          <w:rFonts w:ascii="Times New Roman" w:hAnsi="Times New Roman" w:cs="Times New Roman"/>
        </w:rPr>
        <w:t>he National Academy of Pediatrics (n.d</w:t>
      </w:r>
      <w:r w:rsidR="002C7556" w:rsidRPr="001A6099">
        <w:rPr>
          <w:rFonts w:ascii="Times New Roman" w:hAnsi="Times New Roman" w:cs="Times New Roman"/>
        </w:rPr>
        <w:t>.) advises foster parents to avoid taking</w:t>
      </w:r>
      <w:r w:rsidRPr="001A6099">
        <w:rPr>
          <w:rFonts w:ascii="Times New Roman" w:hAnsi="Times New Roman" w:cs="Times New Roman"/>
        </w:rPr>
        <w:t xml:space="preserve"> things personally, help children interpret </w:t>
      </w:r>
      <w:r w:rsidR="00472E27">
        <w:rPr>
          <w:rFonts w:ascii="Times New Roman" w:hAnsi="Times New Roman" w:cs="Times New Roman"/>
        </w:rPr>
        <w:t>their</w:t>
      </w:r>
      <w:r w:rsidR="002C7556" w:rsidRPr="001A6099">
        <w:rPr>
          <w:rFonts w:ascii="Times New Roman" w:hAnsi="Times New Roman" w:cs="Times New Roman"/>
        </w:rPr>
        <w:t xml:space="preserve"> </w:t>
      </w:r>
      <w:r w:rsidRPr="001A6099">
        <w:rPr>
          <w:rFonts w:ascii="Times New Roman" w:hAnsi="Times New Roman" w:cs="Times New Roman"/>
        </w:rPr>
        <w:t>facial expressions and intentions, be calm, thoughtful and kind</w:t>
      </w:r>
      <w:r w:rsidR="00FF1D98" w:rsidRPr="001A6099">
        <w:rPr>
          <w:rFonts w:ascii="Times New Roman" w:hAnsi="Times New Roman" w:cs="Times New Roman"/>
        </w:rPr>
        <w:t>. E</w:t>
      </w:r>
      <w:r w:rsidRPr="001A6099">
        <w:rPr>
          <w:rFonts w:ascii="Times New Roman" w:hAnsi="Times New Roman" w:cs="Times New Roman"/>
        </w:rPr>
        <w:t xml:space="preserve">ven </w:t>
      </w:r>
      <w:r w:rsidR="00FF1D98" w:rsidRPr="001A6099">
        <w:rPr>
          <w:rFonts w:ascii="Times New Roman" w:hAnsi="Times New Roman" w:cs="Times New Roman"/>
        </w:rPr>
        <w:t>when responding to</w:t>
      </w:r>
      <w:r w:rsidRPr="001A6099">
        <w:rPr>
          <w:rFonts w:ascii="Times New Roman" w:hAnsi="Times New Roman" w:cs="Times New Roman"/>
        </w:rPr>
        <w:t xml:space="preserve"> aggression, </w:t>
      </w:r>
      <w:r w:rsidR="00AC3BCA">
        <w:rPr>
          <w:rFonts w:ascii="Times New Roman" w:hAnsi="Times New Roman" w:cs="Times New Roman"/>
        </w:rPr>
        <w:t>foster parents</w:t>
      </w:r>
      <w:r w:rsidR="00FF1D98" w:rsidRPr="001A6099">
        <w:rPr>
          <w:rFonts w:ascii="Times New Roman" w:hAnsi="Times New Roman" w:cs="Times New Roman"/>
        </w:rPr>
        <w:t xml:space="preserve"> are</w:t>
      </w:r>
      <w:r w:rsidR="00760237">
        <w:rPr>
          <w:rFonts w:ascii="Times New Roman" w:hAnsi="Times New Roman" w:cs="Times New Roman"/>
        </w:rPr>
        <w:t xml:space="preserve"> </w:t>
      </w:r>
      <w:r w:rsidR="00AC3BCA">
        <w:rPr>
          <w:rFonts w:ascii="Times New Roman" w:hAnsi="Times New Roman" w:cs="Times New Roman"/>
        </w:rPr>
        <w:t>guided</w:t>
      </w:r>
      <w:r w:rsidR="00FF1D98" w:rsidRPr="001A6099">
        <w:rPr>
          <w:rFonts w:ascii="Times New Roman" w:hAnsi="Times New Roman" w:cs="Times New Roman"/>
        </w:rPr>
        <w:t xml:space="preserve"> to </w:t>
      </w:r>
      <w:r w:rsidRPr="001A6099">
        <w:rPr>
          <w:rFonts w:ascii="Times New Roman" w:hAnsi="Times New Roman" w:cs="Times New Roman"/>
        </w:rPr>
        <w:t xml:space="preserve">affirm the child’s feelings and </w:t>
      </w:r>
      <w:r w:rsidR="00AC3BCA">
        <w:rPr>
          <w:rFonts w:ascii="Times New Roman" w:hAnsi="Times New Roman" w:cs="Times New Roman"/>
        </w:rPr>
        <w:t xml:space="preserve">feelings of </w:t>
      </w:r>
      <w:r w:rsidR="00FF1D98" w:rsidRPr="001A6099">
        <w:rPr>
          <w:rFonts w:ascii="Times New Roman" w:hAnsi="Times New Roman" w:cs="Times New Roman"/>
        </w:rPr>
        <w:t>self</w:t>
      </w:r>
      <w:r w:rsidR="00AC3BCA">
        <w:rPr>
          <w:rFonts w:ascii="Times New Roman" w:hAnsi="Times New Roman" w:cs="Times New Roman"/>
        </w:rPr>
        <w:t>-</w:t>
      </w:r>
      <w:r w:rsidRPr="001A6099">
        <w:rPr>
          <w:rFonts w:ascii="Times New Roman" w:hAnsi="Times New Roman" w:cs="Times New Roman"/>
        </w:rPr>
        <w:t>worth</w:t>
      </w:r>
      <w:r w:rsidR="00FF1D98" w:rsidRPr="001A6099">
        <w:rPr>
          <w:rFonts w:ascii="Times New Roman" w:hAnsi="Times New Roman" w:cs="Times New Roman"/>
        </w:rPr>
        <w:t>. The</w:t>
      </w:r>
      <w:r w:rsidR="002C7556" w:rsidRPr="001A6099">
        <w:rPr>
          <w:rFonts w:ascii="Times New Roman" w:hAnsi="Times New Roman" w:cs="Times New Roman"/>
        </w:rPr>
        <w:t xml:space="preserve"> National Academy </w:t>
      </w:r>
      <w:r w:rsidR="00AC3BCA">
        <w:rPr>
          <w:rFonts w:ascii="Times New Roman" w:hAnsi="Times New Roman" w:cs="Times New Roman"/>
        </w:rPr>
        <w:t xml:space="preserve">recommends that foster parents </w:t>
      </w:r>
      <w:r w:rsidR="0008532C" w:rsidRPr="001A6099">
        <w:rPr>
          <w:rFonts w:ascii="Times New Roman" w:hAnsi="Times New Roman" w:cs="Times New Roman"/>
        </w:rPr>
        <w:t xml:space="preserve"> “repeat, repeat, repeat</w:t>
      </w:r>
      <w:r w:rsidRPr="001A6099">
        <w:rPr>
          <w:rFonts w:ascii="Times New Roman" w:hAnsi="Times New Roman" w:cs="Times New Roman"/>
        </w:rPr>
        <w:t xml:space="preserve">” </w:t>
      </w:r>
      <w:r w:rsidR="00AC3BCA">
        <w:rPr>
          <w:rFonts w:ascii="Times New Roman" w:hAnsi="Times New Roman" w:cs="Times New Roman"/>
        </w:rPr>
        <w:t xml:space="preserve">And </w:t>
      </w:r>
      <w:r w:rsidRPr="001A6099">
        <w:rPr>
          <w:rFonts w:ascii="Times New Roman" w:hAnsi="Times New Roman" w:cs="Times New Roman"/>
        </w:rPr>
        <w:t xml:space="preserve"> “</w:t>
      </w:r>
      <w:r w:rsidR="00FF1D98" w:rsidRPr="001A6099">
        <w:rPr>
          <w:rFonts w:ascii="Times New Roman" w:hAnsi="Times New Roman" w:cs="Times New Roman"/>
        </w:rPr>
        <w:t>d</w:t>
      </w:r>
      <w:r w:rsidRPr="001A6099">
        <w:rPr>
          <w:rFonts w:ascii="Times New Roman" w:hAnsi="Times New Roman" w:cs="Times New Roman"/>
        </w:rPr>
        <w:t xml:space="preserve">on’t take things personally.” </w:t>
      </w:r>
      <w:r w:rsidR="006B62EF" w:rsidRPr="001A6099">
        <w:rPr>
          <w:rFonts w:ascii="Times New Roman" w:hAnsi="Times New Roman" w:cs="Times New Roman"/>
        </w:rPr>
        <w:t>P</w:t>
      </w:r>
      <w:r w:rsidR="002C7556" w:rsidRPr="001A6099">
        <w:rPr>
          <w:rFonts w:ascii="Times New Roman" w:hAnsi="Times New Roman" w:cs="Times New Roman"/>
        </w:rPr>
        <w:t>ersistence</w:t>
      </w:r>
      <w:r w:rsidR="0008532C" w:rsidRPr="001A6099">
        <w:rPr>
          <w:rFonts w:ascii="Times New Roman" w:hAnsi="Times New Roman" w:cs="Times New Roman"/>
        </w:rPr>
        <w:t xml:space="preserve"> of care and support is </w:t>
      </w:r>
      <w:r w:rsidR="00FF1D98" w:rsidRPr="001A6099">
        <w:rPr>
          <w:rFonts w:ascii="Times New Roman" w:hAnsi="Times New Roman" w:cs="Times New Roman"/>
        </w:rPr>
        <w:t xml:space="preserve">deemed </w:t>
      </w:r>
      <w:r w:rsidR="0008532C" w:rsidRPr="001A6099">
        <w:rPr>
          <w:rFonts w:ascii="Times New Roman" w:hAnsi="Times New Roman" w:cs="Times New Roman"/>
        </w:rPr>
        <w:t>crucial</w:t>
      </w:r>
      <w:r w:rsidR="00AC3BCA">
        <w:rPr>
          <w:rFonts w:ascii="Times New Roman" w:hAnsi="Times New Roman" w:cs="Times New Roman"/>
        </w:rPr>
        <w:t xml:space="preserve"> for successful child and adolescence coping with trauma</w:t>
      </w:r>
    </w:p>
    <w:p w14:paraId="20464F29" w14:textId="5D5C08CE" w:rsidR="00643A35" w:rsidRDefault="00C36916" w:rsidP="0090011B">
      <w:pPr>
        <w:spacing w:line="480" w:lineRule="auto"/>
        <w:rPr>
          <w:rFonts w:ascii="Times New Roman" w:hAnsi="Times New Roman" w:cs="Times New Roman"/>
        </w:rPr>
      </w:pPr>
      <w:r w:rsidRPr="001A6099">
        <w:rPr>
          <w:rFonts w:ascii="Times New Roman" w:hAnsi="Times New Roman" w:cs="Times New Roman"/>
        </w:rPr>
        <w:lastRenderedPageBreak/>
        <w:tab/>
      </w:r>
      <w:r w:rsidR="00A23E23">
        <w:rPr>
          <w:rFonts w:ascii="Times New Roman" w:hAnsi="Times New Roman" w:cs="Times New Roman"/>
        </w:rPr>
        <w:t>Devising effective response</w:t>
      </w:r>
      <w:r w:rsidR="00020AF2">
        <w:rPr>
          <w:rFonts w:ascii="Times New Roman" w:hAnsi="Times New Roman" w:cs="Times New Roman"/>
        </w:rPr>
        <w:t xml:space="preserve">s </w:t>
      </w:r>
      <w:r w:rsidR="00A23E23">
        <w:rPr>
          <w:rFonts w:ascii="Times New Roman" w:hAnsi="Times New Roman" w:cs="Times New Roman"/>
        </w:rPr>
        <w:t>takes time and skill</w:t>
      </w:r>
      <w:r w:rsidR="00020AF2">
        <w:rPr>
          <w:rFonts w:ascii="Times New Roman" w:hAnsi="Times New Roman" w:cs="Times New Roman"/>
        </w:rPr>
        <w:t xml:space="preserve">, and these responses are </w:t>
      </w:r>
      <w:r w:rsidR="008A7DE1">
        <w:rPr>
          <w:rFonts w:ascii="Times New Roman" w:hAnsi="Times New Roman" w:cs="Times New Roman"/>
        </w:rPr>
        <w:t>“</w:t>
      </w:r>
      <w:r w:rsidR="00020AF2">
        <w:rPr>
          <w:rFonts w:ascii="Times New Roman" w:hAnsi="Times New Roman" w:cs="Times New Roman"/>
        </w:rPr>
        <w:t>programs.</w:t>
      </w:r>
      <w:r w:rsidR="008A7DE1">
        <w:rPr>
          <w:rFonts w:ascii="Times New Roman" w:hAnsi="Times New Roman" w:cs="Times New Roman"/>
        </w:rPr>
        <w:t>”</w:t>
      </w:r>
      <w:r w:rsidR="00A3383E">
        <w:rPr>
          <w:rFonts w:ascii="Times New Roman" w:hAnsi="Times New Roman" w:cs="Times New Roman"/>
        </w:rPr>
        <w:t xml:space="preserve"> </w:t>
      </w:r>
      <w:r w:rsidR="00020AF2">
        <w:rPr>
          <w:rFonts w:ascii="Times New Roman" w:hAnsi="Times New Roman" w:cs="Times New Roman"/>
        </w:rPr>
        <w:t xml:space="preserve">If we can remember </w:t>
      </w:r>
      <w:r w:rsidR="008A7DE1">
        <w:rPr>
          <w:rFonts w:ascii="Times New Roman" w:hAnsi="Times New Roman" w:cs="Times New Roman"/>
        </w:rPr>
        <w:t xml:space="preserve">this, </w:t>
      </w:r>
      <w:r w:rsidR="00020AF2">
        <w:rPr>
          <w:rFonts w:ascii="Times New Roman" w:hAnsi="Times New Roman" w:cs="Times New Roman"/>
        </w:rPr>
        <w:t>that a program is a response to a population, in this case a subculture</w:t>
      </w:r>
      <w:r w:rsidR="00AC3BCA">
        <w:rPr>
          <w:rFonts w:ascii="Times New Roman" w:hAnsi="Times New Roman" w:cs="Times New Roman"/>
        </w:rPr>
        <w:t xml:space="preserve"> of street-involved youth</w:t>
      </w:r>
      <w:r w:rsidR="00020AF2">
        <w:rPr>
          <w:rFonts w:ascii="Times New Roman" w:hAnsi="Times New Roman" w:cs="Times New Roman"/>
        </w:rPr>
        <w:t xml:space="preserve">, then there is some hope that we will have the patience. </w:t>
      </w:r>
      <w:r w:rsidR="008A7DE1">
        <w:rPr>
          <w:rFonts w:ascii="Times New Roman" w:hAnsi="Times New Roman" w:cs="Times New Roman"/>
        </w:rPr>
        <w:t>In other words, a program has “</w:t>
      </w:r>
      <w:r w:rsidR="00DD4E09">
        <w:rPr>
          <w:rFonts w:ascii="Times New Roman" w:hAnsi="Times New Roman" w:cs="Times New Roman"/>
        </w:rPr>
        <w:t>pedagogical intent</w:t>
      </w:r>
      <w:r w:rsidR="008E5922">
        <w:rPr>
          <w:rFonts w:ascii="Times New Roman" w:hAnsi="Times New Roman" w:cs="Times New Roman"/>
        </w:rPr>
        <w:t>ions</w:t>
      </w:r>
      <w:r w:rsidR="00DD4E09">
        <w:rPr>
          <w:rFonts w:ascii="Times New Roman" w:hAnsi="Times New Roman" w:cs="Times New Roman"/>
        </w:rPr>
        <w:t>.”</w:t>
      </w:r>
      <w:r w:rsidR="008E5922">
        <w:rPr>
          <w:rFonts w:ascii="Times New Roman" w:hAnsi="Times New Roman" w:cs="Times New Roman"/>
        </w:rPr>
        <w:t xml:space="preserve"> This intention can be implemented in each of the arenas of assistance, including employment, education, health, and short-term programs, like shelters.</w:t>
      </w:r>
      <w:r w:rsidR="00A3383E">
        <w:rPr>
          <w:rFonts w:ascii="Times New Roman" w:hAnsi="Times New Roman" w:cs="Times New Roman"/>
        </w:rPr>
        <w:t xml:space="preserve"> </w:t>
      </w:r>
    </w:p>
    <w:p w14:paraId="55EB8805" w14:textId="54175C4B" w:rsidR="00017476" w:rsidRPr="001A6099" w:rsidRDefault="00407C15" w:rsidP="0090011B">
      <w:pPr>
        <w:spacing w:line="480" w:lineRule="auto"/>
        <w:rPr>
          <w:rFonts w:ascii="Times New Roman" w:hAnsi="Times New Roman" w:cs="Times New Roman"/>
        </w:rPr>
      </w:pPr>
      <w:r w:rsidRPr="001A6099">
        <w:rPr>
          <w:rFonts w:ascii="Times New Roman" w:hAnsi="Times New Roman" w:cs="Times New Roman"/>
        </w:rPr>
        <w:tab/>
      </w:r>
      <w:r w:rsidR="00932A68" w:rsidRPr="001A6099">
        <w:rPr>
          <w:rFonts w:ascii="Times New Roman" w:hAnsi="Times New Roman" w:cs="Times New Roman"/>
        </w:rPr>
        <w:t xml:space="preserve">Despite repeated disappointments, almost all </w:t>
      </w:r>
      <w:r w:rsidR="00AC3BCA">
        <w:rPr>
          <w:rFonts w:ascii="Times New Roman" w:hAnsi="Times New Roman" w:cs="Times New Roman"/>
        </w:rPr>
        <w:t>of the youth in our study</w:t>
      </w:r>
      <w:r w:rsidR="00EC72B1">
        <w:rPr>
          <w:rFonts w:ascii="Times New Roman" w:hAnsi="Times New Roman" w:cs="Times New Roman"/>
        </w:rPr>
        <w:t>, in every wave of data collection,</w:t>
      </w:r>
      <w:r w:rsidR="00932A68" w:rsidRPr="001A6099">
        <w:rPr>
          <w:rFonts w:ascii="Times New Roman" w:hAnsi="Times New Roman" w:cs="Times New Roman"/>
        </w:rPr>
        <w:t xml:space="preserve"> </w:t>
      </w:r>
      <w:r w:rsidR="00EC72B1">
        <w:rPr>
          <w:rFonts w:ascii="Times New Roman" w:hAnsi="Times New Roman" w:cs="Times New Roman"/>
        </w:rPr>
        <w:t>affirmed their interest in education and m</w:t>
      </w:r>
      <w:r w:rsidR="0030247E">
        <w:rPr>
          <w:rFonts w:ascii="Times New Roman" w:hAnsi="Times New Roman" w:cs="Times New Roman"/>
        </w:rPr>
        <w:t>ainstream employment</w:t>
      </w:r>
      <w:r w:rsidR="00EF095F">
        <w:rPr>
          <w:rFonts w:ascii="Times New Roman" w:hAnsi="Times New Roman" w:cs="Times New Roman"/>
        </w:rPr>
        <w:t>, which</w:t>
      </w:r>
      <w:r w:rsidR="00017476" w:rsidRPr="001A6099">
        <w:rPr>
          <w:rFonts w:ascii="Times New Roman" w:hAnsi="Times New Roman" w:cs="Times New Roman"/>
        </w:rPr>
        <w:t xml:space="preserve"> are under-emphasized in practice, p</w:t>
      </w:r>
      <w:r w:rsidR="00704AF3" w:rsidRPr="001A6099">
        <w:rPr>
          <w:rFonts w:ascii="Times New Roman" w:hAnsi="Times New Roman" w:cs="Times New Roman"/>
        </w:rPr>
        <w:t>olicy, and research about street-involved youth.</w:t>
      </w:r>
      <w:r w:rsidR="00017476" w:rsidRPr="001A6099">
        <w:rPr>
          <w:rFonts w:ascii="Times New Roman" w:hAnsi="Times New Roman" w:cs="Times New Roman"/>
        </w:rPr>
        <w:t xml:space="preserve"> What </w:t>
      </w:r>
      <w:r w:rsidR="00EF095F">
        <w:rPr>
          <w:rFonts w:ascii="Times New Roman" w:hAnsi="Times New Roman" w:cs="Times New Roman"/>
        </w:rPr>
        <w:t xml:space="preserve">instead </w:t>
      </w:r>
      <w:r w:rsidR="00017476" w:rsidRPr="001A6099">
        <w:rPr>
          <w:rFonts w:ascii="Times New Roman" w:hAnsi="Times New Roman" w:cs="Times New Roman"/>
        </w:rPr>
        <w:t>receives more attention are the charitable and harm reduction services offered to protect youth from the consequences of poor housing, lack of an income, and the threat of lack of access to food and health care.</w:t>
      </w:r>
      <w:r w:rsidR="00704AF3" w:rsidRPr="001A6099">
        <w:rPr>
          <w:rFonts w:ascii="Times New Roman" w:hAnsi="Times New Roman" w:cs="Times New Roman"/>
        </w:rPr>
        <w:t xml:space="preserve"> This attention is deserved, and these services function well to protect youth. </w:t>
      </w:r>
      <w:r w:rsidR="00EF095F">
        <w:rPr>
          <w:rFonts w:ascii="Times New Roman" w:hAnsi="Times New Roman" w:cs="Times New Roman"/>
        </w:rPr>
        <w:t xml:space="preserve">However, they </w:t>
      </w:r>
      <w:r w:rsidR="00704AF3" w:rsidRPr="001A6099">
        <w:rPr>
          <w:rFonts w:ascii="Times New Roman" w:hAnsi="Times New Roman" w:cs="Times New Roman"/>
        </w:rPr>
        <w:t xml:space="preserve"> also need </w:t>
      </w:r>
      <w:r w:rsidR="00C16A5D" w:rsidRPr="001A6099">
        <w:rPr>
          <w:rFonts w:ascii="Times New Roman" w:hAnsi="Times New Roman" w:cs="Times New Roman"/>
        </w:rPr>
        <w:t xml:space="preserve">additional opportunities </w:t>
      </w:r>
      <w:r w:rsidR="00704AF3" w:rsidRPr="001A6099">
        <w:rPr>
          <w:rFonts w:ascii="Times New Roman" w:hAnsi="Times New Roman" w:cs="Times New Roman"/>
        </w:rPr>
        <w:t>of accessing education and employment.</w:t>
      </w:r>
    </w:p>
    <w:p w14:paraId="47CE0913" w14:textId="029EF6DC" w:rsidR="00017476" w:rsidRPr="001A6099" w:rsidRDefault="006B62EF" w:rsidP="006B62E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Times New Roman" w:hAnsi="Times New Roman" w:cs="Times New Roman"/>
        </w:rPr>
      </w:pPr>
      <w:r w:rsidRPr="001A6099">
        <w:rPr>
          <w:rFonts w:ascii="Times New Roman" w:hAnsi="Times New Roman" w:cs="Times New Roman"/>
        </w:rPr>
        <w:t>&lt;</w:t>
      </w:r>
      <w:r w:rsidR="002F11E3">
        <w:rPr>
          <w:rFonts w:ascii="Times New Roman" w:hAnsi="Times New Roman" w:cs="Times New Roman"/>
        </w:rPr>
        <w:t>2</w:t>
      </w:r>
      <w:r w:rsidRPr="001A6099">
        <w:rPr>
          <w:rFonts w:ascii="Times New Roman" w:hAnsi="Times New Roman" w:cs="Times New Roman"/>
        </w:rPr>
        <w:t>&gt;</w:t>
      </w:r>
      <w:r w:rsidR="00017476" w:rsidRPr="001A6099">
        <w:rPr>
          <w:rFonts w:ascii="Times New Roman" w:hAnsi="Times New Roman" w:cs="Times New Roman"/>
        </w:rPr>
        <w:t>The Strengths and Weaknesses of Harm Reduction and Charity</w:t>
      </w:r>
      <w:r w:rsidR="00A70DD9" w:rsidRPr="001A6099">
        <w:rPr>
          <w:rFonts w:ascii="Times New Roman" w:hAnsi="Times New Roman" w:cs="Times New Roman"/>
        </w:rPr>
        <w:t xml:space="preserve"> Services</w:t>
      </w:r>
    </w:p>
    <w:p w14:paraId="644AAE3D" w14:textId="0CB99DA1" w:rsidR="00A076D9" w:rsidRDefault="00017476" w:rsidP="000174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Times New Roman" w:hAnsi="Times New Roman" w:cs="Times New Roman"/>
        </w:rPr>
      </w:pPr>
      <w:r w:rsidRPr="001A6099">
        <w:rPr>
          <w:rFonts w:ascii="Times New Roman" w:hAnsi="Times New Roman" w:cs="Times New Roman"/>
        </w:rPr>
        <w:tab/>
      </w:r>
      <w:r w:rsidR="00EF095F">
        <w:rPr>
          <w:rFonts w:ascii="Times New Roman" w:hAnsi="Times New Roman" w:cs="Times New Roman"/>
        </w:rPr>
        <w:t>In this section, w</w:t>
      </w:r>
      <w:r w:rsidRPr="001A6099">
        <w:rPr>
          <w:rFonts w:ascii="Times New Roman" w:hAnsi="Times New Roman" w:cs="Times New Roman"/>
        </w:rPr>
        <w:t xml:space="preserve">e </w:t>
      </w:r>
      <w:r w:rsidR="00EF095F">
        <w:rPr>
          <w:rFonts w:ascii="Times New Roman" w:hAnsi="Times New Roman" w:cs="Times New Roman"/>
        </w:rPr>
        <w:t xml:space="preserve">have grouped harm reduction and charitable services </w:t>
      </w:r>
      <w:r w:rsidRPr="001A6099">
        <w:rPr>
          <w:rFonts w:ascii="Times New Roman" w:hAnsi="Times New Roman" w:cs="Times New Roman"/>
        </w:rPr>
        <w:t xml:space="preserve">together, because in practice they serve similar roles. During the time of </w:t>
      </w:r>
      <w:r w:rsidR="00EF095F">
        <w:rPr>
          <w:rFonts w:ascii="Times New Roman" w:hAnsi="Times New Roman" w:cs="Times New Roman"/>
        </w:rPr>
        <w:t>our</w:t>
      </w:r>
      <w:r w:rsidRPr="001A6099">
        <w:rPr>
          <w:rFonts w:ascii="Times New Roman" w:hAnsi="Times New Roman" w:cs="Times New Roman"/>
        </w:rPr>
        <w:t xml:space="preserve"> study, temporary shelter and meal services were provided simultaneously by large agencies and also by small, </w:t>
      </w:r>
      <w:r w:rsidR="00C16A5D" w:rsidRPr="001A6099">
        <w:rPr>
          <w:rFonts w:ascii="Times New Roman" w:hAnsi="Times New Roman" w:cs="Times New Roman"/>
        </w:rPr>
        <w:t>self-funded</w:t>
      </w:r>
      <w:r w:rsidRPr="001A6099">
        <w:rPr>
          <w:rFonts w:ascii="Times New Roman" w:hAnsi="Times New Roman" w:cs="Times New Roman"/>
        </w:rPr>
        <w:t>, community</w:t>
      </w:r>
      <w:r w:rsidR="00C16A5D" w:rsidRPr="001A6099">
        <w:rPr>
          <w:rFonts w:ascii="Times New Roman" w:hAnsi="Times New Roman" w:cs="Times New Roman"/>
        </w:rPr>
        <w:t xml:space="preserve"> and religious</w:t>
      </w:r>
      <w:r w:rsidRPr="001A6099">
        <w:rPr>
          <w:rFonts w:ascii="Times New Roman" w:hAnsi="Times New Roman" w:cs="Times New Roman"/>
        </w:rPr>
        <w:t xml:space="preserve"> groups. The consequence o</w:t>
      </w:r>
      <w:r w:rsidR="004E653B">
        <w:rPr>
          <w:rFonts w:ascii="Times New Roman" w:hAnsi="Times New Roman" w:cs="Times New Roman"/>
        </w:rPr>
        <w:t>f these services was the same: A</w:t>
      </w:r>
      <w:r w:rsidRPr="001A6099">
        <w:rPr>
          <w:rFonts w:ascii="Times New Roman" w:hAnsi="Times New Roman" w:cs="Times New Roman"/>
        </w:rPr>
        <w:t xml:space="preserve">ccess to </w:t>
      </w:r>
      <w:r w:rsidR="00EC72B1">
        <w:rPr>
          <w:rFonts w:ascii="Times New Roman" w:hAnsi="Times New Roman" w:cs="Times New Roman"/>
        </w:rPr>
        <w:t>safe lodging and</w:t>
      </w:r>
      <w:r w:rsidR="00C16A5D" w:rsidRPr="001A6099">
        <w:rPr>
          <w:rFonts w:ascii="Times New Roman" w:hAnsi="Times New Roman" w:cs="Times New Roman"/>
        </w:rPr>
        <w:t xml:space="preserve"> </w:t>
      </w:r>
      <w:r w:rsidRPr="001A6099">
        <w:rPr>
          <w:rFonts w:ascii="Times New Roman" w:hAnsi="Times New Roman" w:cs="Times New Roman"/>
        </w:rPr>
        <w:t>free, nutritious, and tasty food. So much so tha</w:t>
      </w:r>
      <w:r w:rsidR="0090011B">
        <w:rPr>
          <w:rFonts w:ascii="Times New Roman" w:hAnsi="Times New Roman" w:cs="Times New Roman"/>
        </w:rPr>
        <w:t xml:space="preserve">t more than one </w:t>
      </w:r>
      <w:r w:rsidR="00EF095F">
        <w:rPr>
          <w:rFonts w:ascii="Times New Roman" w:hAnsi="Times New Roman" w:cs="Times New Roman"/>
        </w:rPr>
        <w:t>of the youth in our study</w:t>
      </w:r>
      <w:r w:rsidR="0090011B">
        <w:rPr>
          <w:rFonts w:ascii="Times New Roman" w:hAnsi="Times New Roman" w:cs="Times New Roman"/>
        </w:rPr>
        <w:t xml:space="preserve"> said, </w:t>
      </w:r>
      <w:r w:rsidRPr="001A6099">
        <w:rPr>
          <w:rFonts w:ascii="Times New Roman" w:hAnsi="Times New Roman" w:cs="Times New Roman"/>
        </w:rPr>
        <w:t>“It is hard to go hu</w:t>
      </w:r>
      <w:r w:rsidR="00A076D9">
        <w:rPr>
          <w:rFonts w:ascii="Times New Roman" w:hAnsi="Times New Roman" w:cs="Times New Roman"/>
        </w:rPr>
        <w:t>ngry in this town</w:t>
      </w:r>
      <w:r w:rsidR="00EF095F">
        <w:rPr>
          <w:rFonts w:ascii="Times New Roman" w:hAnsi="Times New Roman" w:cs="Times New Roman"/>
        </w:rPr>
        <w:t>.</w:t>
      </w:r>
      <w:r w:rsidRPr="001A6099">
        <w:rPr>
          <w:rFonts w:ascii="Times New Roman" w:hAnsi="Times New Roman" w:cs="Times New Roman"/>
        </w:rPr>
        <w:t>”</w:t>
      </w:r>
      <w:r w:rsidR="00A076D9">
        <w:rPr>
          <w:rFonts w:ascii="Times New Roman" w:hAnsi="Times New Roman" w:cs="Times New Roman"/>
        </w:rPr>
        <w:t xml:space="preserve"> </w:t>
      </w:r>
      <w:r w:rsidR="00EF095F">
        <w:rPr>
          <w:rFonts w:ascii="Times New Roman" w:hAnsi="Times New Roman" w:cs="Times New Roman"/>
        </w:rPr>
        <w:t xml:space="preserve">Some of the youth even </w:t>
      </w:r>
      <w:r w:rsidR="00A076D9">
        <w:rPr>
          <w:rFonts w:ascii="Times New Roman" w:hAnsi="Times New Roman" w:cs="Times New Roman"/>
        </w:rPr>
        <w:t xml:space="preserve">complained that it was too easy to be street-involved, since there were so many shelters. </w:t>
      </w:r>
    </w:p>
    <w:p w14:paraId="775FD4F4" w14:textId="10A8C5C1" w:rsidR="00017476" w:rsidRPr="001A6099" w:rsidRDefault="00A076D9" w:rsidP="000174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Times New Roman" w:hAnsi="Times New Roman" w:cs="Times New Roman"/>
        </w:rPr>
      </w:pPr>
      <w:r>
        <w:rPr>
          <w:rFonts w:ascii="Times New Roman" w:hAnsi="Times New Roman" w:cs="Times New Roman"/>
        </w:rPr>
        <w:lastRenderedPageBreak/>
        <w:tab/>
      </w:r>
      <w:r w:rsidR="007017A8">
        <w:rPr>
          <w:rFonts w:ascii="Times New Roman" w:hAnsi="Times New Roman" w:cs="Times New Roman"/>
        </w:rPr>
        <w:t xml:space="preserve">These </w:t>
      </w:r>
      <w:r w:rsidR="00EF095F">
        <w:rPr>
          <w:rFonts w:ascii="Times New Roman" w:hAnsi="Times New Roman" w:cs="Times New Roman"/>
        </w:rPr>
        <w:t xml:space="preserve">harm reduction and charitable </w:t>
      </w:r>
      <w:r w:rsidR="007017A8">
        <w:rPr>
          <w:rFonts w:ascii="Times New Roman" w:hAnsi="Times New Roman" w:cs="Times New Roman"/>
        </w:rPr>
        <w:t xml:space="preserve">services </w:t>
      </w:r>
      <w:r w:rsidR="0076714B">
        <w:rPr>
          <w:rFonts w:ascii="Times New Roman" w:hAnsi="Times New Roman" w:cs="Times New Roman"/>
        </w:rPr>
        <w:t xml:space="preserve">usually </w:t>
      </w:r>
      <w:r w:rsidR="007017A8">
        <w:rPr>
          <w:rFonts w:ascii="Times New Roman" w:hAnsi="Times New Roman" w:cs="Times New Roman"/>
        </w:rPr>
        <w:t>work</w:t>
      </w:r>
      <w:r w:rsidR="00EF095F">
        <w:rPr>
          <w:rFonts w:ascii="Times New Roman" w:hAnsi="Times New Roman" w:cs="Times New Roman"/>
        </w:rPr>
        <w:t>ed as they intended</w:t>
      </w:r>
      <w:r w:rsidR="00017476" w:rsidRPr="001A6099">
        <w:rPr>
          <w:rFonts w:ascii="Times New Roman" w:hAnsi="Times New Roman" w:cs="Times New Roman"/>
        </w:rPr>
        <w:t>. Youth did not go hungry for very long, although sometimes wee</w:t>
      </w:r>
      <w:r w:rsidR="00EC72B1">
        <w:rPr>
          <w:rFonts w:ascii="Times New Roman" w:hAnsi="Times New Roman" w:cs="Times New Roman"/>
        </w:rPr>
        <w:t xml:space="preserve">kends were </w:t>
      </w:r>
      <w:r w:rsidR="00EF095F">
        <w:rPr>
          <w:rFonts w:ascii="Times New Roman" w:hAnsi="Times New Roman" w:cs="Times New Roman"/>
        </w:rPr>
        <w:t>food was spars</w:t>
      </w:r>
      <w:r w:rsidR="0076714B">
        <w:rPr>
          <w:rFonts w:ascii="Times New Roman" w:hAnsi="Times New Roman" w:cs="Times New Roman"/>
        </w:rPr>
        <w:t>e</w:t>
      </w:r>
      <w:r w:rsidR="00EC72B1">
        <w:rPr>
          <w:rFonts w:ascii="Times New Roman" w:hAnsi="Times New Roman" w:cs="Times New Roman"/>
        </w:rPr>
        <w:t xml:space="preserve">. Most </w:t>
      </w:r>
      <w:r w:rsidR="00EF095F">
        <w:rPr>
          <w:rFonts w:ascii="Times New Roman" w:hAnsi="Times New Roman" w:cs="Times New Roman"/>
        </w:rPr>
        <w:t xml:space="preserve">of the </w:t>
      </w:r>
      <w:r w:rsidR="00EC72B1">
        <w:rPr>
          <w:rFonts w:ascii="Times New Roman" w:hAnsi="Times New Roman" w:cs="Times New Roman"/>
        </w:rPr>
        <w:t>youth</w:t>
      </w:r>
      <w:r w:rsidR="00017476" w:rsidRPr="001A6099">
        <w:rPr>
          <w:rFonts w:ascii="Times New Roman" w:hAnsi="Times New Roman" w:cs="Times New Roman"/>
        </w:rPr>
        <w:t xml:space="preserve"> </w:t>
      </w:r>
      <w:r w:rsidR="00EF095F">
        <w:rPr>
          <w:rFonts w:ascii="Times New Roman" w:hAnsi="Times New Roman" w:cs="Times New Roman"/>
        </w:rPr>
        <w:t xml:space="preserve">we spoke to said they </w:t>
      </w:r>
      <w:r w:rsidR="00017476" w:rsidRPr="001A6099">
        <w:rPr>
          <w:rFonts w:ascii="Times New Roman" w:hAnsi="Times New Roman" w:cs="Times New Roman"/>
        </w:rPr>
        <w:t xml:space="preserve">had access to at least temporary shelter most of the time. A free, walk-in </w:t>
      </w:r>
      <w:r w:rsidR="0076714B">
        <w:rPr>
          <w:rFonts w:ascii="Times New Roman" w:hAnsi="Times New Roman" w:cs="Times New Roman"/>
        </w:rPr>
        <w:t xml:space="preserve">centrally-located youth </w:t>
      </w:r>
      <w:r w:rsidR="00017476" w:rsidRPr="001A6099">
        <w:rPr>
          <w:rFonts w:ascii="Times New Roman" w:hAnsi="Times New Roman" w:cs="Times New Roman"/>
        </w:rPr>
        <w:t xml:space="preserve">clinic was </w:t>
      </w:r>
      <w:r w:rsidR="0076714B">
        <w:rPr>
          <w:rFonts w:ascii="Times New Roman" w:hAnsi="Times New Roman" w:cs="Times New Roman"/>
        </w:rPr>
        <w:t xml:space="preserve">easily accessible </w:t>
      </w:r>
      <w:r w:rsidR="00C16A5D" w:rsidRPr="001A6099">
        <w:rPr>
          <w:rFonts w:ascii="Times New Roman" w:hAnsi="Times New Roman" w:cs="Times New Roman"/>
        </w:rPr>
        <w:t xml:space="preserve"> </w:t>
      </w:r>
      <w:r w:rsidR="0076714B">
        <w:rPr>
          <w:rFonts w:ascii="Times New Roman" w:hAnsi="Times New Roman" w:cs="Times New Roman"/>
        </w:rPr>
        <w:t xml:space="preserve">during the </w:t>
      </w:r>
      <w:r w:rsidR="00C16A5D" w:rsidRPr="001A6099">
        <w:rPr>
          <w:rFonts w:ascii="Times New Roman" w:hAnsi="Times New Roman" w:cs="Times New Roman"/>
        </w:rPr>
        <w:t xml:space="preserve"> week</w:t>
      </w:r>
      <w:r w:rsidR="00017476" w:rsidRPr="001A6099">
        <w:rPr>
          <w:rFonts w:ascii="Times New Roman" w:hAnsi="Times New Roman" w:cs="Times New Roman"/>
        </w:rPr>
        <w:t>. Th</w:t>
      </w:r>
      <w:r w:rsidR="0076714B">
        <w:rPr>
          <w:rFonts w:ascii="Times New Roman" w:hAnsi="Times New Roman" w:cs="Times New Roman"/>
        </w:rPr>
        <w:t>e</w:t>
      </w:r>
      <w:r w:rsidR="00017476" w:rsidRPr="001A6099">
        <w:rPr>
          <w:rFonts w:ascii="Times New Roman" w:hAnsi="Times New Roman" w:cs="Times New Roman"/>
        </w:rPr>
        <w:t xml:space="preserve"> clinic treated </w:t>
      </w:r>
      <w:r w:rsidR="0076714B">
        <w:rPr>
          <w:rFonts w:ascii="Times New Roman" w:hAnsi="Times New Roman" w:cs="Times New Roman"/>
        </w:rPr>
        <w:t>health concerns</w:t>
      </w:r>
      <w:r w:rsidR="00017476" w:rsidRPr="001A6099">
        <w:rPr>
          <w:rFonts w:ascii="Times New Roman" w:hAnsi="Times New Roman" w:cs="Times New Roman"/>
        </w:rPr>
        <w:t>, provided education about sexuality, and als</w:t>
      </w:r>
      <w:r w:rsidR="00EC72B1">
        <w:rPr>
          <w:rFonts w:ascii="Times New Roman" w:hAnsi="Times New Roman" w:cs="Times New Roman"/>
        </w:rPr>
        <w:t>o provided some counseling</w:t>
      </w:r>
      <w:r w:rsidR="00017476" w:rsidRPr="001A6099">
        <w:rPr>
          <w:rFonts w:ascii="Times New Roman" w:hAnsi="Times New Roman" w:cs="Times New Roman"/>
        </w:rPr>
        <w:t xml:space="preserve">. </w:t>
      </w:r>
      <w:r w:rsidR="0076714B">
        <w:rPr>
          <w:rFonts w:ascii="Times New Roman" w:hAnsi="Times New Roman" w:cs="Times New Roman"/>
        </w:rPr>
        <w:t>The</w:t>
      </w:r>
      <w:r w:rsidR="00017476" w:rsidRPr="001A6099">
        <w:rPr>
          <w:rFonts w:ascii="Times New Roman" w:hAnsi="Times New Roman" w:cs="Times New Roman"/>
        </w:rPr>
        <w:t xml:space="preserve"> youth </w:t>
      </w:r>
      <w:r w:rsidR="0076714B">
        <w:rPr>
          <w:rFonts w:ascii="Times New Roman" w:hAnsi="Times New Roman" w:cs="Times New Roman"/>
        </w:rPr>
        <w:t xml:space="preserve">were </w:t>
      </w:r>
      <w:r w:rsidR="00017476" w:rsidRPr="001A6099">
        <w:rPr>
          <w:rFonts w:ascii="Times New Roman" w:hAnsi="Times New Roman" w:cs="Times New Roman"/>
        </w:rPr>
        <w:t xml:space="preserve"> </w:t>
      </w:r>
      <w:r w:rsidR="0076714B">
        <w:rPr>
          <w:rFonts w:ascii="Times New Roman" w:hAnsi="Times New Roman" w:cs="Times New Roman"/>
        </w:rPr>
        <w:t xml:space="preserve">grateful for the youth clinic and other free </w:t>
      </w:r>
      <w:r w:rsidR="00017476" w:rsidRPr="001A6099">
        <w:rPr>
          <w:rFonts w:ascii="Times New Roman" w:hAnsi="Times New Roman" w:cs="Times New Roman"/>
        </w:rPr>
        <w:t>services availab</w:t>
      </w:r>
      <w:r w:rsidR="006B62EF" w:rsidRPr="001A6099">
        <w:rPr>
          <w:rFonts w:ascii="Times New Roman" w:hAnsi="Times New Roman" w:cs="Times New Roman"/>
        </w:rPr>
        <w:t xml:space="preserve">le to them, </w:t>
      </w:r>
      <w:r w:rsidR="0076714B">
        <w:rPr>
          <w:rFonts w:ascii="Times New Roman" w:hAnsi="Times New Roman" w:cs="Times New Roman"/>
        </w:rPr>
        <w:t xml:space="preserve">which helped them </w:t>
      </w:r>
      <w:r w:rsidR="00017476" w:rsidRPr="001A6099">
        <w:rPr>
          <w:rFonts w:ascii="Times New Roman" w:hAnsi="Times New Roman" w:cs="Times New Roman"/>
        </w:rPr>
        <w:t xml:space="preserve"> transition to life on the street and</w:t>
      </w:r>
      <w:r>
        <w:rPr>
          <w:rFonts w:ascii="Times New Roman" w:hAnsi="Times New Roman" w:cs="Times New Roman"/>
        </w:rPr>
        <w:t xml:space="preserve"> </w:t>
      </w:r>
      <w:r w:rsidR="0076714B">
        <w:rPr>
          <w:rFonts w:ascii="Times New Roman" w:hAnsi="Times New Roman" w:cs="Times New Roman"/>
        </w:rPr>
        <w:t xml:space="preserve">helped them survive there. </w:t>
      </w:r>
      <w:r w:rsidR="00017476" w:rsidRPr="001A6099">
        <w:rPr>
          <w:rFonts w:ascii="Times New Roman" w:hAnsi="Times New Roman" w:cs="Times New Roman"/>
        </w:rPr>
        <w:t xml:space="preserve">. </w:t>
      </w:r>
      <w:r w:rsidR="0076714B">
        <w:rPr>
          <w:rFonts w:ascii="Times New Roman" w:hAnsi="Times New Roman" w:cs="Times New Roman"/>
        </w:rPr>
        <w:t xml:space="preserve">A few youth </w:t>
      </w:r>
      <w:r w:rsidR="00017476" w:rsidRPr="001A6099">
        <w:rPr>
          <w:rFonts w:ascii="Times New Roman" w:hAnsi="Times New Roman" w:cs="Times New Roman"/>
        </w:rPr>
        <w:t>complain</w:t>
      </w:r>
      <w:r w:rsidR="0076714B">
        <w:rPr>
          <w:rFonts w:ascii="Times New Roman" w:hAnsi="Times New Roman" w:cs="Times New Roman"/>
        </w:rPr>
        <w:t>ed</w:t>
      </w:r>
      <w:r w:rsidR="00017476" w:rsidRPr="001A6099">
        <w:rPr>
          <w:rFonts w:ascii="Times New Roman" w:hAnsi="Times New Roman" w:cs="Times New Roman"/>
        </w:rPr>
        <w:t xml:space="preserve"> about </w:t>
      </w:r>
      <w:r w:rsidR="00F444CB" w:rsidRPr="001A6099">
        <w:rPr>
          <w:rFonts w:ascii="Times New Roman" w:hAnsi="Times New Roman" w:cs="Times New Roman"/>
        </w:rPr>
        <w:t xml:space="preserve"> s</w:t>
      </w:r>
      <w:r w:rsidR="00017476" w:rsidRPr="001A6099">
        <w:rPr>
          <w:rFonts w:ascii="Times New Roman" w:hAnsi="Times New Roman" w:cs="Times New Roman"/>
        </w:rPr>
        <w:t>ome housing programs ha</w:t>
      </w:r>
      <w:r w:rsidR="0076714B">
        <w:rPr>
          <w:rFonts w:ascii="Times New Roman" w:hAnsi="Times New Roman" w:cs="Times New Roman"/>
        </w:rPr>
        <w:t>ving</w:t>
      </w:r>
      <w:r w:rsidR="00017476" w:rsidRPr="001A6099">
        <w:rPr>
          <w:rFonts w:ascii="Times New Roman" w:hAnsi="Times New Roman" w:cs="Times New Roman"/>
        </w:rPr>
        <w:t xml:space="preserve"> too many rules</w:t>
      </w:r>
      <w:r w:rsidR="0076714B">
        <w:rPr>
          <w:rFonts w:ascii="Times New Roman" w:hAnsi="Times New Roman" w:cs="Times New Roman"/>
        </w:rPr>
        <w:t xml:space="preserve"> or that t</w:t>
      </w:r>
      <w:r w:rsidR="00017476" w:rsidRPr="001A6099">
        <w:rPr>
          <w:rFonts w:ascii="Times New Roman" w:hAnsi="Times New Roman" w:cs="Times New Roman"/>
        </w:rPr>
        <w:t xml:space="preserve">he shelters make residents leave early in the morning, and there was nowhere to store </w:t>
      </w:r>
      <w:r w:rsidR="0076714B">
        <w:rPr>
          <w:rFonts w:ascii="Times New Roman" w:hAnsi="Times New Roman" w:cs="Times New Roman"/>
        </w:rPr>
        <w:t>personal belongings</w:t>
      </w:r>
      <w:r w:rsidR="00017476" w:rsidRPr="001A6099">
        <w:rPr>
          <w:rFonts w:ascii="Times New Roman" w:hAnsi="Times New Roman" w:cs="Times New Roman"/>
        </w:rPr>
        <w:t xml:space="preserve">. </w:t>
      </w:r>
    </w:p>
    <w:p w14:paraId="327987F5" w14:textId="6EAC40DA" w:rsidR="008E6A5C" w:rsidRPr="001A6099" w:rsidRDefault="00704AF3" w:rsidP="000174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Times New Roman" w:hAnsi="Times New Roman" w:cs="Times New Roman"/>
        </w:rPr>
      </w:pPr>
      <w:r w:rsidRPr="001A6099">
        <w:rPr>
          <w:rFonts w:ascii="Times New Roman" w:hAnsi="Times New Roman" w:cs="Times New Roman"/>
        </w:rPr>
        <w:tab/>
      </w:r>
      <w:r w:rsidR="00A70DD9" w:rsidRPr="001A6099">
        <w:rPr>
          <w:rFonts w:ascii="Times New Roman" w:hAnsi="Times New Roman" w:cs="Times New Roman"/>
        </w:rPr>
        <w:t>Staff from the</w:t>
      </w:r>
      <w:r w:rsidR="0076714B">
        <w:rPr>
          <w:rFonts w:ascii="Times New Roman" w:hAnsi="Times New Roman" w:cs="Times New Roman"/>
        </w:rPr>
        <w:t>se</w:t>
      </w:r>
      <w:r w:rsidR="00A70DD9" w:rsidRPr="001A6099">
        <w:rPr>
          <w:rFonts w:ascii="Times New Roman" w:hAnsi="Times New Roman" w:cs="Times New Roman"/>
        </w:rPr>
        <w:t xml:space="preserve"> youth </w:t>
      </w:r>
      <w:r w:rsidR="0076714B">
        <w:rPr>
          <w:rFonts w:ascii="Times New Roman" w:hAnsi="Times New Roman" w:cs="Times New Roman"/>
        </w:rPr>
        <w:t xml:space="preserve">services, especially the youth </w:t>
      </w:r>
      <w:r w:rsidR="00A70DD9" w:rsidRPr="001A6099">
        <w:rPr>
          <w:rFonts w:ascii="Times New Roman" w:hAnsi="Times New Roman" w:cs="Times New Roman"/>
        </w:rPr>
        <w:t>clinic</w:t>
      </w:r>
      <w:r w:rsidR="0076714B">
        <w:rPr>
          <w:rFonts w:ascii="Times New Roman" w:hAnsi="Times New Roman" w:cs="Times New Roman"/>
        </w:rPr>
        <w:t>,</w:t>
      </w:r>
      <w:r w:rsidR="00A70DD9" w:rsidRPr="001A6099">
        <w:rPr>
          <w:rFonts w:ascii="Times New Roman" w:hAnsi="Times New Roman" w:cs="Times New Roman"/>
        </w:rPr>
        <w:t xml:space="preserve"> </w:t>
      </w:r>
      <w:r w:rsidR="00017476" w:rsidRPr="001A6099">
        <w:rPr>
          <w:rFonts w:ascii="Times New Roman" w:hAnsi="Times New Roman" w:cs="Times New Roman"/>
        </w:rPr>
        <w:t xml:space="preserve">were </w:t>
      </w:r>
      <w:r w:rsidR="00BB69FC">
        <w:rPr>
          <w:rFonts w:ascii="Times New Roman" w:hAnsi="Times New Roman" w:cs="Times New Roman"/>
        </w:rPr>
        <w:t xml:space="preserve">generally </w:t>
      </w:r>
      <w:r w:rsidR="00017476" w:rsidRPr="001A6099">
        <w:rPr>
          <w:rFonts w:ascii="Times New Roman" w:hAnsi="Times New Roman" w:cs="Times New Roman"/>
        </w:rPr>
        <w:t xml:space="preserve"> praised. </w:t>
      </w:r>
      <w:r w:rsidR="00A70DD9" w:rsidRPr="001A6099">
        <w:rPr>
          <w:rFonts w:ascii="Times New Roman" w:hAnsi="Times New Roman" w:cs="Times New Roman"/>
        </w:rPr>
        <w:t>Some of the services did</w:t>
      </w:r>
      <w:r w:rsidR="008E6A5C" w:rsidRPr="001A6099">
        <w:rPr>
          <w:rFonts w:ascii="Times New Roman" w:hAnsi="Times New Roman" w:cs="Times New Roman"/>
        </w:rPr>
        <w:t xml:space="preserve"> particularly well with accounting for the impact of trauma and the consequences of independence. Many of these services are staffed by and supervised by people with an education in discipline</w:t>
      </w:r>
      <w:r w:rsidRPr="001A6099">
        <w:rPr>
          <w:rFonts w:ascii="Times New Roman" w:hAnsi="Times New Roman" w:cs="Times New Roman"/>
        </w:rPr>
        <w:t xml:space="preserve">s like child and youth care, </w:t>
      </w:r>
      <w:r w:rsidR="008E6A5C" w:rsidRPr="001A6099">
        <w:rPr>
          <w:rFonts w:ascii="Times New Roman" w:hAnsi="Times New Roman" w:cs="Times New Roman"/>
        </w:rPr>
        <w:t>social work</w:t>
      </w:r>
      <w:r w:rsidRPr="001A6099">
        <w:rPr>
          <w:rFonts w:ascii="Times New Roman" w:hAnsi="Times New Roman" w:cs="Times New Roman"/>
        </w:rPr>
        <w:t>, and public health</w:t>
      </w:r>
      <w:r w:rsidR="008E6A5C" w:rsidRPr="001A6099">
        <w:rPr>
          <w:rFonts w:ascii="Times New Roman" w:hAnsi="Times New Roman" w:cs="Times New Roman"/>
        </w:rPr>
        <w:t xml:space="preserve">; these professionals were </w:t>
      </w:r>
      <w:r w:rsidR="00BB69FC">
        <w:rPr>
          <w:rFonts w:ascii="Times New Roman" w:hAnsi="Times New Roman" w:cs="Times New Roman"/>
        </w:rPr>
        <w:t>applauded</w:t>
      </w:r>
      <w:r w:rsidR="00BB69FC" w:rsidRPr="001A6099">
        <w:rPr>
          <w:rFonts w:ascii="Times New Roman" w:hAnsi="Times New Roman" w:cs="Times New Roman"/>
        </w:rPr>
        <w:t xml:space="preserve"> </w:t>
      </w:r>
      <w:r w:rsidR="008E6A5C" w:rsidRPr="001A6099">
        <w:rPr>
          <w:rFonts w:ascii="Times New Roman" w:hAnsi="Times New Roman" w:cs="Times New Roman"/>
        </w:rPr>
        <w:t>by youth for giving them space, being non-judgmental, waiting until youth are ready and want help, and providing resources to protect themselves.</w:t>
      </w:r>
    </w:p>
    <w:p w14:paraId="7B618A75" w14:textId="1472345D" w:rsidR="00083821" w:rsidRPr="001A6099" w:rsidRDefault="00017476" w:rsidP="000174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Times New Roman" w:hAnsi="Times New Roman" w:cs="Times New Roman"/>
        </w:rPr>
      </w:pPr>
      <w:r w:rsidRPr="001A6099">
        <w:rPr>
          <w:rFonts w:ascii="Times New Roman" w:hAnsi="Times New Roman" w:cs="Times New Roman"/>
        </w:rPr>
        <w:tab/>
      </w:r>
      <w:r w:rsidR="00BB69FC">
        <w:rPr>
          <w:rFonts w:ascii="Times New Roman" w:hAnsi="Times New Roman" w:cs="Times New Roman"/>
        </w:rPr>
        <w:t>F</w:t>
      </w:r>
      <w:r w:rsidRPr="001A6099">
        <w:rPr>
          <w:rFonts w:ascii="Times New Roman" w:hAnsi="Times New Roman" w:cs="Times New Roman"/>
        </w:rPr>
        <w:t xml:space="preserve">ood, shelter </w:t>
      </w:r>
      <w:r w:rsidR="00BB69FC">
        <w:rPr>
          <w:rFonts w:ascii="Times New Roman" w:hAnsi="Times New Roman" w:cs="Times New Roman"/>
        </w:rPr>
        <w:t>and health and social services were</w:t>
      </w:r>
      <w:r w:rsidRPr="001A6099">
        <w:rPr>
          <w:rFonts w:ascii="Times New Roman" w:hAnsi="Times New Roman" w:cs="Times New Roman"/>
        </w:rPr>
        <w:t xml:space="preserve"> crucial</w:t>
      </w:r>
      <w:r w:rsidR="00BB69FC">
        <w:rPr>
          <w:rFonts w:ascii="Times New Roman" w:hAnsi="Times New Roman" w:cs="Times New Roman"/>
        </w:rPr>
        <w:t xml:space="preserve"> but were </w:t>
      </w:r>
      <w:r w:rsidRPr="001A6099">
        <w:rPr>
          <w:rFonts w:ascii="Times New Roman" w:hAnsi="Times New Roman" w:cs="Times New Roman"/>
        </w:rPr>
        <w:t xml:space="preserve"> intended to be temporary </w:t>
      </w:r>
      <w:r w:rsidR="00BB69FC">
        <w:rPr>
          <w:rFonts w:ascii="Times New Roman" w:hAnsi="Times New Roman" w:cs="Times New Roman"/>
        </w:rPr>
        <w:t xml:space="preserve"> while the youth were street-involved</w:t>
      </w:r>
      <w:r w:rsidR="00BE72C1" w:rsidRPr="001A6099">
        <w:rPr>
          <w:rFonts w:ascii="Times New Roman" w:hAnsi="Times New Roman" w:cs="Times New Roman"/>
        </w:rPr>
        <w:t xml:space="preserve"> </w:t>
      </w:r>
      <w:r w:rsidR="00BB69FC">
        <w:rPr>
          <w:rFonts w:ascii="Times New Roman" w:hAnsi="Times New Roman" w:cs="Times New Roman"/>
        </w:rPr>
        <w:t>However, w</w:t>
      </w:r>
      <w:r w:rsidRPr="001A6099">
        <w:rPr>
          <w:rFonts w:ascii="Times New Roman" w:hAnsi="Times New Roman" w:cs="Times New Roman"/>
        </w:rPr>
        <w:t xml:space="preserve">hen these short-term options become necessary </w:t>
      </w:r>
      <w:r w:rsidR="00A70DD9" w:rsidRPr="001A6099">
        <w:rPr>
          <w:rFonts w:ascii="Times New Roman" w:hAnsi="Times New Roman" w:cs="Times New Roman"/>
        </w:rPr>
        <w:t xml:space="preserve">for years, this is a </w:t>
      </w:r>
      <w:r w:rsidRPr="001A6099">
        <w:rPr>
          <w:rFonts w:ascii="Times New Roman" w:hAnsi="Times New Roman" w:cs="Times New Roman"/>
        </w:rPr>
        <w:t xml:space="preserve">problem. </w:t>
      </w:r>
      <w:r w:rsidR="005A19C9" w:rsidRPr="001A6099">
        <w:rPr>
          <w:rFonts w:ascii="Times New Roman" w:hAnsi="Times New Roman" w:cs="Times New Roman"/>
        </w:rPr>
        <w:t>A</w:t>
      </w:r>
      <w:r w:rsidRPr="001A6099">
        <w:rPr>
          <w:rFonts w:ascii="Times New Roman" w:hAnsi="Times New Roman" w:cs="Times New Roman"/>
        </w:rPr>
        <w:t xml:space="preserve">s youth age and want to leave street-life, </w:t>
      </w:r>
      <w:r w:rsidR="00BE72C1" w:rsidRPr="001A6099">
        <w:rPr>
          <w:rFonts w:ascii="Times New Roman" w:hAnsi="Times New Roman" w:cs="Times New Roman"/>
        </w:rPr>
        <w:t>there</w:t>
      </w:r>
      <w:r w:rsidR="00083821" w:rsidRPr="001A6099">
        <w:rPr>
          <w:rFonts w:ascii="Times New Roman" w:hAnsi="Times New Roman" w:cs="Times New Roman"/>
        </w:rPr>
        <w:t xml:space="preserve"> wa</w:t>
      </w:r>
      <w:r w:rsidR="00BE72C1" w:rsidRPr="001A6099">
        <w:rPr>
          <w:rFonts w:ascii="Times New Roman" w:hAnsi="Times New Roman" w:cs="Times New Roman"/>
        </w:rPr>
        <w:t xml:space="preserve">s inconsistent and disorganized </w:t>
      </w:r>
      <w:r w:rsidR="005A19C9" w:rsidRPr="001A6099">
        <w:rPr>
          <w:rFonts w:ascii="Times New Roman" w:hAnsi="Times New Roman" w:cs="Times New Roman"/>
        </w:rPr>
        <w:t xml:space="preserve">help figuring out how to do so. </w:t>
      </w:r>
    </w:p>
    <w:p w14:paraId="20A64B3F" w14:textId="3B98206D" w:rsidR="00543AC8" w:rsidRPr="001A6099" w:rsidRDefault="00083821" w:rsidP="00CC751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Times New Roman" w:hAnsi="Times New Roman" w:cs="Times New Roman"/>
        </w:rPr>
      </w:pPr>
      <w:r w:rsidRPr="001A6099">
        <w:rPr>
          <w:rFonts w:ascii="Times New Roman" w:hAnsi="Times New Roman" w:cs="Times New Roman"/>
        </w:rPr>
        <w:tab/>
        <w:t>In sum, youth we</w:t>
      </w:r>
      <w:r w:rsidR="00017476" w:rsidRPr="001A6099">
        <w:rPr>
          <w:rFonts w:ascii="Times New Roman" w:hAnsi="Times New Roman" w:cs="Times New Roman"/>
        </w:rPr>
        <w:t>re lonely and without many resources while living with their family, receive</w:t>
      </w:r>
      <w:r w:rsidRPr="001A6099">
        <w:rPr>
          <w:rFonts w:ascii="Times New Roman" w:hAnsi="Times New Roman" w:cs="Times New Roman"/>
        </w:rPr>
        <w:t>d</w:t>
      </w:r>
      <w:r w:rsidR="00017476" w:rsidRPr="001A6099">
        <w:rPr>
          <w:rFonts w:ascii="Times New Roman" w:hAnsi="Times New Roman" w:cs="Times New Roman"/>
        </w:rPr>
        <w:t xml:space="preserve"> a variety of </w:t>
      </w:r>
      <w:r w:rsidR="005A19C9" w:rsidRPr="001A6099">
        <w:rPr>
          <w:rFonts w:ascii="Times New Roman" w:hAnsi="Times New Roman" w:cs="Times New Roman"/>
        </w:rPr>
        <w:t xml:space="preserve">excellent short-term </w:t>
      </w:r>
      <w:r w:rsidR="00017476" w:rsidRPr="001A6099">
        <w:rPr>
          <w:rFonts w:ascii="Times New Roman" w:hAnsi="Times New Roman" w:cs="Times New Roman"/>
        </w:rPr>
        <w:t xml:space="preserve">supports while on the street, and then as </w:t>
      </w:r>
      <w:r w:rsidR="00017476" w:rsidRPr="001A6099">
        <w:rPr>
          <w:rFonts w:ascii="Times New Roman" w:hAnsi="Times New Roman" w:cs="Times New Roman"/>
        </w:rPr>
        <w:lastRenderedPageBreak/>
        <w:t>they age</w:t>
      </w:r>
      <w:r w:rsidRPr="001A6099">
        <w:rPr>
          <w:rFonts w:ascii="Times New Roman" w:hAnsi="Times New Roman" w:cs="Times New Roman"/>
        </w:rPr>
        <w:t>d</w:t>
      </w:r>
      <w:r w:rsidR="00017476" w:rsidRPr="001A6099">
        <w:rPr>
          <w:rFonts w:ascii="Times New Roman" w:hAnsi="Times New Roman" w:cs="Times New Roman"/>
        </w:rPr>
        <w:t xml:space="preserve"> </w:t>
      </w:r>
      <w:r w:rsidR="005A19C9" w:rsidRPr="001A6099">
        <w:rPr>
          <w:rFonts w:ascii="Times New Roman" w:hAnsi="Times New Roman" w:cs="Times New Roman"/>
        </w:rPr>
        <w:t xml:space="preserve">the supports </w:t>
      </w:r>
      <w:r w:rsidR="00017476" w:rsidRPr="001A6099">
        <w:rPr>
          <w:rFonts w:ascii="Times New Roman" w:hAnsi="Times New Roman" w:cs="Times New Roman"/>
        </w:rPr>
        <w:t>f</w:t>
      </w:r>
      <w:r w:rsidR="005A19C9" w:rsidRPr="001A6099">
        <w:rPr>
          <w:rFonts w:ascii="Times New Roman" w:hAnsi="Times New Roman" w:cs="Times New Roman"/>
        </w:rPr>
        <w:t>or mov</w:t>
      </w:r>
      <w:r w:rsidRPr="001A6099">
        <w:rPr>
          <w:rFonts w:ascii="Times New Roman" w:hAnsi="Times New Roman" w:cs="Times New Roman"/>
        </w:rPr>
        <w:t>ing away from street-life we</w:t>
      </w:r>
      <w:r w:rsidR="005A19C9" w:rsidRPr="001A6099">
        <w:rPr>
          <w:rFonts w:ascii="Times New Roman" w:hAnsi="Times New Roman" w:cs="Times New Roman"/>
        </w:rPr>
        <w:t>re scarce.</w:t>
      </w:r>
      <w:r w:rsidR="00A3383E">
        <w:rPr>
          <w:rFonts w:ascii="Times New Roman" w:hAnsi="Times New Roman" w:cs="Times New Roman"/>
        </w:rPr>
        <w:t xml:space="preserve"> </w:t>
      </w:r>
      <w:r w:rsidR="00017476" w:rsidRPr="001A6099">
        <w:rPr>
          <w:rFonts w:ascii="Times New Roman" w:hAnsi="Times New Roman" w:cs="Times New Roman"/>
        </w:rPr>
        <w:t xml:space="preserve">For a few youth whose families </w:t>
      </w:r>
      <w:r w:rsidR="00BB69FC">
        <w:rPr>
          <w:rFonts w:ascii="Times New Roman" w:hAnsi="Times New Roman" w:cs="Times New Roman"/>
        </w:rPr>
        <w:t xml:space="preserve">provided </w:t>
      </w:r>
      <w:r w:rsidR="00017476" w:rsidRPr="001A6099">
        <w:rPr>
          <w:rFonts w:ascii="Times New Roman" w:hAnsi="Times New Roman" w:cs="Times New Roman"/>
        </w:rPr>
        <w:t xml:space="preserve"> viable options</w:t>
      </w:r>
      <w:r w:rsidR="00BB69FC">
        <w:rPr>
          <w:rFonts w:ascii="Times New Roman" w:hAnsi="Times New Roman" w:cs="Times New Roman"/>
        </w:rPr>
        <w:t>,</w:t>
      </w:r>
      <w:r w:rsidR="00017476" w:rsidRPr="001A6099">
        <w:rPr>
          <w:rFonts w:ascii="Times New Roman" w:hAnsi="Times New Roman" w:cs="Times New Roman"/>
        </w:rPr>
        <w:t xml:space="preserve"> leaving street life </w:t>
      </w:r>
      <w:r w:rsidR="00BB69FC">
        <w:rPr>
          <w:rFonts w:ascii="Times New Roman" w:hAnsi="Times New Roman" w:cs="Times New Roman"/>
        </w:rPr>
        <w:t xml:space="preserve">mainly </w:t>
      </w:r>
      <w:r w:rsidR="00017476" w:rsidRPr="001A6099">
        <w:rPr>
          <w:rFonts w:ascii="Times New Roman" w:hAnsi="Times New Roman" w:cs="Times New Roman"/>
        </w:rPr>
        <w:t xml:space="preserve">required  reconciliation with a parent. For a few </w:t>
      </w:r>
      <w:r w:rsidR="00BB69FC">
        <w:rPr>
          <w:rFonts w:ascii="Times New Roman" w:hAnsi="Times New Roman" w:cs="Times New Roman"/>
        </w:rPr>
        <w:t xml:space="preserve">other </w:t>
      </w:r>
      <w:r w:rsidR="00017476" w:rsidRPr="001A6099">
        <w:rPr>
          <w:rFonts w:ascii="Times New Roman" w:hAnsi="Times New Roman" w:cs="Times New Roman"/>
        </w:rPr>
        <w:t xml:space="preserve"> youth the challenges were personal </w:t>
      </w:r>
      <w:r w:rsidR="00BB69FC">
        <w:rPr>
          <w:rFonts w:ascii="Times New Roman" w:hAnsi="Times New Roman" w:cs="Times New Roman"/>
        </w:rPr>
        <w:t>– including coping with  substance use</w:t>
      </w:r>
      <w:r w:rsidR="00017476" w:rsidRPr="001A6099">
        <w:rPr>
          <w:rFonts w:ascii="Times New Roman" w:hAnsi="Times New Roman" w:cs="Times New Roman"/>
        </w:rPr>
        <w:t xml:space="preserve"> and/or mental health</w:t>
      </w:r>
      <w:r w:rsidR="00857200" w:rsidRPr="001A6099">
        <w:rPr>
          <w:rFonts w:ascii="Times New Roman" w:hAnsi="Times New Roman" w:cs="Times New Roman"/>
        </w:rPr>
        <w:t xml:space="preserve"> difficulties. </w:t>
      </w:r>
      <w:r w:rsidR="00BB69FC">
        <w:rPr>
          <w:rFonts w:ascii="Times New Roman" w:hAnsi="Times New Roman" w:cs="Times New Roman"/>
        </w:rPr>
        <w:t>However, f</w:t>
      </w:r>
      <w:r w:rsidR="00857200" w:rsidRPr="001A6099">
        <w:rPr>
          <w:rFonts w:ascii="Times New Roman" w:hAnsi="Times New Roman" w:cs="Times New Roman"/>
        </w:rPr>
        <w:t>or the majority</w:t>
      </w:r>
      <w:r w:rsidR="00BB69FC">
        <w:rPr>
          <w:rFonts w:ascii="Times New Roman" w:hAnsi="Times New Roman" w:cs="Times New Roman"/>
        </w:rPr>
        <w:t xml:space="preserve"> of the youth in our study,</w:t>
      </w:r>
      <w:r w:rsidR="00431720" w:rsidRPr="001A6099">
        <w:rPr>
          <w:rFonts w:ascii="Times New Roman" w:hAnsi="Times New Roman" w:cs="Times New Roman"/>
        </w:rPr>
        <w:t xml:space="preserve"> the challenges were structural—consequences of the way</w:t>
      </w:r>
      <w:r w:rsidR="003E4A41">
        <w:rPr>
          <w:rFonts w:ascii="Times New Roman" w:hAnsi="Times New Roman" w:cs="Times New Roman"/>
        </w:rPr>
        <w:t xml:space="preserve"> the larger world was organized, as Wyn (2004) described.</w:t>
      </w:r>
      <w:r w:rsidR="00017476" w:rsidRPr="001A6099">
        <w:rPr>
          <w:rFonts w:ascii="Times New Roman" w:hAnsi="Times New Roman" w:cs="Times New Roman"/>
        </w:rPr>
        <w:t xml:space="preserve"> </w:t>
      </w:r>
      <w:r w:rsidR="003E4A41">
        <w:rPr>
          <w:rFonts w:ascii="Times New Roman" w:hAnsi="Times New Roman" w:cs="Times New Roman"/>
        </w:rPr>
        <w:t>These are not emerging adult developmental experiences o</w:t>
      </w:r>
      <w:r w:rsidR="004E653B">
        <w:rPr>
          <w:rFonts w:ascii="Times New Roman" w:hAnsi="Times New Roman" w:cs="Times New Roman"/>
        </w:rPr>
        <w:t>f</w:t>
      </w:r>
      <w:r w:rsidR="003E4A41">
        <w:rPr>
          <w:rFonts w:ascii="Times New Roman" w:hAnsi="Times New Roman" w:cs="Times New Roman"/>
        </w:rPr>
        <w:t xml:space="preserve"> instability</w:t>
      </w:r>
      <w:r w:rsidR="00BB69FC">
        <w:rPr>
          <w:rFonts w:ascii="Times New Roman" w:hAnsi="Times New Roman" w:cs="Times New Roman"/>
        </w:rPr>
        <w:t xml:space="preserve"> but rather were the </w:t>
      </w:r>
      <w:r w:rsidR="003E4A41">
        <w:rPr>
          <w:rFonts w:ascii="Times New Roman" w:hAnsi="Times New Roman" w:cs="Times New Roman"/>
        </w:rPr>
        <w:t xml:space="preserve"> consequences of </w:t>
      </w:r>
      <w:r w:rsidR="00BB69FC">
        <w:rPr>
          <w:rFonts w:ascii="Times New Roman" w:hAnsi="Times New Roman" w:cs="Times New Roman"/>
        </w:rPr>
        <w:t>socio-economic</w:t>
      </w:r>
      <w:r w:rsidR="003E4A41">
        <w:rPr>
          <w:rFonts w:ascii="Times New Roman" w:hAnsi="Times New Roman" w:cs="Times New Roman"/>
        </w:rPr>
        <w:t xml:space="preserve"> gaps. </w:t>
      </w:r>
      <w:r w:rsidR="00017476" w:rsidRPr="001A6099">
        <w:rPr>
          <w:rFonts w:ascii="Times New Roman" w:hAnsi="Times New Roman" w:cs="Times New Roman"/>
        </w:rPr>
        <w:t xml:space="preserve">A few youth reported giving up apartments because it was less stressful to live on the street and in shelters than it was to worry every month about where to find the rent. </w:t>
      </w:r>
      <w:r w:rsidR="00FE1FFE">
        <w:rPr>
          <w:rFonts w:ascii="Times New Roman" w:hAnsi="Times New Roman" w:cs="Times New Roman"/>
        </w:rPr>
        <w:t xml:space="preserve"> Other youth faced educational</w:t>
      </w:r>
      <w:r w:rsidR="00017476" w:rsidRPr="001A6099">
        <w:rPr>
          <w:rFonts w:ascii="Times New Roman" w:hAnsi="Times New Roman" w:cs="Times New Roman"/>
        </w:rPr>
        <w:t xml:space="preserve"> challenge</w:t>
      </w:r>
      <w:r w:rsidR="00FE1FFE">
        <w:rPr>
          <w:rFonts w:ascii="Times New Roman" w:hAnsi="Times New Roman" w:cs="Times New Roman"/>
        </w:rPr>
        <w:t>s.</w:t>
      </w:r>
      <w:r w:rsidR="00017476" w:rsidRPr="001A6099">
        <w:rPr>
          <w:rFonts w:ascii="Times New Roman" w:hAnsi="Times New Roman" w:cs="Times New Roman"/>
        </w:rPr>
        <w:t xml:space="preserve"> Youth complimented the part-time and alternative education options</w:t>
      </w:r>
      <w:r w:rsidR="00FE1FFE">
        <w:rPr>
          <w:rFonts w:ascii="Times New Roman" w:hAnsi="Times New Roman" w:cs="Times New Roman"/>
        </w:rPr>
        <w:t xml:space="preserve"> available to them</w:t>
      </w:r>
      <w:r w:rsidR="00017476" w:rsidRPr="001A6099">
        <w:rPr>
          <w:rFonts w:ascii="Times New Roman" w:hAnsi="Times New Roman" w:cs="Times New Roman"/>
        </w:rPr>
        <w:t xml:space="preserve">, at least in terms of their availability, </w:t>
      </w:r>
      <w:r w:rsidR="00FE1FFE">
        <w:rPr>
          <w:rFonts w:ascii="Times New Roman" w:hAnsi="Times New Roman" w:cs="Times New Roman"/>
        </w:rPr>
        <w:t xml:space="preserve">as well as </w:t>
      </w:r>
      <w:r w:rsidR="00017476" w:rsidRPr="001A6099">
        <w:rPr>
          <w:rFonts w:ascii="Times New Roman" w:hAnsi="Times New Roman" w:cs="Times New Roman"/>
        </w:rPr>
        <w:t xml:space="preserve">the interest of the teachers and staff, the flexibility of the curriculum, and the possibility of working at their own pace. Yet </w:t>
      </w:r>
      <w:r w:rsidR="00FE1FFE" w:rsidRPr="00FE1FFE">
        <w:rPr>
          <w:rFonts w:ascii="Times New Roman" w:hAnsi="Times New Roman" w:cs="Times New Roman"/>
        </w:rPr>
        <w:t xml:space="preserve">over the course of the study </w:t>
      </w:r>
      <w:r w:rsidR="00017476" w:rsidRPr="001A6099">
        <w:rPr>
          <w:rFonts w:ascii="Times New Roman" w:hAnsi="Times New Roman" w:cs="Times New Roman"/>
        </w:rPr>
        <w:t xml:space="preserve">none of these youth managed to finish high school </w:t>
      </w:r>
      <w:r w:rsidR="00857200" w:rsidRPr="001A6099">
        <w:rPr>
          <w:rFonts w:ascii="Times New Roman" w:hAnsi="Times New Roman" w:cs="Times New Roman"/>
        </w:rPr>
        <w:t>in these programs</w:t>
      </w:r>
      <w:r w:rsidR="00FE1FFE">
        <w:rPr>
          <w:rFonts w:ascii="Times New Roman" w:hAnsi="Times New Roman" w:cs="Times New Roman"/>
        </w:rPr>
        <w:t xml:space="preserve"> M</w:t>
      </w:r>
      <w:r w:rsidR="00017476" w:rsidRPr="001A6099">
        <w:rPr>
          <w:rFonts w:ascii="Times New Roman" w:hAnsi="Times New Roman" w:cs="Times New Roman"/>
        </w:rPr>
        <w:t>ost of these youth viewed education as a worthy goal</w:t>
      </w:r>
      <w:r w:rsidR="00FE1FFE">
        <w:rPr>
          <w:rFonts w:ascii="Times New Roman" w:hAnsi="Times New Roman" w:cs="Times New Roman"/>
        </w:rPr>
        <w:t xml:space="preserve"> but t</w:t>
      </w:r>
      <w:r w:rsidR="00017476" w:rsidRPr="001A6099">
        <w:rPr>
          <w:rFonts w:ascii="Times New Roman" w:hAnsi="Times New Roman" w:cs="Times New Roman"/>
        </w:rPr>
        <w:t xml:space="preserve">hey found it difficult to manage the demands of earning an income and maintaining a place to sleep while going to school. Invariably </w:t>
      </w:r>
      <w:r w:rsidR="0030247E">
        <w:rPr>
          <w:rFonts w:ascii="Times New Roman" w:hAnsi="Times New Roman" w:cs="Times New Roman"/>
        </w:rPr>
        <w:t>at some time</w:t>
      </w:r>
      <w:r w:rsidR="00C16A5D" w:rsidRPr="001A6099">
        <w:rPr>
          <w:rFonts w:ascii="Times New Roman" w:hAnsi="Times New Roman" w:cs="Times New Roman"/>
        </w:rPr>
        <w:t xml:space="preserve"> </w:t>
      </w:r>
      <w:r w:rsidR="00017476" w:rsidRPr="001A6099">
        <w:rPr>
          <w:rFonts w:ascii="Times New Roman" w:hAnsi="Times New Roman" w:cs="Times New Roman"/>
        </w:rPr>
        <w:t xml:space="preserve">they dropped out or postponed school. </w:t>
      </w:r>
    </w:p>
    <w:p w14:paraId="1A00265B" w14:textId="3C5C03FC" w:rsidR="00543AC8" w:rsidRPr="001A6099" w:rsidRDefault="00E24B50" w:rsidP="00686E4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outlineLvl w:val="0"/>
        <w:rPr>
          <w:rFonts w:ascii="Times New Roman" w:hAnsi="Times New Roman" w:cs="Times New Roman"/>
        </w:rPr>
      </w:pPr>
      <w:r w:rsidRPr="001A6099">
        <w:rPr>
          <w:rFonts w:ascii="Times New Roman" w:hAnsi="Times New Roman" w:cs="Times New Roman"/>
        </w:rPr>
        <w:t>&lt;1</w:t>
      </w:r>
      <w:r w:rsidR="00CC7511">
        <w:rPr>
          <w:rFonts w:ascii="Times New Roman" w:hAnsi="Times New Roman" w:cs="Times New Roman"/>
        </w:rPr>
        <w:t>0</w:t>
      </w:r>
      <w:r w:rsidR="00C14F58" w:rsidRPr="001A6099">
        <w:rPr>
          <w:rFonts w:ascii="Times New Roman" w:hAnsi="Times New Roman" w:cs="Times New Roman"/>
        </w:rPr>
        <w:t>&gt;</w:t>
      </w:r>
      <w:r w:rsidR="00E368D4" w:rsidRPr="001A6099">
        <w:rPr>
          <w:rFonts w:ascii="Times New Roman" w:hAnsi="Times New Roman" w:cs="Times New Roman"/>
        </w:rPr>
        <w:t xml:space="preserve">Appropriate </w:t>
      </w:r>
      <w:r w:rsidR="00543AC8" w:rsidRPr="001A6099">
        <w:rPr>
          <w:rFonts w:ascii="Times New Roman" w:hAnsi="Times New Roman" w:cs="Times New Roman"/>
        </w:rPr>
        <w:t>Education</w:t>
      </w:r>
      <w:r w:rsidR="007D4DCB" w:rsidRPr="001A6099">
        <w:rPr>
          <w:rFonts w:ascii="Times New Roman" w:hAnsi="Times New Roman" w:cs="Times New Roman"/>
        </w:rPr>
        <w:t xml:space="preserve"> Options</w:t>
      </w:r>
    </w:p>
    <w:p w14:paraId="12CC2297" w14:textId="06494A6E" w:rsidR="007A0F9F" w:rsidRPr="001A6099" w:rsidRDefault="00543AC8" w:rsidP="00C36916">
      <w:pPr>
        <w:spacing w:line="480" w:lineRule="auto"/>
        <w:rPr>
          <w:rFonts w:ascii="Times New Roman" w:hAnsi="Times New Roman" w:cs="Times New Roman"/>
        </w:rPr>
      </w:pPr>
      <w:r w:rsidRPr="001A6099">
        <w:rPr>
          <w:rFonts w:ascii="Times New Roman" w:hAnsi="Times New Roman" w:cs="Times New Roman"/>
        </w:rPr>
        <w:tab/>
      </w:r>
      <w:r w:rsidR="00C45D53" w:rsidRPr="001A6099">
        <w:rPr>
          <w:rFonts w:ascii="Times New Roman" w:hAnsi="Times New Roman" w:cs="Times New Roman"/>
        </w:rPr>
        <w:t>Youth who do not fit mainstream expectations for educational participation and progress often have numerous professionals in their lives, few of whom who have expertise in nurturing learning and education. Youth in government care are a case in point.</w:t>
      </w:r>
      <w:r w:rsidRPr="001A6099">
        <w:rPr>
          <w:rFonts w:ascii="Times New Roman" w:hAnsi="Times New Roman" w:cs="Times New Roman"/>
        </w:rPr>
        <w:t xml:space="preserve"> These youth have caseworkers, caregivers, teachers, legal advocates, health workers, and youth workers, and yet study after study finds that it is rare for </w:t>
      </w:r>
      <w:r w:rsidR="00A076D9">
        <w:rPr>
          <w:rFonts w:ascii="Times New Roman" w:hAnsi="Times New Roman" w:cs="Times New Roman"/>
        </w:rPr>
        <w:t xml:space="preserve">any </w:t>
      </w:r>
      <w:r w:rsidRPr="001A6099">
        <w:rPr>
          <w:rFonts w:ascii="Times New Roman" w:hAnsi="Times New Roman" w:cs="Times New Roman"/>
        </w:rPr>
        <w:t xml:space="preserve">one of </w:t>
      </w:r>
      <w:r w:rsidRPr="001A6099">
        <w:rPr>
          <w:rFonts w:ascii="Times New Roman" w:hAnsi="Times New Roman" w:cs="Times New Roman"/>
        </w:rPr>
        <w:lastRenderedPageBreak/>
        <w:t xml:space="preserve">these adults to take responsibility </w:t>
      </w:r>
      <w:r w:rsidR="00C45D53" w:rsidRPr="001A6099">
        <w:rPr>
          <w:rFonts w:ascii="Times New Roman" w:hAnsi="Times New Roman" w:cs="Times New Roman"/>
        </w:rPr>
        <w:t>for working on educational progress</w:t>
      </w:r>
      <w:r w:rsidRPr="001A6099">
        <w:rPr>
          <w:rFonts w:ascii="Times New Roman" w:hAnsi="Times New Roman" w:cs="Times New Roman"/>
        </w:rPr>
        <w:t xml:space="preserve"> (see, for example, </w:t>
      </w:r>
      <w:r w:rsidR="00A25822" w:rsidRPr="001A6099">
        <w:rPr>
          <w:rFonts w:ascii="Times New Roman" w:hAnsi="Times New Roman" w:cs="Times New Roman"/>
        </w:rPr>
        <w:t>Finkelstein, Walmsley, &amp; Miranda</w:t>
      </w:r>
      <w:r w:rsidRPr="001A6099">
        <w:rPr>
          <w:rFonts w:ascii="Times New Roman" w:hAnsi="Times New Roman" w:cs="Times New Roman"/>
        </w:rPr>
        <w:t>, 2002)</w:t>
      </w:r>
      <w:r w:rsidR="00C45D53" w:rsidRPr="001A6099">
        <w:rPr>
          <w:rFonts w:ascii="Times New Roman" w:hAnsi="Times New Roman" w:cs="Times New Roman"/>
        </w:rPr>
        <w:t>.</w:t>
      </w:r>
      <w:r w:rsidRPr="001A6099">
        <w:rPr>
          <w:rFonts w:ascii="Times New Roman" w:hAnsi="Times New Roman" w:cs="Times New Roman"/>
        </w:rPr>
        <w:t xml:space="preserve"> </w:t>
      </w:r>
      <w:r w:rsidR="00CC7511">
        <w:rPr>
          <w:rFonts w:ascii="Times New Roman" w:hAnsi="Times New Roman" w:cs="Times New Roman"/>
        </w:rPr>
        <w:t>I</w:t>
      </w:r>
      <w:r w:rsidRPr="001A6099">
        <w:rPr>
          <w:rFonts w:ascii="Times New Roman" w:hAnsi="Times New Roman" w:cs="Times New Roman"/>
        </w:rPr>
        <w:t xml:space="preserve">ntentionally or not, youth </w:t>
      </w:r>
      <w:r w:rsidR="00A076D9">
        <w:rPr>
          <w:rFonts w:ascii="Times New Roman" w:hAnsi="Times New Roman" w:cs="Times New Roman"/>
        </w:rPr>
        <w:t>receive the message that others do not think they can learn.</w:t>
      </w:r>
    </w:p>
    <w:p w14:paraId="7D143B03" w14:textId="0AA829D2" w:rsidR="00A076D9" w:rsidRDefault="007A0F9F" w:rsidP="007A0F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Times New Roman" w:hAnsi="Times New Roman" w:cs="Times New Roman"/>
        </w:rPr>
      </w:pPr>
      <w:r w:rsidRPr="001A6099">
        <w:rPr>
          <w:rFonts w:ascii="Times New Roman" w:hAnsi="Times New Roman" w:cs="Times New Roman"/>
        </w:rPr>
        <w:tab/>
        <w:t>There has been a lot of attention in recent years to the educational challenges of youth who “age out of care</w:t>
      </w:r>
      <w:r w:rsidR="00C14F58" w:rsidRPr="001A6099">
        <w:rPr>
          <w:rFonts w:ascii="Times New Roman" w:hAnsi="Times New Roman" w:cs="Times New Roman"/>
        </w:rPr>
        <w:t>.</w:t>
      </w:r>
      <w:r w:rsidRPr="001A6099">
        <w:rPr>
          <w:rFonts w:ascii="Times New Roman" w:hAnsi="Times New Roman" w:cs="Times New Roman"/>
        </w:rPr>
        <w:t>” A decade ago Courtney and Hughes Heur</w:t>
      </w:r>
      <w:r w:rsidR="00C45D53" w:rsidRPr="001A6099">
        <w:rPr>
          <w:rFonts w:ascii="Times New Roman" w:hAnsi="Times New Roman" w:cs="Times New Roman"/>
        </w:rPr>
        <w:t>ing (2005) pointed out that the emphasis on this</w:t>
      </w:r>
      <w:r w:rsidRPr="001A6099">
        <w:rPr>
          <w:rFonts w:ascii="Times New Roman" w:hAnsi="Times New Roman" w:cs="Times New Roman"/>
        </w:rPr>
        <w:t xml:space="preserve"> population is a narrow choice, since it misses youth who are in care temporarily at younger ages and who are released to their parents, and it misses youth who leave care of their own volition before they “age out.”</w:t>
      </w:r>
      <w:r w:rsidR="00A3383E">
        <w:rPr>
          <w:rFonts w:ascii="Times New Roman" w:hAnsi="Times New Roman" w:cs="Times New Roman"/>
        </w:rPr>
        <w:t xml:space="preserve"> </w:t>
      </w:r>
      <w:r w:rsidRPr="001A6099">
        <w:rPr>
          <w:rFonts w:ascii="Times New Roman" w:hAnsi="Times New Roman" w:cs="Times New Roman"/>
        </w:rPr>
        <w:t xml:space="preserve">We add to this that it misses youth who share many of the same characteristics as youth in care but are not in care because of accidents of geography, such as happening to live in a jurisdiction that is less likely to take in youth in care, </w:t>
      </w:r>
      <w:r w:rsidR="00CC7511">
        <w:rPr>
          <w:rFonts w:ascii="Times New Roman" w:hAnsi="Times New Roman" w:cs="Times New Roman"/>
        </w:rPr>
        <w:t>or</w:t>
      </w:r>
      <w:r w:rsidRPr="001A6099">
        <w:rPr>
          <w:rFonts w:ascii="Times New Roman" w:hAnsi="Times New Roman" w:cs="Times New Roman"/>
        </w:rPr>
        <w:t xml:space="preserve"> coincidence, such as living under abusive </w:t>
      </w:r>
      <w:r w:rsidR="00CC7511">
        <w:rPr>
          <w:rFonts w:ascii="Times New Roman" w:hAnsi="Times New Roman" w:cs="Times New Roman"/>
        </w:rPr>
        <w:t xml:space="preserve">family </w:t>
      </w:r>
      <w:r w:rsidRPr="001A6099">
        <w:rPr>
          <w:rFonts w:ascii="Times New Roman" w:hAnsi="Times New Roman" w:cs="Times New Roman"/>
        </w:rPr>
        <w:t xml:space="preserve">conditions </w:t>
      </w:r>
      <w:r w:rsidR="00C14F58" w:rsidRPr="001A6099">
        <w:rPr>
          <w:rFonts w:ascii="Times New Roman" w:hAnsi="Times New Roman" w:cs="Times New Roman"/>
        </w:rPr>
        <w:t xml:space="preserve">that </w:t>
      </w:r>
      <w:r w:rsidRPr="001A6099">
        <w:rPr>
          <w:rFonts w:ascii="Times New Roman" w:hAnsi="Times New Roman" w:cs="Times New Roman"/>
        </w:rPr>
        <w:t xml:space="preserve">were never reported to authorities. </w:t>
      </w:r>
    </w:p>
    <w:p w14:paraId="3C57B0CE" w14:textId="5AFCE323" w:rsidR="007A0F9F" w:rsidRPr="001A6099" w:rsidRDefault="00A076D9" w:rsidP="007A0F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CC7511">
        <w:rPr>
          <w:rFonts w:ascii="Times New Roman" w:hAnsi="Times New Roman" w:cs="Times New Roman"/>
        </w:rPr>
        <w:t>Services for youth who “age out of care</w:t>
      </w:r>
      <w:r w:rsidR="00CC7511" w:rsidRPr="00CC7511">
        <w:rPr>
          <w:rFonts w:ascii="Times New Roman" w:hAnsi="Times New Roman" w:cs="Times New Roman"/>
        </w:rPr>
        <w:t xml:space="preserve">” </w:t>
      </w:r>
      <w:r w:rsidR="007A0F9F" w:rsidRPr="001A6099">
        <w:rPr>
          <w:rFonts w:ascii="Times New Roman" w:hAnsi="Times New Roman" w:cs="Times New Roman"/>
        </w:rPr>
        <w:t xml:space="preserve">also misses </w:t>
      </w:r>
      <w:r w:rsidR="00CC7511">
        <w:rPr>
          <w:rFonts w:ascii="Times New Roman" w:hAnsi="Times New Roman" w:cs="Times New Roman"/>
        </w:rPr>
        <w:t>those</w:t>
      </w:r>
      <w:r w:rsidR="007A0F9F" w:rsidRPr="001A6099">
        <w:rPr>
          <w:rFonts w:ascii="Times New Roman" w:hAnsi="Times New Roman" w:cs="Times New Roman"/>
        </w:rPr>
        <w:t xml:space="preserve"> whose situations are grim but do not qualify for </w:t>
      </w:r>
      <w:r w:rsidR="00CC7511">
        <w:rPr>
          <w:rFonts w:ascii="Times New Roman" w:hAnsi="Times New Roman" w:cs="Times New Roman"/>
        </w:rPr>
        <w:t xml:space="preserve">such government </w:t>
      </w:r>
      <w:r w:rsidR="007A0F9F" w:rsidRPr="001A6099">
        <w:rPr>
          <w:rFonts w:ascii="Times New Roman" w:hAnsi="Times New Roman" w:cs="Times New Roman"/>
        </w:rPr>
        <w:t>care. For members of these</w:t>
      </w:r>
      <w:r w:rsidR="000D25BA">
        <w:rPr>
          <w:rFonts w:ascii="Times New Roman" w:hAnsi="Times New Roman" w:cs="Times New Roman"/>
        </w:rPr>
        <w:t xml:space="preserve"> </w:t>
      </w:r>
      <w:r w:rsidR="00CC7511">
        <w:rPr>
          <w:rFonts w:ascii="Times New Roman" w:hAnsi="Times New Roman" w:cs="Times New Roman"/>
        </w:rPr>
        <w:t>groups</w:t>
      </w:r>
      <w:r w:rsidR="007A0F9F" w:rsidRPr="001A6099">
        <w:rPr>
          <w:rFonts w:ascii="Times New Roman" w:hAnsi="Times New Roman" w:cs="Times New Roman"/>
        </w:rPr>
        <w:t xml:space="preserve"> their personal experience in education is challenging, often painful. </w:t>
      </w:r>
      <w:r w:rsidR="00CC7511">
        <w:rPr>
          <w:rFonts w:ascii="Times New Roman" w:hAnsi="Times New Roman" w:cs="Times New Roman"/>
        </w:rPr>
        <w:t>Their e</w:t>
      </w:r>
      <w:r w:rsidR="007A0F9F" w:rsidRPr="001A6099">
        <w:rPr>
          <w:rFonts w:ascii="Times New Roman" w:hAnsi="Times New Roman" w:cs="Times New Roman"/>
        </w:rPr>
        <w:t>ducational outcomes, measured by completion rates, literacy, and numeracy, are poor. These problems are not fatal, but they do require a change of habits of mind and habits of practice.</w:t>
      </w:r>
      <w:r w:rsidR="00A3383E">
        <w:rPr>
          <w:rFonts w:ascii="Times New Roman" w:hAnsi="Times New Roman" w:cs="Times New Roman"/>
        </w:rPr>
        <w:t xml:space="preserve"> </w:t>
      </w:r>
    </w:p>
    <w:p w14:paraId="1CFB61F4" w14:textId="0A360315" w:rsidR="007A0F9F" w:rsidRPr="001A6099" w:rsidRDefault="007A0F9F" w:rsidP="00C45D5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Times New Roman" w:hAnsi="Times New Roman" w:cs="Times New Roman"/>
        </w:rPr>
      </w:pPr>
      <w:r w:rsidRPr="001A6099">
        <w:rPr>
          <w:rFonts w:ascii="Times New Roman" w:hAnsi="Times New Roman" w:cs="Times New Roman"/>
        </w:rPr>
        <w:tab/>
        <w:t>Finkelstein, Wamsley, and Miranda (2002) reported that “su</w:t>
      </w:r>
      <w:r w:rsidR="00E6148E">
        <w:rPr>
          <w:rFonts w:ascii="Times New Roman" w:hAnsi="Times New Roman" w:cs="Times New Roman"/>
        </w:rPr>
        <w:t xml:space="preserve">ccess in school can help </w:t>
      </w:r>
      <w:r w:rsidRPr="001A6099">
        <w:rPr>
          <w:rFonts w:ascii="Times New Roman" w:hAnsi="Times New Roman" w:cs="Times New Roman"/>
        </w:rPr>
        <w:t>children overcome even very disadvantaged beginnings</w:t>
      </w:r>
      <w:r w:rsidR="000E516C">
        <w:rPr>
          <w:rFonts w:ascii="Times New Roman" w:hAnsi="Times New Roman" w:cs="Times New Roman"/>
        </w:rPr>
        <w:t>” (p. 2).</w:t>
      </w:r>
      <w:r w:rsidRPr="001A6099">
        <w:rPr>
          <w:rFonts w:ascii="Times New Roman" w:hAnsi="Times New Roman" w:cs="Times New Roman"/>
        </w:rPr>
        <w:t xml:space="preserve"> They pointed out that most research a</w:t>
      </w:r>
      <w:r w:rsidR="00BE1374">
        <w:rPr>
          <w:rFonts w:ascii="Times New Roman" w:hAnsi="Times New Roman" w:cs="Times New Roman"/>
        </w:rPr>
        <w:t>dvocates</w:t>
      </w:r>
      <w:r w:rsidRPr="001A6099">
        <w:rPr>
          <w:rFonts w:ascii="Times New Roman" w:hAnsi="Times New Roman" w:cs="Times New Roman"/>
        </w:rPr>
        <w:t xml:space="preserve"> for the importance of education but that same research has very little to say about how to do it. </w:t>
      </w:r>
      <w:r w:rsidR="000D25BA">
        <w:rPr>
          <w:rFonts w:ascii="Times New Roman" w:hAnsi="Times New Roman" w:cs="Times New Roman"/>
        </w:rPr>
        <w:t>I</w:t>
      </w:r>
      <w:r w:rsidR="000E516C" w:rsidRPr="001A6099">
        <w:rPr>
          <w:rFonts w:ascii="Times New Roman" w:hAnsi="Times New Roman" w:cs="Times New Roman"/>
        </w:rPr>
        <w:t>n our sample</w:t>
      </w:r>
      <w:r w:rsidR="00013284">
        <w:rPr>
          <w:rFonts w:ascii="Times New Roman" w:hAnsi="Times New Roman" w:cs="Times New Roman"/>
        </w:rPr>
        <w:t xml:space="preserve"> of s</w:t>
      </w:r>
      <w:r w:rsidR="00013284" w:rsidRPr="00013284">
        <w:rPr>
          <w:rFonts w:ascii="Times New Roman" w:hAnsi="Times New Roman" w:cs="Times New Roman"/>
        </w:rPr>
        <w:t>treet-involved youth</w:t>
      </w:r>
      <w:r w:rsidRPr="001A6099">
        <w:rPr>
          <w:rFonts w:ascii="Times New Roman" w:hAnsi="Times New Roman" w:cs="Times New Roman"/>
        </w:rPr>
        <w:t xml:space="preserve"> </w:t>
      </w:r>
      <w:r w:rsidR="000D25BA">
        <w:rPr>
          <w:rFonts w:ascii="Times New Roman" w:hAnsi="Times New Roman" w:cs="Times New Roman"/>
        </w:rPr>
        <w:t>their e</w:t>
      </w:r>
      <w:r w:rsidRPr="001A6099">
        <w:rPr>
          <w:rFonts w:ascii="Times New Roman" w:hAnsi="Times New Roman" w:cs="Times New Roman"/>
        </w:rPr>
        <w:t xml:space="preserve">ducational progress and participation is limited by a) unstable housing, b) </w:t>
      </w:r>
      <w:r w:rsidR="00E4421B" w:rsidRPr="001A6099">
        <w:rPr>
          <w:rFonts w:ascii="Times New Roman" w:hAnsi="Times New Roman" w:cs="Times New Roman"/>
        </w:rPr>
        <w:t xml:space="preserve">low income, </w:t>
      </w:r>
      <w:r w:rsidR="00E4421B" w:rsidRPr="001A6099">
        <w:rPr>
          <w:rFonts w:ascii="Times New Roman" w:hAnsi="Times New Roman" w:cs="Times New Roman"/>
        </w:rPr>
        <w:lastRenderedPageBreak/>
        <w:t xml:space="preserve">c) </w:t>
      </w:r>
      <w:r w:rsidRPr="001A6099">
        <w:rPr>
          <w:rFonts w:ascii="Times New Roman" w:hAnsi="Times New Roman" w:cs="Times New Roman"/>
        </w:rPr>
        <w:t xml:space="preserve">the time it takes to generate income, </w:t>
      </w:r>
      <w:r w:rsidR="00E4421B" w:rsidRPr="001A6099">
        <w:rPr>
          <w:rFonts w:ascii="Times New Roman" w:hAnsi="Times New Roman" w:cs="Times New Roman"/>
        </w:rPr>
        <w:t>d</w:t>
      </w:r>
      <w:r w:rsidRPr="001A6099">
        <w:rPr>
          <w:rFonts w:ascii="Times New Roman" w:hAnsi="Times New Roman" w:cs="Times New Roman"/>
        </w:rPr>
        <w:t xml:space="preserve">) lack of guidance about educational options, </w:t>
      </w:r>
      <w:r w:rsidR="00E4421B" w:rsidRPr="001A6099">
        <w:rPr>
          <w:rFonts w:ascii="Times New Roman" w:hAnsi="Times New Roman" w:cs="Times New Roman"/>
        </w:rPr>
        <w:t>e</w:t>
      </w:r>
      <w:r w:rsidRPr="001A6099">
        <w:rPr>
          <w:rFonts w:ascii="Times New Roman" w:hAnsi="Times New Roman" w:cs="Times New Roman"/>
        </w:rPr>
        <w:t xml:space="preserve">) lack of support from family and friends, and </w:t>
      </w:r>
      <w:r w:rsidR="00E4421B" w:rsidRPr="001A6099">
        <w:rPr>
          <w:rFonts w:ascii="Times New Roman" w:hAnsi="Times New Roman" w:cs="Times New Roman"/>
        </w:rPr>
        <w:t>f</w:t>
      </w:r>
      <w:r w:rsidRPr="001A6099">
        <w:rPr>
          <w:rFonts w:ascii="Times New Roman" w:hAnsi="Times New Roman" w:cs="Times New Roman"/>
        </w:rPr>
        <w:t>) lack of curricular and educational responsiveness to their unique life conditions, especially their former bad experiences in school and their past experiences of trauma.</w:t>
      </w:r>
      <w:r w:rsidR="00A3383E">
        <w:rPr>
          <w:rFonts w:ascii="Times New Roman" w:hAnsi="Times New Roman" w:cs="Times New Roman"/>
        </w:rPr>
        <w:t xml:space="preserve"> </w:t>
      </w:r>
    </w:p>
    <w:p w14:paraId="630E13B3" w14:textId="080ECEA3" w:rsidR="0030247E" w:rsidRDefault="005944B8" w:rsidP="00E6148E">
      <w:pPr>
        <w:spacing w:line="480" w:lineRule="auto"/>
        <w:rPr>
          <w:rFonts w:ascii="Times New Roman" w:hAnsi="Times New Roman" w:cs="Times New Roman"/>
        </w:rPr>
      </w:pPr>
      <w:r w:rsidRPr="001A6099">
        <w:rPr>
          <w:rFonts w:ascii="Times New Roman" w:hAnsi="Times New Roman" w:cs="Times New Roman"/>
        </w:rPr>
        <w:tab/>
        <w:t>The education system in North America is responsive to the hopes and expectations of middle- and upper-class citizens. Schools are available that specialize in accommodating athletes, specialized health needs, pedagogical preferences, religious and political values, and curricular choice. In British Columbia</w:t>
      </w:r>
      <w:r w:rsidR="00013284">
        <w:rPr>
          <w:rFonts w:ascii="Times New Roman" w:hAnsi="Times New Roman" w:cs="Times New Roman"/>
        </w:rPr>
        <w:t>, Canada, where our study took place,</w:t>
      </w:r>
      <w:r w:rsidRPr="001A6099">
        <w:rPr>
          <w:rFonts w:ascii="Times New Roman" w:hAnsi="Times New Roman" w:cs="Times New Roman"/>
        </w:rPr>
        <w:t xml:space="preserve"> the money for each student follows the student to the school, whether public or private. </w:t>
      </w:r>
      <w:r w:rsidR="006120A2" w:rsidRPr="001A6099">
        <w:rPr>
          <w:rFonts w:ascii="Times New Roman" w:hAnsi="Times New Roman" w:cs="Times New Roman"/>
        </w:rPr>
        <w:t xml:space="preserve">In some school districts </w:t>
      </w:r>
      <w:r w:rsidR="00E24B50" w:rsidRPr="001A6099">
        <w:rPr>
          <w:rFonts w:ascii="Times New Roman" w:hAnsi="Times New Roman" w:cs="Times New Roman"/>
        </w:rPr>
        <w:t xml:space="preserve">across North America </w:t>
      </w:r>
      <w:r w:rsidR="006120A2" w:rsidRPr="001A6099">
        <w:rPr>
          <w:rFonts w:ascii="Times New Roman" w:hAnsi="Times New Roman" w:cs="Times New Roman"/>
        </w:rPr>
        <w:t>it is possible to enroll in university and college courses for free</w:t>
      </w:r>
      <w:r w:rsidR="00013284">
        <w:rPr>
          <w:rFonts w:ascii="Times New Roman" w:hAnsi="Times New Roman" w:cs="Times New Roman"/>
        </w:rPr>
        <w:t xml:space="preserve"> when the youth </w:t>
      </w:r>
      <w:r w:rsidR="006120A2" w:rsidRPr="001A6099">
        <w:rPr>
          <w:rFonts w:ascii="Times New Roman" w:hAnsi="Times New Roman" w:cs="Times New Roman"/>
        </w:rPr>
        <w:t xml:space="preserve"> is still in high school. These options are excellent and illustrate how adaptation might occur. </w:t>
      </w:r>
      <w:r w:rsidRPr="001A6099">
        <w:rPr>
          <w:rFonts w:ascii="Times New Roman" w:hAnsi="Times New Roman" w:cs="Times New Roman"/>
        </w:rPr>
        <w:t xml:space="preserve">It is not a stretch to suggest that </w:t>
      </w:r>
      <w:r w:rsidR="00E24B50" w:rsidRPr="001A6099">
        <w:rPr>
          <w:rFonts w:ascii="Times New Roman" w:hAnsi="Times New Roman" w:cs="Times New Roman"/>
        </w:rPr>
        <w:t xml:space="preserve">if money can follow other students, such as to private schools, </w:t>
      </w:r>
      <w:r w:rsidRPr="001A6099">
        <w:rPr>
          <w:rFonts w:ascii="Times New Roman" w:hAnsi="Times New Roman" w:cs="Times New Roman"/>
        </w:rPr>
        <w:t xml:space="preserve">the money </w:t>
      </w:r>
      <w:r w:rsidR="00E24B50" w:rsidRPr="001A6099">
        <w:rPr>
          <w:rFonts w:ascii="Times New Roman" w:hAnsi="Times New Roman" w:cs="Times New Roman"/>
        </w:rPr>
        <w:t xml:space="preserve">might </w:t>
      </w:r>
      <w:r w:rsidRPr="001A6099">
        <w:rPr>
          <w:rFonts w:ascii="Times New Roman" w:hAnsi="Times New Roman" w:cs="Times New Roman"/>
        </w:rPr>
        <w:t>follow street-involve</w:t>
      </w:r>
      <w:r w:rsidR="006120A2" w:rsidRPr="001A6099">
        <w:rPr>
          <w:rFonts w:ascii="Times New Roman" w:hAnsi="Times New Roman" w:cs="Times New Roman"/>
        </w:rPr>
        <w:t xml:space="preserve">d youth and be used to individualize a learning plan. The youth </w:t>
      </w:r>
      <w:r w:rsidR="00013284">
        <w:rPr>
          <w:rFonts w:ascii="Times New Roman" w:hAnsi="Times New Roman" w:cs="Times New Roman"/>
        </w:rPr>
        <w:t>is our maintained</w:t>
      </w:r>
      <w:r w:rsidR="006120A2" w:rsidRPr="001A6099">
        <w:rPr>
          <w:rFonts w:ascii="Times New Roman" w:hAnsi="Times New Roman" w:cs="Times New Roman"/>
        </w:rPr>
        <w:t xml:space="preserve"> they can learn</w:t>
      </w:r>
      <w:r w:rsidR="00013284">
        <w:rPr>
          <w:rFonts w:ascii="Times New Roman" w:hAnsi="Times New Roman" w:cs="Times New Roman"/>
        </w:rPr>
        <w:t xml:space="preserve"> and are willing to do so</w:t>
      </w:r>
      <w:r w:rsidR="006120A2" w:rsidRPr="001A6099">
        <w:rPr>
          <w:rFonts w:ascii="Times New Roman" w:hAnsi="Times New Roman" w:cs="Times New Roman"/>
        </w:rPr>
        <w:t xml:space="preserve"> but there is a mismatch between their capacity and </w:t>
      </w:r>
      <w:r w:rsidR="0030247E">
        <w:rPr>
          <w:rFonts w:ascii="Times New Roman" w:hAnsi="Times New Roman" w:cs="Times New Roman"/>
        </w:rPr>
        <w:t xml:space="preserve">educational </w:t>
      </w:r>
      <w:r w:rsidR="00E24B50" w:rsidRPr="001A6099">
        <w:rPr>
          <w:rFonts w:ascii="Times New Roman" w:hAnsi="Times New Roman" w:cs="Times New Roman"/>
        </w:rPr>
        <w:t>responses.</w:t>
      </w:r>
      <w:r w:rsidR="006120A2" w:rsidRPr="001A6099">
        <w:rPr>
          <w:rFonts w:ascii="Times New Roman" w:hAnsi="Times New Roman" w:cs="Times New Roman"/>
        </w:rPr>
        <w:t xml:space="preserve"> Part of that learning plan could be providing someone—a teacher or youth</w:t>
      </w:r>
      <w:r w:rsidR="00013284">
        <w:rPr>
          <w:rFonts w:ascii="Times New Roman" w:hAnsi="Times New Roman" w:cs="Times New Roman"/>
        </w:rPr>
        <w:t xml:space="preserve"> </w:t>
      </w:r>
      <w:r w:rsidR="006120A2" w:rsidRPr="001A6099">
        <w:rPr>
          <w:rFonts w:ascii="Times New Roman" w:hAnsi="Times New Roman" w:cs="Times New Roman"/>
        </w:rPr>
        <w:t xml:space="preserve">worker—who takes a long-term interest in their </w:t>
      </w:r>
      <w:r w:rsidR="00B129FD" w:rsidRPr="001A6099">
        <w:rPr>
          <w:rFonts w:ascii="Times New Roman" w:hAnsi="Times New Roman" w:cs="Times New Roman"/>
        </w:rPr>
        <w:t xml:space="preserve">informal and formal education and who has experience adapting to </w:t>
      </w:r>
      <w:r w:rsidR="000E2566" w:rsidRPr="001A6099">
        <w:rPr>
          <w:rFonts w:ascii="Times New Roman" w:hAnsi="Times New Roman" w:cs="Times New Roman"/>
        </w:rPr>
        <w:t>youth experience.</w:t>
      </w:r>
      <w:r w:rsidR="006120A2" w:rsidRPr="001A6099">
        <w:rPr>
          <w:rFonts w:ascii="Times New Roman" w:hAnsi="Times New Roman" w:cs="Times New Roman"/>
        </w:rPr>
        <w:t xml:space="preserve"> </w:t>
      </w:r>
    </w:p>
    <w:p w14:paraId="0683659D" w14:textId="7788F571" w:rsidR="005944B8" w:rsidRPr="001A6099" w:rsidRDefault="006120A2" w:rsidP="00E24B50">
      <w:pPr>
        <w:spacing w:line="480" w:lineRule="auto"/>
        <w:ind w:firstLine="720"/>
        <w:rPr>
          <w:rFonts w:ascii="Times New Roman" w:hAnsi="Times New Roman" w:cs="Times New Roman"/>
        </w:rPr>
      </w:pPr>
      <w:r w:rsidRPr="001A6099">
        <w:rPr>
          <w:rFonts w:ascii="Times New Roman" w:hAnsi="Times New Roman" w:cs="Times New Roman"/>
        </w:rPr>
        <w:t>Workable models for helping street-involved young people implement a life plan already exist, including youth transition conferencing (</w:t>
      </w:r>
      <w:r w:rsidR="00E24B50" w:rsidRPr="001A6099">
        <w:rPr>
          <w:rFonts w:ascii="Times New Roman" w:hAnsi="Times New Roman" w:cs="Times New Roman"/>
        </w:rPr>
        <w:t>Asscher, et al, 2014; Howard, 2013</w:t>
      </w:r>
      <w:r w:rsidRPr="001A6099">
        <w:rPr>
          <w:rFonts w:ascii="Times New Roman" w:hAnsi="Times New Roman" w:cs="Times New Roman"/>
        </w:rPr>
        <w:t xml:space="preserve">), </w:t>
      </w:r>
      <w:r w:rsidR="00013284">
        <w:rPr>
          <w:rFonts w:ascii="Times New Roman" w:hAnsi="Times New Roman" w:cs="Times New Roman"/>
        </w:rPr>
        <w:t>which helps</w:t>
      </w:r>
      <w:r w:rsidRPr="001A6099">
        <w:rPr>
          <w:rFonts w:ascii="Times New Roman" w:hAnsi="Times New Roman" w:cs="Times New Roman"/>
        </w:rPr>
        <w:t xml:space="preserve"> the youth identify </w:t>
      </w:r>
      <w:r w:rsidR="00013284">
        <w:rPr>
          <w:rFonts w:ascii="Times New Roman" w:hAnsi="Times New Roman" w:cs="Times New Roman"/>
        </w:rPr>
        <w:t xml:space="preserve">their individual </w:t>
      </w:r>
      <w:r w:rsidRPr="001A6099">
        <w:rPr>
          <w:rFonts w:ascii="Times New Roman" w:hAnsi="Times New Roman" w:cs="Times New Roman"/>
        </w:rPr>
        <w:t xml:space="preserve">goals and </w:t>
      </w:r>
      <w:r w:rsidR="00013284">
        <w:rPr>
          <w:rFonts w:ascii="Times New Roman" w:hAnsi="Times New Roman" w:cs="Times New Roman"/>
        </w:rPr>
        <w:t xml:space="preserve">pinpoint professionals to </w:t>
      </w:r>
      <w:r w:rsidRPr="001A6099">
        <w:rPr>
          <w:rFonts w:ascii="Times New Roman" w:hAnsi="Times New Roman" w:cs="Times New Roman"/>
        </w:rPr>
        <w:t xml:space="preserve"> help </w:t>
      </w:r>
      <w:r w:rsidR="00013284">
        <w:rPr>
          <w:rFonts w:ascii="Times New Roman" w:hAnsi="Times New Roman" w:cs="Times New Roman"/>
        </w:rPr>
        <w:t>achieve these</w:t>
      </w:r>
      <w:r w:rsidRPr="001A6099">
        <w:rPr>
          <w:rFonts w:ascii="Times New Roman" w:hAnsi="Times New Roman" w:cs="Times New Roman"/>
        </w:rPr>
        <w:t xml:space="preserve"> goals. Some of the infrastructure is already in place, including online options, alternative schools, classes in the regular school system, and the wide variety of </w:t>
      </w:r>
      <w:r w:rsidRPr="001A6099">
        <w:rPr>
          <w:rFonts w:ascii="Times New Roman" w:hAnsi="Times New Roman" w:cs="Times New Roman"/>
        </w:rPr>
        <w:lastRenderedPageBreak/>
        <w:t>adult educational options being offered by these same institutions. The barriers to participation may need to be adjusted to mak</w:t>
      </w:r>
      <w:r w:rsidR="000E2566" w:rsidRPr="001A6099">
        <w:rPr>
          <w:rFonts w:ascii="Times New Roman" w:hAnsi="Times New Roman" w:cs="Times New Roman"/>
        </w:rPr>
        <w:t xml:space="preserve">e their participation possible. It is also important that these activities lead somewhere. </w:t>
      </w:r>
    </w:p>
    <w:p w14:paraId="55142940" w14:textId="6813A0BA" w:rsidR="00CD769A" w:rsidRPr="001A6099" w:rsidRDefault="000E2566" w:rsidP="002F11E3">
      <w:pPr>
        <w:spacing w:line="480" w:lineRule="auto"/>
        <w:ind w:firstLine="720"/>
        <w:rPr>
          <w:rFonts w:ascii="Times New Roman" w:hAnsi="Times New Roman" w:cs="Times New Roman"/>
        </w:rPr>
      </w:pPr>
      <w:r w:rsidRPr="001A6099">
        <w:rPr>
          <w:rFonts w:ascii="Times New Roman" w:hAnsi="Times New Roman" w:cs="Times New Roman"/>
        </w:rPr>
        <w:t>The “Food Safe” training provided by one local employment agency</w:t>
      </w:r>
      <w:r w:rsidR="00804EA5">
        <w:rPr>
          <w:rFonts w:ascii="Times New Roman" w:hAnsi="Times New Roman" w:cs="Times New Roman"/>
        </w:rPr>
        <w:t xml:space="preserve"> in </w:t>
      </w:r>
      <w:r w:rsidR="00013284">
        <w:rPr>
          <w:rFonts w:ascii="Times New Roman" w:hAnsi="Times New Roman" w:cs="Times New Roman"/>
        </w:rPr>
        <w:t xml:space="preserve">the research site of our study </w:t>
      </w:r>
      <w:r w:rsidRPr="001A6099">
        <w:rPr>
          <w:rFonts w:ascii="Times New Roman" w:hAnsi="Times New Roman" w:cs="Times New Roman"/>
        </w:rPr>
        <w:t xml:space="preserve">is the right </w:t>
      </w:r>
      <w:r w:rsidR="00013284">
        <w:rPr>
          <w:rFonts w:ascii="Times New Roman" w:hAnsi="Times New Roman" w:cs="Times New Roman"/>
        </w:rPr>
        <w:t>track</w:t>
      </w:r>
      <w:r w:rsidRPr="001A6099">
        <w:rPr>
          <w:rFonts w:ascii="Times New Roman" w:hAnsi="Times New Roman" w:cs="Times New Roman"/>
        </w:rPr>
        <w:t xml:space="preserve">: </w:t>
      </w:r>
      <w:r w:rsidR="0019585D">
        <w:rPr>
          <w:rFonts w:ascii="Times New Roman" w:hAnsi="Times New Roman" w:cs="Times New Roman"/>
        </w:rPr>
        <w:t xml:space="preserve">The program provides </w:t>
      </w:r>
      <w:r w:rsidRPr="001A6099">
        <w:rPr>
          <w:rFonts w:ascii="Times New Roman" w:hAnsi="Times New Roman" w:cs="Times New Roman"/>
        </w:rPr>
        <w:t xml:space="preserve"> youth </w:t>
      </w:r>
      <w:r w:rsidR="0019585D">
        <w:rPr>
          <w:rFonts w:ascii="Times New Roman" w:hAnsi="Times New Roman" w:cs="Times New Roman"/>
        </w:rPr>
        <w:t xml:space="preserve">with </w:t>
      </w:r>
      <w:r w:rsidRPr="001A6099">
        <w:rPr>
          <w:rFonts w:ascii="Times New Roman" w:hAnsi="Times New Roman" w:cs="Times New Roman"/>
        </w:rPr>
        <w:t xml:space="preserve">the simple, basic qualification they need to work in restaurants. </w:t>
      </w:r>
      <w:r w:rsidR="0019585D">
        <w:rPr>
          <w:rFonts w:ascii="Times New Roman" w:hAnsi="Times New Roman" w:cs="Times New Roman"/>
        </w:rPr>
        <w:t xml:space="preserve">At the time of writing, </w:t>
      </w:r>
      <w:r w:rsidR="00A3383E">
        <w:rPr>
          <w:rFonts w:ascii="Times New Roman" w:hAnsi="Times New Roman" w:cs="Times New Roman"/>
        </w:rPr>
        <w:t>a</w:t>
      </w:r>
      <w:r w:rsidR="009C7481" w:rsidRPr="001A6099">
        <w:rPr>
          <w:rFonts w:ascii="Times New Roman" w:hAnsi="Times New Roman" w:cs="Times New Roman"/>
        </w:rPr>
        <w:t xml:space="preserve">s far as we know this was the only </w:t>
      </w:r>
      <w:r w:rsidR="0019585D">
        <w:rPr>
          <w:rFonts w:ascii="Times New Roman" w:hAnsi="Times New Roman" w:cs="Times New Roman"/>
        </w:rPr>
        <w:t>affordable accessible</w:t>
      </w:r>
      <w:r w:rsidR="009C7481" w:rsidRPr="001A6099">
        <w:rPr>
          <w:rFonts w:ascii="Times New Roman" w:hAnsi="Times New Roman" w:cs="Times New Roman"/>
        </w:rPr>
        <w:t xml:space="preserve"> practical training </w:t>
      </w:r>
      <w:r w:rsidR="0019585D">
        <w:rPr>
          <w:rFonts w:ascii="Times New Roman" w:hAnsi="Times New Roman" w:cs="Times New Roman"/>
        </w:rPr>
        <w:t xml:space="preserve">course </w:t>
      </w:r>
      <w:r w:rsidR="009C7481" w:rsidRPr="001A6099">
        <w:rPr>
          <w:rFonts w:ascii="Times New Roman" w:hAnsi="Times New Roman" w:cs="Times New Roman"/>
        </w:rPr>
        <w:t xml:space="preserve">available to </w:t>
      </w:r>
      <w:r w:rsidR="0019585D">
        <w:rPr>
          <w:rFonts w:ascii="Times New Roman" w:hAnsi="Times New Roman" w:cs="Times New Roman"/>
        </w:rPr>
        <w:t>street-involved</w:t>
      </w:r>
      <w:r w:rsidR="009C7481" w:rsidRPr="001A6099">
        <w:rPr>
          <w:rFonts w:ascii="Times New Roman" w:hAnsi="Times New Roman" w:cs="Times New Roman"/>
        </w:rPr>
        <w:t xml:space="preserve"> youth. Yet there are occupations in every local industry as well as local and provincial government for which </w:t>
      </w:r>
      <w:r w:rsidR="0019585D">
        <w:rPr>
          <w:rFonts w:ascii="Times New Roman" w:hAnsi="Times New Roman" w:cs="Times New Roman"/>
        </w:rPr>
        <w:t xml:space="preserve">basic </w:t>
      </w:r>
      <w:r w:rsidR="009C7481" w:rsidRPr="001A6099">
        <w:rPr>
          <w:rFonts w:ascii="Times New Roman" w:hAnsi="Times New Roman" w:cs="Times New Roman"/>
        </w:rPr>
        <w:t>training would</w:t>
      </w:r>
      <w:r w:rsidR="0019585D">
        <w:rPr>
          <w:rFonts w:ascii="Times New Roman" w:hAnsi="Times New Roman" w:cs="Times New Roman"/>
        </w:rPr>
        <w:t xml:space="preserve"> likely lead to employment</w:t>
      </w:r>
      <w:r w:rsidR="009C7481" w:rsidRPr="001A6099">
        <w:rPr>
          <w:rFonts w:ascii="Times New Roman" w:hAnsi="Times New Roman" w:cs="Times New Roman"/>
        </w:rPr>
        <w:t xml:space="preserve">. Models for this already exist, such as in </w:t>
      </w:r>
      <w:r w:rsidR="0050049D" w:rsidRPr="001A6099">
        <w:rPr>
          <w:rFonts w:ascii="Times New Roman" w:hAnsi="Times New Roman" w:cs="Times New Roman"/>
        </w:rPr>
        <w:t xml:space="preserve">job training and support </w:t>
      </w:r>
      <w:r w:rsidR="009C7481" w:rsidRPr="001A6099">
        <w:rPr>
          <w:rFonts w:ascii="Times New Roman" w:hAnsi="Times New Roman" w:cs="Times New Roman"/>
        </w:rPr>
        <w:t xml:space="preserve">services for those with disabilities. </w:t>
      </w:r>
      <w:r w:rsidR="00E24B50" w:rsidRPr="001A6099">
        <w:rPr>
          <w:rFonts w:ascii="Times New Roman" w:hAnsi="Times New Roman" w:cs="Times New Roman"/>
        </w:rPr>
        <w:t xml:space="preserve">Victoria has over 20 different supported employment programs for </w:t>
      </w:r>
      <w:r w:rsidR="0019585D">
        <w:rPr>
          <w:rFonts w:ascii="Times New Roman" w:hAnsi="Times New Roman" w:cs="Times New Roman"/>
        </w:rPr>
        <w:t>this disadvantaged group</w:t>
      </w:r>
      <w:r w:rsidR="00E24B50" w:rsidRPr="001A6099">
        <w:rPr>
          <w:rFonts w:ascii="Times New Roman" w:hAnsi="Times New Roman" w:cs="Times New Roman"/>
        </w:rPr>
        <w:t xml:space="preserve">. </w:t>
      </w:r>
      <w:r w:rsidR="0019585D">
        <w:rPr>
          <w:rFonts w:ascii="Times New Roman" w:hAnsi="Times New Roman" w:cs="Times New Roman"/>
        </w:rPr>
        <w:t>Youth with disabilities</w:t>
      </w:r>
      <w:r w:rsidR="00A35FE6">
        <w:rPr>
          <w:rFonts w:ascii="Times New Roman" w:hAnsi="Times New Roman" w:cs="Times New Roman"/>
        </w:rPr>
        <w:t xml:space="preserve"> have access to basic</w:t>
      </w:r>
      <w:r w:rsidR="009C7481" w:rsidRPr="001A6099">
        <w:rPr>
          <w:rFonts w:ascii="Times New Roman" w:hAnsi="Times New Roman" w:cs="Times New Roman"/>
        </w:rPr>
        <w:t xml:space="preserve"> training and ongoing support, and employers receive help adapting the workplace to accommodate </w:t>
      </w:r>
      <w:r w:rsidR="00A35FE6">
        <w:rPr>
          <w:rFonts w:ascii="Times New Roman" w:hAnsi="Times New Roman" w:cs="Times New Roman"/>
        </w:rPr>
        <w:t xml:space="preserve">employees with different </w:t>
      </w:r>
      <w:r w:rsidR="009C7481" w:rsidRPr="001A6099">
        <w:rPr>
          <w:rFonts w:ascii="Times New Roman" w:hAnsi="Times New Roman" w:cs="Times New Roman"/>
        </w:rPr>
        <w:t>disabilit</w:t>
      </w:r>
      <w:r w:rsidR="00A35FE6">
        <w:rPr>
          <w:rFonts w:ascii="Times New Roman" w:hAnsi="Times New Roman" w:cs="Times New Roman"/>
        </w:rPr>
        <w:t>ies</w:t>
      </w:r>
      <w:r w:rsidR="009C7481" w:rsidRPr="001A6099">
        <w:rPr>
          <w:rFonts w:ascii="Times New Roman" w:hAnsi="Times New Roman" w:cs="Times New Roman"/>
        </w:rPr>
        <w:t xml:space="preserve">. </w:t>
      </w:r>
    </w:p>
    <w:p w14:paraId="017F57D1" w14:textId="0D34566D" w:rsidR="007A0F9F" w:rsidRPr="001A6099" w:rsidRDefault="002F11E3" w:rsidP="00686E4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outlineLvl w:val="0"/>
        <w:rPr>
          <w:rFonts w:ascii="Times New Roman" w:hAnsi="Times New Roman" w:cs="Times New Roman"/>
        </w:rPr>
      </w:pPr>
      <w:r>
        <w:rPr>
          <w:rFonts w:ascii="Times New Roman" w:hAnsi="Times New Roman" w:cs="Times New Roman"/>
        </w:rPr>
        <w:t>&lt;2</w:t>
      </w:r>
      <w:r w:rsidR="00E24B50" w:rsidRPr="001A6099">
        <w:rPr>
          <w:rFonts w:ascii="Times New Roman" w:hAnsi="Times New Roman" w:cs="Times New Roman"/>
        </w:rPr>
        <w:t>&gt;</w:t>
      </w:r>
      <w:r w:rsidR="00E368D4" w:rsidRPr="001A6099">
        <w:rPr>
          <w:rFonts w:ascii="Times New Roman" w:hAnsi="Times New Roman" w:cs="Times New Roman"/>
        </w:rPr>
        <w:t xml:space="preserve">Secure </w:t>
      </w:r>
      <w:r w:rsidR="007A0F9F" w:rsidRPr="001A6099">
        <w:rPr>
          <w:rFonts w:ascii="Times New Roman" w:hAnsi="Times New Roman" w:cs="Times New Roman"/>
        </w:rPr>
        <w:t>Employment: Financing Emerging Adulthood</w:t>
      </w:r>
    </w:p>
    <w:p w14:paraId="0D589F0E" w14:textId="167F3706" w:rsidR="007A0F9F" w:rsidRPr="001A6099" w:rsidRDefault="007A0F9F" w:rsidP="007A0F9F">
      <w:pPr>
        <w:widowControl w:val="0"/>
        <w:tabs>
          <w:tab w:val="left" w:pos="720"/>
          <w:tab w:val="left" w:pos="1440"/>
          <w:tab w:val="left" w:pos="2160"/>
          <w:tab w:val="left" w:pos="2880"/>
          <w:tab w:val="left" w:pos="3600"/>
          <w:tab w:val="left" w:pos="4320"/>
        </w:tabs>
        <w:autoSpaceDE w:val="0"/>
        <w:autoSpaceDN w:val="0"/>
        <w:adjustRightInd w:val="0"/>
        <w:spacing w:line="480" w:lineRule="auto"/>
        <w:ind w:right="720" w:firstLine="360"/>
        <w:rPr>
          <w:rFonts w:ascii="Times New Roman" w:hAnsi="Times New Roman" w:cs="Times New Roman"/>
          <w:color w:val="262626"/>
        </w:rPr>
      </w:pPr>
      <w:r w:rsidRPr="001A6099">
        <w:rPr>
          <w:rFonts w:ascii="Times New Roman" w:hAnsi="Times New Roman" w:cs="Times New Roman"/>
        </w:rPr>
        <w:t xml:space="preserve">Financial independence is one of the three </w:t>
      </w:r>
      <w:r w:rsidR="00B64F49" w:rsidRPr="001A6099">
        <w:rPr>
          <w:rFonts w:ascii="Times New Roman" w:hAnsi="Times New Roman" w:cs="Times New Roman"/>
        </w:rPr>
        <w:t>prongs o</w:t>
      </w:r>
      <w:r w:rsidRPr="001A6099">
        <w:rPr>
          <w:rFonts w:ascii="Times New Roman" w:hAnsi="Times New Roman" w:cs="Times New Roman"/>
        </w:rPr>
        <w:t xml:space="preserve">f emerging adulthood, and most youth </w:t>
      </w:r>
      <w:r w:rsidR="00B64F49" w:rsidRPr="001A6099">
        <w:rPr>
          <w:rFonts w:ascii="Times New Roman" w:hAnsi="Times New Roman" w:cs="Times New Roman"/>
        </w:rPr>
        <w:t>in our study were actively working</w:t>
      </w:r>
      <w:r w:rsidRPr="001A6099">
        <w:rPr>
          <w:rFonts w:ascii="Times New Roman" w:hAnsi="Times New Roman" w:cs="Times New Roman"/>
        </w:rPr>
        <w:t xml:space="preserve"> toward</w:t>
      </w:r>
      <w:r w:rsidR="00B64F49" w:rsidRPr="001A6099">
        <w:rPr>
          <w:rFonts w:ascii="Times New Roman" w:hAnsi="Times New Roman" w:cs="Times New Roman"/>
        </w:rPr>
        <w:t xml:space="preserve"> achieving</w:t>
      </w:r>
      <w:r w:rsidR="000E516C">
        <w:rPr>
          <w:rFonts w:ascii="Times New Roman" w:hAnsi="Times New Roman" w:cs="Times New Roman"/>
        </w:rPr>
        <w:t xml:space="preserve"> this goal.</w:t>
      </w:r>
      <w:r w:rsidRPr="001A6099">
        <w:rPr>
          <w:rFonts w:ascii="Times New Roman" w:hAnsi="Times New Roman" w:cs="Times New Roman"/>
        </w:rPr>
        <w:t xml:space="preserve"> Hagan and McCarthy (2005) said that</w:t>
      </w:r>
      <w:r w:rsidRPr="001A6099">
        <w:rPr>
          <w:rFonts w:ascii="Times New Roman" w:hAnsi="Times New Roman" w:cs="Times New Roman"/>
          <w:color w:val="262626"/>
        </w:rPr>
        <w:t xml:space="preserve"> research might need to “capture the realities of risk and resilience . . . to distinguish those youth who succumb to the street from those who do n</w:t>
      </w:r>
      <w:r w:rsidR="000E516C">
        <w:rPr>
          <w:rFonts w:ascii="Times New Roman" w:hAnsi="Times New Roman" w:cs="Times New Roman"/>
          <w:color w:val="262626"/>
        </w:rPr>
        <w:t>ot” (p. 179).</w:t>
      </w:r>
      <w:r w:rsidRPr="001A6099">
        <w:rPr>
          <w:rFonts w:ascii="Times New Roman" w:hAnsi="Times New Roman" w:cs="Times New Roman"/>
          <w:color w:val="262626"/>
        </w:rPr>
        <w:t xml:space="preserve"> In our study, only a small number of </w:t>
      </w:r>
      <w:r w:rsidR="000D25BA">
        <w:rPr>
          <w:rFonts w:ascii="Times New Roman" w:hAnsi="Times New Roman" w:cs="Times New Roman"/>
          <w:color w:val="262626"/>
        </w:rPr>
        <w:t>remained disengaged from peer and social institutions</w:t>
      </w:r>
      <w:r w:rsidRPr="001A6099">
        <w:rPr>
          <w:rFonts w:ascii="Times New Roman" w:hAnsi="Times New Roman" w:cs="Times New Roman"/>
          <w:color w:val="262626"/>
        </w:rPr>
        <w:t xml:space="preserve">, and the key difference between those who did and those who did not was access to some means of income. Youth received a lot of support from peers for figuring out how to get by on a daily basis, but they </w:t>
      </w:r>
      <w:r w:rsidRPr="001A6099">
        <w:rPr>
          <w:rFonts w:ascii="Times New Roman" w:hAnsi="Times New Roman" w:cs="Times New Roman"/>
          <w:color w:val="262626"/>
        </w:rPr>
        <w:lastRenderedPageBreak/>
        <w:t>received little serious support for gaining access to the mainstream employment market. One very good employment program provide</w:t>
      </w:r>
      <w:r w:rsidR="00B64F49" w:rsidRPr="001A6099">
        <w:rPr>
          <w:rFonts w:ascii="Times New Roman" w:hAnsi="Times New Roman" w:cs="Times New Roman"/>
          <w:color w:val="262626"/>
        </w:rPr>
        <w:t>d</w:t>
      </w:r>
      <w:r w:rsidRPr="001A6099">
        <w:rPr>
          <w:rFonts w:ascii="Times New Roman" w:hAnsi="Times New Roman" w:cs="Times New Roman"/>
          <w:color w:val="262626"/>
        </w:rPr>
        <w:t xml:space="preserve"> 10 weeks of payment while they </w:t>
      </w:r>
      <w:r w:rsidR="00B64F49" w:rsidRPr="001A6099">
        <w:rPr>
          <w:rFonts w:ascii="Times New Roman" w:hAnsi="Times New Roman" w:cs="Times New Roman"/>
          <w:color w:val="262626"/>
        </w:rPr>
        <w:t>acquired</w:t>
      </w:r>
      <w:r w:rsidRPr="001A6099">
        <w:rPr>
          <w:rFonts w:ascii="Times New Roman" w:hAnsi="Times New Roman" w:cs="Times New Roman"/>
          <w:color w:val="262626"/>
        </w:rPr>
        <w:t xml:space="preserve"> employment skills and identif</w:t>
      </w:r>
      <w:r w:rsidR="00B64F49" w:rsidRPr="001A6099">
        <w:rPr>
          <w:rFonts w:ascii="Times New Roman" w:hAnsi="Times New Roman" w:cs="Times New Roman"/>
          <w:color w:val="262626"/>
        </w:rPr>
        <w:t>ied</w:t>
      </w:r>
      <w:r w:rsidRPr="001A6099">
        <w:rPr>
          <w:rFonts w:ascii="Times New Roman" w:hAnsi="Times New Roman" w:cs="Times New Roman"/>
          <w:color w:val="262626"/>
        </w:rPr>
        <w:t xml:space="preserve"> employment goals. This service was complimented by many youth, and it work</w:t>
      </w:r>
      <w:r w:rsidR="00B64F49" w:rsidRPr="001A6099">
        <w:rPr>
          <w:rFonts w:ascii="Times New Roman" w:hAnsi="Times New Roman" w:cs="Times New Roman"/>
          <w:color w:val="262626"/>
        </w:rPr>
        <w:t>ed well</w:t>
      </w:r>
      <w:r w:rsidRPr="001A6099">
        <w:rPr>
          <w:rFonts w:ascii="Times New Roman" w:hAnsi="Times New Roman" w:cs="Times New Roman"/>
          <w:color w:val="262626"/>
        </w:rPr>
        <w:t xml:space="preserve"> for some</w:t>
      </w:r>
      <w:r w:rsidR="00B64F49" w:rsidRPr="001A6099">
        <w:rPr>
          <w:rFonts w:ascii="Times New Roman" w:hAnsi="Times New Roman" w:cs="Times New Roman"/>
          <w:color w:val="262626"/>
        </w:rPr>
        <w:t xml:space="preserve"> of them because it provided</w:t>
      </w:r>
      <w:r w:rsidR="00621E7A" w:rsidRPr="001A6099">
        <w:rPr>
          <w:rFonts w:ascii="Times New Roman" w:hAnsi="Times New Roman" w:cs="Times New Roman"/>
          <w:color w:val="262626"/>
        </w:rPr>
        <w:t xml:space="preserve"> excellent preparation</w:t>
      </w:r>
      <w:r w:rsidR="00B64F49" w:rsidRPr="001A6099">
        <w:rPr>
          <w:rFonts w:ascii="Times New Roman" w:hAnsi="Times New Roman" w:cs="Times New Roman"/>
          <w:color w:val="262626"/>
        </w:rPr>
        <w:t>; however,</w:t>
      </w:r>
      <w:r w:rsidR="00804EA5">
        <w:rPr>
          <w:rFonts w:ascii="Times New Roman" w:hAnsi="Times New Roman" w:cs="Times New Roman"/>
          <w:color w:val="262626"/>
        </w:rPr>
        <w:t xml:space="preserve"> </w:t>
      </w:r>
      <w:r w:rsidR="00621E7A" w:rsidRPr="001A6099">
        <w:rPr>
          <w:rFonts w:ascii="Times New Roman" w:hAnsi="Times New Roman" w:cs="Times New Roman"/>
          <w:color w:val="262626"/>
        </w:rPr>
        <w:t xml:space="preserve">it did not provide long-term employment. </w:t>
      </w:r>
    </w:p>
    <w:p w14:paraId="1BDAA36C" w14:textId="2DA4AD80" w:rsidR="007A0F9F" w:rsidRPr="001A6099" w:rsidRDefault="000E3881" w:rsidP="007A0F9F">
      <w:pPr>
        <w:widowControl w:val="0"/>
        <w:tabs>
          <w:tab w:val="left" w:pos="720"/>
          <w:tab w:val="left" w:pos="1440"/>
          <w:tab w:val="left" w:pos="2160"/>
          <w:tab w:val="left" w:pos="2880"/>
          <w:tab w:val="left" w:pos="3600"/>
          <w:tab w:val="left" w:pos="4320"/>
        </w:tabs>
        <w:autoSpaceDE w:val="0"/>
        <w:autoSpaceDN w:val="0"/>
        <w:adjustRightInd w:val="0"/>
        <w:spacing w:line="480" w:lineRule="auto"/>
        <w:ind w:right="720" w:firstLine="360"/>
        <w:rPr>
          <w:rFonts w:ascii="Times New Roman" w:hAnsi="Times New Roman" w:cs="Times New Roman"/>
          <w:color w:val="262626"/>
        </w:rPr>
      </w:pPr>
      <w:r>
        <w:rPr>
          <w:rFonts w:ascii="Times New Roman" w:hAnsi="Times New Roman" w:cs="Times New Roman"/>
          <w:color w:val="262626"/>
        </w:rPr>
        <w:t xml:space="preserve">Like other </w:t>
      </w:r>
      <w:r w:rsidR="007A0F9F" w:rsidRPr="001A6099">
        <w:rPr>
          <w:rFonts w:ascii="Times New Roman" w:hAnsi="Times New Roman" w:cs="Times New Roman"/>
          <w:color w:val="262626"/>
        </w:rPr>
        <w:t>emerging adults, their common experience is one of underemployment, the “underutilization of skills and underutilization of lab</w:t>
      </w:r>
      <w:r w:rsidR="00E24B50" w:rsidRPr="001A6099">
        <w:rPr>
          <w:rFonts w:ascii="Times New Roman" w:hAnsi="Times New Roman" w:cs="Times New Roman"/>
          <w:color w:val="262626"/>
        </w:rPr>
        <w:t>our” (Certified General Accountants Association of Canada</w:t>
      </w:r>
      <w:r w:rsidR="007A0F9F" w:rsidRPr="001A6099">
        <w:rPr>
          <w:rFonts w:ascii="Times New Roman" w:hAnsi="Times New Roman" w:cs="Times New Roman"/>
          <w:color w:val="262626"/>
        </w:rPr>
        <w:t>, 2012</w:t>
      </w:r>
      <w:r>
        <w:rPr>
          <w:rFonts w:ascii="Times New Roman" w:hAnsi="Times New Roman" w:cs="Times New Roman"/>
          <w:color w:val="262626"/>
        </w:rPr>
        <w:t>).</w:t>
      </w:r>
      <w:r w:rsidR="007A0F9F" w:rsidRPr="001A6099">
        <w:rPr>
          <w:rFonts w:ascii="Times New Roman" w:hAnsi="Times New Roman" w:cs="Times New Roman"/>
          <w:color w:val="262626"/>
        </w:rPr>
        <w:t xml:space="preserve"> For those youth who </w:t>
      </w:r>
      <w:r w:rsidR="00CD769A" w:rsidRPr="001A6099">
        <w:rPr>
          <w:rFonts w:ascii="Times New Roman" w:hAnsi="Times New Roman" w:cs="Times New Roman"/>
          <w:color w:val="262626"/>
        </w:rPr>
        <w:t xml:space="preserve">otherwise </w:t>
      </w:r>
      <w:r w:rsidR="007A0F9F" w:rsidRPr="001A6099">
        <w:rPr>
          <w:rFonts w:ascii="Times New Roman" w:hAnsi="Times New Roman" w:cs="Times New Roman"/>
          <w:color w:val="262626"/>
        </w:rPr>
        <w:t>struggle to fill their time with something meaningful, work provides some self-sufficiency, autonomy, friends, social integration, and independent, legitimate income. Hagan and McCarthy (1997) found that employment reduce</w:t>
      </w:r>
      <w:r w:rsidR="00A35FE6">
        <w:rPr>
          <w:rFonts w:ascii="Times New Roman" w:hAnsi="Times New Roman" w:cs="Times New Roman"/>
          <w:color w:val="262626"/>
        </w:rPr>
        <w:t>d</w:t>
      </w:r>
      <w:r w:rsidR="007A0F9F" w:rsidRPr="001A6099">
        <w:rPr>
          <w:rFonts w:ascii="Times New Roman" w:hAnsi="Times New Roman" w:cs="Times New Roman"/>
          <w:color w:val="262626"/>
        </w:rPr>
        <w:t xml:space="preserve"> participation in crime, and in our sample when </w:t>
      </w:r>
      <w:r w:rsidR="001E42CF" w:rsidRPr="001A6099">
        <w:rPr>
          <w:rFonts w:ascii="Times New Roman" w:hAnsi="Times New Roman" w:cs="Times New Roman"/>
          <w:color w:val="262626"/>
        </w:rPr>
        <w:t xml:space="preserve">street-involved youth </w:t>
      </w:r>
      <w:r w:rsidR="007A0F9F" w:rsidRPr="001A6099">
        <w:rPr>
          <w:rFonts w:ascii="Times New Roman" w:hAnsi="Times New Roman" w:cs="Times New Roman"/>
          <w:color w:val="262626"/>
        </w:rPr>
        <w:t xml:space="preserve">obtained a </w:t>
      </w:r>
      <w:r w:rsidR="00A35FE6">
        <w:rPr>
          <w:rFonts w:ascii="Times New Roman" w:hAnsi="Times New Roman" w:cs="Times New Roman"/>
          <w:color w:val="262626"/>
        </w:rPr>
        <w:t>“</w:t>
      </w:r>
      <w:r w:rsidR="007A0F9F" w:rsidRPr="001A6099">
        <w:rPr>
          <w:rFonts w:ascii="Times New Roman" w:hAnsi="Times New Roman" w:cs="Times New Roman"/>
          <w:color w:val="262626"/>
        </w:rPr>
        <w:t>straight</w:t>
      </w:r>
      <w:r w:rsidR="00A35FE6">
        <w:rPr>
          <w:rFonts w:ascii="Times New Roman" w:hAnsi="Times New Roman" w:cs="Times New Roman"/>
          <w:color w:val="262626"/>
        </w:rPr>
        <w:t>”</w:t>
      </w:r>
      <w:r w:rsidR="007A0F9F" w:rsidRPr="001A6099">
        <w:rPr>
          <w:rFonts w:ascii="Times New Roman" w:hAnsi="Times New Roman" w:cs="Times New Roman"/>
          <w:color w:val="262626"/>
        </w:rPr>
        <w:t xml:space="preserve"> job</w:t>
      </w:r>
      <w:r w:rsidR="00A35FE6">
        <w:rPr>
          <w:rFonts w:ascii="Times New Roman" w:hAnsi="Times New Roman" w:cs="Times New Roman"/>
          <w:color w:val="262626"/>
        </w:rPr>
        <w:t>,</w:t>
      </w:r>
      <w:r w:rsidR="007A0F9F" w:rsidRPr="001A6099">
        <w:rPr>
          <w:rFonts w:ascii="Times New Roman" w:hAnsi="Times New Roman" w:cs="Times New Roman"/>
          <w:color w:val="262626"/>
        </w:rPr>
        <w:t xml:space="preserve"> their income from th</w:t>
      </w:r>
      <w:r>
        <w:rPr>
          <w:rFonts w:ascii="Times New Roman" w:hAnsi="Times New Roman" w:cs="Times New Roman"/>
          <w:color w:val="262626"/>
        </w:rPr>
        <w:t xml:space="preserve">e underground economy </w:t>
      </w:r>
      <w:r w:rsidR="00A35FE6">
        <w:rPr>
          <w:rFonts w:ascii="Times New Roman" w:hAnsi="Times New Roman" w:cs="Times New Roman"/>
          <w:color w:val="262626"/>
        </w:rPr>
        <w:t xml:space="preserve">reduced </w:t>
      </w:r>
      <w:r>
        <w:rPr>
          <w:rFonts w:ascii="Times New Roman" w:hAnsi="Times New Roman" w:cs="Times New Roman"/>
          <w:color w:val="262626"/>
        </w:rPr>
        <w:t>dramatically.</w:t>
      </w:r>
      <w:r w:rsidR="007A0F9F" w:rsidRPr="001A6099">
        <w:rPr>
          <w:rFonts w:ascii="Times New Roman" w:hAnsi="Times New Roman" w:cs="Times New Roman"/>
          <w:color w:val="262626"/>
        </w:rPr>
        <w:t xml:space="preserve"> </w:t>
      </w:r>
      <w:r w:rsidR="00621E7A" w:rsidRPr="001A6099">
        <w:rPr>
          <w:rFonts w:ascii="Times New Roman" w:hAnsi="Times New Roman" w:cs="Times New Roman"/>
          <w:color w:val="262626"/>
        </w:rPr>
        <w:t xml:space="preserve">Almost everyone </w:t>
      </w:r>
      <w:r w:rsidR="007A0F9F" w:rsidRPr="001A6099">
        <w:rPr>
          <w:rFonts w:ascii="Times New Roman" w:hAnsi="Times New Roman" w:cs="Times New Roman"/>
          <w:color w:val="262626"/>
        </w:rPr>
        <w:t xml:space="preserve">said they preferred a </w:t>
      </w:r>
      <w:r w:rsidR="00A35FE6">
        <w:rPr>
          <w:rFonts w:ascii="Times New Roman" w:hAnsi="Times New Roman" w:cs="Times New Roman"/>
          <w:color w:val="262626"/>
        </w:rPr>
        <w:t xml:space="preserve">legitimate </w:t>
      </w:r>
      <w:r w:rsidR="007A0F9F" w:rsidRPr="001A6099">
        <w:rPr>
          <w:rFonts w:ascii="Times New Roman" w:hAnsi="Times New Roman" w:cs="Times New Roman"/>
          <w:color w:val="262626"/>
        </w:rPr>
        <w:t xml:space="preserve"> job to working u</w:t>
      </w:r>
      <w:r w:rsidR="00621E7A" w:rsidRPr="001A6099">
        <w:rPr>
          <w:rFonts w:ascii="Times New Roman" w:hAnsi="Times New Roman" w:cs="Times New Roman"/>
          <w:color w:val="262626"/>
        </w:rPr>
        <w:t>nderground.</w:t>
      </w:r>
      <w:r w:rsidR="007A0F9F" w:rsidRPr="001A6099">
        <w:rPr>
          <w:rFonts w:ascii="Times New Roman" w:hAnsi="Times New Roman" w:cs="Times New Roman"/>
          <w:color w:val="262626"/>
        </w:rPr>
        <w:t xml:space="preserve"> </w:t>
      </w:r>
    </w:p>
    <w:p w14:paraId="2DBC2237" w14:textId="026ACAE5" w:rsidR="007A0F9F" w:rsidRPr="001A6099" w:rsidRDefault="007A0F9F" w:rsidP="007A0F9F">
      <w:pPr>
        <w:widowControl w:val="0"/>
        <w:tabs>
          <w:tab w:val="left" w:pos="720"/>
          <w:tab w:val="left" w:pos="1440"/>
          <w:tab w:val="left" w:pos="2160"/>
          <w:tab w:val="left" w:pos="2880"/>
          <w:tab w:val="left" w:pos="3600"/>
          <w:tab w:val="left" w:pos="4320"/>
        </w:tabs>
        <w:autoSpaceDE w:val="0"/>
        <w:autoSpaceDN w:val="0"/>
        <w:adjustRightInd w:val="0"/>
        <w:spacing w:line="480" w:lineRule="auto"/>
        <w:ind w:right="720" w:firstLine="360"/>
        <w:rPr>
          <w:rFonts w:ascii="Times New Roman" w:hAnsi="Times New Roman" w:cs="Times New Roman"/>
          <w:color w:val="262626"/>
        </w:rPr>
      </w:pPr>
      <w:r w:rsidRPr="001A6099">
        <w:rPr>
          <w:rFonts w:ascii="Times New Roman" w:hAnsi="Times New Roman" w:cs="Times New Roman"/>
          <w:color w:val="262626"/>
        </w:rPr>
        <w:t xml:space="preserve">The underutilization of skills in the sense that labor economists think of it is less of an immediate issue, since most of these youth have completed only grade 9 or 10. It is </w:t>
      </w:r>
      <w:r w:rsidR="00B61005" w:rsidRPr="001A6099">
        <w:rPr>
          <w:rFonts w:ascii="Times New Roman" w:hAnsi="Times New Roman" w:cs="Times New Roman"/>
          <w:color w:val="262626"/>
        </w:rPr>
        <w:t xml:space="preserve">still </w:t>
      </w:r>
      <w:r w:rsidRPr="001A6099">
        <w:rPr>
          <w:rFonts w:ascii="Times New Roman" w:hAnsi="Times New Roman" w:cs="Times New Roman"/>
          <w:color w:val="262626"/>
        </w:rPr>
        <w:t>a problem long-term; in Canada “…the capacity of the economy to tap into the enlarged pool of better educated youth has not kept pace of improvement in the level of educational attainment of workers” (</w:t>
      </w:r>
      <w:r w:rsidR="001E42CF" w:rsidRPr="001A6099">
        <w:rPr>
          <w:rFonts w:ascii="Times New Roman" w:hAnsi="Times New Roman" w:cs="Times New Roman"/>
          <w:color w:val="262626"/>
        </w:rPr>
        <w:t xml:space="preserve">Certified General Accountants Association of Canada, 2012, </w:t>
      </w:r>
      <w:r w:rsidRPr="001A6099">
        <w:rPr>
          <w:rFonts w:ascii="Times New Roman" w:hAnsi="Times New Roman" w:cs="Times New Roman"/>
          <w:color w:val="262626"/>
        </w:rPr>
        <w:t xml:space="preserve">p. 34). Simply, over the past few decades workers are better educated and there has not been a corresponding </w:t>
      </w:r>
      <w:r w:rsidRPr="001A6099">
        <w:rPr>
          <w:rFonts w:ascii="Times New Roman" w:hAnsi="Times New Roman" w:cs="Times New Roman"/>
          <w:color w:val="262626"/>
        </w:rPr>
        <w:lastRenderedPageBreak/>
        <w:t>increase in the number of jobs where their e</w:t>
      </w:r>
      <w:r w:rsidR="0030247E">
        <w:rPr>
          <w:rFonts w:ascii="Times New Roman" w:hAnsi="Times New Roman" w:cs="Times New Roman"/>
          <w:color w:val="262626"/>
        </w:rPr>
        <w:t xml:space="preserve">ducation can be </w:t>
      </w:r>
      <w:r w:rsidR="00A35FE6">
        <w:rPr>
          <w:rFonts w:ascii="Times New Roman" w:hAnsi="Times New Roman" w:cs="Times New Roman"/>
          <w:color w:val="262626"/>
        </w:rPr>
        <w:t>applied</w:t>
      </w:r>
      <w:r w:rsidR="0030247E">
        <w:rPr>
          <w:rFonts w:ascii="Times New Roman" w:hAnsi="Times New Roman" w:cs="Times New Roman"/>
          <w:color w:val="262626"/>
        </w:rPr>
        <w:t xml:space="preserve">. This is </w:t>
      </w:r>
      <w:r w:rsidR="00804EA5">
        <w:rPr>
          <w:rFonts w:ascii="Times New Roman" w:hAnsi="Times New Roman" w:cs="Times New Roman"/>
          <w:color w:val="262626"/>
        </w:rPr>
        <w:t xml:space="preserve">also a </w:t>
      </w:r>
      <w:r w:rsidRPr="001A6099">
        <w:rPr>
          <w:rFonts w:ascii="Times New Roman" w:hAnsi="Times New Roman" w:cs="Times New Roman"/>
          <w:color w:val="262626"/>
        </w:rPr>
        <w:t>problem for young people without degrees and diplomas because the service jobs they are most likely to obtain are also being filled by others with degrees and diplomas. The better paying jobs that historically paid good wages to young people without degrees</w:t>
      </w:r>
      <w:r w:rsidR="00B64F49" w:rsidRPr="001A6099">
        <w:rPr>
          <w:rFonts w:ascii="Times New Roman" w:hAnsi="Times New Roman" w:cs="Times New Roman"/>
          <w:color w:val="262626"/>
        </w:rPr>
        <w:t>, including</w:t>
      </w:r>
      <w:r w:rsidRPr="001A6099">
        <w:rPr>
          <w:rFonts w:ascii="Times New Roman" w:hAnsi="Times New Roman" w:cs="Times New Roman"/>
          <w:color w:val="262626"/>
        </w:rPr>
        <w:t xml:space="preserve"> forestry and mining, are not widely available and those that are available are competitive. The </w:t>
      </w:r>
      <w:r w:rsidR="00A35FE6">
        <w:rPr>
          <w:rFonts w:ascii="Times New Roman" w:hAnsi="Times New Roman" w:cs="Times New Roman"/>
          <w:color w:val="262626"/>
        </w:rPr>
        <w:t>percentage</w:t>
      </w:r>
      <w:r w:rsidRPr="001A6099">
        <w:rPr>
          <w:rFonts w:ascii="Times New Roman" w:hAnsi="Times New Roman" w:cs="Times New Roman"/>
          <w:color w:val="262626"/>
        </w:rPr>
        <w:t xml:space="preserve"> of youth working part-time who would prefer to be working full-time has doubled over the last decade</w:t>
      </w:r>
      <w:r w:rsidR="001E42CF" w:rsidRPr="001A6099">
        <w:rPr>
          <w:rFonts w:ascii="Times New Roman" w:hAnsi="Times New Roman" w:cs="Times New Roman"/>
          <w:color w:val="262626"/>
        </w:rPr>
        <w:t xml:space="preserve"> (Certified General Accountants Association of Canada, 2012</w:t>
      </w:r>
      <w:r w:rsidR="00B96EE9" w:rsidRPr="001A6099">
        <w:rPr>
          <w:rFonts w:ascii="Times New Roman" w:hAnsi="Times New Roman" w:cs="Times New Roman"/>
          <w:color w:val="262626"/>
        </w:rPr>
        <w:t>)</w:t>
      </w:r>
    </w:p>
    <w:p w14:paraId="70398EBC" w14:textId="16F7A4B0" w:rsidR="00D372E7" w:rsidRDefault="007A0F9F" w:rsidP="00FE390E">
      <w:pPr>
        <w:widowControl w:val="0"/>
        <w:tabs>
          <w:tab w:val="left" w:pos="720"/>
          <w:tab w:val="left" w:pos="1440"/>
          <w:tab w:val="left" w:pos="2160"/>
          <w:tab w:val="left" w:pos="2880"/>
          <w:tab w:val="left" w:pos="3600"/>
          <w:tab w:val="left" w:pos="4320"/>
        </w:tabs>
        <w:autoSpaceDE w:val="0"/>
        <w:autoSpaceDN w:val="0"/>
        <w:adjustRightInd w:val="0"/>
        <w:spacing w:line="480" w:lineRule="auto"/>
        <w:ind w:right="720" w:firstLine="360"/>
        <w:rPr>
          <w:rFonts w:ascii="Times New Roman" w:hAnsi="Times New Roman" w:cs="Times New Roman"/>
          <w:color w:val="262626"/>
        </w:rPr>
      </w:pPr>
      <w:r w:rsidRPr="001A6099">
        <w:rPr>
          <w:rFonts w:ascii="Times New Roman" w:hAnsi="Times New Roman" w:cs="Times New Roman"/>
          <w:color w:val="262626"/>
        </w:rPr>
        <w:t xml:space="preserve">Underutilization is also an issue in the developmental sense. </w:t>
      </w:r>
      <w:r w:rsidR="0099154F">
        <w:rPr>
          <w:rFonts w:ascii="Times New Roman" w:hAnsi="Times New Roman" w:cs="Times New Roman"/>
          <w:color w:val="262626"/>
        </w:rPr>
        <w:t>The street-involved youth in our study had</w:t>
      </w:r>
      <w:r w:rsidRPr="001A6099">
        <w:rPr>
          <w:rFonts w:ascii="Times New Roman" w:hAnsi="Times New Roman" w:cs="Times New Roman"/>
          <w:color w:val="262626"/>
        </w:rPr>
        <w:t xml:space="preserve"> capacities to learn skills and they ha</w:t>
      </w:r>
      <w:r w:rsidR="0099154F">
        <w:rPr>
          <w:rFonts w:ascii="Times New Roman" w:hAnsi="Times New Roman" w:cs="Times New Roman"/>
          <w:color w:val="262626"/>
        </w:rPr>
        <w:t>d</w:t>
      </w:r>
      <w:r w:rsidRPr="001A6099">
        <w:rPr>
          <w:rFonts w:ascii="Times New Roman" w:hAnsi="Times New Roman" w:cs="Times New Roman"/>
          <w:color w:val="262626"/>
        </w:rPr>
        <w:t xml:space="preserve"> an interest in meaningful work. Yet they receive</w:t>
      </w:r>
      <w:r w:rsidR="0099154F">
        <w:rPr>
          <w:rFonts w:ascii="Times New Roman" w:hAnsi="Times New Roman" w:cs="Times New Roman"/>
          <w:color w:val="262626"/>
        </w:rPr>
        <w:t>d</w:t>
      </w:r>
      <w:r w:rsidRPr="001A6099">
        <w:rPr>
          <w:rFonts w:ascii="Times New Roman" w:hAnsi="Times New Roman" w:cs="Times New Roman"/>
          <w:color w:val="262626"/>
        </w:rPr>
        <w:t xml:space="preserve"> less help than </w:t>
      </w:r>
      <w:r w:rsidR="00A35FE6">
        <w:rPr>
          <w:rFonts w:ascii="Times New Roman" w:hAnsi="Times New Roman" w:cs="Times New Roman"/>
          <w:color w:val="262626"/>
        </w:rPr>
        <w:t>housed youth</w:t>
      </w:r>
      <w:r w:rsidR="0099154F">
        <w:rPr>
          <w:rFonts w:ascii="Times New Roman" w:hAnsi="Times New Roman" w:cs="Times New Roman"/>
          <w:color w:val="262626"/>
        </w:rPr>
        <w:t xml:space="preserve"> as they transitioned into adulthood.</w:t>
      </w:r>
      <w:r w:rsidRPr="001A6099">
        <w:rPr>
          <w:rFonts w:ascii="Times New Roman" w:hAnsi="Times New Roman" w:cs="Times New Roman"/>
          <w:color w:val="262626"/>
        </w:rPr>
        <w:t xml:space="preserve"> </w:t>
      </w:r>
    </w:p>
    <w:p w14:paraId="2E425070" w14:textId="6E25E57B" w:rsidR="0051535B" w:rsidRDefault="002F11E3" w:rsidP="0051535B">
      <w:pPr>
        <w:widowControl w:val="0"/>
        <w:tabs>
          <w:tab w:val="left" w:pos="720"/>
          <w:tab w:val="left" w:pos="1440"/>
          <w:tab w:val="left" w:pos="2160"/>
          <w:tab w:val="left" w:pos="2880"/>
          <w:tab w:val="left" w:pos="3600"/>
          <w:tab w:val="left" w:pos="4320"/>
        </w:tabs>
        <w:autoSpaceDE w:val="0"/>
        <w:autoSpaceDN w:val="0"/>
        <w:adjustRightInd w:val="0"/>
        <w:spacing w:line="480" w:lineRule="auto"/>
        <w:ind w:right="720"/>
        <w:rPr>
          <w:rFonts w:ascii="Times New Roman" w:hAnsi="Times New Roman" w:cs="Times New Roman"/>
        </w:rPr>
      </w:pPr>
      <w:r>
        <w:rPr>
          <w:rFonts w:ascii="Times New Roman" w:hAnsi="Times New Roman" w:cs="Times New Roman"/>
        </w:rPr>
        <w:t>&lt;1&gt; Concluding Remarks</w:t>
      </w:r>
    </w:p>
    <w:p w14:paraId="22DCD9C8" w14:textId="29D12656" w:rsidR="009339E1" w:rsidRDefault="003D1AFA" w:rsidP="00D24031">
      <w:pPr>
        <w:spacing w:line="480" w:lineRule="auto"/>
        <w:ind w:firstLine="720"/>
        <w:rPr>
          <w:rFonts w:ascii="Times New Roman" w:hAnsi="Times New Roman" w:cs="Times New Roman"/>
        </w:rPr>
      </w:pPr>
      <w:r>
        <w:rPr>
          <w:rFonts w:ascii="Times New Roman" w:hAnsi="Times New Roman" w:cs="Times New Roman"/>
        </w:rPr>
        <w:t xml:space="preserve">As Aptekar and </w:t>
      </w:r>
      <w:r w:rsidR="001344B6">
        <w:rPr>
          <w:rFonts w:ascii="Times New Roman" w:hAnsi="Times New Roman" w:cs="Times New Roman"/>
        </w:rPr>
        <w:t xml:space="preserve">Stoecklin (2014) </w:t>
      </w:r>
      <w:r w:rsidR="0099154F">
        <w:rPr>
          <w:rFonts w:ascii="Times New Roman" w:hAnsi="Times New Roman" w:cs="Times New Roman"/>
        </w:rPr>
        <w:t>have observed</w:t>
      </w:r>
      <w:r w:rsidR="001344B6">
        <w:rPr>
          <w:rFonts w:ascii="Times New Roman" w:hAnsi="Times New Roman" w:cs="Times New Roman"/>
        </w:rPr>
        <w:t xml:space="preserve">, many </w:t>
      </w:r>
      <w:r w:rsidR="0099154F">
        <w:rPr>
          <w:rFonts w:ascii="Times New Roman" w:hAnsi="Times New Roman" w:cs="Times New Roman"/>
        </w:rPr>
        <w:t xml:space="preserve">street-involved </w:t>
      </w:r>
      <w:r w:rsidR="001344B6">
        <w:rPr>
          <w:rFonts w:ascii="Times New Roman" w:hAnsi="Times New Roman" w:cs="Times New Roman"/>
        </w:rPr>
        <w:t xml:space="preserve"> who leave </w:t>
      </w:r>
      <w:r w:rsidR="0099154F">
        <w:rPr>
          <w:rFonts w:ascii="Times New Roman" w:hAnsi="Times New Roman" w:cs="Times New Roman"/>
        </w:rPr>
        <w:t xml:space="preserve">home </w:t>
      </w:r>
      <w:r w:rsidR="001344B6">
        <w:rPr>
          <w:rFonts w:ascii="Times New Roman" w:hAnsi="Times New Roman" w:cs="Times New Roman"/>
        </w:rPr>
        <w:t xml:space="preserve">also </w:t>
      </w:r>
      <w:r w:rsidR="002C63F0">
        <w:rPr>
          <w:rFonts w:ascii="Times New Roman" w:hAnsi="Times New Roman" w:cs="Times New Roman"/>
        </w:rPr>
        <w:t>have siblings who do not leave, and we do not know why. This is true too of some of the youth</w:t>
      </w:r>
      <w:r w:rsidR="0099154F">
        <w:rPr>
          <w:rFonts w:ascii="Times New Roman" w:hAnsi="Times New Roman" w:cs="Times New Roman"/>
        </w:rPr>
        <w:t xml:space="preserve"> in our study</w:t>
      </w:r>
      <w:r w:rsidR="002C63F0">
        <w:rPr>
          <w:rFonts w:ascii="Times New Roman" w:hAnsi="Times New Roman" w:cs="Times New Roman"/>
        </w:rPr>
        <w:t xml:space="preserve">. Are they more or less mature? More or less distractible? Are their problems in school worse? </w:t>
      </w:r>
      <w:r w:rsidR="009339E1">
        <w:rPr>
          <w:rFonts w:ascii="Times New Roman" w:hAnsi="Times New Roman" w:cs="Times New Roman"/>
        </w:rPr>
        <w:t>Aside from those who were abused, is there a mismatch between parenting style and developmental level? There is a mystery here. Because so few returned to their parents</w:t>
      </w:r>
      <w:r w:rsidR="0099154F">
        <w:rPr>
          <w:rFonts w:ascii="Times New Roman" w:hAnsi="Times New Roman" w:cs="Times New Roman"/>
        </w:rPr>
        <w:t>/guardians</w:t>
      </w:r>
      <w:r w:rsidR="009339E1">
        <w:rPr>
          <w:rFonts w:ascii="Times New Roman" w:hAnsi="Times New Roman" w:cs="Times New Roman"/>
        </w:rPr>
        <w:t xml:space="preserve">, it seems unlikely that efforts to reconcile them would be effective. </w:t>
      </w:r>
    </w:p>
    <w:p w14:paraId="37E52C63" w14:textId="4DD3035B" w:rsidR="00D24031" w:rsidRDefault="00B443C6" w:rsidP="009339E1">
      <w:pPr>
        <w:spacing w:line="480" w:lineRule="auto"/>
        <w:ind w:firstLine="720"/>
        <w:rPr>
          <w:rFonts w:ascii="Times New Roman" w:hAnsi="Times New Roman" w:cs="Times New Roman"/>
        </w:rPr>
      </w:pPr>
      <w:r>
        <w:rPr>
          <w:rFonts w:ascii="Times New Roman" w:hAnsi="Times New Roman" w:cs="Times New Roman"/>
        </w:rPr>
        <w:t>Our study ends abruptly after the fifth wave of interviews. We would have loved to maintain contact to see how the trajectories we describe herein play out over the life course of the participants in our study</w:t>
      </w:r>
      <w:r w:rsidR="00FD493C">
        <w:rPr>
          <w:rFonts w:ascii="Times New Roman" w:hAnsi="Times New Roman" w:cs="Times New Roman"/>
        </w:rPr>
        <w:t xml:space="preserve">. </w:t>
      </w:r>
      <w:r w:rsidR="0099154F">
        <w:rPr>
          <w:rFonts w:ascii="Times New Roman" w:hAnsi="Times New Roman" w:cs="Times New Roman"/>
        </w:rPr>
        <w:t>In their mid- to</w:t>
      </w:r>
      <w:r w:rsidR="006B3186">
        <w:rPr>
          <w:rFonts w:ascii="Times New Roman" w:hAnsi="Times New Roman" w:cs="Times New Roman"/>
        </w:rPr>
        <w:t>-</w:t>
      </w:r>
      <w:r w:rsidR="0099154F">
        <w:rPr>
          <w:rFonts w:ascii="Times New Roman" w:hAnsi="Times New Roman" w:cs="Times New Roman"/>
        </w:rPr>
        <w:t>late- twenties, w</w:t>
      </w:r>
      <w:r w:rsidR="00FD493C">
        <w:rPr>
          <w:rFonts w:ascii="Times New Roman" w:hAnsi="Times New Roman" w:cs="Times New Roman"/>
        </w:rPr>
        <w:t xml:space="preserve">ere they trapped </w:t>
      </w:r>
      <w:r w:rsidR="00FD493C">
        <w:rPr>
          <w:rFonts w:ascii="Times New Roman" w:hAnsi="Times New Roman" w:cs="Times New Roman"/>
        </w:rPr>
        <w:lastRenderedPageBreak/>
        <w:t>in “precarious” work</w:t>
      </w:r>
      <w:r w:rsidR="007B6225">
        <w:rPr>
          <w:rFonts w:ascii="Times New Roman" w:hAnsi="Times New Roman" w:cs="Times New Roman"/>
        </w:rPr>
        <w:t xml:space="preserve"> or did they manage to </w:t>
      </w:r>
      <w:r w:rsidR="0099154F">
        <w:rPr>
          <w:rFonts w:ascii="Times New Roman" w:hAnsi="Times New Roman" w:cs="Times New Roman"/>
        </w:rPr>
        <w:t xml:space="preserve">find </w:t>
      </w:r>
      <w:r w:rsidR="007B6225">
        <w:rPr>
          <w:rFonts w:ascii="Times New Roman" w:hAnsi="Times New Roman" w:cs="Times New Roman"/>
        </w:rPr>
        <w:t xml:space="preserve">more stable </w:t>
      </w:r>
      <w:r w:rsidR="0099154F">
        <w:rPr>
          <w:rFonts w:ascii="Times New Roman" w:hAnsi="Times New Roman" w:cs="Times New Roman"/>
        </w:rPr>
        <w:t>employment</w:t>
      </w:r>
      <w:r w:rsidR="00FD493C">
        <w:rPr>
          <w:rFonts w:ascii="Times New Roman" w:hAnsi="Times New Roman" w:cs="Times New Roman"/>
        </w:rPr>
        <w:t xml:space="preserve">? </w:t>
      </w:r>
      <w:r w:rsidR="00020CEA">
        <w:rPr>
          <w:rFonts w:ascii="Times New Roman" w:hAnsi="Times New Roman" w:cs="Times New Roman"/>
        </w:rPr>
        <w:t xml:space="preserve">How many </w:t>
      </w:r>
      <w:r w:rsidR="0099154F">
        <w:rPr>
          <w:rFonts w:ascii="Times New Roman" w:hAnsi="Times New Roman" w:cs="Times New Roman"/>
        </w:rPr>
        <w:t xml:space="preserve">of them </w:t>
      </w:r>
      <w:r w:rsidR="00020CEA">
        <w:rPr>
          <w:rFonts w:ascii="Times New Roman" w:hAnsi="Times New Roman" w:cs="Times New Roman"/>
        </w:rPr>
        <w:t xml:space="preserve">managed to go back to school, and what type of education worked for them? </w:t>
      </w:r>
      <w:r w:rsidR="009339E1">
        <w:rPr>
          <w:rFonts w:ascii="Times New Roman" w:hAnsi="Times New Roman" w:cs="Times New Roman"/>
        </w:rPr>
        <w:t xml:space="preserve">How many </w:t>
      </w:r>
      <w:r w:rsidR="0099154F">
        <w:rPr>
          <w:rFonts w:ascii="Times New Roman" w:hAnsi="Times New Roman" w:cs="Times New Roman"/>
        </w:rPr>
        <w:t>of them</w:t>
      </w:r>
      <w:r w:rsidR="009339E1">
        <w:rPr>
          <w:rFonts w:ascii="Times New Roman" w:hAnsi="Times New Roman" w:cs="Times New Roman"/>
        </w:rPr>
        <w:t xml:space="preserve"> found </w:t>
      </w:r>
      <w:r w:rsidR="0099154F">
        <w:rPr>
          <w:rFonts w:ascii="Times New Roman" w:hAnsi="Times New Roman" w:cs="Times New Roman"/>
        </w:rPr>
        <w:t xml:space="preserve">stable </w:t>
      </w:r>
      <w:r w:rsidR="007B6225">
        <w:rPr>
          <w:rFonts w:ascii="Times New Roman" w:hAnsi="Times New Roman" w:cs="Times New Roman"/>
        </w:rPr>
        <w:t>romantic partners</w:t>
      </w:r>
      <w:r w:rsidR="00271830">
        <w:rPr>
          <w:rFonts w:ascii="Times New Roman" w:hAnsi="Times New Roman" w:cs="Times New Roman"/>
        </w:rPr>
        <w:t xml:space="preserve">? </w:t>
      </w:r>
      <w:r w:rsidR="009339E1">
        <w:rPr>
          <w:rFonts w:ascii="Times New Roman" w:hAnsi="Times New Roman" w:cs="Times New Roman"/>
        </w:rPr>
        <w:t>Still, o</w:t>
      </w:r>
      <w:r w:rsidR="00D24031">
        <w:rPr>
          <w:rFonts w:ascii="Times New Roman" w:hAnsi="Times New Roman" w:cs="Times New Roman"/>
        </w:rPr>
        <w:t xml:space="preserve">ur intent was to learn how </w:t>
      </w:r>
      <w:r>
        <w:rPr>
          <w:rFonts w:ascii="Times New Roman" w:hAnsi="Times New Roman" w:cs="Times New Roman"/>
        </w:rPr>
        <w:t>participants fare over a period in their lives when they share many characteristics of other people during Emergent Adulthood stage even though the youth in this study enter this stage at a relatively young age. Despite this aged differential, w</w:t>
      </w:r>
      <w:r w:rsidR="00D24031">
        <w:rPr>
          <w:rFonts w:ascii="Times New Roman" w:hAnsi="Times New Roman" w:cs="Times New Roman"/>
        </w:rPr>
        <w:t xml:space="preserve">e have illustrated that these youth desire </w:t>
      </w:r>
      <w:r w:rsidR="00AD3907">
        <w:rPr>
          <w:rFonts w:ascii="Times New Roman" w:hAnsi="Times New Roman" w:cs="Times New Roman"/>
        </w:rPr>
        <w:t xml:space="preserve">to achieve </w:t>
      </w:r>
      <w:r w:rsidR="00E710C5">
        <w:rPr>
          <w:rFonts w:ascii="Times New Roman" w:hAnsi="Times New Roman" w:cs="Times New Roman"/>
        </w:rPr>
        <w:t>what they perceive a</w:t>
      </w:r>
      <w:r w:rsidR="00AD3907">
        <w:rPr>
          <w:rFonts w:ascii="Times New Roman" w:hAnsi="Times New Roman" w:cs="Times New Roman"/>
        </w:rPr>
        <w:t>s an adult identity</w:t>
      </w:r>
      <w:r w:rsidR="00D24031">
        <w:rPr>
          <w:rFonts w:ascii="Times New Roman" w:hAnsi="Times New Roman" w:cs="Times New Roman"/>
        </w:rPr>
        <w:t xml:space="preserve">. </w:t>
      </w:r>
    </w:p>
    <w:p w14:paraId="04D3EAC9" w14:textId="78C2558B" w:rsidR="00397F83" w:rsidRDefault="0051535B" w:rsidP="0051535B">
      <w:pPr>
        <w:widowControl w:val="0"/>
        <w:tabs>
          <w:tab w:val="left" w:pos="720"/>
          <w:tab w:val="left" w:pos="1440"/>
          <w:tab w:val="left" w:pos="2160"/>
          <w:tab w:val="left" w:pos="2880"/>
          <w:tab w:val="left" w:pos="3600"/>
          <w:tab w:val="left" w:pos="4320"/>
        </w:tabs>
        <w:autoSpaceDE w:val="0"/>
        <w:autoSpaceDN w:val="0"/>
        <w:adjustRightInd w:val="0"/>
        <w:spacing w:line="480" w:lineRule="auto"/>
        <w:ind w:right="720"/>
        <w:rPr>
          <w:rFonts w:ascii="Times New Roman" w:hAnsi="Times New Roman" w:cs="Times New Roman"/>
        </w:rPr>
      </w:pPr>
      <w:r>
        <w:rPr>
          <w:rFonts w:ascii="Times New Roman" w:hAnsi="Times New Roman" w:cs="Times New Roman"/>
        </w:rPr>
        <w:tab/>
      </w:r>
      <w:r w:rsidR="006B3186">
        <w:rPr>
          <w:rFonts w:ascii="Times New Roman" w:hAnsi="Times New Roman" w:cs="Times New Roman"/>
        </w:rPr>
        <w:t>In conclusion, t</w:t>
      </w:r>
      <w:r w:rsidR="0080780C">
        <w:rPr>
          <w:rFonts w:ascii="Times New Roman" w:hAnsi="Times New Roman" w:cs="Times New Roman"/>
        </w:rPr>
        <w:t xml:space="preserve">he lives </w:t>
      </w:r>
      <w:r w:rsidR="005F5CCD">
        <w:rPr>
          <w:rFonts w:ascii="Times New Roman" w:hAnsi="Times New Roman" w:cs="Times New Roman"/>
        </w:rPr>
        <w:t>of</w:t>
      </w:r>
      <w:r w:rsidR="0080780C">
        <w:rPr>
          <w:rFonts w:ascii="Times New Roman" w:hAnsi="Times New Roman" w:cs="Times New Roman"/>
        </w:rPr>
        <w:t xml:space="preserve"> street-involved young people are</w:t>
      </w:r>
      <w:r w:rsidR="005F5CCD">
        <w:rPr>
          <w:rFonts w:ascii="Times New Roman" w:hAnsi="Times New Roman" w:cs="Times New Roman"/>
        </w:rPr>
        <w:t xml:space="preserve"> a </w:t>
      </w:r>
      <w:r w:rsidR="00CD1D26">
        <w:rPr>
          <w:rFonts w:ascii="Times New Roman" w:hAnsi="Times New Roman" w:cs="Times New Roman"/>
        </w:rPr>
        <w:t xml:space="preserve">mix of emerging adult developmental experiences, existential resilience and courage, and late-modern, </w:t>
      </w:r>
      <w:r w:rsidR="00560E63">
        <w:rPr>
          <w:rFonts w:ascii="Times New Roman" w:hAnsi="Times New Roman" w:cs="Times New Roman"/>
        </w:rPr>
        <w:t xml:space="preserve">structural circumstances and policies. </w:t>
      </w:r>
      <w:r w:rsidR="0080780C">
        <w:rPr>
          <w:rFonts w:ascii="Times New Roman" w:hAnsi="Times New Roman" w:cs="Times New Roman"/>
        </w:rPr>
        <w:t>S</w:t>
      </w:r>
      <w:r w:rsidR="00560E63">
        <w:rPr>
          <w:rFonts w:ascii="Times New Roman" w:hAnsi="Times New Roman" w:cs="Times New Roman"/>
        </w:rPr>
        <w:t>treet-involved youth live experiences common to young people, and they do so with some characteristic strengths.</w:t>
      </w:r>
      <w:r w:rsidR="0080780C">
        <w:rPr>
          <w:rFonts w:ascii="Times New Roman" w:hAnsi="Times New Roman" w:cs="Times New Roman"/>
        </w:rPr>
        <w:t xml:space="preserve"> The </w:t>
      </w:r>
      <w:r w:rsidR="00560E63">
        <w:rPr>
          <w:rFonts w:ascii="Times New Roman" w:hAnsi="Times New Roman" w:cs="Times New Roman"/>
        </w:rPr>
        <w:t>difficulties these youth face are exacerbated by social inequit</w:t>
      </w:r>
      <w:r w:rsidR="0099154F">
        <w:rPr>
          <w:rFonts w:ascii="Times New Roman" w:hAnsi="Times New Roman" w:cs="Times New Roman"/>
        </w:rPr>
        <w:t>ies</w:t>
      </w:r>
      <w:r w:rsidR="00560E63">
        <w:rPr>
          <w:rFonts w:ascii="Times New Roman" w:hAnsi="Times New Roman" w:cs="Times New Roman"/>
        </w:rPr>
        <w:t xml:space="preserve"> and social policies that </w:t>
      </w:r>
      <w:r w:rsidR="0099154F">
        <w:rPr>
          <w:rFonts w:ascii="Times New Roman" w:hAnsi="Times New Roman" w:cs="Times New Roman"/>
        </w:rPr>
        <w:t>marginalized and exclude them</w:t>
      </w:r>
      <w:r w:rsidR="00B443C6">
        <w:rPr>
          <w:rFonts w:ascii="Times New Roman" w:hAnsi="Times New Roman" w:cs="Times New Roman"/>
        </w:rPr>
        <w:t>.</w:t>
      </w:r>
      <w:r w:rsidR="00560E63">
        <w:rPr>
          <w:rFonts w:ascii="Times New Roman" w:hAnsi="Times New Roman" w:cs="Times New Roman"/>
        </w:rPr>
        <w:t xml:space="preserve"> </w:t>
      </w:r>
    </w:p>
    <w:p w14:paraId="39C6F5EB" w14:textId="129F2C17" w:rsidR="007D2405" w:rsidRDefault="00397F83" w:rsidP="0051535B">
      <w:pPr>
        <w:widowControl w:val="0"/>
        <w:tabs>
          <w:tab w:val="left" w:pos="720"/>
          <w:tab w:val="left" w:pos="1440"/>
          <w:tab w:val="left" w:pos="2160"/>
          <w:tab w:val="left" w:pos="2880"/>
          <w:tab w:val="left" w:pos="3600"/>
          <w:tab w:val="left" w:pos="4320"/>
        </w:tabs>
        <w:autoSpaceDE w:val="0"/>
        <w:autoSpaceDN w:val="0"/>
        <w:adjustRightInd w:val="0"/>
        <w:spacing w:line="480" w:lineRule="auto"/>
        <w:ind w:right="720"/>
        <w:rPr>
          <w:rFonts w:ascii="Times New Roman" w:hAnsi="Times New Roman" w:cs="Times New Roman"/>
        </w:rPr>
      </w:pPr>
      <w:r>
        <w:rPr>
          <w:rFonts w:ascii="Times New Roman" w:hAnsi="Times New Roman" w:cs="Times New Roman"/>
        </w:rPr>
        <w:tab/>
      </w:r>
      <w:r w:rsidR="00D10F2A">
        <w:rPr>
          <w:rFonts w:ascii="Times New Roman" w:hAnsi="Times New Roman" w:cs="Times New Roman"/>
        </w:rPr>
        <w:t>Some characteristics</w:t>
      </w:r>
      <w:r>
        <w:rPr>
          <w:rFonts w:ascii="Times New Roman" w:hAnsi="Times New Roman" w:cs="Times New Roman"/>
        </w:rPr>
        <w:t xml:space="preserve"> are so fully the consequences of the structural organization of young lives that until those conditions are alleviated, it is difficult to say with precision what “developmental” means. We noted </w:t>
      </w:r>
      <w:r w:rsidR="0099154F">
        <w:rPr>
          <w:rFonts w:ascii="Times New Roman" w:hAnsi="Times New Roman" w:cs="Times New Roman"/>
        </w:rPr>
        <w:t xml:space="preserve">in earlier chapters </w:t>
      </w:r>
      <w:r>
        <w:rPr>
          <w:rFonts w:ascii="Times New Roman" w:hAnsi="Times New Roman" w:cs="Times New Roman"/>
        </w:rPr>
        <w:t>that the experience of change and instability i</w:t>
      </w:r>
      <w:r w:rsidR="00A65EBF">
        <w:rPr>
          <w:rFonts w:ascii="Times New Roman" w:hAnsi="Times New Roman" w:cs="Times New Roman"/>
        </w:rPr>
        <w:t xml:space="preserve">n the lives of young people </w:t>
      </w:r>
      <w:r w:rsidR="0099154F">
        <w:rPr>
          <w:rFonts w:ascii="Times New Roman" w:hAnsi="Times New Roman" w:cs="Times New Roman"/>
        </w:rPr>
        <w:t xml:space="preserve">in North America </w:t>
      </w:r>
      <w:r w:rsidR="00A65EBF">
        <w:rPr>
          <w:rFonts w:ascii="Times New Roman" w:hAnsi="Times New Roman" w:cs="Times New Roman"/>
        </w:rPr>
        <w:t>has</w:t>
      </w:r>
      <w:r>
        <w:rPr>
          <w:rFonts w:ascii="Times New Roman" w:hAnsi="Times New Roman" w:cs="Times New Roman"/>
        </w:rPr>
        <w:t xml:space="preserve"> changed considerably over the past 200 </w:t>
      </w:r>
      <w:r w:rsidR="009F6F7C">
        <w:rPr>
          <w:rFonts w:ascii="Times New Roman" w:hAnsi="Times New Roman" w:cs="Times New Roman"/>
        </w:rPr>
        <w:t>years; these changes are direct and causal consequences of changes in the macro-social order</w:t>
      </w:r>
      <w:r w:rsidR="00D10F2A">
        <w:rPr>
          <w:rFonts w:ascii="Times New Roman" w:hAnsi="Times New Roman" w:cs="Times New Roman"/>
        </w:rPr>
        <w:t xml:space="preserve"> and not consequences of human developmental consistency. At the same time, </w:t>
      </w:r>
      <w:r w:rsidR="00BA73BC">
        <w:rPr>
          <w:rFonts w:ascii="Times New Roman" w:hAnsi="Times New Roman" w:cs="Times New Roman"/>
        </w:rPr>
        <w:t xml:space="preserve">while separating and separated from their </w:t>
      </w:r>
      <w:r w:rsidR="0099154F">
        <w:rPr>
          <w:rFonts w:ascii="Times New Roman" w:hAnsi="Times New Roman" w:cs="Times New Roman"/>
        </w:rPr>
        <w:t>parents/</w:t>
      </w:r>
      <w:r w:rsidR="00BA73BC">
        <w:rPr>
          <w:rFonts w:ascii="Times New Roman" w:hAnsi="Times New Roman" w:cs="Times New Roman"/>
        </w:rPr>
        <w:t>guardians, the young people</w:t>
      </w:r>
      <w:r w:rsidR="0099154F">
        <w:rPr>
          <w:rFonts w:ascii="Times New Roman" w:hAnsi="Times New Roman" w:cs="Times New Roman"/>
        </w:rPr>
        <w:t xml:space="preserve"> in our study</w:t>
      </w:r>
      <w:r w:rsidR="00BA73BC">
        <w:rPr>
          <w:rFonts w:ascii="Times New Roman" w:hAnsi="Times New Roman" w:cs="Times New Roman"/>
        </w:rPr>
        <w:t xml:space="preserve"> aspired to adult lives</w:t>
      </w:r>
      <w:r w:rsidR="006B3186">
        <w:rPr>
          <w:rFonts w:ascii="Times New Roman" w:hAnsi="Times New Roman" w:cs="Times New Roman"/>
        </w:rPr>
        <w:t xml:space="preserve"> within a social context that </w:t>
      </w:r>
      <w:r w:rsidR="00BA73BC">
        <w:rPr>
          <w:rFonts w:ascii="Times New Roman" w:hAnsi="Times New Roman" w:cs="Times New Roman"/>
        </w:rPr>
        <w:t>most would say they are not ready.</w:t>
      </w:r>
      <w:r w:rsidR="00573894">
        <w:rPr>
          <w:rFonts w:ascii="Times New Roman" w:hAnsi="Times New Roman" w:cs="Times New Roman"/>
        </w:rPr>
        <w:t xml:space="preserve">. </w:t>
      </w:r>
    </w:p>
    <w:p w14:paraId="20B75FE6" w14:textId="09C7FF03" w:rsidR="00E24B50" w:rsidRPr="007D2405" w:rsidRDefault="007D2405" w:rsidP="0051535B">
      <w:pPr>
        <w:widowControl w:val="0"/>
        <w:tabs>
          <w:tab w:val="left" w:pos="720"/>
          <w:tab w:val="left" w:pos="1440"/>
          <w:tab w:val="left" w:pos="2160"/>
          <w:tab w:val="left" w:pos="2880"/>
          <w:tab w:val="left" w:pos="3600"/>
          <w:tab w:val="left" w:pos="4320"/>
        </w:tabs>
        <w:autoSpaceDE w:val="0"/>
        <w:autoSpaceDN w:val="0"/>
        <w:adjustRightInd w:val="0"/>
        <w:spacing w:line="480" w:lineRule="auto"/>
        <w:ind w:right="720"/>
        <w:rPr>
          <w:rFonts w:ascii="Times New Roman" w:hAnsi="Times New Roman" w:cs="Times New Roman"/>
        </w:rPr>
      </w:pPr>
      <w:r>
        <w:rPr>
          <w:rFonts w:ascii="Times New Roman" w:hAnsi="Times New Roman" w:cs="Times New Roman"/>
        </w:rPr>
        <w:lastRenderedPageBreak/>
        <w:tab/>
      </w:r>
      <w:r w:rsidR="00A65EBF">
        <w:rPr>
          <w:rFonts w:ascii="Times New Roman" w:hAnsi="Times New Roman" w:cs="Times New Roman"/>
        </w:rPr>
        <w:t>Wyn (2004) described individuali</w:t>
      </w:r>
      <w:r w:rsidR="006B3186">
        <w:rPr>
          <w:rFonts w:ascii="Times New Roman" w:hAnsi="Times New Roman" w:cs="Times New Roman"/>
        </w:rPr>
        <w:t>z</w:t>
      </w:r>
      <w:r w:rsidR="00A65EBF">
        <w:rPr>
          <w:rFonts w:ascii="Times New Roman" w:hAnsi="Times New Roman" w:cs="Times New Roman"/>
        </w:rPr>
        <w:t xml:space="preserve">ation as a condition of late-modern life, and this is often a problem. Yet </w:t>
      </w:r>
      <w:r w:rsidR="00D24031">
        <w:rPr>
          <w:rFonts w:ascii="Times New Roman" w:hAnsi="Times New Roman" w:cs="Times New Roman"/>
        </w:rPr>
        <w:t xml:space="preserve">it </w:t>
      </w:r>
      <w:r w:rsidR="00A65EBF">
        <w:rPr>
          <w:rFonts w:ascii="Times New Roman" w:hAnsi="Times New Roman" w:cs="Times New Roman"/>
        </w:rPr>
        <w:t>is an opportunity as well</w:t>
      </w:r>
      <w:r w:rsidR="006B3186">
        <w:rPr>
          <w:rFonts w:ascii="Times New Roman" w:hAnsi="Times New Roman" w:cs="Times New Roman"/>
        </w:rPr>
        <w:t>. L</w:t>
      </w:r>
      <w:r w:rsidR="00A65EBF">
        <w:rPr>
          <w:rFonts w:ascii="Times New Roman" w:hAnsi="Times New Roman" w:cs="Times New Roman"/>
        </w:rPr>
        <w:t xml:space="preserve">eaving </w:t>
      </w:r>
      <w:r w:rsidR="006B3186">
        <w:rPr>
          <w:rFonts w:ascii="Times New Roman" w:hAnsi="Times New Roman" w:cs="Times New Roman"/>
        </w:rPr>
        <w:t>parents/</w:t>
      </w:r>
      <w:r w:rsidR="00A65EBF">
        <w:rPr>
          <w:rFonts w:ascii="Times New Roman" w:hAnsi="Times New Roman" w:cs="Times New Roman"/>
        </w:rPr>
        <w:t xml:space="preserve">guardians early and choosing independence could be a viable life path for those who believe it necessary. It would require some changes in policy, but it could be done in such a way that young people could experience both harm reduction and also inclusion in education, work, and community life. </w:t>
      </w:r>
      <w:r w:rsidR="00E24B50" w:rsidRPr="001A6099">
        <w:rPr>
          <w:rFonts w:ascii="Times New Roman" w:hAnsi="Times New Roman" w:cs="Times New Roman"/>
        </w:rPr>
        <w:br w:type="page"/>
      </w:r>
    </w:p>
    <w:p w14:paraId="35E6ABA2" w14:textId="77777777" w:rsidR="00D57842" w:rsidRPr="001A6099" w:rsidRDefault="00E24B50" w:rsidP="00E24B50">
      <w:pPr>
        <w:spacing w:line="480" w:lineRule="auto"/>
        <w:rPr>
          <w:rFonts w:ascii="Times New Roman" w:hAnsi="Times New Roman" w:cs="Times New Roman"/>
        </w:rPr>
      </w:pPr>
      <w:r w:rsidRPr="001A6099">
        <w:rPr>
          <w:rFonts w:ascii="Times New Roman" w:hAnsi="Times New Roman" w:cs="Times New Roman"/>
        </w:rPr>
        <w:lastRenderedPageBreak/>
        <w:t>&lt;1&gt;References</w:t>
      </w:r>
    </w:p>
    <w:p w14:paraId="6D533EB7" w14:textId="77777777" w:rsidR="00E24B50" w:rsidRDefault="00D57842" w:rsidP="00E24B50">
      <w:pPr>
        <w:spacing w:line="480" w:lineRule="auto"/>
        <w:rPr>
          <w:rFonts w:ascii="Times New Roman" w:hAnsi="Times New Roman" w:cs="Times New Roman"/>
        </w:rPr>
      </w:pPr>
      <w:r w:rsidRPr="001A6099">
        <w:rPr>
          <w:rFonts w:ascii="Times New Roman" w:hAnsi="Times New Roman" w:cs="Times New Roman"/>
        </w:rPr>
        <w:tab/>
        <w:t xml:space="preserve">American Academy of Pediatrics. (n.d.). </w:t>
      </w:r>
      <w:r w:rsidRPr="001A6099">
        <w:rPr>
          <w:rFonts w:ascii="Times New Roman" w:hAnsi="Times New Roman" w:cs="Times New Roman"/>
          <w:i/>
        </w:rPr>
        <w:t>Helping foster and adoptive families cope with trauma</w:t>
      </w:r>
      <w:r w:rsidRPr="001A6099">
        <w:rPr>
          <w:rFonts w:ascii="Times New Roman" w:hAnsi="Times New Roman" w:cs="Times New Roman"/>
        </w:rPr>
        <w:t xml:space="preserve">. Available from </w:t>
      </w:r>
      <w:hyperlink r:id="rId8" w:history="1">
        <w:r w:rsidRPr="001A6099">
          <w:rPr>
            <w:rStyle w:val="Hyperlink"/>
            <w:rFonts w:ascii="Times New Roman" w:hAnsi="Times New Roman"/>
          </w:rPr>
          <w:t>www.aap.org</w:t>
        </w:r>
      </w:hyperlink>
      <w:r w:rsidRPr="001A6099">
        <w:rPr>
          <w:rFonts w:ascii="Times New Roman" w:hAnsi="Times New Roman" w:cs="Times New Roman"/>
        </w:rPr>
        <w:t xml:space="preserve">. </w:t>
      </w:r>
    </w:p>
    <w:p w14:paraId="0ADF5BC8" w14:textId="5B57666E" w:rsidR="002C63F0" w:rsidRPr="002C63F0" w:rsidRDefault="002C63F0" w:rsidP="00E24B50">
      <w:pPr>
        <w:spacing w:line="480" w:lineRule="auto"/>
        <w:rPr>
          <w:rFonts w:ascii="Times New Roman" w:hAnsi="Times New Roman" w:cs="Times New Roman"/>
        </w:rPr>
      </w:pPr>
      <w:r>
        <w:rPr>
          <w:rFonts w:ascii="Times New Roman" w:hAnsi="Times New Roman" w:cs="Times New Roman"/>
        </w:rPr>
        <w:tab/>
        <w:t xml:space="preserve">Aptekar, L, &amp; Stoeklin, D. (2014). </w:t>
      </w:r>
      <w:r>
        <w:rPr>
          <w:rFonts w:ascii="Times New Roman" w:hAnsi="Times New Roman" w:cs="Times New Roman"/>
          <w:i/>
        </w:rPr>
        <w:t xml:space="preserve">Street children and homeless youth. </w:t>
      </w:r>
      <w:r>
        <w:rPr>
          <w:rFonts w:ascii="Times New Roman" w:hAnsi="Times New Roman" w:cs="Times New Roman"/>
        </w:rPr>
        <w:t xml:space="preserve">New York: Springer. </w:t>
      </w:r>
    </w:p>
    <w:p w14:paraId="2D99DCA8" w14:textId="77777777" w:rsidR="00E24B50" w:rsidRPr="001A6099" w:rsidRDefault="00E24B50" w:rsidP="00E24B50">
      <w:pPr>
        <w:spacing w:line="480" w:lineRule="auto"/>
        <w:rPr>
          <w:rFonts w:ascii="Times New Roman" w:hAnsi="Times New Roman" w:cs="Times New Roman"/>
        </w:rPr>
      </w:pPr>
      <w:r w:rsidRPr="001A6099">
        <w:rPr>
          <w:rFonts w:ascii="Times New Roman" w:hAnsi="Times New Roman" w:cs="Times New Roman"/>
        </w:rPr>
        <w:tab/>
        <w:t xml:space="preserve">Asscher, J. J., Dijkstra, S., Stams, G. J. J., Dekovic, M., &amp; Creemers, H. E. (2014). Family group conferencing in youth care: characteristics of the decision making model, implementation and effectiveness of the Family Group (FG) plans. </w:t>
      </w:r>
      <w:r w:rsidRPr="001A6099">
        <w:rPr>
          <w:rFonts w:ascii="Times New Roman" w:hAnsi="Times New Roman" w:cs="Times New Roman"/>
          <w:i/>
        </w:rPr>
        <w:t>BMC Public Health, 14</w:t>
      </w:r>
      <w:r w:rsidRPr="001A6099">
        <w:rPr>
          <w:rFonts w:ascii="Times New Roman" w:hAnsi="Times New Roman" w:cs="Times New Roman"/>
        </w:rPr>
        <w:t>(1), p. 154.</w:t>
      </w:r>
    </w:p>
    <w:p w14:paraId="02B2DB59" w14:textId="77777777" w:rsidR="00A25822" w:rsidRPr="001A6099" w:rsidRDefault="00E24B50" w:rsidP="00E24B50">
      <w:pPr>
        <w:spacing w:line="480" w:lineRule="auto"/>
        <w:rPr>
          <w:rFonts w:ascii="Times New Roman" w:hAnsi="Times New Roman" w:cs="Times New Roman"/>
        </w:rPr>
      </w:pPr>
      <w:r w:rsidRPr="001A6099">
        <w:rPr>
          <w:rFonts w:ascii="Times New Roman" w:hAnsi="Times New Roman" w:cs="Times New Roman"/>
        </w:rPr>
        <w:tab/>
        <w:t xml:space="preserve">Certified General Accountants of Canada. (2012). </w:t>
      </w:r>
      <w:r w:rsidRPr="001A6099">
        <w:rPr>
          <w:rFonts w:ascii="Times New Roman" w:hAnsi="Times New Roman" w:cs="Times New Roman"/>
          <w:i/>
        </w:rPr>
        <w:t xml:space="preserve">Youth unemployment in Canada: challenging conventional thinking? </w:t>
      </w:r>
      <w:r w:rsidRPr="001A6099">
        <w:rPr>
          <w:rFonts w:ascii="Times New Roman" w:hAnsi="Times New Roman" w:cs="Times New Roman"/>
        </w:rPr>
        <w:t xml:space="preserve">Available from </w:t>
      </w:r>
      <w:hyperlink r:id="rId9" w:history="1">
        <w:r w:rsidR="001E42CF" w:rsidRPr="001A6099">
          <w:rPr>
            <w:rStyle w:val="Hyperlink"/>
            <w:rFonts w:ascii="Times New Roman" w:hAnsi="Times New Roman"/>
          </w:rPr>
          <w:t>www.cga.org/canada</w:t>
        </w:r>
      </w:hyperlink>
      <w:r w:rsidRPr="001A6099">
        <w:rPr>
          <w:rFonts w:ascii="Times New Roman" w:hAnsi="Times New Roman" w:cs="Times New Roman"/>
        </w:rPr>
        <w:t>.</w:t>
      </w:r>
    </w:p>
    <w:p w14:paraId="22958F4B" w14:textId="77777777" w:rsidR="0085354B" w:rsidRDefault="00A25822" w:rsidP="00E24B50">
      <w:pPr>
        <w:spacing w:line="480" w:lineRule="auto"/>
        <w:rPr>
          <w:rFonts w:ascii="Times New Roman" w:hAnsi="Times New Roman" w:cs="Times New Roman"/>
        </w:rPr>
      </w:pPr>
      <w:r w:rsidRPr="001A6099">
        <w:rPr>
          <w:rFonts w:ascii="Times New Roman" w:hAnsi="Times New Roman" w:cs="Times New Roman"/>
        </w:rPr>
        <w:tab/>
        <w:t xml:space="preserve">Courtney, M. E., &amp; Hughes Heuring, D. (2005). The transition to adulthood for youth “aging out” of the foster care system. In D. W. Osgood, E. M. Foster, C. Flanagan, &amp; G. R. Ruth (eds.), </w:t>
      </w:r>
      <w:r w:rsidRPr="001A6099">
        <w:rPr>
          <w:rFonts w:ascii="Times New Roman" w:hAnsi="Times New Roman" w:cs="Times New Roman"/>
          <w:i/>
        </w:rPr>
        <w:t>Homeless Youth and the Perilous Passage to Adulthood</w:t>
      </w:r>
      <w:r w:rsidRPr="001A6099">
        <w:rPr>
          <w:rFonts w:ascii="Times New Roman" w:hAnsi="Times New Roman" w:cs="Times New Roman"/>
        </w:rPr>
        <w:t xml:space="preserve">. University of Chicago Press. </w:t>
      </w:r>
    </w:p>
    <w:p w14:paraId="78BF34E2" w14:textId="5123861B" w:rsidR="003678DD" w:rsidRPr="003678DD" w:rsidRDefault="003678DD" w:rsidP="00E24B50">
      <w:pPr>
        <w:spacing w:line="480" w:lineRule="auto"/>
        <w:rPr>
          <w:rFonts w:ascii="Times New Roman" w:hAnsi="Times New Roman" w:cs="Times New Roman"/>
        </w:rPr>
      </w:pPr>
      <w:r>
        <w:rPr>
          <w:rFonts w:ascii="Times New Roman" w:hAnsi="Times New Roman" w:cs="Times New Roman"/>
        </w:rPr>
        <w:tab/>
        <w:t xml:space="preserve">Evans, T. (2004). Street-level bureauracy, social work, and the (exaggerated) death of discretion. </w:t>
      </w:r>
      <w:r>
        <w:rPr>
          <w:rFonts w:ascii="Times New Roman" w:hAnsi="Times New Roman" w:cs="Times New Roman"/>
          <w:i/>
        </w:rPr>
        <w:t>British Journal of Social Work, 34</w:t>
      </w:r>
      <w:r>
        <w:rPr>
          <w:rFonts w:ascii="Times New Roman" w:hAnsi="Times New Roman" w:cs="Times New Roman"/>
        </w:rPr>
        <w:t xml:space="preserve">, 871-895. </w:t>
      </w:r>
    </w:p>
    <w:p w14:paraId="5EA6FF4C" w14:textId="588ED747" w:rsidR="0085354B" w:rsidRPr="001A6099" w:rsidRDefault="0085354B" w:rsidP="0085354B">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sidRPr="001A6099">
        <w:rPr>
          <w:rFonts w:ascii="Times New Roman" w:hAnsi="Times New Roman" w:cs="Times New Roman"/>
        </w:rPr>
        <w:tab/>
        <w:t>DeSilver, D. (2016, May 14). In the U.S. and abroad, more young adults are living with their parents. Available from</w:t>
      </w:r>
      <w:r w:rsidR="00FC5601" w:rsidRPr="001A6099">
        <w:rPr>
          <w:rFonts w:ascii="Times New Roman" w:hAnsi="Times New Roman" w:cs="Times New Roman"/>
        </w:rPr>
        <w:t>:</w:t>
      </w:r>
      <w:r w:rsidR="00FC5601">
        <w:rPr>
          <w:rFonts w:ascii="Times New Roman" w:hAnsi="Times New Roman" w:cs="Times New Roman"/>
        </w:rPr>
        <w:t>s</w:t>
      </w:r>
      <w:hyperlink r:id="rId10" w:history="1">
        <w:r w:rsidRPr="001A6099">
          <w:rPr>
            <w:rFonts w:ascii="Times New Roman" w:hAnsi="Times New Roman" w:cs="Times New Roman"/>
          </w:rPr>
          <w:t>http://www.pewresearch.org/fact-tank/2016/05/24/in-the-u-s-and-abroad-more-young-adults-are-living-with-their-parents/</w:t>
        </w:r>
      </w:hyperlink>
    </w:p>
    <w:p w14:paraId="479CE94A" w14:textId="77777777" w:rsidR="00275689" w:rsidRPr="001A6099" w:rsidRDefault="00A25822" w:rsidP="00E24B50">
      <w:pPr>
        <w:spacing w:line="480" w:lineRule="auto"/>
        <w:rPr>
          <w:rFonts w:ascii="Times New Roman" w:hAnsi="Times New Roman" w:cs="Times New Roman"/>
        </w:rPr>
      </w:pPr>
      <w:r w:rsidRPr="001A6099">
        <w:rPr>
          <w:rFonts w:ascii="Times New Roman" w:hAnsi="Times New Roman" w:cs="Times New Roman"/>
        </w:rPr>
        <w:tab/>
      </w:r>
      <w:r w:rsidRPr="00686E47">
        <w:rPr>
          <w:rFonts w:ascii="Times New Roman" w:hAnsi="Times New Roman" w:cs="Times New Roman"/>
          <w:lang w:val="de-DE"/>
        </w:rPr>
        <w:t xml:space="preserve">Finkelstein, M., Walmsley, M., &amp; Miranda, D. (2002). </w:t>
      </w:r>
      <w:r w:rsidRPr="001A6099">
        <w:rPr>
          <w:rFonts w:ascii="Times New Roman" w:hAnsi="Times New Roman" w:cs="Times New Roman"/>
          <w:i/>
        </w:rPr>
        <w:t>What keeps children in foster care from succeeding in school? Views of early adolescents and the adults in their lives</w:t>
      </w:r>
      <w:r w:rsidRPr="001A6099">
        <w:rPr>
          <w:rFonts w:ascii="Times New Roman" w:hAnsi="Times New Roman" w:cs="Times New Roman"/>
        </w:rPr>
        <w:t xml:space="preserve">. New York: Vera Institute of Justice. </w:t>
      </w:r>
    </w:p>
    <w:p w14:paraId="69AE9E30" w14:textId="77777777" w:rsidR="00275689" w:rsidRPr="001A6099" w:rsidRDefault="00275689" w:rsidP="00E24B50">
      <w:pPr>
        <w:spacing w:line="480" w:lineRule="auto"/>
        <w:rPr>
          <w:rFonts w:ascii="Times New Roman" w:hAnsi="Times New Roman" w:cs="Times New Roman"/>
        </w:rPr>
      </w:pPr>
      <w:r w:rsidRPr="001A6099">
        <w:rPr>
          <w:rFonts w:ascii="Times New Roman" w:hAnsi="Times New Roman" w:cs="Times New Roman"/>
        </w:rPr>
        <w:lastRenderedPageBreak/>
        <w:tab/>
        <w:t xml:space="preserve">Fowler, P. J., Toro, P. A., &amp; Miles. (2011). Emerging adulthood and leaving foster care: settings associated with mental health. </w:t>
      </w:r>
      <w:r w:rsidRPr="001A6099">
        <w:rPr>
          <w:rFonts w:ascii="Times New Roman" w:hAnsi="Times New Roman" w:cs="Times New Roman"/>
          <w:i/>
        </w:rPr>
        <w:t>American Journal of Community Psychology, 47</w:t>
      </w:r>
      <w:r w:rsidRPr="001A6099">
        <w:rPr>
          <w:rFonts w:ascii="Times New Roman" w:hAnsi="Times New Roman" w:cs="Times New Roman"/>
        </w:rPr>
        <w:t xml:space="preserve">, 335-348. </w:t>
      </w:r>
    </w:p>
    <w:p w14:paraId="6AF77D43" w14:textId="77777777" w:rsidR="00D57842" w:rsidRPr="001A6099" w:rsidRDefault="00275689" w:rsidP="00E24B50">
      <w:pPr>
        <w:spacing w:line="480" w:lineRule="auto"/>
        <w:rPr>
          <w:rFonts w:ascii="Times New Roman" w:hAnsi="Times New Roman" w:cs="Times New Roman"/>
        </w:rPr>
      </w:pPr>
      <w:r w:rsidRPr="001A6099">
        <w:rPr>
          <w:rFonts w:ascii="Times New Roman" w:hAnsi="Times New Roman" w:cs="Times New Roman"/>
        </w:rPr>
        <w:tab/>
        <w:t xml:space="preserve">Fratto, C. M. (2016). Trauma-informed care for youth in foster care. </w:t>
      </w:r>
      <w:r w:rsidRPr="001A6099">
        <w:rPr>
          <w:rFonts w:ascii="Times New Roman" w:hAnsi="Times New Roman" w:cs="Times New Roman"/>
          <w:i/>
        </w:rPr>
        <w:t>Archives of Psychiatric Nursing, 30</w:t>
      </w:r>
      <w:r w:rsidRPr="001A6099">
        <w:rPr>
          <w:rFonts w:ascii="Times New Roman" w:hAnsi="Times New Roman" w:cs="Times New Roman"/>
        </w:rPr>
        <w:t xml:space="preserve">, pp. 439-446. </w:t>
      </w:r>
    </w:p>
    <w:p w14:paraId="338D6DC6" w14:textId="77777777" w:rsidR="001E42CF" w:rsidRPr="001A6099" w:rsidRDefault="00D57842" w:rsidP="00E24B50">
      <w:pPr>
        <w:spacing w:line="480" w:lineRule="auto"/>
        <w:rPr>
          <w:rFonts w:ascii="Times New Roman" w:hAnsi="Times New Roman" w:cs="Times New Roman"/>
        </w:rPr>
      </w:pPr>
      <w:r w:rsidRPr="001A6099">
        <w:rPr>
          <w:rFonts w:ascii="Times New Roman" w:hAnsi="Times New Roman" w:cs="Times New Roman"/>
        </w:rPr>
        <w:tab/>
        <w:t xml:space="preserve">Gillies, D., Taylor, F., Gray, C., O’Brien, L., &amp; D’Abre, N. (2012). </w:t>
      </w:r>
      <w:r w:rsidRPr="001A6099">
        <w:rPr>
          <w:rFonts w:ascii="Times New Roman" w:hAnsi="Times New Roman" w:cs="Times New Roman"/>
          <w:i/>
        </w:rPr>
        <w:t xml:space="preserve">Psychological therapies for the treatment of post-traumatic stress disorder in children and adolescents (review). </w:t>
      </w:r>
      <w:r w:rsidRPr="001A6099">
        <w:rPr>
          <w:rFonts w:ascii="Times New Roman" w:hAnsi="Times New Roman" w:cs="Times New Roman"/>
        </w:rPr>
        <w:t xml:space="preserve">Cochrane Database of Systematic Reviews 2012, Issue 12. Available from </w:t>
      </w:r>
      <w:hyperlink r:id="rId11" w:history="1">
        <w:r w:rsidRPr="001A6099">
          <w:rPr>
            <w:rStyle w:val="Hyperlink"/>
            <w:rFonts w:ascii="Times New Roman" w:hAnsi="Times New Roman"/>
          </w:rPr>
          <w:t>www.cochranelibrary.com</w:t>
        </w:r>
      </w:hyperlink>
      <w:r w:rsidRPr="001A6099">
        <w:rPr>
          <w:rFonts w:ascii="Times New Roman" w:hAnsi="Times New Roman" w:cs="Times New Roman"/>
        </w:rPr>
        <w:t xml:space="preserve">. </w:t>
      </w:r>
    </w:p>
    <w:p w14:paraId="53B91746" w14:textId="77777777" w:rsidR="001E42CF" w:rsidRPr="001A6099" w:rsidRDefault="001E42CF" w:rsidP="00E24B50">
      <w:pPr>
        <w:spacing w:line="480" w:lineRule="auto"/>
        <w:rPr>
          <w:rFonts w:ascii="Times New Roman" w:hAnsi="Times New Roman" w:cs="Times New Roman"/>
        </w:rPr>
      </w:pPr>
      <w:r w:rsidRPr="001A6099">
        <w:rPr>
          <w:rFonts w:ascii="Times New Roman" w:hAnsi="Times New Roman" w:cs="Times New Roman"/>
        </w:rPr>
        <w:tab/>
        <w:t xml:space="preserve">Hagan, J., &amp; McCarthy, B. (1997). </w:t>
      </w:r>
      <w:r w:rsidRPr="001A6099">
        <w:rPr>
          <w:rFonts w:ascii="Times New Roman" w:hAnsi="Times New Roman" w:cs="Times New Roman"/>
          <w:i/>
        </w:rPr>
        <w:t xml:space="preserve">Mean streets: youth crime and homelessness. </w:t>
      </w:r>
      <w:r w:rsidRPr="001A6099">
        <w:rPr>
          <w:rFonts w:ascii="Times New Roman" w:hAnsi="Times New Roman" w:cs="Times New Roman"/>
        </w:rPr>
        <w:t xml:space="preserve">Cambridge University Press. </w:t>
      </w:r>
    </w:p>
    <w:p w14:paraId="7EBECA2B" w14:textId="77777777" w:rsidR="00E24B50" w:rsidRPr="001A6099" w:rsidRDefault="001E42CF" w:rsidP="00E24B50">
      <w:pPr>
        <w:spacing w:line="480" w:lineRule="auto"/>
        <w:rPr>
          <w:rFonts w:ascii="Times New Roman" w:hAnsi="Times New Roman" w:cs="Times New Roman"/>
        </w:rPr>
      </w:pPr>
      <w:r w:rsidRPr="001A6099">
        <w:rPr>
          <w:rFonts w:ascii="Times New Roman" w:hAnsi="Times New Roman" w:cs="Times New Roman"/>
        </w:rPr>
        <w:tab/>
        <w:t xml:space="preserve">Hagan, J., &amp; McCarthy, B. (2005). On your own without a net: the transition to adulthood for vulnerable populations. In D. W. Osgood, E. M. Foster, C. Flanagan, &amp; G. R. Ruth (eds.), </w:t>
      </w:r>
      <w:r w:rsidRPr="001A6099">
        <w:rPr>
          <w:rFonts w:ascii="Times New Roman" w:hAnsi="Times New Roman" w:cs="Times New Roman"/>
          <w:i/>
        </w:rPr>
        <w:t>Homeless Youth and the Perilous Passage to Adulthood</w:t>
      </w:r>
      <w:r w:rsidRPr="001A6099">
        <w:rPr>
          <w:rFonts w:ascii="Times New Roman" w:hAnsi="Times New Roman" w:cs="Times New Roman"/>
        </w:rPr>
        <w:t xml:space="preserve">. University of Chicago Press. </w:t>
      </w:r>
    </w:p>
    <w:p w14:paraId="785EC97B" w14:textId="77777777" w:rsidR="00FC0F91" w:rsidRPr="001A6099" w:rsidRDefault="00E24B50" w:rsidP="00E24B50">
      <w:pPr>
        <w:spacing w:line="480" w:lineRule="auto"/>
        <w:rPr>
          <w:rFonts w:ascii="Times New Roman" w:hAnsi="Times New Roman" w:cs="Times New Roman"/>
        </w:rPr>
      </w:pPr>
      <w:r w:rsidRPr="001A6099">
        <w:rPr>
          <w:rFonts w:ascii="Times New Roman" w:hAnsi="Times New Roman" w:cs="Times New Roman"/>
        </w:rPr>
        <w:tab/>
        <w:t xml:space="preserve">Howard, M. D. (2013). </w:t>
      </w:r>
      <w:r w:rsidRPr="001A6099">
        <w:rPr>
          <w:rFonts w:ascii="Times New Roman" w:hAnsi="Times New Roman" w:cs="Times New Roman"/>
          <w:i/>
        </w:rPr>
        <w:t xml:space="preserve">Youth conferencing: implementation experiences and future directions. </w:t>
      </w:r>
      <w:r w:rsidRPr="001A6099">
        <w:rPr>
          <w:rFonts w:ascii="Times New Roman" w:hAnsi="Times New Roman" w:cs="Times New Roman"/>
        </w:rPr>
        <w:t xml:space="preserve">Available from  thekempecenter.org. </w:t>
      </w:r>
    </w:p>
    <w:p w14:paraId="6764693E" w14:textId="77777777" w:rsidR="003F456E" w:rsidRPr="001A6099" w:rsidRDefault="00FC0F91" w:rsidP="00FC0F91">
      <w:pPr>
        <w:spacing w:line="480" w:lineRule="auto"/>
        <w:ind w:firstLine="720"/>
        <w:rPr>
          <w:rFonts w:ascii="Times New Roman" w:hAnsi="Times New Roman" w:cs="Times New Roman"/>
        </w:rPr>
      </w:pPr>
      <w:r w:rsidRPr="001A6099">
        <w:rPr>
          <w:rFonts w:ascii="Times New Roman" w:hAnsi="Times New Roman" w:cs="Times New Roman"/>
        </w:rPr>
        <w:t xml:space="preserve">Kraus, H. (2014, May 4). Guess who cares for young adults when they move back home. Available from: </w:t>
      </w:r>
      <w:hyperlink r:id="rId12" w:history="1">
        <w:r w:rsidRPr="001A6099">
          <w:rPr>
            <w:rFonts w:ascii="Times New Roman" w:hAnsi="Times New Roman" w:cs="Times New Roman"/>
          </w:rPr>
          <w:t>https://fivethirtyeight.com/features/guess-who-cares-for-young-adults-when-they-move-back-home/</w:t>
        </w:r>
      </w:hyperlink>
    </w:p>
    <w:p w14:paraId="12266F94" w14:textId="77777777" w:rsidR="00275689" w:rsidRPr="001A6099" w:rsidRDefault="003F456E" w:rsidP="00E24B50">
      <w:pPr>
        <w:spacing w:line="480" w:lineRule="auto"/>
        <w:rPr>
          <w:rFonts w:ascii="Times New Roman" w:hAnsi="Times New Roman" w:cs="Times New Roman"/>
        </w:rPr>
      </w:pPr>
      <w:r w:rsidRPr="001A6099">
        <w:rPr>
          <w:rFonts w:ascii="Times New Roman" w:hAnsi="Times New Roman" w:cs="Times New Roman"/>
        </w:rPr>
        <w:tab/>
        <w:t xml:space="preserve">Magnuson, D., Jansson, M., Benoit, C., &amp; Kennedy, M. K. (2015). Instability and caregiving in the lives of street-involved youth from foster care. </w:t>
      </w:r>
      <w:r w:rsidRPr="001A6099">
        <w:rPr>
          <w:rFonts w:ascii="Times New Roman" w:hAnsi="Times New Roman" w:cs="Times New Roman"/>
          <w:i/>
        </w:rPr>
        <w:t>Child &amp; Family Social Work</w:t>
      </w:r>
      <w:r w:rsidRPr="001A6099">
        <w:rPr>
          <w:rFonts w:ascii="Times New Roman" w:hAnsi="Times New Roman" w:cs="Times New Roman"/>
        </w:rPr>
        <w:t xml:space="preserve">, doi: 10.1111/cfs.12262. </w:t>
      </w:r>
    </w:p>
    <w:p w14:paraId="67934480" w14:textId="77777777" w:rsidR="003F456E" w:rsidRDefault="00275689" w:rsidP="00E24B50">
      <w:pPr>
        <w:spacing w:line="480" w:lineRule="auto"/>
        <w:rPr>
          <w:rFonts w:ascii="Times New Roman" w:hAnsi="Times New Roman" w:cs="Times New Roman"/>
        </w:rPr>
      </w:pPr>
      <w:r w:rsidRPr="001A6099">
        <w:rPr>
          <w:rFonts w:ascii="Times New Roman" w:hAnsi="Times New Roman" w:cs="Times New Roman"/>
        </w:rPr>
        <w:lastRenderedPageBreak/>
        <w:tab/>
        <w:t xml:space="preserve">Mahoney, K., Ford, J. D., Ko, S. J., &amp; Siegfried, C. B. (2004). </w:t>
      </w:r>
      <w:r w:rsidRPr="001A6099">
        <w:rPr>
          <w:rFonts w:ascii="Times New Roman" w:hAnsi="Times New Roman" w:cs="Times New Roman"/>
          <w:i/>
        </w:rPr>
        <w:t xml:space="preserve">Trauma-focused interventions for youth in the juvenile justice system. </w:t>
      </w:r>
      <w:r w:rsidRPr="001A6099">
        <w:rPr>
          <w:rFonts w:ascii="Times New Roman" w:hAnsi="Times New Roman" w:cs="Times New Roman"/>
        </w:rPr>
        <w:t xml:space="preserve">Los Angeles, CA: National Child Traumatic Stress Network. Available from </w:t>
      </w:r>
      <w:hyperlink r:id="rId13" w:history="1">
        <w:r w:rsidR="00996C02" w:rsidRPr="001A6099">
          <w:rPr>
            <w:rStyle w:val="Hyperlink"/>
            <w:rFonts w:ascii="Times New Roman" w:hAnsi="Times New Roman"/>
          </w:rPr>
          <w:t>www.nctsnet.org</w:t>
        </w:r>
      </w:hyperlink>
      <w:r w:rsidR="00996C02" w:rsidRPr="001A6099">
        <w:rPr>
          <w:rFonts w:ascii="Times New Roman" w:hAnsi="Times New Roman" w:cs="Times New Roman"/>
        </w:rPr>
        <w:t xml:space="preserve">. </w:t>
      </w:r>
    </w:p>
    <w:p w14:paraId="0B68552F" w14:textId="20D3C318" w:rsidR="000E516C" w:rsidRPr="000E516C" w:rsidRDefault="000E516C" w:rsidP="00EF7956">
      <w:pPr>
        <w:widowControl w:val="0"/>
        <w:autoSpaceDE w:val="0"/>
        <w:autoSpaceDN w:val="0"/>
        <w:adjustRightInd w:val="0"/>
        <w:spacing w:after="240" w:line="480" w:lineRule="auto"/>
        <w:ind w:firstLine="720"/>
        <w:rPr>
          <w:rFonts w:ascii="Times" w:eastAsiaTheme="minorHAnsi" w:hAnsi="Times" w:cs="Times"/>
        </w:rPr>
      </w:pPr>
      <w:r>
        <w:rPr>
          <w:rFonts w:ascii="Times New Roman" w:hAnsi="Times New Roman" w:cs="Times New Roman"/>
        </w:rPr>
        <w:t>Organization for Economic Cooperation and Development (</w:t>
      </w:r>
      <w:r w:rsidRPr="001A6099">
        <w:rPr>
          <w:rFonts w:ascii="Times New Roman" w:hAnsi="Times New Roman" w:cs="Times New Roman"/>
        </w:rPr>
        <w:t>OECD</w:t>
      </w:r>
      <w:r>
        <w:rPr>
          <w:rFonts w:ascii="Times New Roman" w:hAnsi="Times New Roman" w:cs="Times New Roman"/>
        </w:rPr>
        <w:t>). (2010).</w:t>
      </w:r>
      <w:r w:rsidRPr="001A6099">
        <w:rPr>
          <w:rFonts w:ascii="Times New Roman" w:hAnsi="Times New Roman" w:cs="Times New Roman"/>
        </w:rPr>
        <w:t xml:space="preserve"> </w:t>
      </w:r>
      <w:r>
        <w:rPr>
          <w:rFonts w:ascii="Times New Roman" w:hAnsi="Times New Roman" w:cs="Times New Roman"/>
          <w:i/>
        </w:rPr>
        <w:t>Education at a glance</w:t>
      </w:r>
      <w:r>
        <w:rPr>
          <w:rFonts w:ascii="Times New Roman" w:hAnsi="Times New Roman" w:cs="Times New Roman"/>
        </w:rPr>
        <w:t xml:space="preserve">. Available from: </w:t>
      </w:r>
      <w:r w:rsidRPr="000E516C">
        <w:rPr>
          <w:rFonts w:ascii="Times New Roman" w:eastAsiaTheme="minorHAnsi" w:hAnsi="Times New Roman" w:cs="Times New Roman"/>
          <w:iCs/>
        </w:rPr>
        <w:t>www.oecd.org/publishing/corrigenda</w:t>
      </w:r>
      <w:r>
        <w:rPr>
          <w:rFonts w:ascii="Times" w:eastAsiaTheme="minorHAnsi" w:hAnsi="Times" w:cs="Times"/>
          <w:i/>
          <w:iCs/>
          <w:sz w:val="18"/>
          <w:szCs w:val="18"/>
        </w:rPr>
        <w:t xml:space="preserve"> </w:t>
      </w:r>
    </w:p>
    <w:p w14:paraId="17B7C422" w14:textId="77777777" w:rsidR="003F456E" w:rsidRPr="001A6099" w:rsidRDefault="003F456E" w:rsidP="00E24B50">
      <w:pPr>
        <w:spacing w:line="480" w:lineRule="auto"/>
        <w:rPr>
          <w:rFonts w:ascii="Times New Roman" w:hAnsi="Times New Roman" w:cs="Times New Roman"/>
        </w:rPr>
      </w:pPr>
      <w:r w:rsidRPr="001A6099">
        <w:rPr>
          <w:rFonts w:ascii="Times New Roman" w:hAnsi="Times New Roman" w:cs="Times New Roman"/>
        </w:rPr>
        <w:tab/>
        <w:t xml:space="preserve">Patel, N., Kellezi, B., Williams, A. C de C. (2014). Psychological, social, and welfare interventions for psychological health and well-being of torture survivors. Cochrane Database of Systematic Reviews, Issue 11. </w:t>
      </w:r>
    </w:p>
    <w:p w14:paraId="7FEC19D3" w14:textId="77777777" w:rsidR="00A25822" w:rsidRDefault="003F456E" w:rsidP="00E24B50">
      <w:pPr>
        <w:spacing w:line="480" w:lineRule="auto"/>
        <w:rPr>
          <w:rFonts w:ascii="Times New Roman" w:hAnsi="Times New Roman" w:cs="Times New Roman"/>
        </w:rPr>
      </w:pPr>
      <w:r w:rsidRPr="001A6099">
        <w:rPr>
          <w:rFonts w:ascii="Times New Roman" w:hAnsi="Times New Roman" w:cs="Times New Roman"/>
        </w:rPr>
        <w:tab/>
        <w:t xml:space="preserve">Roberts, N. P., Roberts, P. A., Jones, N., Bisson, J. E. (2016). Psychological therapies for post-traumatic stress disorder and comorbid substance use disorder. Cochrane Database of Systematic Reviews, Issue 4.  </w:t>
      </w:r>
    </w:p>
    <w:p w14:paraId="1FA7ACD0" w14:textId="77777777" w:rsidR="00A25822" w:rsidRDefault="00A25822" w:rsidP="00E24B50">
      <w:pPr>
        <w:spacing w:line="480" w:lineRule="auto"/>
        <w:rPr>
          <w:rFonts w:ascii="Times New Roman" w:hAnsi="Times New Roman" w:cs="Times New Roman"/>
        </w:rPr>
      </w:pPr>
      <w:r w:rsidRPr="001A6099">
        <w:rPr>
          <w:rFonts w:ascii="Times New Roman" w:hAnsi="Times New Roman" w:cs="Times New Roman"/>
        </w:rPr>
        <w:tab/>
        <w:t xml:space="preserve">Williams, A., &amp; Sheehan, R. (2015). Emerging adulthood in time and space: the geographic context of homelessness. </w:t>
      </w:r>
      <w:r w:rsidRPr="001A6099">
        <w:rPr>
          <w:rFonts w:ascii="Times New Roman" w:hAnsi="Times New Roman" w:cs="Times New Roman"/>
          <w:i/>
        </w:rPr>
        <w:t>Journal of Family Theory &amp; Review</w:t>
      </w:r>
      <w:r w:rsidRPr="001A6099">
        <w:rPr>
          <w:rFonts w:ascii="Times New Roman" w:hAnsi="Times New Roman" w:cs="Times New Roman"/>
        </w:rPr>
        <w:t xml:space="preserve">, </w:t>
      </w:r>
      <w:r w:rsidRPr="001A6099">
        <w:rPr>
          <w:rFonts w:ascii="Times New Roman" w:hAnsi="Times New Roman" w:cs="Times New Roman"/>
          <w:i/>
        </w:rPr>
        <w:t>7</w:t>
      </w:r>
      <w:r w:rsidRPr="001A6099">
        <w:rPr>
          <w:rFonts w:ascii="Times New Roman" w:hAnsi="Times New Roman" w:cs="Times New Roman"/>
        </w:rPr>
        <w:t xml:space="preserve">, pp. 126-143. </w:t>
      </w:r>
    </w:p>
    <w:p w14:paraId="6E8DC8A8" w14:textId="53FB37C9" w:rsidR="00BD3293" w:rsidRPr="001A18C1" w:rsidRDefault="00BD3293" w:rsidP="00BD3293">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 xml:space="preserve">Wyn, J. (2004). Youth research in Australia and New Zealand. </w:t>
      </w:r>
      <w:r w:rsidRPr="005E3E15">
        <w:rPr>
          <w:rFonts w:ascii="Times New Roman" w:hAnsi="Times New Roman" w:cs="Times New Roman"/>
          <w:i/>
        </w:rPr>
        <w:t>Young</w:t>
      </w:r>
      <w:r w:rsidRPr="001A18C1">
        <w:rPr>
          <w:rFonts w:ascii="Times New Roman" w:hAnsi="Times New Roman" w:cs="Times New Roman"/>
        </w:rPr>
        <w:t xml:space="preserve">, </w:t>
      </w:r>
      <w:r w:rsidRPr="005E3E15">
        <w:rPr>
          <w:rFonts w:ascii="Times New Roman" w:hAnsi="Times New Roman" w:cs="Times New Roman"/>
          <w:i/>
        </w:rPr>
        <w:t>12</w:t>
      </w:r>
      <w:r w:rsidRPr="001A18C1">
        <w:rPr>
          <w:rFonts w:ascii="Times New Roman" w:hAnsi="Times New Roman" w:cs="Times New Roman"/>
        </w:rPr>
        <w:t xml:space="preserve">(3), pp. 271-289. </w:t>
      </w:r>
    </w:p>
    <w:p w14:paraId="5057D109" w14:textId="77777777" w:rsidR="00BD3293" w:rsidRPr="001A18C1" w:rsidRDefault="00BD3293" w:rsidP="00BD3293">
      <w:pPr>
        <w:widowControl w:val="0"/>
        <w:autoSpaceDE w:val="0"/>
        <w:autoSpaceDN w:val="0"/>
        <w:adjustRightInd w:val="0"/>
        <w:ind w:firstLine="720"/>
        <w:rPr>
          <w:rFonts w:ascii="Times New Roman" w:hAnsi="Times New Roman" w:cs="Times New Roman"/>
        </w:rPr>
      </w:pPr>
    </w:p>
    <w:p w14:paraId="7E9D7675" w14:textId="7CD0BA73" w:rsidR="00E24B50" w:rsidRPr="001A6099" w:rsidRDefault="00E24B50" w:rsidP="00E24B50">
      <w:pPr>
        <w:spacing w:line="480" w:lineRule="auto"/>
        <w:rPr>
          <w:rFonts w:ascii="Times New Roman" w:hAnsi="Times New Roman" w:cs="Times New Roman"/>
        </w:rPr>
      </w:pPr>
    </w:p>
    <w:p w14:paraId="79D670F8" w14:textId="77777777" w:rsidR="00E24B50" w:rsidRPr="001A6099" w:rsidRDefault="00E24B50" w:rsidP="00E24B50">
      <w:pPr>
        <w:spacing w:line="480" w:lineRule="auto"/>
        <w:rPr>
          <w:rFonts w:ascii="Times New Roman" w:hAnsi="Times New Roman" w:cs="Times New Roman"/>
        </w:rPr>
      </w:pPr>
    </w:p>
    <w:p w14:paraId="32B8CDB6" w14:textId="77777777" w:rsidR="00E76228" w:rsidRPr="001A6099" w:rsidRDefault="00E76228" w:rsidP="00E24B50">
      <w:pPr>
        <w:spacing w:line="480" w:lineRule="auto"/>
        <w:rPr>
          <w:rFonts w:ascii="Times New Roman" w:hAnsi="Times New Roman" w:cs="Times New Roman"/>
        </w:rPr>
      </w:pPr>
    </w:p>
    <w:sectPr w:rsidR="00E76228" w:rsidRPr="001A6099" w:rsidSect="00E76228">
      <w:footerReference w:type="even" r:id="rId14"/>
      <w:footerReference w:type="defaul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78164" w14:textId="77777777" w:rsidR="00DC7B9E" w:rsidRDefault="00DC7B9E" w:rsidP="005F252E">
      <w:r>
        <w:separator/>
      </w:r>
    </w:p>
  </w:endnote>
  <w:endnote w:type="continuationSeparator" w:id="0">
    <w:p w14:paraId="1DB939A1" w14:textId="77777777" w:rsidR="00DC7B9E" w:rsidRDefault="00DC7B9E" w:rsidP="005F2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EEEB5" w14:textId="77777777" w:rsidR="0019585D" w:rsidRDefault="0019585D" w:rsidP="00C82E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C89894" w14:textId="77777777" w:rsidR="0019585D" w:rsidRDefault="0019585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8FDA8" w14:textId="4364E62F" w:rsidR="0019585D" w:rsidRDefault="0019585D" w:rsidP="00C82E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02C88">
      <w:rPr>
        <w:rStyle w:val="PageNumber"/>
        <w:noProof/>
      </w:rPr>
      <w:t>22</w:t>
    </w:r>
    <w:r>
      <w:rPr>
        <w:rStyle w:val="PageNumber"/>
      </w:rPr>
      <w:fldChar w:fldCharType="end"/>
    </w:r>
  </w:p>
  <w:p w14:paraId="0D57CEAE" w14:textId="77777777" w:rsidR="0019585D" w:rsidRPr="005F252E" w:rsidRDefault="0019585D" w:rsidP="005F252E">
    <w:pPr>
      <w:pStyle w:val="Footer"/>
      <w:jc w:val="cen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86EDC1" w14:textId="77777777" w:rsidR="00DC7B9E" w:rsidRDefault="00DC7B9E" w:rsidP="005F252E">
      <w:r>
        <w:separator/>
      </w:r>
    </w:p>
  </w:footnote>
  <w:footnote w:type="continuationSeparator" w:id="0">
    <w:p w14:paraId="2399A9F0" w14:textId="77777777" w:rsidR="00DC7B9E" w:rsidRDefault="00DC7B9E" w:rsidP="005F25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96500"/>
    <w:multiLevelType w:val="hybridMultilevel"/>
    <w:tmpl w:val="DD7C9B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7A573D0E"/>
    <w:multiLevelType w:val="hybridMultilevel"/>
    <w:tmpl w:val="0360B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revisionView w:markup="0" w:comments="0" w:insDel="0" w:formatting="0" w:inkAnnotations="0"/>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228"/>
    <w:rsid w:val="00013284"/>
    <w:rsid w:val="00015541"/>
    <w:rsid w:val="00017476"/>
    <w:rsid w:val="00020AF2"/>
    <w:rsid w:val="00020CEA"/>
    <w:rsid w:val="00022645"/>
    <w:rsid w:val="000263E2"/>
    <w:rsid w:val="0003791C"/>
    <w:rsid w:val="000443E3"/>
    <w:rsid w:val="0005123B"/>
    <w:rsid w:val="00052D32"/>
    <w:rsid w:val="00063CCB"/>
    <w:rsid w:val="000667C6"/>
    <w:rsid w:val="00067A3D"/>
    <w:rsid w:val="00083821"/>
    <w:rsid w:val="0008532C"/>
    <w:rsid w:val="00091CBD"/>
    <w:rsid w:val="000B35AC"/>
    <w:rsid w:val="000B3D63"/>
    <w:rsid w:val="000B52FF"/>
    <w:rsid w:val="000C1A77"/>
    <w:rsid w:val="000C3BC0"/>
    <w:rsid w:val="000D25BA"/>
    <w:rsid w:val="000E2566"/>
    <w:rsid w:val="000E3881"/>
    <w:rsid w:val="000E516C"/>
    <w:rsid w:val="000F00DC"/>
    <w:rsid w:val="001116DC"/>
    <w:rsid w:val="00115C31"/>
    <w:rsid w:val="00127E75"/>
    <w:rsid w:val="001344B6"/>
    <w:rsid w:val="00137980"/>
    <w:rsid w:val="001500E6"/>
    <w:rsid w:val="001502CC"/>
    <w:rsid w:val="001522FA"/>
    <w:rsid w:val="00152E19"/>
    <w:rsid w:val="001636F8"/>
    <w:rsid w:val="0017669E"/>
    <w:rsid w:val="0019585D"/>
    <w:rsid w:val="001A6099"/>
    <w:rsid w:val="001B3664"/>
    <w:rsid w:val="001B7789"/>
    <w:rsid w:val="001D36BF"/>
    <w:rsid w:val="001E05F1"/>
    <w:rsid w:val="001E2116"/>
    <w:rsid w:val="001E42CF"/>
    <w:rsid w:val="00201CB0"/>
    <w:rsid w:val="00247CF8"/>
    <w:rsid w:val="00253BC2"/>
    <w:rsid w:val="00255096"/>
    <w:rsid w:val="00260873"/>
    <w:rsid w:val="00271830"/>
    <w:rsid w:val="00275689"/>
    <w:rsid w:val="00290EA7"/>
    <w:rsid w:val="002966D3"/>
    <w:rsid w:val="002A4971"/>
    <w:rsid w:val="002B3438"/>
    <w:rsid w:val="002B55F3"/>
    <w:rsid w:val="002C63F0"/>
    <w:rsid w:val="002C7556"/>
    <w:rsid w:val="002E197A"/>
    <w:rsid w:val="002E3A6B"/>
    <w:rsid w:val="002E5F5E"/>
    <w:rsid w:val="002F1114"/>
    <w:rsid w:val="002F11E3"/>
    <w:rsid w:val="0030247E"/>
    <w:rsid w:val="00305FD2"/>
    <w:rsid w:val="00313E32"/>
    <w:rsid w:val="003145BB"/>
    <w:rsid w:val="0032561E"/>
    <w:rsid w:val="003267D2"/>
    <w:rsid w:val="00326AF0"/>
    <w:rsid w:val="00342335"/>
    <w:rsid w:val="00355791"/>
    <w:rsid w:val="00356D1A"/>
    <w:rsid w:val="00363A7B"/>
    <w:rsid w:val="003678DD"/>
    <w:rsid w:val="00371F7E"/>
    <w:rsid w:val="00380368"/>
    <w:rsid w:val="00383158"/>
    <w:rsid w:val="00387069"/>
    <w:rsid w:val="00397F83"/>
    <w:rsid w:val="003A15B4"/>
    <w:rsid w:val="003A5537"/>
    <w:rsid w:val="003A6EDC"/>
    <w:rsid w:val="003C0041"/>
    <w:rsid w:val="003C7A1B"/>
    <w:rsid w:val="003D1AFA"/>
    <w:rsid w:val="003E4A41"/>
    <w:rsid w:val="003F27B6"/>
    <w:rsid w:val="003F2824"/>
    <w:rsid w:val="003F456E"/>
    <w:rsid w:val="00402B7F"/>
    <w:rsid w:val="00407C15"/>
    <w:rsid w:val="0042569C"/>
    <w:rsid w:val="00431720"/>
    <w:rsid w:val="004405B2"/>
    <w:rsid w:val="00441489"/>
    <w:rsid w:val="004719BA"/>
    <w:rsid w:val="00472E27"/>
    <w:rsid w:val="004779FC"/>
    <w:rsid w:val="004825CC"/>
    <w:rsid w:val="00486F87"/>
    <w:rsid w:val="004A0A31"/>
    <w:rsid w:val="004C3310"/>
    <w:rsid w:val="004D654B"/>
    <w:rsid w:val="004E653B"/>
    <w:rsid w:val="004F2758"/>
    <w:rsid w:val="0050049D"/>
    <w:rsid w:val="005006B5"/>
    <w:rsid w:val="005073AF"/>
    <w:rsid w:val="00512908"/>
    <w:rsid w:val="0051535B"/>
    <w:rsid w:val="005207E5"/>
    <w:rsid w:val="00531BCF"/>
    <w:rsid w:val="005401B6"/>
    <w:rsid w:val="005412DD"/>
    <w:rsid w:val="00543AC8"/>
    <w:rsid w:val="00560E63"/>
    <w:rsid w:val="00573894"/>
    <w:rsid w:val="00583907"/>
    <w:rsid w:val="005902D4"/>
    <w:rsid w:val="005944B8"/>
    <w:rsid w:val="005A19C9"/>
    <w:rsid w:val="005B1606"/>
    <w:rsid w:val="005B4520"/>
    <w:rsid w:val="005D7DC9"/>
    <w:rsid w:val="005E0EE3"/>
    <w:rsid w:val="005F252E"/>
    <w:rsid w:val="005F5CCD"/>
    <w:rsid w:val="006120A2"/>
    <w:rsid w:val="00612CF3"/>
    <w:rsid w:val="0061535E"/>
    <w:rsid w:val="00621E7A"/>
    <w:rsid w:val="006221C1"/>
    <w:rsid w:val="00632E01"/>
    <w:rsid w:val="006348AE"/>
    <w:rsid w:val="00643A35"/>
    <w:rsid w:val="00665DF3"/>
    <w:rsid w:val="0067008D"/>
    <w:rsid w:val="0067496A"/>
    <w:rsid w:val="00680260"/>
    <w:rsid w:val="00686E47"/>
    <w:rsid w:val="006900F9"/>
    <w:rsid w:val="006A4948"/>
    <w:rsid w:val="006B3186"/>
    <w:rsid w:val="006B62EF"/>
    <w:rsid w:val="006C2860"/>
    <w:rsid w:val="006E3466"/>
    <w:rsid w:val="00700B32"/>
    <w:rsid w:val="007017A8"/>
    <w:rsid w:val="00704AF3"/>
    <w:rsid w:val="00704EC1"/>
    <w:rsid w:val="00705E0B"/>
    <w:rsid w:val="007302B7"/>
    <w:rsid w:val="00732C72"/>
    <w:rsid w:val="00744931"/>
    <w:rsid w:val="00756D98"/>
    <w:rsid w:val="00757139"/>
    <w:rsid w:val="00760237"/>
    <w:rsid w:val="0076071F"/>
    <w:rsid w:val="007635F7"/>
    <w:rsid w:val="0076714B"/>
    <w:rsid w:val="00780389"/>
    <w:rsid w:val="007922E7"/>
    <w:rsid w:val="007A0F9F"/>
    <w:rsid w:val="007A6431"/>
    <w:rsid w:val="007B0F4C"/>
    <w:rsid w:val="007B6225"/>
    <w:rsid w:val="007C36D3"/>
    <w:rsid w:val="007D2405"/>
    <w:rsid w:val="007D3612"/>
    <w:rsid w:val="007D3EFC"/>
    <w:rsid w:val="007D4DCB"/>
    <w:rsid w:val="007E299B"/>
    <w:rsid w:val="007F2E97"/>
    <w:rsid w:val="0080144A"/>
    <w:rsid w:val="00804EA5"/>
    <w:rsid w:val="0080780C"/>
    <w:rsid w:val="008209B5"/>
    <w:rsid w:val="00830E74"/>
    <w:rsid w:val="008332EF"/>
    <w:rsid w:val="00844BE3"/>
    <w:rsid w:val="008470FB"/>
    <w:rsid w:val="00852CC6"/>
    <w:rsid w:val="00853095"/>
    <w:rsid w:val="0085354B"/>
    <w:rsid w:val="00857200"/>
    <w:rsid w:val="00857EA2"/>
    <w:rsid w:val="00861071"/>
    <w:rsid w:val="0087184B"/>
    <w:rsid w:val="0089216F"/>
    <w:rsid w:val="00893D08"/>
    <w:rsid w:val="008A60D6"/>
    <w:rsid w:val="008A7DE1"/>
    <w:rsid w:val="008B0CCD"/>
    <w:rsid w:val="008E5138"/>
    <w:rsid w:val="008E5922"/>
    <w:rsid w:val="008E6A5C"/>
    <w:rsid w:val="008F4288"/>
    <w:rsid w:val="0090011B"/>
    <w:rsid w:val="00905664"/>
    <w:rsid w:val="0091233F"/>
    <w:rsid w:val="009242E5"/>
    <w:rsid w:val="00924B0A"/>
    <w:rsid w:val="0093283A"/>
    <w:rsid w:val="00932A68"/>
    <w:rsid w:val="009339E1"/>
    <w:rsid w:val="00936504"/>
    <w:rsid w:val="0094215C"/>
    <w:rsid w:val="009443D4"/>
    <w:rsid w:val="00953239"/>
    <w:rsid w:val="00954FBA"/>
    <w:rsid w:val="009741F2"/>
    <w:rsid w:val="00975658"/>
    <w:rsid w:val="0099154F"/>
    <w:rsid w:val="00996C02"/>
    <w:rsid w:val="009A3482"/>
    <w:rsid w:val="009C7481"/>
    <w:rsid w:val="009E01A3"/>
    <w:rsid w:val="009E1F2A"/>
    <w:rsid w:val="009F6F7C"/>
    <w:rsid w:val="00A076D9"/>
    <w:rsid w:val="00A14D4A"/>
    <w:rsid w:val="00A20FC5"/>
    <w:rsid w:val="00A23E23"/>
    <w:rsid w:val="00A248CA"/>
    <w:rsid w:val="00A25822"/>
    <w:rsid w:val="00A3383E"/>
    <w:rsid w:val="00A35FE6"/>
    <w:rsid w:val="00A42D10"/>
    <w:rsid w:val="00A45AFD"/>
    <w:rsid w:val="00A51093"/>
    <w:rsid w:val="00A551D6"/>
    <w:rsid w:val="00A55266"/>
    <w:rsid w:val="00A65EBF"/>
    <w:rsid w:val="00A6641B"/>
    <w:rsid w:val="00A70DD9"/>
    <w:rsid w:val="00A7380D"/>
    <w:rsid w:val="00A74C89"/>
    <w:rsid w:val="00A77E77"/>
    <w:rsid w:val="00A879F7"/>
    <w:rsid w:val="00AC3BCA"/>
    <w:rsid w:val="00AD3907"/>
    <w:rsid w:val="00AF5598"/>
    <w:rsid w:val="00B129FD"/>
    <w:rsid w:val="00B20132"/>
    <w:rsid w:val="00B220EA"/>
    <w:rsid w:val="00B443C6"/>
    <w:rsid w:val="00B5045E"/>
    <w:rsid w:val="00B51746"/>
    <w:rsid w:val="00B548DB"/>
    <w:rsid w:val="00B61005"/>
    <w:rsid w:val="00B64F49"/>
    <w:rsid w:val="00B672E5"/>
    <w:rsid w:val="00B71EA0"/>
    <w:rsid w:val="00B94C9F"/>
    <w:rsid w:val="00B96EE9"/>
    <w:rsid w:val="00BA73BC"/>
    <w:rsid w:val="00BB1835"/>
    <w:rsid w:val="00BB69FC"/>
    <w:rsid w:val="00BC5EC1"/>
    <w:rsid w:val="00BD3293"/>
    <w:rsid w:val="00BE1374"/>
    <w:rsid w:val="00BE72C1"/>
    <w:rsid w:val="00C031B7"/>
    <w:rsid w:val="00C06784"/>
    <w:rsid w:val="00C07F2A"/>
    <w:rsid w:val="00C14F58"/>
    <w:rsid w:val="00C16A5D"/>
    <w:rsid w:val="00C21B91"/>
    <w:rsid w:val="00C358C0"/>
    <w:rsid w:val="00C36916"/>
    <w:rsid w:val="00C45D53"/>
    <w:rsid w:val="00C73475"/>
    <w:rsid w:val="00C82ED9"/>
    <w:rsid w:val="00C92B97"/>
    <w:rsid w:val="00C947EB"/>
    <w:rsid w:val="00CA63BB"/>
    <w:rsid w:val="00CB0015"/>
    <w:rsid w:val="00CC0024"/>
    <w:rsid w:val="00CC2D28"/>
    <w:rsid w:val="00CC7511"/>
    <w:rsid w:val="00CD1D26"/>
    <w:rsid w:val="00CD769A"/>
    <w:rsid w:val="00CE0764"/>
    <w:rsid w:val="00D10F2A"/>
    <w:rsid w:val="00D24031"/>
    <w:rsid w:val="00D3145F"/>
    <w:rsid w:val="00D345C2"/>
    <w:rsid w:val="00D372E7"/>
    <w:rsid w:val="00D4501E"/>
    <w:rsid w:val="00D51044"/>
    <w:rsid w:val="00D57842"/>
    <w:rsid w:val="00D64C0F"/>
    <w:rsid w:val="00D8053A"/>
    <w:rsid w:val="00D8101A"/>
    <w:rsid w:val="00D853CD"/>
    <w:rsid w:val="00D97C6B"/>
    <w:rsid w:val="00DA00F9"/>
    <w:rsid w:val="00DB1711"/>
    <w:rsid w:val="00DC6068"/>
    <w:rsid w:val="00DC7B9E"/>
    <w:rsid w:val="00DD4E09"/>
    <w:rsid w:val="00E045D9"/>
    <w:rsid w:val="00E128DB"/>
    <w:rsid w:val="00E13F7C"/>
    <w:rsid w:val="00E23ABE"/>
    <w:rsid w:val="00E24B50"/>
    <w:rsid w:val="00E368D4"/>
    <w:rsid w:val="00E40DA8"/>
    <w:rsid w:val="00E4421B"/>
    <w:rsid w:val="00E6148E"/>
    <w:rsid w:val="00E66EF1"/>
    <w:rsid w:val="00E710C5"/>
    <w:rsid w:val="00E72A9F"/>
    <w:rsid w:val="00E74DDF"/>
    <w:rsid w:val="00E76228"/>
    <w:rsid w:val="00E76288"/>
    <w:rsid w:val="00E766D1"/>
    <w:rsid w:val="00E766E4"/>
    <w:rsid w:val="00EB2695"/>
    <w:rsid w:val="00EC72B1"/>
    <w:rsid w:val="00EE3240"/>
    <w:rsid w:val="00EF095F"/>
    <w:rsid w:val="00EF6C07"/>
    <w:rsid w:val="00EF7956"/>
    <w:rsid w:val="00F00B19"/>
    <w:rsid w:val="00F02C88"/>
    <w:rsid w:val="00F1143A"/>
    <w:rsid w:val="00F1265E"/>
    <w:rsid w:val="00F40567"/>
    <w:rsid w:val="00F444CB"/>
    <w:rsid w:val="00F46950"/>
    <w:rsid w:val="00F5036C"/>
    <w:rsid w:val="00F511BF"/>
    <w:rsid w:val="00F57129"/>
    <w:rsid w:val="00F57FC0"/>
    <w:rsid w:val="00F64FED"/>
    <w:rsid w:val="00F7398E"/>
    <w:rsid w:val="00F948F8"/>
    <w:rsid w:val="00F94A11"/>
    <w:rsid w:val="00F95CE9"/>
    <w:rsid w:val="00FA3468"/>
    <w:rsid w:val="00FA7608"/>
    <w:rsid w:val="00FB04BB"/>
    <w:rsid w:val="00FC0F91"/>
    <w:rsid w:val="00FC2DB8"/>
    <w:rsid w:val="00FC5601"/>
    <w:rsid w:val="00FD493C"/>
    <w:rsid w:val="00FD6995"/>
    <w:rsid w:val="00FE0667"/>
    <w:rsid w:val="00FE1FFE"/>
    <w:rsid w:val="00FE390E"/>
    <w:rsid w:val="00FE43E6"/>
    <w:rsid w:val="00FF1D98"/>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1B2EC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6228"/>
    <w:pPr>
      <w:spacing w:after="0"/>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A0F9F"/>
    <w:rPr>
      <w:rFonts w:cs="Times New Roman"/>
      <w:color w:val="0000FF"/>
      <w:u w:val="single"/>
    </w:rPr>
  </w:style>
  <w:style w:type="paragraph" w:styleId="BalloonText">
    <w:name w:val="Balloon Text"/>
    <w:basedOn w:val="Normal"/>
    <w:link w:val="BalloonTextChar"/>
    <w:uiPriority w:val="99"/>
    <w:semiHidden/>
    <w:unhideWhenUsed/>
    <w:rsid w:val="005401B6"/>
    <w:rPr>
      <w:rFonts w:ascii="Tahoma" w:hAnsi="Tahoma" w:cs="Tahoma"/>
      <w:sz w:val="16"/>
      <w:szCs w:val="16"/>
    </w:rPr>
  </w:style>
  <w:style w:type="character" w:customStyle="1" w:styleId="BalloonTextChar">
    <w:name w:val="Balloon Text Char"/>
    <w:basedOn w:val="DefaultParagraphFont"/>
    <w:link w:val="BalloonText"/>
    <w:uiPriority w:val="99"/>
    <w:semiHidden/>
    <w:rsid w:val="005401B6"/>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FE0667"/>
    <w:rPr>
      <w:sz w:val="16"/>
      <w:szCs w:val="16"/>
    </w:rPr>
  </w:style>
  <w:style w:type="paragraph" w:styleId="CommentText">
    <w:name w:val="annotation text"/>
    <w:basedOn w:val="Normal"/>
    <w:link w:val="CommentTextChar"/>
    <w:uiPriority w:val="99"/>
    <w:semiHidden/>
    <w:unhideWhenUsed/>
    <w:rsid w:val="00FE0667"/>
    <w:rPr>
      <w:sz w:val="20"/>
      <w:szCs w:val="20"/>
    </w:rPr>
  </w:style>
  <w:style w:type="character" w:customStyle="1" w:styleId="CommentTextChar">
    <w:name w:val="Comment Text Char"/>
    <w:basedOn w:val="DefaultParagraphFont"/>
    <w:link w:val="CommentText"/>
    <w:uiPriority w:val="99"/>
    <w:semiHidden/>
    <w:rsid w:val="00FE0667"/>
    <w:rPr>
      <w:rFonts w:eastAsiaTheme="minorEastAsia"/>
    </w:rPr>
  </w:style>
  <w:style w:type="paragraph" w:styleId="CommentSubject">
    <w:name w:val="annotation subject"/>
    <w:basedOn w:val="CommentText"/>
    <w:next w:val="CommentText"/>
    <w:link w:val="CommentSubjectChar"/>
    <w:uiPriority w:val="99"/>
    <w:semiHidden/>
    <w:unhideWhenUsed/>
    <w:rsid w:val="00FE0667"/>
    <w:rPr>
      <w:b/>
      <w:bCs/>
    </w:rPr>
  </w:style>
  <w:style w:type="character" w:customStyle="1" w:styleId="CommentSubjectChar">
    <w:name w:val="Comment Subject Char"/>
    <w:basedOn w:val="CommentTextChar"/>
    <w:link w:val="CommentSubject"/>
    <w:uiPriority w:val="99"/>
    <w:semiHidden/>
    <w:rsid w:val="00FE0667"/>
    <w:rPr>
      <w:rFonts w:eastAsiaTheme="minorEastAsia"/>
      <w:b/>
      <w:bCs/>
    </w:rPr>
  </w:style>
  <w:style w:type="paragraph" w:styleId="ListParagraph">
    <w:name w:val="List Paragraph"/>
    <w:basedOn w:val="Normal"/>
    <w:uiPriority w:val="34"/>
    <w:qFormat/>
    <w:rsid w:val="00F64FED"/>
    <w:pPr>
      <w:ind w:left="720"/>
      <w:contextualSpacing/>
    </w:pPr>
  </w:style>
  <w:style w:type="paragraph" w:styleId="Header">
    <w:name w:val="header"/>
    <w:basedOn w:val="Normal"/>
    <w:link w:val="HeaderChar"/>
    <w:uiPriority w:val="99"/>
    <w:unhideWhenUsed/>
    <w:rsid w:val="005F252E"/>
    <w:pPr>
      <w:tabs>
        <w:tab w:val="center" w:pos="4320"/>
        <w:tab w:val="right" w:pos="8640"/>
      </w:tabs>
    </w:pPr>
  </w:style>
  <w:style w:type="character" w:customStyle="1" w:styleId="HeaderChar">
    <w:name w:val="Header Char"/>
    <w:basedOn w:val="DefaultParagraphFont"/>
    <w:link w:val="Header"/>
    <w:uiPriority w:val="99"/>
    <w:rsid w:val="005F252E"/>
    <w:rPr>
      <w:rFonts w:eastAsiaTheme="minorEastAsia"/>
      <w:sz w:val="24"/>
      <w:szCs w:val="24"/>
    </w:rPr>
  </w:style>
  <w:style w:type="paragraph" w:styleId="Footer">
    <w:name w:val="footer"/>
    <w:basedOn w:val="Normal"/>
    <w:link w:val="FooterChar"/>
    <w:uiPriority w:val="99"/>
    <w:unhideWhenUsed/>
    <w:rsid w:val="005F252E"/>
    <w:pPr>
      <w:tabs>
        <w:tab w:val="center" w:pos="4320"/>
        <w:tab w:val="right" w:pos="8640"/>
      </w:tabs>
    </w:pPr>
  </w:style>
  <w:style w:type="character" w:customStyle="1" w:styleId="FooterChar">
    <w:name w:val="Footer Char"/>
    <w:basedOn w:val="DefaultParagraphFont"/>
    <w:link w:val="Footer"/>
    <w:uiPriority w:val="99"/>
    <w:rsid w:val="005F252E"/>
    <w:rPr>
      <w:rFonts w:eastAsiaTheme="minorEastAsia"/>
      <w:sz w:val="24"/>
      <w:szCs w:val="24"/>
    </w:rPr>
  </w:style>
  <w:style w:type="character" w:styleId="PageNumber">
    <w:name w:val="page number"/>
    <w:basedOn w:val="DefaultParagraphFont"/>
    <w:uiPriority w:val="99"/>
    <w:semiHidden/>
    <w:unhideWhenUsed/>
    <w:rsid w:val="005F252E"/>
  </w:style>
  <w:style w:type="paragraph" w:styleId="DocumentMap">
    <w:name w:val="Document Map"/>
    <w:basedOn w:val="Normal"/>
    <w:link w:val="DocumentMapChar"/>
    <w:uiPriority w:val="99"/>
    <w:semiHidden/>
    <w:unhideWhenUsed/>
    <w:rsid w:val="00686E47"/>
    <w:rPr>
      <w:rFonts w:ascii="Times New Roman" w:hAnsi="Times New Roman" w:cs="Times New Roman"/>
    </w:rPr>
  </w:style>
  <w:style w:type="character" w:customStyle="1" w:styleId="DocumentMapChar">
    <w:name w:val="Document Map Char"/>
    <w:basedOn w:val="DefaultParagraphFont"/>
    <w:link w:val="DocumentMap"/>
    <w:uiPriority w:val="99"/>
    <w:semiHidden/>
    <w:rsid w:val="00686E47"/>
    <w:rPr>
      <w:rFonts w:ascii="Times New Roman" w:eastAsiaTheme="minorEastAsia" w:hAnsi="Times New Roman" w:cs="Times New Roman"/>
      <w:sz w:val="24"/>
      <w:szCs w:val="24"/>
    </w:rPr>
  </w:style>
  <w:style w:type="paragraph" w:customStyle="1" w:styleId="BodyA">
    <w:name w:val="Body A"/>
    <w:rsid w:val="003F2824"/>
    <w:pPr>
      <w:widowControl w:val="0"/>
      <w:pBdr>
        <w:top w:val="nil"/>
        <w:left w:val="nil"/>
        <w:bottom w:val="nil"/>
        <w:right w:val="nil"/>
        <w:between w:val="nil"/>
        <w:bar w:val="nil"/>
      </w:pBdr>
      <w:spacing w:after="0"/>
    </w:pPr>
    <w:rPr>
      <w:rFonts w:ascii="Times New Roman" w:eastAsia="Arial Unicode MS" w:hAnsi="Arial Unicode MS" w:cs="Arial Unicode MS"/>
      <w:color w:val="00000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ochranelibrary.com" TargetMode="External"/><Relationship Id="rId12" Type="http://schemas.openxmlformats.org/officeDocument/2006/relationships/hyperlink" Target="https://fivethirtyeight.com/features/guess-who-cares-for-young-adults-when-they-move-back-home/" TargetMode="External"/><Relationship Id="rId13" Type="http://schemas.openxmlformats.org/officeDocument/2006/relationships/hyperlink" Target="http://www.nctsnet.org"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ap.org" TargetMode="External"/><Relationship Id="rId9" Type="http://schemas.openxmlformats.org/officeDocument/2006/relationships/hyperlink" Target="http://www.cga.org/canada" TargetMode="External"/><Relationship Id="rId10" Type="http://schemas.openxmlformats.org/officeDocument/2006/relationships/hyperlink" Target="http://www.pewresearch.org/fact-tank/2016/05/24/in-the-u-s-and-abroad-more-young-adults-are-living-with-their-par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C723E-239F-734B-81D8-937899005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5618</Words>
  <Characters>32026</Characters>
  <Application>Microsoft Macintosh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37569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Doug Magnuson</dc:creator>
  <cp:lastModifiedBy>Magnuson</cp:lastModifiedBy>
  <cp:revision>5</cp:revision>
  <cp:lastPrinted>2016-08-15T23:34:00Z</cp:lastPrinted>
  <dcterms:created xsi:type="dcterms:W3CDTF">2019-08-30T17:01:00Z</dcterms:created>
  <dcterms:modified xsi:type="dcterms:W3CDTF">2019-09-28T20:57:00Z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