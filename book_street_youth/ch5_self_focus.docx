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0B47B" w14:textId="6D6F9D28" w:rsidR="0016676D" w:rsidRPr="00567594" w:rsidRDefault="00C223D0" w:rsidP="004C6F34">
      <w:pPr>
        <w:pStyle w:val="FirstParagraph"/>
        <w:spacing w:line="480" w:lineRule="auto"/>
        <w:jc w:val="center"/>
        <w:outlineLvl w:val="0"/>
        <w:rPr>
          <w:rFonts w:ascii="Times New Roman" w:hAnsi="Times New Roman" w:cs="Times New Roman"/>
        </w:rPr>
      </w:pPr>
      <w:r w:rsidRPr="00567594">
        <w:rPr>
          <w:rFonts w:ascii="Times New Roman" w:hAnsi="Times New Roman" w:cs="Times New Roman"/>
        </w:rPr>
        <w:t xml:space="preserve">Self-focus: The Early </w:t>
      </w:r>
      <w:r w:rsidR="00333F28">
        <w:rPr>
          <w:rFonts w:ascii="Times New Roman" w:hAnsi="Times New Roman" w:cs="Times New Roman"/>
        </w:rPr>
        <w:t>Months</w:t>
      </w:r>
      <w:r w:rsidR="00460358">
        <w:rPr>
          <w:rFonts w:ascii="Times New Roman" w:hAnsi="Times New Roman" w:cs="Times New Roman"/>
        </w:rPr>
        <w:t>/Early</w:t>
      </w:r>
      <w:r w:rsidR="009351A1">
        <w:rPr>
          <w:rFonts w:ascii="Times New Roman" w:hAnsi="Times New Roman" w:cs="Times New Roman"/>
        </w:rPr>
        <w:t xml:space="preserve"> </w:t>
      </w:r>
      <w:r w:rsidRPr="00567594">
        <w:rPr>
          <w:rFonts w:ascii="Times New Roman" w:hAnsi="Times New Roman" w:cs="Times New Roman"/>
        </w:rPr>
        <w:t>Years</w:t>
      </w:r>
      <w:r w:rsidR="0016676D" w:rsidRPr="00567594">
        <w:rPr>
          <w:rFonts w:ascii="Times New Roman" w:hAnsi="Times New Roman" w:cs="Times New Roman"/>
        </w:rPr>
        <w:t xml:space="preserve"> </w:t>
      </w:r>
      <w:r w:rsidR="006D0D8F" w:rsidRPr="00567594">
        <w:rPr>
          <w:rFonts w:ascii="Times New Roman" w:hAnsi="Times New Roman" w:cs="Times New Roman"/>
        </w:rPr>
        <w:t xml:space="preserve">of </w:t>
      </w:r>
      <w:r w:rsidR="0016676D" w:rsidRPr="00567594">
        <w:rPr>
          <w:rFonts w:ascii="Times New Roman" w:hAnsi="Times New Roman" w:cs="Times New Roman"/>
        </w:rPr>
        <w:t>Street Involvement</w:t>
      </w:r>
    </w:p>
    <w:p w14:paraId="538A46EC" w14:textId="271042BB" w:rsidR="001A3A3F" w:rsidRDefault="001A3A3F" w:rsidP="001A3A3F">
      <w:pPr>
        <w:pStyle w:val="BodyText"/>
        <w:spacing w:line="480" w:lineRule="auto"/>
        <w:rPr>
          <w:rFonts w:ascii="Times New Roman" w:hAnsi="Times New Roman" w:cs="Times New Roman"/>
        </w:rPr>
      </w:pPr>
      <w:r>
        <w:rPr>
          <w:rFonts w:ascii="Times New Roman" w:hAnsi="Times New Roman" w:cs="Times New Roman"/>
        </w:rPr>
        <w:t>Introduction</w:t>
      </w:r>
    </w:p>
    <w:p w14:paraId="3225D45B" w14:textId="36D52C45" w:rsidR="008A09BC" w:rsidRPr="00567594" w:rsidRDefault="001A3A3F" w:rsidP="008A09BC">
      <w:pPr>
        <w:pStyle w:val="BodyText"/>
        <w:spacing w:line="480" w:lineRule="auto"/>
        <w:ind w:firstLine="720"/>
        <w:rPr>
          <w:rFonts w:ascii="Times New Roman" w:hAnsi="Times New Roman" w:cs="Times New Roman"/>
        </w:rPr>
      </w:pPr>
      <w:r w:rsidRPr="001A3A3F">
        <w:rPr>
          <w:rFonts w:ascii="Times New Roman" w:hAnsi="Times New Roman" w:cs="Times New Roman"/>
        </w:rPr>
        <w:t xml:space="preserve">In the previous </w:t>
      </w:r>
      <w:proofErr w:type="gramStart"/>
      <w:r w:rsidRPr="001A3A3F">
        <w:rPr>
          <w:rFonts w:ascii="Times New Roman" w:hAnsi="Times New Roman" w:cs="Times New Roman"/>
        </w:rPr>
        <w:t>chapter</w:t>
      </w:r>
      <w:proofErr w:type="gramEnd"/>
      <w:r w:rsidRPr="001A3A3F">
        <w:rPr>
          <w:rFonts w:ascii="Times New Roman" w:hAnsi="Times New Roman" w:cs="Times New Roman"/>
        </w:rPr>
        <w:t xml:space="preserve"> we described the process and experience of being separated from their guardian or guardians, including what these young people think about this separation. </w:t>
      </w:r>
      <w:r>
        <w:rPr>
          <w:rFonts w:ascii="Times New Roman" w:hAnsi="Times New Roman" w:cs="Times New Roman"/>
        </w:rPr>
        <w:t xml:space="preserve">In this </w:t>
      </w:r>
      <w:proofErr w:type="gramStart"/>
      <w:r>
        <w:rPr>
          <w:rFonts w:ascii="Times New Roman" w:hAnsi="Times New Roman" w:cs="Times New Roman"/>
        </w:rPr>
        <w:t>chapter</w:t>
      </w:r>
      <w:proofErr w:type="gramEnd"/>
      <w:r>
        <w:rPr>
          <w:rFonts w:ascii="Times New Roman" w:hAnsi="Times New Roman" w:cs="Times New Roman"/>
        </w:rPr>
        <w:t xml:space="preserve"> we</w:t>
      </w:r>
      <w:r w:rsidR="00F9094B">
        <w:rPr>
          <w:rFonts w:ascii="Times New Roman" w:hAnsi="Times New Roman" w:cs="Times New Roman"/>
        </w:rPr>
        <w:t xml:space="preserve"> remain with the theme of self-focus but now </w:t>
      </w:r>
      <w:r w:rsidR="00090951">
        <w:rPr>
          <w:rFonts w:ascii="Times New Roman" w:hAnsi="Times New Roman" w:cs="Times New Roman"/>
        </w:rPr>
        <w:t>focusing on the period from the early months of street involvement</w:t>
      </w:r>
      <w:ins w:id="0" w:author="Magnuson" w:date="2019-09-27T17:02:00Z">
        <w:r w:rsidR="00AF385A">
          <w:rPr>
            <w:rFonts w:ascii="Times New Roman" w:hAnsi="Times New Roman" w:cs="Times New Roman"/>
          </w:rPr>
          <w:t xml:space="preserve"> through the first year or two. </w:t>
        </w:r>
      </w:ins>
      <w:del w:id="1" w:author="Magnuson" w:date="2019-09-27T17:02:00Z">
        <w:r w:rsidR="00090951" w:rsidDel="00AF385A">
          <w:rPr>
            <w:rFonts w:ascii="Times New Roman" w:hAnsi="Times New Roman" w:cs="Times New Roman"/>
          </w:rPr>
          <w:delText xml:space="preserve">. </w:delText>
        </w:r>
      </w:del>
      <w:r w:rsidR="006F4640">
        <w:rPr>
          <w:rFonts w:ascii="Times New Roman" w:hAnsi="Times New Roman" w:cs="Times New Roman"/>
        </w:rPr>
        <w:t>Youth experience</w:t>
      </w:r>
      <w:r w:rsidR="008A09BC" w:rsidRPr="00567594">
        <w:rPr>
          <w:rFonts w:ascii="Times New Roman" w:hAnsi="Times New Roman" w:cs="Times New Roman"/>
        </w:rPr>
        <w:t xml:space="preserve"> self-focus in three </w:t>
      </w:r>
      <w:r w:rsidR="008A09BC">
        <w:rPr>
          <w:rFonts w:ascii="Times New Roman" w:hAnsi="Times New Roman" w:cs="Times New Roman"/>
        </w:rPr>
        <w:t xml:space="preserve">experiences </w:t>
      </w:r>
      <w:r w:rsidR="008A09BC" w:rsidRPr="00567594">
        <w:rPr>
          <w:rFonts w:ascii="Times New Roman" w:hAnsi="Times New Roman" w:cs="Times New Roman"/>
        </w:rPr>
        <w:t>of street-involved life</w:t>
      </w:r>
      <w:r w:rsidR="008A09BC">
        <w:rPr>
          <w:rFonts w:ascii="Times New Roman" w:hAnsi="Times New Roman" w:cs="Times New Roman"/>
        </w:rPr>
        <w:t xml:space="preserve">: </w:t>
      </w:r>
      <w:r w:rsidR="008A09BC" w:rsidRPr="00567594">
        <w:rPr>
          <w:rFonts w:ascii="Times New Roman" w:hAnsi="Times New Roman" w:cs="Times New Roman"/>
        </w:rPr>
        <w:t xml:space="preserve">1) </w:t>
      </w:r>
      <w:r w:rsidR="00B908D4">
        <w:rPr>
          <w:rFonts w:ascii="Times New Roman" w:hAnsi="Times New Roman" w:cs="Times New Roman"/>
        </w:rPr>
        <w:t>Envisioning a</w:t>
      </w:r>
      <w:r w:rsidR="008A09BC" w:rsidRPr="00567594">
        <w:rPr>
          <w:rFonts w:ascii="Times New Roman" w:hAnsi="Times New Roman" w:cs="Times New Roman"/>
        </w:rPr>
        <w:t xml:space="preserve"> fresh start and encounter</w:t>
      </w:r>
      <w:r w:rsidR="00B908D4">
        <w:rPr>
          <w:rFonts w:ascii="Times New Roman" w:hAnsi="Times New Roman" w:cs="Times New Roman"/>
        </w:rPr>
        <w:t>s with hardship</w:t>
      </w:r>
      <w:r w:rsidR="008A09BC" w:rsidRPr="00567594">
        <w:rPr>
          <w:rFonts w:ascii="Times New Roman" w:hAnsi="Times New Roman" w:cs="Times New Roman"/>
        </w:rPr>
        <w:t>; 2) the experience of using drugs, and 3) e</w:t>
      </w:r>
      <w:r w:rsidR="008A09BC">
        <w:rPr>
          <w:rFonts w:ascii="Times New Roman" w:hAnsi="Times New Roman" w:cs="Times New Roman"/>
        </w:rPr>
        <w:t>ducation on one’s own</w:t>
      </w:r>
      <w:r w:rsidR="008A09BC" w:rsidRPr="00567594">
        <w:rPr>
          <w:rFonts w:ascii="Times New Roman" w:hAnsi="Times New Roman" w:cs="Times New Roman"/>
        </w:rPr>
        <w:t xml:space="preserve"> terms.  </w:t>
      </w:r>
      <w:proofErr w:type="gramStart"/>
      <w:r w:rsidR="008A09BC" w:rsidRPr="00567594">
        <w:rPr>
          <w:rFonts w:ascii="Times New Roman" w:hAnsi="Times New Roman" w:cs="Times New Roman"/>
        </w:rPr>
        <w:t>First</w:t>
      </w:r>
      <w:proofErr w:type="gramEnd"/>
      <w:r w:rsidR="008A09BC" w:rsidRPr="00567594">
        <w:rPr>
          <w:rFonts w:ascii="Times New Roman" w:hAnsi="Times New Roman" w:cs="Times New Roman"/>
        </w:rPr>
        <w:t xml:space="preserve"> we tell Dinah’s story, which exemplifies the chronological and ongoing experience of </w:t>
      </w:r>
      <w:del w:id="2" w:author="Magnuson" w:date="2019-09-27T17:03:00Z">
        <w:r w:rsidR="008A09BC" w:rsidRPr="00567594" w:rsidDel="006358A1">
          <w:rPr>
            <w:rFonts w:ascii="Times New Roman" w:hAnsi="Times New Roman" w:cs="Times New Roman"/>
          </w:rPr>
          <w:delText xml:space="preserve"> </w:delText>
        </w:r>
      </w:del>
      <w:r w:rsidR="008A09BC" w:rsidRPr="00567594">
        <w:rPr>
          <w:rFonts w:ascii="Times New Roman" w:hAnsi="Times New Roman" w:cs="Times New Roman"/>
        </w:rPr>
        <w:t>self-focus. Dinah left her family when she was very young, and she fiercely valued the independence she achieved from her family and from formal education. She looked out for herself, participated in both the formal and underground economies, and she managed a recreational drug habit.</w:t>
      </w:r>
      <w:r w:rsidR="007B4748">
        <w:rPr>
          <w:rFonts w:ascii="Times New Roman" w:hAnsi="Times New Roman" w:cs="Times New Roman"/>
        </w:rPr>
        <w:t xml:space="preserve"> Her interaction with the justice system </w:t>
      </w:r>
      <w:r w:rsidR="008A09BC" w:rsidRPr="00567594">
        <w:rPr>
          <w:rFonts w:ascii="Times New Roman" w:hAnsi="Times New Roman" w:cs="Times New Roman"/>
        </w:rPr>
        <w:t xml:space="preserve">and </w:t>
      </w:r>
      <w:r w:rsidR="007B4748">
        <w:rPr>
          <w:rFonts w:ascii="Times New Roman" w:hAnsi="Times New Roman" w:cs="Times New Roman"/>
        </w:rPr>
        <w:t>the</w:t>
      </w:r>
      <w:r w:rsidR="008A09BC" w:rsidRPr="00567594">
        <w:rPr>
          <w:rFonts w:ascii="Times New Roman" w:hAnsi="Times New Roman" w:cs="Times New Roman"/>
        </w:rPr>
        <w:t xml:space="preserve"> experience of street life led to a desire for something more stable and a willingness to compromise with the system.</w:t>
      </w:r>
    </w:p>
    <w:p w14:paraId="604A9854" w14:textId="2DCF5225" w:rsidR="009E482E" w:rsidRDefault="00531D28" w:rsidP="009E482E">
      <w:pPr>
        <w:pStyle w:val="BodyText"/>
        <w:spacing w:line="480" w:lineRule="auto"/>
        <w:ind w:firstLine="720"/>
        <w:rPr>
          <w:rFonts w:ascii="Times New Roman" w:hAnsi="Times New Roman" w:cs="Times New Roman"/>
        </w:rPr>
      </w:pPr>
      <w:r>
        <w:rPr>
          <w:rFonts w:ascii="Times New Roman" w:hAnsi="Times New Roman" w:cs="Times New Roman"/>
        </w:rPr>
        <w:t>Dinah’s circumstances and choices illustrate Wyn</w:t>
      </w:r>
      <w:ins w:id="3" w:author="Magnuson" w:date="2019-09-27T17:04:00Z">
        <w:r w:rsidR="006358A1">
          <w:rPr>
            <w:rFonts w:ascii="Times New Roman" w:hAnsi="Times New Roman" w:cs="Times New Roman"/>
          </w:rPr>
          <w:t xml:space="preserve"> and Harris’s (</w:t>
        </w:r>
      </w:ins>
      <w:del w:id="4" w:author="Magnuson" w:date="2019-09-27T17:04:00Z">
        <w:r w:rsidDel="006358A1">
          <w:rPr>
            <w:rFonts w:ascii="Times New Roman" w:hAnsi="Times New Roman" w:cs="Times New Roman"/>
          </w:rPr>
          <w:delText>’</w:delText>
        </w:r>
        <w:r w:rsidR="00BE4418" w:rsidDel="006358A1">
          <w:rPr>
            <w:rFonts w:ascii="Times New Roman" w:hAnsi="Times New Roman" w:cs="Times New Roman"/>
          </w:rPr>
          <w:delText>s (</w:delText>
        </w:r>
      </w:del>
      <w:r w:rsidR="00BE4418">
        <w:rPr>
          <w:rFonts w:ascii="Times New Roman" w:hAnsi="Times New Roman" w:cs="Times New Roman"/>
        </w:rPr>
        <w:t>2004) belief that</w:t>
      </w:r>
      <w:r w:rsidR="008F5E56">
        <w:rPr>
          <w:rFonts w:ascii="Times New Roman" w:hAnsi="Times New Roman" w:cs="Times New Roman"/>
        </w:rPr>
        <w:t xml:space="preserve"> a) instability is </w:t>
      </w:r>
      <w:r w:rsidR="009E22D5">
        <w:rPr>
          <w:rFonts w:ascii="Times New Roman" w:hAnsi="Times New Roman" w:cs="Times New Roman"/>
        </w:rPr>
        <w:t xml:space="preserve">increasingly a </w:t>
      </w:r>
      <w:r w:rsidR="008F5E56">
        <w:rPr>
          <w:rFonts w:ascii="Times New Roman" w:hAnsi="Times New Roman" w:cs="Times New Roman"/>
        </w:rPr>
        <w:t>feature of the entire life course, and b) individuals are increasingly responsible for decisions and commitments that formerly were considered part of the social compact, at least in western economies. Dinah</w:t>
      </w:r>
      <w:r w:rsidR="00090951">
        <w:rPr>
          <w:rFonts w:ascii="Times New Roman" w:hAnsi="Times New Roman" w:cs="Times New Roman"/>
        </w:rPr>
        <w:t>’s story</w:t>
      </w:r>
      <w:r w:rsidR="008F5E56">
        <w:rPr>
          <w:rFonts w:ascii="Times New Roman" w:hAnsi="Times New Roman" w:cs="Times New Roman"/>
        </w:rPr>
        <w:t xml:space="preserve"> also </w:t>
      </w:r>
      <w:r w:rsidR="009E22D5">
        <w:rPr>
          <w:rFonts w:ascii="Times New Roman" w:hAnsi="Times New Roman" w:cs="Times New Roman"/>
        </w:rPr>
        <w:t xml:space="preserve">illustrates Arnett’s </w:t>
      </w:r>
      <w:r w:rsidR="00C223D0" w:rsidRPr="00567594">
        <w:rPr>
          <w:rFonts w:ascii="Times New Roman" w:hAnsi="Times New Roman" w:cs="Times New Roman"/>
        </w:rPr>
        <w:t xml:space="preserve">(2007) suggestion that </w:t>
      </w:r>
      <w:r w:rsidR="00860416" w:rsidRPr="00567594">
        <w:rPr>
          <w:rFonts w:ascii="Times New Roman" w:hAnsi="Times New Roman" w:cs="Times New Roman"/>
        </w:rPr>
        <w:t xml:space="preserve">youth </w:t>
      </w:r>
      <w:r w:rsidR="00C223D0" w:rsidRPr="00567594">
        <w:rPr>
          <w:rFonts w:ascii="Times New Roman" w:hAnsi="Times New Roman" w:cs="Times New Roman"/>
        </w:rPr>
        <w:t xml:space="preserve">freedom </w:t>
      </w:r>
      <w:r w:rsidR="00860416" w:rsidRPr="00567594">
        <w:rPr>
          <w:rFonts w:ascii="Times New Roman" w:hAnsi="Times New Roman" w:cs="Times New Roman"/>
        </w:rPr>
        <w:t xml:space="preserve">during </w:t>
      </w:r>
      <w:r w:rsidR="00C223D0" w:rsidRPr="00567594">
        <w:rPr>
          <w:rFonts w:ascii="Times New Roman" w:hAnsi="Times New Roman" w:cs="Times New Roman"/>
        </w:rPr>
        <w:t xml:space="preserve">emerging adulthood </w:t>
      </w:r>
      <w:r w:rsidR="00860416" w:rsidRPr="00567594">
        <w:rPr>
          <w:rFonts w:ascii="Times New Roman" w:hAnsi="Times New Roman" w:cs="Times New Roman"/>
        </w:rPr>
        <w:t>i</w:t>
      </w:r>
      <w:r w:rsidR="00C223D0" w:rsidRPr="00567594">
        <w:rPr>
          <w:rFonts w:ascii="Times New Roman" w:hAnsi="Times New Roman" w:cs="Times New Roman"/>
        </w:rPr>
        <w:t xml:space="preserve">s associated with less influence by social institutions, including </w:t>
      </w:r>
      <w:r w:rsidR="00860416" w:rsidRPr="00567594">
        <w:rPr>
          <w:rFonts w:ascii="Times New Roman" w:hAnsi="Times New Roman" w:cs="Times New Roman"/>
        </w:rPr>
        <w:t xml:space="preserve">family, </w:t>
      </w:r>
      <w:r w:rsidR="00C223D0" w:rsidRPr="00567594">
        <w:rPr>
          <w:rFonts w:ascii="Times New Roman" w:hAnsi="Times New Roman" w:cs="Times New Roman"/>
        </w:rPr>
        <w:t xml:space="preserve">education and the job market/employment. </w:t>
      </w:r>
      <w:r w:rsidR="009E22D5">
        <w:rPr>
          <w:rFonts w:ascii="Times New Roman" w:hAnsi="Times New Roman" w:cs="Times New Roman"/>
        </w:rPr>
        <w:t>The difference is that</w:t>
      </w:r>
      <w:r w:rsidR="007B4748">
        <w:rPr>
          <w:rFonts w:ascii="Times New Roman" w:hAnsi="Times New Roman" w:cs="Times New Roman"/>
        </w:rPr>
        <w:t xml:space="preserve"> because</w:t>
      </w:r>
      <w:r w:rsidR="009E22D5">
        <w:rPr>
          <w:rFonts w:ascii="Times New Roman" w:hAnsi="Times New Roman" w:cs="Times New Roman"/>
        </w:rPr>
        <w:t xml:space="preserve"> she is in her teens the primary help </w:t>
      </w:r>
      <w:r w:rsidR="009E22D5">
        <w:rPr>
          <w:rFonts w:ascii="Times New Roman" w:hAnsi="Times New Roman" w:cs="Times New Roman"/>
        </w:rPr>
        <w:lastRenderedPageBreak/>
        <w:t>she receives is from short-term services and, when she breaks the law, f</w:t>
      </w:r>
      <w:r w:rsidR="009E482E">
        <w:rPr>
          <w:rFonts w:ascii="Times New Roman" w:hAnsi="Times New Roman" w:cs="Times New Roman"/>
        </w:rPr>
        <w:t xml:space="preserve">rom the justice system. Part of the trouble that Dinah has is that she finds school to be discouraging, even meaningless. School is often trouble, and youth like Dinah know that </w:t>
      </w:r>
      <w:r w:rsidR="00932802">
        <w:rPr>
          <w:rFonts w:ascii="Times New Roman" w:hAnsi="Times New Roman" w:cs="Times New Roman"/>
        </w:rPr>
        <w:t xml:space="preserve">education is </w:t>
      </w:r>
      <w:r w:rsidR="009E482E">
        <w:rPr>
          <w:rFonts w:ascii="Times New Roman" w:hAnsi="Times New Roman" w:cs="Times New Roman"/>
        </w:rPr>
        <w:t xml:space="preserve">important but also learn from school </w:t>
      </w:r>
      <w:r w:rsidR="00932802">
        <w:rPr>
          <w:rFonts w:ascii="Times New Roman" w:hAnsi="Times New Roman" w:cs="Times New Roman"/>
        </w:rPr>
        <w:t xml:space="preserve">that </w:t>
      </w:r>
      <w:r w:rsidR="009E482E">
        <w:rPr>
          <w:rFonts w:ascii="Times New Roman" w:hAnsi="Times New Roman" w:cs="Times New Roman"/>
        </w:rPr>
        <w:t>they do not fit in.</w:t>
      </w:r>
    </w:p>
    <w:p w14:paraId="05DD124C" w14:textId="4B424B25" w:rsidR="0084292D" w:rsidRDefault="00B101A4" w:rsidP="0084292D">
      <w:pPr>
        <w:pStyle w:val="BodyText"/>
        <w:spacing w:line="480" w:lineRule="auto"/>
        <w:ind w:firstLine="720"/>
        <w:rPr>
          <w:rFonts w:ascii="Times New Roman" w:hAnsi="Times New Roman" w:cs="Times New Roman"/>
        </w:rPr>
      </w:pPr>
      <w:r>
        <w:rPr>
          <w:rFonts w:ascii="Times New Roman" w:hAnsi="Times New Roman" w:cs="Times New Roman"/>
        </w:rPr>
        <w:t>In t</w:t>
      </w:r>
      <w:r w:rsidR="0084292D" w:rsidRPr="00567594">
        <w:rPr>
          <w:rFonts w:ascii="Times New Roman" w:hAnsi="Times New Roman" w:cs="Times New Roman"/>
        </w:rPr>
        <w:t xml:space="preserve">his </w:t>
      </w:r>
      <w:proofErr w:type="gramStart"/>
      <w:r w:rsidR="0084292D" w:rsidRPr="00567594">
        <w:rPr>
          <w:rFonts w:ascii="Times New Roman" w:hAnsi="Times New Roman" w:cs="Times New Roman"/>
        </w:rPr>
        <w:t>chapter</w:t>
      </w:r>
      <w:proofErr w:type="gramEnd"/>
      <w:r w:rsidR="0084292D" w:rsidRPr="00567594">
        <w:rPr>
          <w:rFonts w:ascii="Times New Roman" w:hAnsi="Times New Roman" w:cs="Times New Roman"/>
        </w:rPr>
        <w:t xml:space="preserve"> </w:t>
      </w:r>
      <w:r>
        <w:rPr>
          <w:rFonts w:ascii="Times New Roman" w:hAnsi="Times New Roman" w:cs="Times New Roman"/>
        </w:rPr>
        <w:t xml:space="preserve">we also discuss </w:t>
      </w:r>
      <w:r w:rsidR="0084292D" w:rsidRPr="00567594">
        <w:rPr>
          <w:rFonts w:ascii="Times New Roman" w:hAnsi="Times New Roman" w:cs="Times New Roman"/>
        </w:rPr>
        <w:t>Erikson’s (1950) “moratorium,” a period of postpo</w:t>
      </w:r>
      <w:r>
        <w:rPr>
          <w:rFonts w:ascii="Times New Roman" w:hAnsi="Times New Roman" w:cs="Times New Roman"/>
        </w:rPr>
        <w:t>ning maturity, and we connect</w:t>
      </w:r>
      <w:r w:rsidR="0084292D" w:rsidRPr="00567594">
        <w:rPr>
          <w:rFonts w:ascii="Times New Roman" w:hAnsi="Times New Roman" w:cs="Times New Roman"/>
        </w:rPr>
        <w:t xml:space="preserve"> it to contemporary developments including </w:t>
      </w:r>
      <w:r w:rsidR="00932802">
        <w:rPr>
          <w:rFonts w:ascii="Times New Roman" w:hAnsi="Times New Roman" w:cs="Times New Roman"/>
        </w:rPr>
        <w:t xml:space="preserve">the elongated </w:t>
      </w:r>
      <w:r w:rsidR="0084292D" w:rsidRPr="00567594">
        <w:rPr>
          <w:rFonts w:ascii="Times New Roman" w:hAnsi="Times New Roman" w:cs="Times New Roman"/>
        </w:rPr>
        <w:t>gap for many youth between high school</w:t>
      </w:r>
      <w:r w:rsidR="00062CAC">
        <w:rPr>
          <w:rFonts w:ascii="Times New Roman" w:hAnsi="Times New Roman" w:cs="Times New Roman"/>
        </w:rPr>
        <w:t>,</w:t>
      </w:r>
      <w:r w:rsidR="0084292D" w:rsidRPr="00567594">
        <w:rPr>
          <w:rFonts w:ascii="Times New Roman" w:hAnsi="Times New Roman" w:cs="Times New Roman"/>
        </w:rPr>
        <w:t xml:space="preserve"> family</w:t>
      </w:r>
      <w:r w:rsidR="00062CAC">
        <w:rPr>
          <w:rFonts w:ascii="Times New Roman" w:hAnsi="Times New Roman" w:cs="Times New Roman"/>
        </w:rPr>
        <w:t xml:space="preserve"> formation</w:t>
      </w:r>
      <w:r w:rsidR="0084292D" w:rsidRPr="00567594">
        <w:rPr>
          <w:rFonts w:ascii="Times New Roman" w:hAnsi="Times New Roman" w:cs="Times New Roman"/>
        </w:rPr>
        <w:t xml:space="preserve"> and permanent commitments. </w:t>
      </w:r>
      <w:r w:rsidR="001D6506" w:rsidRPr="00567594">
        <w:rPr>
          <w:rFonts w:ascii="Times New Roman" w:hAnsi="Times New Roman" w:cs="Times New Roman"/>
        </w:rPr>
        <w:t xml:space="preserve">One reason </w:t>
      </w:r>
      <w:r w:rsidR="001D6506">
        <w:rPr>
          <w:rFonts w:ascii="Times New Roman" w:hAnsi="Times New Roman" w:cs="Times New Roman"/>
        </w:rPr>
        <w:t xml:space="preserve">we think </w:t>
      </w:r>
      <w:r w:rsidR="001D6506" w:rsidRPr="00567594">
        <w:rPr>
          <w:rFonts w:ascii="Times New Roman" w:hAnsi="Times New Roman" w:cs="Times New Roman"/>
        </w:rPr>
        <w:t xml:space="preserve">street-involved youth are </w:t>
      </w:r>
      <w:r w:rsidR="001D6506">
        <w:rPr>
          <w:rFonts w:ascii="Times New Roman" w:hAnsi="Times New Roman" w:cs="Times New Roman"/>
        </w:rPr>
        <w:t xml:space="preserve">interesting </w:t>
      </w:r>
      <w:r w:rsidR="001D6506" w:rsidRPr="00567594">
        <w:rPr>
          <w:rFonts w:ascii="Times New Roman" w:hAnsi="Times New Roman" w:cs="Times New Roman"/>
        </w:rPr>
        <w:t>is that if self-focus is truly freedom from parental and school-driven routines, they are exemplars of this freedom.</w:t>
      </w:r>
      <w:r w:rsidR="001D6506">
        <w:rPr>
          <w:rFonts w:ascii="Times New Roman" w:hAnsi="Times New Roman" w:cs="Times New Roman"/>
        </w:rPr>
        <w:t xml:space="preserve"> </w:t>
      </w:r>
      <w:proofErr w:type="gramStart"/>
      <w:r w:rsidR="0084292D" w:rsidRPr="00567594">
        <w:rPr>
          <w:rFonts w:ascii="Times New Roman" w:hAnsi="Times New Roman" w:cs="Times New Roman"/>
        </w:rPr>
        <w:t>Street</w:t>
      </w:r>
      <w:proofErr w:type="gramEnd"/>
      <w:r w:rsidR="0084292D" w:rsidRPr="00567594">
        <w:rPr>
          <w:rFonts w:ascii="Times New Roman" w:hAnsi="Times New Roman" w:cs="Times New Roman"/>
        </w:rPr>
        <w:t xml:space="preserve">-involved youth experience minimal financial support from parents and relatives. Where it is </w:t>
      </w:r>
      <w:r w:rsidR="00062CAC">
        <w:rPr>
          <w:rFonts w:ascii="Times New Roman" w:hAnsi="Times New Roman" w:cs="Times New Roman"/>
        </w:rPr>
        <w:t xml:space="preserve">normal for </w:t>
      </w:r>
      <w:r w:rsidR="0084292D" w:rsidRPr="00567594">
        <w:rPr>
          <w:rFonts w:ascii="Times New Roman" w:hAnsi="Times New Roman" w:cs="Times New Roman"/>
        </w:rPr>
        <w:t>other youth</w:t>
      </w:r>
      <w:r w:rsidR="00062CAC">
        <w:rPr>
          <w:rFonts w:ascii="Times New Roman" w:hAnsi="Times New Roman" w:cs="Times New Roman"/>
        </w:rPr>
        <w:t xml:space="preserve"> to</w:t>
      </w:r>
      <w:r w:rsidR="0084292D" w:rsidRPr="00567594">
        <w:rPr>
          <w:rFonts w:ascii="Times New Roman" w:hAnsi="Times New Roman" w:cs="Times New Roman"/>
        </w:rPr>
        <w:t xml:space="preserve"> sta</w:t>
      </w:r>
      <w:r w:rsidR="006F4640">
        <w:rPr>
          <w:rFonts w:ascii="Times New Roman" w:hAnsi="Times New Roman" w:cs="Times New Roman"/>
        </w:rPr>
        <w:t>y in school and training programs</w:t>
      </w:r>
      <w:r w:rsidR="0084292D" w:rsidRPr="00567594">
        <w:rPr>
          <w:rFonts w:ascii="Times New Roman" w:hAnsi="Times New Roman" w:cs="Times New Roman"/>
        </w:rPr>
        <w:t xml:space="preserve"> for longer periods of time, street-involved youth tend to find school discouraging and often meaningless, and most </w:t>
      </w:r>
      <w:r w:rsidR="00062CAC">
        <w:rPr>
          <w:rFonts w:ascii="Times New Roman" w:hAnsi="Times New Roman" w:cs="Times New Roman"/>
        </w:rPr>
        <w:t xml:space="preserve">stop attending </w:t>
      </w:r>
      <w:r w:rsidR="0084292D" w:rsidRPr="00567594">
        <w:rPr>
          <w:rFonts w:ascii="Times New Roman" w:hAnsi="Times New Roman" w:cs="Times New Roman"/>
        </w:rPr>
        <w:t xml:space="preserve">before they are legally allowed to </w:t>
      </w:r>
      <w:r w:rsidR="00062CAC">
        <w:rPr>
          <w:rFonts w:ascii="Times New Roman" w:hAnsi="Times New Roman" w:cs="Times New Roman"/>
        </w:rPr>
        <w:t>be absent</w:t>
      </w:r>
      <w:r w:rsidR="0084292D" w:rsidRPr="00567594">
        <w:rPr>
          <w:rFonts w:ascii="Times New Roman" w:hAnsi="Times New Roman" w:cs="Times New Roman"/>
        </w:rPr>
        <w:t xml:space="preserve">. In these </w:t>
      </w:r>
      <w:proofErr w:type="gramStart"/>
      <w:r w:rsidR="0084292D" w:rsidRPr="00567594">
        <w:rPr>
          <w:rFonts w:ascii="Times New Roman" w:hAnsi="Times New Roman" w:cs="Times New Roman"/>
        </w:rPr>
        <w:t>respects</w:t>
      </w:r>
      <w:proofErr w:type="gramEnd"/>
      <w:r w:rsidR="0084292D" w:rsidRPr="00567594">
        <w:rPr>
          <w:rFonts w:ascii="Times New Roman" w:hAnsi="Times New Roman" w:cs="Times New Roman"/>
        </w:rPr>
        <w:t xml:space="preserve"> they are exemplars of emerging adulthood and unlike other emerging adults </w:t>
      </w:r>
      <w:r w:rsidR="00062CAC">
        <w:rPr>
          <w:rFonts w:ascii="Times New Roman" w:hAnsi="Times New Roman" w:cs="Times New Roman"/>
        </w:rPr>
        <w:t>primarily by age at which they enter this life stage</w:t>
      </w:r>
      <w:r w:rsidR="0084292D" w:rsidRPr="00567594">
        <w:rPr>
          <w:rFonts w:ascii="Times New Roman" w:hAnsi="Times New Roman" w:cs="Times New Roman"/>
        </w:rPr>
        <w:t xml:space="preserve">. </w:t>
      </w:r>
    </w:p>
    <w:p w14:paraId="6CF10833" w14:textId="4951DDF7" w:rsidR="001C2F3D" w:rsidRDefault="00292EB3" w:rsidP="001D6506">
      <w:pPr>
        <w:pStyle w:val="BodyText"/>
        <w:spacing w:line="480" w:lineRule="auto"/>
        <w:ind w:firstLine="720"/>
        <w:rPr>
          <w:rFonts w:ascii="Times New Roman" w:hAnsi="Times New Roman" w:cs="Times New Roman"/>
        </w:rPr>
      </w:pPr>
      <w:r>
        <w:rPr>
          <w:rFonts w:ascii="Times New Roman" w:hAnsi="Times New Roman" w:cs="Times New Roman"/>
        </w:rPr>
        <w:t>W</w:t>
      </w:r>
      <w:r w:rsidR="00B101A4">
        <w:rPr>
          <w:rFonts w:ascii="Times New Roman" w:hAnsi="Times New Roman" w:cs="Times New Roman"/>
        </w:rPr>
        <w:t xml:space="preserve">e are presenting an </w:t>
      </w:r>
      <w:r w:rsidR="00B101A4" w:rsidRPr="00567594">
        <w:rPr>
          <w:rFonts w:ascii="Times New Roman" w:hAnsi="Times New Roman" w:cs="Times New Roman"/>
        </w:rPr>
        <w:t xml:space="preserve">alternative to </w:t>
      </w:r>
      <w:r w:rsidR="00B101A4">
        <w:rPr>
          <w:rFonts w:ascii="Times New Roman" w:hAnsi="Times New Roman" w:cs="Times New Roman"/>
        </w:rPr>
        <w:t xml:space="preserve">the </w:t>
      </w:r>
      <w:r w:rsidR="00FA00C2">
        <w:rPr>
          <w:rFonts w:ascii="Times New Roman" w:hAnsi="Times New Roman" w:cs="Times New Roman"/>
        </w:rPr>
        <w:t xml:space="preserve">common </w:t>
      </w:r>
      <w:r w:rsidR="00B101A4">
        <w:rPr>
          <w:rFonts w:ascii="Times New Roman" w:hAnsi="Times New Roman" w:cs="Times New Roman"/>
        </w:rPr>
        <w:t xml:space="preserve">narratives of </w:t>
      </w:r>
      <w:r w:rsidR="00B101A4" w:rsidRPr="00567594">
        <w:rPr>
          <w:rFonts w:ascii="Times New Roman" w:hAnsi="Times New Roman" w:cs="Times New Roman"/>
        </w:rPr>
        <w:t xml:space="preserve">“at-risk” youth, a notion that has been available for a long time and </w:t>
      </w:r>
      <w:r w:rsidR="00FA00C2">
        <w:rPr>
          <w:rFonts w:ascii="Times New Roman" w:hAnsi="Times New Roman" w:cs="Times New Roman"/>
        </w:rPr>
        <w:t xml:space="preserve">has been criticized because, among other things, it overlooks the strengths of youth and therefore is </w:t>
      </w:r>
      <w:r w:rsidR="00B101A4" w:rsidRPr="00567594">
        <w:rPr>
          <w:rFonts w:ascii="Times New Roman" w:hAnsi="Times New Roman" w:cs="Times New Roman"/>
        </w:rPr>
        <w:t>not helpful</w:t>
      </w:r>
      <w:r w:rsidR="00FA00C2">
        <w:rPr>
          <w:rFonts w:ascii="Times New Roman" w:hAnsi="Times New Roman" w:cs="Times New Roman"/>
        </w:rPr>
        <w:t xml:space="preserve"> for reintegrating youth who have been made vulnerable by society (e.g., Kidd, 2012)</w:t>
      </w:r>
      <w:r w:rsidR="00B101A4" w:rsidRPr="00567594">
        <w:rPr>
          <w:rFonts w:ascii="Times New Roman" w:hAnsi="Times New Roman" w:cs="Times New Roman"/>
        </w:rPr>
        <w:t xml:space="preserve">. </w:t>
      </w:r>
      <w:r>
        <w:rPr>
          <w:rFonts w:ascii="Times New Roman" w:hAnsi="Times New Roman" w:cs="Times New Roman"/>
        </w:rPr>
        <w:t>Many</w:t>
      </w:r>
      <w:r w:rsidR="00B101A4">
        <w:rPr>
          <w:rFonts w:ascii="Times New Roman" w:hAnsi="Times New Roman" w:cs="Times New Roman"/>
        </w:rPr>
        <w:t xml:space="preserve"> of the </w:t>
      </w:r>
      <w:r w:rsidR="00B101A4" w:rsidRPr="00567594">
        <w:rPr>
          <w:rFonts w:ascii="Times New Roman" w:hAnsi="Times New Roman" w:cs="Times New Roman"/>
        </w:rPr>
        <w:t>street-involved youth in our study</w:t>
      </w:r>
      <w:r w:rsidR="00D209B7">
        <w:rPr>
          <w:rFonts w:ascii="Times New Roman" w:hAnsi="Times New Roman" w:cs="Times New Roman"/>
        </w:rPr>
        <w:t xml:space="preserve"> may</w:t>
      </w:r>
      <w:r w:rsidR="00B101A4" w:rsidRPr="00567594">
        <w:rPr>
          <w:rFonts w:ascii="Times New Roman" w:hAnsi="Times New Roman" w:cs="Times New Roman"/>
        </w:rPr>
        <w:t xml:space="preserve"> be </w:t>
      </w:r>
      <w:r w:rsidR="00D209B7">
        <w:rPr>
          <w:rFonts w:ascii="Times New Roman" w:hAnsi="Times New Roman" w:cs="Times New Roman"/>
        </w:rPr>
        <w:t>examples of young people who made</w:t>
      </w:r>
      <w:r w:rsidR="00B101A4" w:rsidRPr="00567594">
        <w:rPr>
          <w:rFonts w:ascii="Times New Roman" w:hAnsi="Times New Roman" w:cs="Times New Roman"/>
        </w:rPr>
        <w:t xml:space="preserve"> their way through alternative pathways to maturi</w:t>
      </w:r>
      <w:r w:rsidR="00B101A4">
        <w:rPr>
          <w:rFonts w:ascii="Times New Roman" w:hAnsi="Times New Roman" w:cs="Times New Roman"/>
        </w:rPr>
        <w:t xml:space="preserve">ty, </w:t>
      </w:r>
      <w:r w:rsidR="00B101A4" w:rsidRPr="00567594">
        <w:rPr>
          <w:rFonts w:ascii="Times New Roman" w:hAnsi="Times New Roman" w:cs="Times New Roman"/>
        </w:rPr>
        <w:t xml:space="preserve">pathways that do not rely on secure employment, educational </w:t>
      </w:r>
      <w:r w:rsidR="00FA00C2">
        <w:rPr>
          <w:rFonts w:ascii="Times New Roman" w:hAnsi="Times New Roman" w:cs="Times New Roman"/>
        </w:rPr>
        <w:t>credentials</w:t>
      </w:r>
      <w:r w:rsidR="00B101A4" w:rsidRPr="00567594">
        <w:rPr>
          <w:rFonts w:ascii="Times New Roman" w:hAnsi="Times New Roman" w:cs="Times New Roman"/>
        </w:rPr>
        <w:t xml:space="preserve">, marriage, or </w:t>
      </w:r>
      <w:r w:rsidR="00090951">
        <w:rPr>
          <w:rFonts w:ascii="Times New Roman" w:hAnsi="Times New Roman" w:cs="Times New Roman"/>
        </w:rPr>
        <w:t xml:space="preserve">housing </w:t>
      </w:r>
      <w:r w:rsidR="00B101A4" w:rsidRPr="00567594">
        <w:rPr>
          <w:rFonts w:ascii="Times New Roman" w:hAnsi="Times New Roman" w:cs="Times New Roman"/>
        </w:rPr>
        <w:t>stability.</w:t>
      </w:r>
      <w:r>
        <w:rPr>
          <w:rFonts w:ascii="Times New Roman" w:hAnsi="Times New Roman" w:cs="Times New Roman"/>
        </w:rPr>
        <w:t xml:space="preserve"> </w:t>
      </w:r>
      <w:r w:rsidR="001C2F3D">
        <w:rPr>
          <w:rFonts w:ascii="Times New Roman" w:hAnsi="Times New Roman" w:cs="Times New Roman"/>
        </w:rPr>
        <w:t xml:space="preserve">Accessibility to these options are worth continuing effort, but we also ought not to conflate maturity with </w:t>
      </w:r>
      <w:r w:rsidR="001C2F3D">
        <w:rPr>
          <w:rFonts w:ascii="Times New Roman" w:hAnsi="Times New Roman" w:cs="Times New Roman"/>
        </w:rPr>
        <w:lastRenderedPageBreak/>
        <w:t>these</w:t>
      </w:r>
      <w:r w:rsidR="00090951">
        <w:rPr>
          <w:rFonts w:ascii="Times New Roman" w:hAnsi="Times New Roman" w:cs="Times New Roman"/>
        </w:rPr>
        <w:t xml:space="preserve"> benchmarks, which </w:t>
      </w:r>
      <w:r w:rsidR="00B101A4" w:rsidRPr="00567594">
        <w:rPr>
          <w:rFonts w:ascii="Times New Roman" w:hAnsi="Times New Roman" w:cs="Times New Roman"/>
        </w:rPr>
        <w:t xml:space="preserve">are difficult to achieve </w:t>
      </w:r>
      <w:r w:rsidR="00B101A4">
        <w:rPr>
          <w:rFonts w:ascii="Times New Roman" w:hAnsi="Times New Roman" w:cs="Times New Roman"/>
        </w:rPr>
        <w:t>for many</w:t>
      </w:r>
      <w:r w:rsidR="00B101A4" w:rsidRPr="00567594">
        <w:rPr>
          <w:rFonts w:ascii="Times New Roman" w:hAnsi="Times New Roman" w:cs="Times New Roman"/>
        </w:rPr>
        <w:t xml:space="preserve"> </w:t>
      </w:r>
      <w:r w:rsidR="00FA00C2">
        <w:rPr>
          <w:rFonts w:ascii="Times New Roman" w:hAnsi="Times New Roman" w:cs="Times New Roman"/>
        </w:rPr>
        <w:t xml:space="preserve">youth </w:t>
      </w:r>
      <w:r w:rsidR="001A0C0A">
        <w:rPr>
          <w:rFonts w:ascii="Times New Roman" w:hAnsi="Times New Roman" w:cs="Times New Roman"/>
        </w:rPr>
        <w:t xml:space="preserve">and </w:t>
      </w:r>
      <w:r w:rsidR="00FA00C2">
        <w:rPr>
          <w:rFonts w:ascii="Times New Roman" w:hAnsi="Times New Roman" w:cs="Times New Roman"/>
        </w:rPr>
        <w:t>not only for</w:t>
      </w:r>
      <w:r w:rsidR="00B101A4">
        <w:rPr>
          <w:rFonts w:ascii="Times New Roman" w:hAnsi="Times New Roman" w:cs="Times New Roman"/>
        </w:rPr>
        <w:t xml:space="preserve"> </w:t>
      </w:r>
      <w:r w:rsidR="00B101A4" w:rsidRPr="00567594">
        <w:rPr>
          <w:rFonts w:ascii="Times New Roman" w:hAnsi="Times New Roman" w:cs="Times New Roman"/>
        </w:rPr>
        <w:t>street-involved young people. If those markers are required for maturity, it is a dispiriting future for many and, perhaps, too anchore</w:t>
      </w:r>
      <w:r w:rsidR="00B101A4">
        <w:rPr>
          <w:rFonts w:ascii="Times New Roman" w:hAnsi="Times New Roman" w:cs="Times New Roman"/>
        </w:rPr>
        <w:t xml:space="preserve">d in middle-class expectations. </w:t>
      </w:r>
      <w:r w:rsidR="00B101A4" w:rsidRPr="00567594">
        <w:rPr>
          <w:rFonts w:ascii="Times New Roman" w:hAnsi="Times New Roman" w:cs="Times New Roman"/>
        </w:rPr>
        <w:t>Str</w:t>
      </w:r>
      <w:r w:rsidR="001C2F3D">
        <w:rPr>
          <w:rFonts w:ascii="Times New Roman" w:hAnsi="Times New Roman" w:cs="Times New Roman"/>
        </w:rPr>
        <w:t xml:space="preserve">eet-involved youth </w:t>
      </w:r>
      <w:r w:rsidR="00B101A4" w:rsidRPr="00567594">
        <w:rPr>
          <w:rFonts w:ascii="Times New Roman" w:hAnsi="Times New Roman" w:cs="Times New Roman"/>
        </w:rPr>
        <w:t xml:space="preserve">exemplify a unique form of emerging adulthood in which maturation occurs </w:t>
      </w:r>
      <w:r w:rsidR="000E0130">
        <w:rPr>
          <w:rFonts w:ascii="Times New Roman" w:hAnsi="Times New Roman" w:cs="Times New Roman"/>
        </w:rPr>
        <w:t xml:space="preserve">without easy access to </w:t>
      </w:r>
      <w:r w:rsidR="00B101A4">
        <w:rPr>
          <w:rFonts w:ascii="Times New Roman" w:hAnsi="Times New Roman" w:cs="Times New Roman"/>
        </w:rPr>
        <w:t xml:space="preserve">adult social roles. </w:t>
      </w:r>
    </w:p>
    <w:p w14:paraId="4BB0EF06" w14:textId="398A579A" w:rsidR="009E6FB7" w:rsidRPr="00567594" w:rsidRDefault="00B101A4" w:rsidP="00226B2D">
      <w:pPr>
        <w:pStyle w:val="BodyText"/>
        <w:spacing w:line="480" w:lineRule="auto"/>
        <w:ind w:firstLine="720"/>
        <w:rPr>
          <w:rFonts w:ascii="Times New Roman" w:hAnsi="Times New Roman" w:cs="Times New Roman"/>
        </w:rPr>
      </w:pPr>
      <w:r w:rsidRPr="00567594">
        <w:rPr>
          <w:rFonts w:ascii="Times New Roman" w:hAnsi="Times New Roman" w:cs="Times New Roman"/>
        </w:rPr>
        <w:t>In the previous chapter and this, we describe some of the experiences in which a self-focus is implicated, and we propose that emerg</w:t>
      </w:r>
      <w:r>
        <w:rPr>
          <w:rFonts w:ascii="Times New Roman" w:hAnsi="Times New Roman" w:cs="Times New Roman"/>
        </w:rPr>
        <w:t>ing adultho</w:t>
      </w:r>
      <w:r w:rsidR="003D6E3C">
        <w:rPr>
          <w:rFonts w:ascii="Times New Roman" w:hAnsi="Times New Roman" w:cs="Times New Roman"/>
        </w:rPr>
        <w:t>od features</w:t>
      </w:r>
      <w:r>
        <w:rPr>
          <w:rFonts w:ascii="Times New Roman" w:hAnsi="Times New Roman" w:cs="Times New Roman"/>
        </w:rPr>
        <w:t>, like</w:t>
      </w:r>
      <w:r w:rsidRPr="00567594">
        <w:rPr>
          <w:rFonts w:ascii="Times New Roman" w:hAnsi="Times New Roman" w:cs="Times New Roman"/>
        </w:rPr>
        <w:t xml:space="preserve"> self-focus and possibilities</w:t>
      </w:r>
      <w:r w:rsidR="003D6E3C">
        <w:rPr>
          <w:rFonts w:ascii="Times New Roman" w:hAnsi="Times New Roman" w:cs="Times New Roman"/>
        </w:rPr>
        <w:t xml:space="preserve"> </w:t>
      </w:r>
      <w:r>
        <w:rPr>
          <w:rFonts w:ascii="Times New Roman" w:hAnsi="Times New Roman" w:cs="Times New Roman"/>
        </w:rPr>
        <w:t>particularly,</w:t>
      </w:r>
      <w:r w:rsidRPr="00567594">
        <w:rPr>
          <w:rFonts w:ascii="Times New Roman" w:hAnsi="Times New Roman" w:cs="Times New Roman"/>
        </w:rPr>
        <w:t xml:space="preserve"> occur </w:t>
      </w:r>
      <w:r>
        <w:rPr>
          <w:rFonts w:ascii="Times New Roman" w:hAnsi="Times New Roman" w:cs="Times New Roman"/>
        </w:rPr>
        <w:t>consecutively rather than coincidentally.</w:t>
      </w:r>
      <w:r w:rsidRPr="00567594">
        <w:rPr>
          <w:rFonts w:ascii="Times New Roman" w:hAnsi="Times New Roman" w:cs="Times New Roman"/>
        </w:rPr>
        <w:t xml:space="preserve"> </w:t>
      </w:r>
      <w:r>
        <w:rPr>
          <w:rFonts w:ascii="Times New Roman" w:hAnsi="Times New Roman" w:cs="Times New Roman"/>
        </w:rPr>
        <w:t>S</w:t>
      </w:r>
      <w:r w:rsidRPr="00567594">
        <w:rPr>
          <w:rFonts w:ascii="Times New Roman" w:hAnsi="Times New Roman" w:cs="Times New Roman"/>
        </w:rPr>
        <w:t>treet-involvement</w:t>
      </w:r>
      <w:r w:rsidR="003D6E3C">
        <w:rPr>
          <w:rFonts w:ascii="Times New Roman" w:hAnsi="Times New Roman" w:cs="Times New Roman"/>
        </w:rPr>
        <w:t xml:space="preserve"> </w:t>
      </w:r>
      <w:r w:rsidR="000E0130">
        <w:rPr>
          <w:rFonts w:ascii="Times New Roman" w:hAnsi="Times New Roman" w:cs="Times New Roman"/>
        </w:rPr>
        <w:t xml:space="preserve">usually </w:t>
      </w:r>
      <w:r w:rsidR="003D6E3C">
        <w:rPr>
          <w:rFonts w:ascii="Times New Roman" w:hAnsi="Times New Roman" w:cs="Times New Roman"/>
        </w:rPr>
        <w:t>includes a period of self-focus, w</w:t>
      </w:r>
      <w:r w:rsidR="000E0130">
        <w:rPr>
          <w:rFonts w:ascii="Times New Roman" w:hAnsi="Times New Roman" w:cs="Times New Roman"/>
        </w:rPr>
        <w:t xml:space="preserve">here a new social role facilitates and resolves </w:t>
      </w:r>
      <w:r w:rsidRPr="00567594">
        <w:rPr>
          <w:rFonts w:ascii="Times New Roman" w:hAnsi="Times New Roman" w:cs="Times New Roman"/>
        </w:rPr>
        <w:t>immediate da</w:t>
      </w:r>
      <w:r w:rsidR="003D6E3C">
        <w:rPr>
          <w:rFonts w:ascii="Times New Roman" w:hAnsi="Times New Roman" w:cs="Times New Roman"/>
        </w:rPr>
        <w:t>y-to-day interests and concerns and less involvement with social institutions.</w:t>
      </w:r>
      <w:r w:rsidRPr="00567594">
        <w:rPr>
          <w:rFonts w:ascii="Times New Roman" w:hAnsi="Times New Roman" w:cs="Times New Roman"/>
        </w:rPr>
        <w:t xml:space="preserve"> Later, when </w:t>
      </w:r>
      <w:r w:rsidR="000E0130">
        <w:rPr>
          <w:rFonts w:ascii="Times New Roman" w:hAnsi="Times New Roman" w:cs="Times New Roman"/>
        </w:rPr>
        <w:t xml:space="preserve">the role adopted for </w:t>
      </w:r>
      <w:r w:rsidRPr="00567594">
        <w:rPr>
          <w:rFonts w:ascii="Times New Roman" w:hAnsi="Times New Roman" w:cs="Times New Roman"/>
        </w:rPr>
        <w:t xml:space="preserve">street-life is less appealing, </w:t>
      </w:r>
      <w:r>
        <w:rPr>
          <w:rFonts w:ascii="Times New Roman" w:hAnsi="Times New Roman" w:cs="Times New Roman"/>
        </w:rPr>
        <w:t xml:space="preserve">it is </w:t>
      </w:r>
      <w:r w:rsidRPr="00567594">
        <w:rPr>
          <w:rFonts w:ascii="Times New Roman" w:hAnsi="Times New Roman" w:cs="Times New Roman"/>
        </w:rPr>
        <w:t xml:space="preserve">future possibilities that </w:t>
      </w:r>
      <w:r w:rsidR="003D6E3C">
        <w:rPr>
          <w:rFonts w:ascii="Times New Roman" w:hAnsi="Times New Roman" w:cs="Times New Roman"/>
        </w:rPr>
        <w:t xml:space="preserve">begin to guide </w:t>
      </w:r>
      <w:r w:rsidRPr="00567594">
        <w:rPr>
          <w:rFonts w:ascii="Times New Roman" w:hAnsi="Times New Roman" w:cs="Times New Roman"/>
        </w:rPr>
        <w:t xml:space="preserve">their choices. </w:t>
      </w:r>
      <w:r w:rsidR="00860416" w:rsidRPr="00567594">
        <w:rPr>
          <w:rFonts w:ascii="Times New Roman" w:hAnsi="Times New Roman" w:cs="Times New Roman"/>
        </w:rPr>
        <w:t xml:space="preserve">The street-involved </w:t>
      </w:r>
      <w:r w:rsidR="001D429A" w:rsidRPr="00567594">
        <w:rPr>
          <w:rFonts w:ascii="Times New Roman" w:hAnsi="Times New Roman" w:cs="Times New Roman"/>
        </w:rPr>
        <w:t xml:space="preserve">youth </w:t>
      </w:r>
      <w:r w:rsidR="009E22D5">
        <w:rPr>
          <w:rFonts w:ascii="Times New Roman" w:hAnsi="Times New Roman" w:cs="Times New Roman"/>
        </w:rPr>
        <w:t>were</w:t>
      </w:r>
      <w:r w:rsidR="00860416" w:rsidRPr="00567594">
        <w:rPr>
          <w:rFonts w:ascii="Times New Roman" w:hAnsi="Times New Roman" w:cs="Times New Roman"/>
        </w:rPr>
        <w:t xml:space="preserve"> </w:t>
      </w:r>
      <w:r w:rsidR="001D429A" w:rsidRPr="00567594">
        <w:rPr>
          <w:rFonts w:ascii="Times New Roman" w:hAnsi="Times New Roman" w:cs="Times New Roman"/>
        </w:rPr>
        <w:t xml:space="preserve">free of school and family routines during the teen years, with </w:t>
      </w:r>
      <w:r w:rsidR="00E41004" w:rsidRPr="00567594">
        <w:rPr>
          <w:rFonts w:ascii="Times New Roman" w:hAnsi="Times New Roman" w:cs="Times New Roman"/>
        </w:rPr>
        <w:t>different</w:t>
      </w:r>
      <w:r w:rsidR="00860416" w:rsidRPr="00567594">
        <w:rPr>
          <w:rFonts w:ascii="Times New Roman" w:hAnsi="Times New Roman" w:cs="Times New Roman"/>
        </w:rPr>
        <w:t xml:space="preserve"> </w:t>
      </w:r>
      <w:r w:rsidR="001D429A" w:rsidRPr="00567594">
        <w:rPr>
          <w:rFonts w:ascii="Times New Roman" w:hAnsi="Times New Roman" w:cs="Times New Roman"/>
        </w:rPr>
        <w:t>freedom</w:t>
      </w:r>
      <w:r w:rsidR="00860416" w:rsidRPr="00567594">
        <w:rPr>
          <w:rFonts w:ascii="Times New Roman" w:hAnsi="Times New Roman" w:cs="Times New Roman"/>
        </w:rPr>
        <w:t>s</w:t>
      </w:r>
      <w:r w:rsidR="001D429A" w:rsidRPr="00567594">
        <w:rPr>
          <w:rFonts w:ascii="Times New Roman" w:hAnsi="Times New Roman" w:cs="Times New Roman"/>
        </w:rPr>
        <w:t xml:space="preserve"> </w:t>
      </w:r>
      <w:r w:rsidR="00567594">
        <w:rPr>
          <w:rFonts w:ascii="Times New Roman" w:hAnsi="Times New Roman" w:cs="Times New Roman"/>
        </w:rPr>
        <w:t xml:space="preserve">and different uses of that freedom </w:t>
      </w:r>
      <w:r w:rsidR="001D429A" w:rsidRPr="00567594">
        <w:rPr>
          <w:rFonts w:ascii="Times New Roman" w:hAnsi="Times New Roman" w:cs="Times New Roman"/>
        </w:rPr>
        <w:t>than</w:t>
      </w:r>
      <w:r w:rsidR="0016676D" w:rsidRPr="00567594">
        <w:rPr>
          <w:rFonts w:ascii="Times New Roman" w:hAnsi="Times New Roman" w:cs="Times New Roman"/>
        </w:rPr>
        <w:t xml:space="preserve"> </w:t>
      </w:r>
      <w:r w:rsidR="00EB4D38" w:rsidRPr="00567594">
        <w:rPr>
          <w:rFonts w:ascii="Times New Roman" w:hAnsi="Times New Roman" w:cs="Times New Roman"/>
        </w:rPr>
        <w:t>housed youth.</w:t>
      </w:r>
      <w:r w:rsidR="00567594">
        <w:rPr>
          <w:rFonts w:ascii="Times New Roman" w:hAnsi="Times New Roman" w:cs="Times New Roman"/>
        </w:rPr>
        <w:t xml:space="preserve"> </w:t>
      </w:r>
      <w:commentRangeStart w:id="5"/>
      <w:r w:rsidR="00E41004" w:rsidRPr="00567594">
        <w:rPr>
          <w:rFonts w:ascii="Times New Roman" w:hAnsi="Times New Roman" w:cs="Times New Roman"/>
        </w:rPr>
        <w:t>T</w:t>
      </w:r>
      <w:r w:rsidR="001D429A" w:rsidRPr="00567594">
        <w:rPr>
          <w:rFonts w:ascii="Times New Roman" w:hAnsi="Times New Roman" w:cs="Times New Roman"/>
        </w:rPr>
        <w:t>h</w:t>
      </w:r>
      <w:r w:rsidR="00567594">
        <w:rPr>
          <w:rFonts w:ascii="Times New Roman" w:hAnsi="Times New Roman" w:cs="Times New Roman"/>
        </w:rPr>
        <w:t>ese include</w:t>
      </w:r>
      <w:r w:rsidR="00EB4D38" w:rsidRPr="00567594">
        <w:rPr>
          <w:rFonts w:ascii="Times New Roman" w:hAnsi="Times New Roman" w:cs="Times New Roman"/>
        </w:rPr>
        <w:t xml:space="preserve"> </w:t>
      </w:r>
      <w:r w:rsidR="00567594">
        <w:rPr>
          <w:rFonts w:ascii="Times New Roman" w:hAnsi="Times New Roman" w:cs="Times New Roman"/>
        </w:rPr>
        <w:t xml:space="preserve">facing some </w:t>
      </w:r>
      <w:r w:rsidR="0016676D" w:rsidRPr="00567594">
        <w:rPr>
          <w:rFonts w:ascii="Times New Roman" w:hAnsi="Times New Roman" w:cs="Times New Roman"/>
        </w:rPr>
        <w:t>hardship</w:t>
      </w:r>
      <w:r w:rsidR="00567594">
        <w:rPr>
          <w:rFonts w:ascii="Times New Roman" w:hAnsi="Times New Roman" w:cs="Times New Roman"/>
        </w:rPr>
        <w:t>s, finding satisfaction in</w:t>
      </w:r>
      <w:r w:rsidR="0016676D" w:rsidRPr="00567594">
        <w:rPr>
          <w:rFonts w:ascii="Times New Roman" w:hAnsi="Times New Roman" w:cs="Times New Roman"/>
        </w:rPr>
        <w:t xml:space="preserve"> getting </w:t>
      </w:r>
      <w:r w:rsidR="00EB4D38" w:rsidRPr="00567594">
        <w:rPr>
          <w:rFonts w:ascii="Times New Roman" w:hAnsi="Times New Roman" w:cs="Times New Roman"/>
        </w:rPr>
        <w:t>their</w:t>
      </w:r>
      <w:r w:rsidR="0016676D" w:rsidRPr="00567594">
        <w:rPr>
          <w:rFonts w:ascii="Times New Roman" w:hAnsi="Times New Roman" w:cs="Times New Roman"/>
        </w:rPr>
        <w:t xml:space="preserve"> life on the street organized, finding a community, </w:t>
      </w:r>
      <w:r w:rsidR="001D429A" w:rsidRPr="00567594">
        <w:rPr>
          <w:rFonts w:ascii="Times New Roman" w:hAnsi="Times New Roman" w:cs="Times New Roman"/>
        </w:rPr>
        <w:t xml:space="preserve">figuring out how to re-engage with </w:t>
      </w:r>
      <w:r w:rsidR="006D0D8F" w:rsidRPr="00567594">
        <w:rPr>
          <w:rFonts w:ascii="Times New Roman" w:hAnsi="Times New Roman" w:cs="Times New Roman"/>
        </w:rPr>
        <w:t xml:space="preserve">formal education, and new and intense </w:t>
      </w:r>
      <w:r w:rsidR="0016676D" w:rsidRPr="00567594">
        <w:rPr>
          <w:rFonts w:ascii="Times New Roman" w:hAnsi="Times New Roman" w:cs="Times New Roman"/>
        </w:rPr>
        <w:t>experience</w:t>
      </w:r>
      <w:r w:rsidR="006D0D8F" w:rsidRPr="00567594">
        <w:rPr>
          <w:rFonts w:ascii="Times New Roman" w:hAnsi="Times New Roman" w:cs="Times New Roman"/>
        </w:rPr>
        <w:t>s</w:t>
      </w:r>
      <w:r w:rsidR="0016676D" w:rsidRPr="00567594">
        <w:rPr>
          <w:rFonts w:ascii="Times New Roman" w:hAnsi="Times New Roman" w:cs="Times New Roman"/>
        </w:rPr>
        <w:t xml:space="preserve"> </w:t>
      </w:r>
      <w:r w:rsidR="006D0D8F" w:rsidRPr="00567594">
        <w:rPr>
          <w:rFonts w:ascii="Times New Roman" w:hAnsi="Times New Roman" w:cs="Times New Roman"/>
        </w:rPr>
        <w:t xml:space="preserve">with </w:t>
      </w:r>
      <w:r w:rsidR="0016676D" w:rsidRPr="00567594">
        <w:rPr>
          <w:rFonts w:ascii="Times New Roman" w:hAnsi="Times New Roman" w:cs="Times New Roman"/>
        </w:rPr>
        <w:t>drugs and alcohol.</w:t>
      </w:r>
      <w:commentRangeEnd w:id="5"/>
      <w:r w:rsidR="00AA47A2">
        <w:rPr>
          <w:rStyle w:val="CommentReference"/>
        </w:rPr>
        <w:commentReference w:id="5"/>
      </w:r>
    </w:p>
    <w:p w14:paraId="57194D70" w14:textId="77777777" w:rsidR="003E6E93" w:rsidRPr="00567594" w:rsidRDefault="00680D81" w:rsidP="004C6F34">
      <w:pPr>
        <w:pStyle w:val="FirstParagraph"/>
        <w:spacing w:line="480" w:lineRule="auto"/>
        <w:outlineLvl w:val="0"/>
        <w:rPr>
          <w:rFonts w:ascii="Times New Roman" w:hAnsi="Times New Roman" w:cs="Times New Roman"/>
        </w:rPr>
      </w:pPr>
      <w:bookmarkStart w:id="6" w:name="dinah"/>
      <w:bookmarkEnd w:id="6"/>
      <w:r w:rsidRPr="00567594">
        <w:rPr>
          <w:rFonts w:ascii="Times New Roman" w:hAnsi="Times New Roman" w:cs="Times New Roman"/>
        </w:rPr>
        <w:t>&lt;1&gt;</w:t>
      </w:r>
      <w:r w:rsidR="003E6E93" w:rsidRPr="00567594">
        <w:rPr>
          <w:rFonts w:ascii="Times New Roman" w:hAnsi="Times New Roman" w:cs="Times New Roman"/>
        </w:rPr>
        <w:t>Dinah</w:t>
      </w:r>
    </w:p>
    <w:p w14:paraId="00BCAA84" w14:textId="7C745397" w:rsidR="00830AD0" w:rsidRPr="00567594" w:rsidRDefault="002562EE" w:rsidP="00226B2D">
      <w:pPr>
        <w:pStyle w:val="FirstParagraph"/>
        <w:spacing w:line="480" w:lineRule="auto"/>
        <w:ind w:firstLine="720"/>
        <w:rPr>
          <w:rFonts w:ascii="Times New Roman" w:hAnsi="Times New Roman" w:cs="Times New Roman"/>
        </w:rPr>
      </w:pPr>
      <w:r w:rsidRPr="00567594">
        <w:rPr>
          <w:rFonts w:ascii="Times New Roman" w:hAnsi="Times New Roman" w:cs="Times New Roman"/>
        </w:rPr>
        <w:t xml:space="preserve">When we </w:t>
      </w:r>
      <w:r w:rsidR="004F63C8" w:rsidRPr="00567594">
        <w:rPr>
          <w:rFonts w:ascii="Times New Roman" w:hAnsi="Times New Roman" w:cs="Times New Roman"/>
        </w:rPr>
        <w:t xml:space="preserve">first </w:t>
      </w:r>
      <w:r w:rsidRPr="00567594">
        <w:rPr>
          <w:rFonts w:ascii="Times New Roman" w:hAnsi="Times New Roman" w:cs="Times New Roman"/>
        </w:rPr>
        <w:t xml:space="preserve">met </w:t>
      </w:r>
      <w:proofErr w:type="gramStart"/>
      <w:r w:rsidRPr="00567594">
        <w:rPr>
          <w:rFonts w:ascii="Times New Roman" w:hAnsi="Times New Roman" w:cs="Times New Roman"/>
        </w:rPr>
        <w:t>Dinah</w:t>
      </w:r>
      <w:proofErr w:type="gramEnd"/>
      <w:r w:rsidR="009B2717" w:rsidRPr="00567594">
        <w:rPr>
          <w:rFonts w:ascii="Times New Roman" w:hAnsi="Times New Roman" w:cs="Times New Roman"/>
        </w:rPr>
        <w:t xml:space="preserve"> she </w:t>
      </w:r>
      <w:r w:rsidR="00EC3A4C" w:rsidRPr="00567594">
        <w:rPr>
          <w:rFonts w:ascii="Times New Roman" w:hAnsi="Times New Roman" w:cs="Times New Roman"/>
        </w:rPr>
        <w:t>w</w:t>
      </w:r>
      <w:r w:rsidR="009B2717" w:rsidRPr="00567594">
        <w:rPr>
          <w:rFonts w:ascii="Times New Roman" w:hAnsi="Times New Roman" w:cs="Times New Roman"/>
        </w:rPr>
        <w:t xml:space="preserve">as </w:t>
      </w:r>
      <w:r w:rsidRPr="00567594">
        <w:rPr>
          <w:rFonts w:ascii="Times New Roman" w:hAnsi="Times New Roman" w:cs="Times New Roman"/>
        </w:rPr>
        <w:t>14</w:t>
      </w:r>
      <w:r w:rsidR="009B2717" w:rsidRPr="00567594">
        <w:rPr>
          <w:rFonts w:ascii="Times New Roman" w:hAnsi="Times New Roman" w:cs="Times New Roman"/>
        </w:rPr>
        <w:t xml:space="preserve"> years of age. </w:t>
      </w:r>
      <w:r w:rsidRPr="00567594">
        <w:rPr>
          <w:rFonts w:ascii="Times New Roman" w:hAnsi="Times New Roman" w:cs="Times New Roman"/>
        </w:rPr>
        <w:t xml:space="preserve"> She did</w:t>
      </w:r>
      <w:r w:rsidR="00EC3A4C" w:rsidRPr="00567594">
        <w:rPr>
          <w:rFonts w:ascii="Times New Roman" w:hAnsi="Times New Roman" w:cs="Times New Roman"/>
        </w:rPr>
        <w:t xml:space="preserve"> </w:t>
      </w:r>
      <w:r w:rsidRPr="00567594">
        <w:rPr>
          <w:rFonts w:ascii="Times New Roman" w:hAnsi="Times New Roman" w:cs="Times New Roman"/>
        </w:rPr>
        <w:t>n</w:t>
      </w:r>
      <w:r w:rsidR="00EC3A4C" w:rsidRPr="00567594">
        <w:rPr>
          <w:rFonts w:ascii="Times New Roman" w:hAnsi="Times New Roman" w:cs="Times New Roman"/>
        </w:rPr>
        <w:t>o</w:t>
      </w:r>
      <w:r w:rsidRPr="00567594">
        <w:rPr>
          <w:rFonts w:ascii="Times New Roman" w:hAnsi="Times New Roman" w:cs="Times New Roman"/>
        </w:rPr>
        <w:t>t have a place to stay, and she was frustrated because she had been turned down for a bed in a popular transition shelter. Her world seemed agai</w:t>
      </w:r>
      <w:r w:rsidR="00226B2D">
        <w:rPr>
          <w:rFonts w:ascii="Times New Roman" w:hAnsi="Times New Roman" w:cs="Times New Roman"/>
        </w:rPr>
        <w:t>nst her</w:t>
      </w:r>
      <w:r w:rsidR="00122C6A">
        <w:rPr>
          <w:rFonts w:ascii="Times New Roman" w:hAnsi="Times New Roman" w:cs="Times New Roman"/>
        </w:rPr>
        <w:t>.</w:t>
      </w:r>
      <w:r w:rsidRPr="00567594">
        <w:rPr>
          <w:rFonts w:ascii="Times New Roman" w:hAnsi="Times New Roman" w:cs="Times New Roman"/>
        </w:rPr>
        <w:t xml:space="preserve"> </w:t>
      </w:r>
      <w:r w:rsidR="00226B2D">
        <w:rPr>
          <w:rFonts w:ascii="Times New Roman" w:hAnsi="Times New Roman" w:cs="Times New Roman"/>
        </w:rPr>
        <w:t>W</w:t>
      </w:r>
      <w:r w:rsidRPr="00567594">
        <w:rPr>
          <w:rFonts w:ascii="Times New Roman" w:hAnsi="Times New Roman" w:cs="Times New Roman"/>
        </w:rPr>
        <w:t>hen she needed to move to another shelter, the youth worker at the former shelter would</w:t>
      </w:r>
      <w:r w:rsidR="00EC3A4C" w:rsidRPr="00567594">
        <w:rPr>
          <w:rFonts w:ascii="Times New Roman" w:hAnsi="Times New Roman" w:cs="Times New Roman"/>
        </w:rPr>
        <w:t xml:space="preserve"> </w:t>
      </w:r>
      <w:r w:rsidRPr="00567594">
        <w:rPr>
          <w:rFonts w:ascii="Times New Roman" w:hAnsi="Times New Roman" w:cs="Times New Roman"/>
        </w:rPr>
        <w:t>n</w:t>
      </w:r>
      <w:r w:rsidR="00EC3A4C" w:rsidRPr="00567594">
        <w:rPr>
          <w:rFonts w:ascii="Times New Roman" w:hAnsi="Times New Roman" w:cs="Times New Roman"/>
        </w:rPr>
        <w:t>o</w:t>
      </w:r>
      <w:r w:rsidRPr="00567594">
        <w:rPr>
          <w:rFonts w:ascii="Times New Roman" w:hAnsi="Times New Roman" w:cs="Times New Roman"/>
        </w:rPr>
        <w:t>t bring her stuff to the new shelter. Dinah had</w:t>
      </w:r>
      <w:r w:rsidR="000131D7" w:rsidRPr="00567594">
        <w:rPr>
          <w:rFonts w:ascii="Times New Roman" w:hAnsi="Times New Roman" w:cs="Times New Roman"/>
        </w:rPr>
        <w:t xml:space="preserve"> </w:t>
      </w:r>
      <w:r w:rsidRPr="00567594">
        <w:rPr>
          <w:rFonts w:ascii="Times New Roman" w:hAnsi="Times New Roman" w:cs="Times New Roman"/>
        </w:rPr>
        <w:t xml:space="preserve">long-term problems as well, having been treated for depression, </w:t>
      </w:r>
      <w:r w:rsidRPr="00567594">
        <w:rPr>
          <w:rFonts w:ascii="Times New Roman" w:hAnsi="Times New Roman" w:cs="Times New Roman"/>
        </w:rPr>
        <w:lastRenderedPageBreak/>
        <w:t>anxiety</w:t>
      </w:r>
      <w:r w:rsidR="004B4B6F" w:rsidRPr="00567594">
        <w:rPr>
          <w:rFonts w:ascii="Times New Roman" w:hAnsi="Times New Roman" w:cs="Times New Roman"/>
        </w:rPr>
        <w:t>,</w:t>
      </w:r>
      <w:r w:rsidRPr="00567594">
        <w:rPr>
          <w:rFonts w:ascii="Times New Roman" w:hAnsi="Times New Roman" w:cs="Times New Roman"/>
        </w:rPr>
        <w:t xml:space="preserve"> panic attacks, </w:t>
      </w:r>
      <w:r w:rsidR="004F63C8" w:rsidRPr="00567594">
        <w:rPr>
          <w:rFonts w:ascii="Times New Roman" w:hAnsi="Times New Roman" w:cs="Times New Roman"/>
        </w:rPr>
        <w:t xml:space="preserve">and </w:t>
      </w:r>
      <w:r w:rsidRPr="00567594">
        <w:rPr>
          <w:rFonts w:ascii="Times New Roman" w:hAnsi="Times New Roman" w:cs="Times New Roman"/>
        </w:rPr>
        <w:t>self-harm</w:t>
      </w:r>
      <w:r w:rsidR="009B2717" w:rsidRPr="00567594">
        <w:rPr>
          <w:rFonts w:ascii="Times New Roman" w:hAnsi="Times New Roman" w:cs="Times New Roman"/>
        </w:rPr>
        <w:t>.</w:t>
      </w:r>
      <w:r w:rsidR="00EF19E0" w:rsidRPr="00567594">
        <w:rPr>
          <w:rFonts w:ascii="Times New Roman" w:hAnsi="Times New Roman" w:cs="Times New Roman"/>
        </w:rPr>
        <w:t xml:space="preserve"> The self-harm involved cutting</w:t>
      </w:r>
      <w:r w:rsidR="009B2717" w:rsidRPr="00567594">
        <w:rPr>
          <w:rFonts w:ascii="Times New Roman" w:hAnsi="Times New Roman" w:cs="Times New Roman"/>
        </w:rPr>
        <w:t xml:space="preserve"> and then using drugs to fix the </w:t>
      </w:r>
      <w:r w:rsidR="00122C6A">
        <w:rPr>
          <w:rFonts w:ascii="Times New Roman" w:hAnsi="Times New Roman" w:cs="Times New Roman"/>
        </w:rPr>
        <w:t xml:space="preserve">underlying </w:t>
      </w:r>
      <w:r w:rsidR="009B2717" w:rsidRPr="00567594">
        <w:rPr>
          <w:rFonts w:ascii="Times New Roman" w:hAnsi="Times New Roman" w:cs="Times New Roman"/>
        </w:rPr>
        <w:t>problem</w:t>
      </w:r>
      <w:r w:rsidR="00122C6A">
        <w:rPr>
          <w:rFonts w:ascii="Times New Roman" w:hAnsi="Times New Roman" w:cs="Times New Roman"/>
        </w:rPr>
        <w:t xml:space="preserve"> “</w:t>
      </w:r>
      <w:r w:rsidR="009B2717" w:rsidRPr="00567594">
        <w:rPr>
          <w:rFonts w:ascii="Times New Roman" w:hAnsi="Times New Roman" w:cs="Times New Roman"/>
        </w:rPr>
        <w:t>and it made it worse." A</w:t>
      </w:r>
      <w:r w:rsidRPr="00567594">
        <w:rPr>
          <w:rFonts w:ascii="Times New Roman" w:hAnsi="Times New Roman" w:cs="Times New Roman"/>
        </w:rPr>
        <w:t xml:space="preserve">ssociated with these </w:t>
      </w:r>
      <w:r w:rsidR="009B2717" w:rsidRPr="00567594">
        <w:rPr>
          <w:rFonts w:ascii="Times New Roman" w:hAnsi="Times New Roman" w:cs="Times New Roman"/>
        </w:rPr>
        <w:t xml:space="preserve">challenges </w:t>
      </w:r>
      <w:r w:rsidRPr="00567594">
        <w:rPr>
          <w:rFonts w:ascii="Times New Roman" w:hAnsi="Times New Roman" w:cs="Times New Roman"/>
        </w:rPr>
        <w:t xml:space="preserve">was </w:t>
      </w:r>
      <w:r w:rsidR="009B2717" w:rsidRPr="00567594">
        <w:rPr>
          <w:rFonts w:ascii="Times New Roman" w:hAnsi="Times New Roman" w:cs="Times New Roman"/>
        </w:rPr>
        <w:t xml:space="preserve">a history of </w:t>
      </w:r>
      <w:r w:rsidRPr="00567594">
        <w:rPr>
          <w:rFonts w:ascii="Times New Roman" w:hAnsi="Times New Roman" w:cs="Times New Roman"/>
        </w:rPr>
        <w:t>childhood physical abuse</w:t>
      </w:r>
      <w:r w:rsidR="009B2717" w:rsidRPr="00567594">
        <w:rPr>
          <w:rFonts w:ascii="Times New Roman" w:hAnsi="Times New Roman" w:cs="Times New Roman"/>
        </w:rPr>
        <w:t xml:space="preserve"> and</w:t>
      </w:r>
      <w:r w:rsidRPr="00567594">
        <w:rPr>
          <w:rFonts w:ascii="Times New Roman" w:hAnsi="Times New Roman" w:cs="Times New Roman"/>
        </w:rPr>
        <w:t xml:space="preserve"> </w:t>
      </w:r>
      <w:r w:rsidR="004B4B6F" w:rsidRPr="00567594">
        <w:rPr>
          <w:rFonts w:ascii="Times New Roman" w:hAnsi="Times New Roman" w:cs="Times New Roman"/>
        </w:rPr>
        <w:t>sexual assault</w:t>
      </w:r>
      <w:r w:rsidR="009B2717" w:rsidRPr="00567594">
        <w:rPr>
          <w:rFonts w:ascii="Times New Roman" w:hAnsi="Times New Roman" w:cs="Times New Roman"/>
        </w:rPr>
        <w:t>. A</w:t>
      </w:r>
      <w:r w:rsidRPr="00567594">
        <w:rPr>
          <w:rFonts w:ascii="Times New Roman" w:hAnsi="Times New Roman" w:cs="Times New Roman"/>
        </w:rPr>
        <w:t xml:space="preserve">t </w:t>
      </w:r>
      <w:r w:rsidR="009B2717" w:rsidRPr="00567594">
        <w:rPr>
          <w:rFonts w:ascii="Times New Roman" w:hAnsi="Times New Roman" w:cs="Times New Roman"/>
        </w:rPr>
        <w:t xml:space="preserve">one </w:t>
      </w:r>
      <w:r w:rsidRPr="00567594">
        <w:rPr>
          <w:rFonts w:ascii="Times New Roman" w:hAnsi="Times New Roman" w:cs="Times New Roman"/>
        </w:rPr>
        <w:t xml:space="preserve">point in her life </w:t>
      </w:r>
      <w:r w:rsidR="009B2717" w:rsidRPr="00567594">
        <w:rPr>
          <w:rFonts w:ascii="Times New Roman" w:hAnsi="Times New Roman" w:cs="Times New Roman"/>
        </w:rPr>
        <w:t xml:space="preserve">Dinah had </w:t>
      </w:r>
      <w:r w:rsidRPr="00567594">
        <w:rPr>
          <w:rFonts w:ascii="Times New Roman" w:hAnsi="Times New Roman" w:cs="Times New Roman"/>
        </w:rPr>
        <w:t>attempted suicide.</w:t>
      </w:r>
    </w:p>
    <w:p w14:paraId="60E641D9" w14:textId="24344126" w:rsidR="00830AD0" w:rsidRPr="00567594" w:rsidRDefault="00226B2D" w:rsidP="003E6E93">
      <w:pPr>
        <w:pStyle w:val="BodyText"/>
        <w:spacing w:line="480" w:lineRule="auto"/>
        <w:ind w:firstLine="720"/>
        <w:rPr>
          <w:rFonts w:ascii="Times New Roman" w:hAnsi="Times New Roman" w:cs="Times New Roman"/>
        </w:rPr>
      </w:pPr>
      <w:r>
        <w:rPr>
          <w:rFonts w:ascii="Times New Roman" w:hAnsi="Times New Roman" w:cs="Times New Roman"/>
        </w:rPr>
        <w:t>Still, generally t</w:t>
      </w:r>
      <w:r w:rsidR="00C25286" w:rsidRPr="00567594">
        <w:rPr>
          <w:rFonts w:ascii="Times New Roman" w:hAnsi="Times New Roman" w:cs="Times New Roman"/>
        </w:rPr>
        <w:t xml:space="preserve">he experience of independence </w:t>
      </w:r>
      <w:r w:rsidR="004C6F34">
        <w:rPr>
          <w:rFonts w:ascii="Times New Roman" w:hAnsi="Times New Roman" w:cs="Times New Roman"/>
        </w:rPr>
        <w:t xml:space="preserve">from her family </w:t>
      </w:r>
      <w:r w:rsidR="00C25286" w:rsidRPr="00567594">
        <w:rPr>
          <w:rFonts w:ascii="Times New Roman" w:hAnsi="Times New Roman" w:cs="Times New Roman"/>
        </w:rPr>
        <w:t xml:space="preserve">was a </w:t>
      </w:r>
      <w:r w:rsidR="00045ACC" w:rsidRPr="00567594">
        <w:rPr>
          <w:rFonts w:ascii="Times New Roman" w:hAnsi="Times New Roman" w:cs="Times New Roman"/>
        </w:rPr>
        <w:t xml:space="preserve">positive </w:t>
      </w:r>
      <w:r w:rsidR="00C25286" w:rsidRPr="00567594">
        <w:rPr>
          <w:rFonts w:ascii="Times New Roman" w:hAnsi="Times New Roman" w:cs="Times New Roman"/>
        </w:rPr>
        <w:t xml:space="preserve">change from her old life, and </w:t>
      </w:r>
      <w:r w:rsidR="00045ACC" w:rsidRPr="00567594">
        <w:rPr>
          <w:rFonts w:ascii="Times New Roman" w:hAnsi="Times New Roman" w:cs="Times New Roman"/>
        </w:rPr>
        <w:t>Dinah</w:t>
      </w:r>
      <w:r w:rsidR="002562EE" w:rsidRPr="00567594">
        <w:rPr>
          <w:rFonts w:ascii="Times New Roman" w:hAnsi="Times New Roman" w:cs="Times New Roman"/>
        </w:rPr>
        <w:t xml:space="preserve"> reported being </w:t>
      </w:r>
      <w:r w:rsidR="00567594">
        <w:rPr>
          <w:rFonts w:ascii="Times New Roman" w:hAnsi="Times New Roman" w:cs="Times New Roman"/>
        </w:rPr>
        <w:t>happy and hopeful</w:t>
      </w:r>
      <w:r w:rsidR="009B2717" w:rsidRPr="00567594">
        <w:rPr>
          <w:rFonts w:ascii="Times New Roman" w:hAnsi="Times New Roman" w:cs="Times New Roman"/>
        </w:rPr>
        <w:t xml:space="preserve">. </w:t>
      </w:r>
      <w:proofErr w:type="gramStart"/>
      <w:r w:rsidR="009C41EC">
        <w:rPr>
          <w:rFonts w:ascii="Times New Roman" w:hAnsi="Times New Roman" w:cs="Times New Roman"/>
        </w:rPr>
        <w:t>This  contrast</w:t>
      </w:r>
      <w:proofErr w:type="gramEnd"/>
      <w:r w:rsidR="009C41EC">
        <w:rPr>
          <w:rFonts w:ascii="Times New Roman" w:hAnsi="Times New Roman" w:cs="Times New Roman"/>
        </w:rPr>
        <w:t xml:space="preserve"> between </w:t>
      </w:r>
      <w:r w:rsidR="00B44026">
        <w:rPr>
          <w:rFonts w:ascii="Times New Roman" w:hAnsi="Times New Roman" w:cs="Times New Roman"/>
        </w:rPr>
        <w:t xml:space="preserve">being happy and struggling is common among street-involved youth. </w:t>
      </w:r>
      <w:r w:rsidR="009B2717" w:rsidRPr="00567594">
        <w:rPr>
          <w:rFonts w:ascii="Times New Roman" w:hAnsi="Times New Roman" w:cs="Times New Roman"/>
        </w:rPr>
        <w:t>S</w:t>
      </w:r>
      <w:r w:rsidR="002562EE" w:rsidRPr="00567594">
        <w:rPr>
          <w:rFonts w:ascii="Times New Roman" w:hAnsi="Times New Roman" w:cs="Times New Roman"/>
        </w:rPr>
        <w:t xml:space="preserve">he had friends and family she trusted and people </w:t>
      </w:r>
      <w:r w:rsidR="004F63C8" w:rsidRPr="00567594">
        <w:rPr>
          <w:rFonts w:ascii="Times New Roman" w:hAnsi="Times New Roman" w:cs="Times New Roman"/>
        </w:rPr>
        <w:t>to</w:t>
      </w:r>
      <w:r w:rsidR="002562EE" w:rsidRPr="00567594">
        <w:rPr>
          <w:rFonts w:ascii="Times New Roman" w:hAnsi="Times New Roman" w:cs="Times New Roman"/>
        </w:rPr>
        <w:t xml:space="preserve"> count on in an emergency, including her father and a crisis worker. She did not have many fears related to street life,</w:t>
      </w:r>
      <w:r w:rsidR="004C6F34">
        <w:rPr>
          <w:rFonts w:ascii="Times New Roman" w:hAnsi="Times New Roman" w:cs="Times New Roman"/>
        </w:rPr>
        <w:t xml:space="preserve"> except that</w:t>
      </w:r>
      <w:r w:rsidR="009B2717" w:rsidRPr="00567594">
        <w:rPr>
          <w:rFonts w:ascii="Times New Roman" w:hAnsi="Times New Roman" w:cs="Times New Roman"/>
        </w:rPr>
        <w:t xml:space="preserve"> </w:t>
      </w:r>
      <w:r w:rsidR="002562EE" w:rsidRPr="00567594">
        <w:rPr>
          <w:rFonts w:ascii="Times New Roman" w:hAnsi="Times New Roman" w:cs="Times New Roman"/>
        </w:rPr>
        <w:t xml:space="preserve">like many street-involved youth she was quite afraid of and worried about the police. Dinah </w:t>
      </w:r>
      <w:r w:rsidR="00EF19E0" w:rsidRPr="00567594">
        <w:rPr>
          <w:rFonts w:ascii="Times New Roman" w:hAnsi="Times New Roman" w:cs="Times New Roman"/>
        </w:rPr>
        <w:t xml:space="preserve">seemed to have </w:t>
      </w:r>
      <w:r w:rsidR="005A117E" w:rsidRPr="00567594">
        <w:rPr>
          <w:rFonts w:ascii="Times New Roman" w:hAnsi="Times New Roman" w:cs="Times New Roman"/>
        </w:rPr>
        <w:t>considerab</w:t>
      </w:r>
      <w:r w:rsidR="00EF19E0" w:rsidRPr="00567594">
        <w:rPr>
          <w:rFonts w:ascii="Times New Roman" w:hAnsi="Times New Roman" w:cs="Times New Roman"/>
        </w:rPr>
        <w:t>l</w:t>
      </w:r>
      <w:r w:rsidR="004F63C8" w:rsidRPr="00567594">
        <w:rPr>
          <w:rFonts w:ascii="Times New Roman" w:hAnsi="Times New Roman" w:cs="Times New Roman"/>
        </w:rPr>
        <w:t>e</w:t>
      </w:r>
      <w:r w:rsidR="005A117E" w:rsidRPr="00567594">
        <w:rPr>
          <w:rFonts w:ascii="Times New Roman" w:hAnsi="Times New Roman" w:cs="Times New Roman"/>
        </w:rPr>
        <w:t xml:space="preserve"> self-awareness and </w:t>
      </w:r>
      <w:r w:rsidR="004F63C8" w:rsidRPr="00567594">
        <w:rPr>
          <w:rFonts w:ascii="Times New Roman" w:hAnsi="Times New Roman" w:cs="Times New Roman"/>
        </w:rPr>
        <w:t xml:space="preserve">said </w:t>
      </w:r>
      <w:r w:rsidR="00045ACC" w:rsidRPr="00567594">
        <w:rPr>
          <w:rFonts w:ascii="Times New Roman" w:hAnsi="Times New Roman" w:cs="Times New Roman"/>
        </w:rPr>
        <w:t xml:space="preserve">that she </w:t>
      </w:r>
      <w:r w:rsidR="002562EE" w:rsidRPr="00567594">
        <w:rPr>
          <w:rFonts w:ascii="Times New Roman" w:hAnsi="Times New Roman" w:cs="Times New Roman"/>
        </w:rPr>
        <w:t>knew how she wanted to live</w:t>
      </w:r>
      <w:r w:rsidR="009B2717" w:rsidRPr="00567594">
        <w:rPr>
          <w:rFonts w:ascii="Times New Roman" w:hAnsi="Times New Roman" w:cs="Times New Roman"/>
        </w:rPr>
        <w:t xml:space="preserve"> her life</w:t>
      </w:r>
      <w:r w:rsidR="002562EE" w:rsidRPr="00567594">
        <w:rPr>
          <w:rFonts w:ascii="Times New Roman" w:hAnsi="Times New Roman" w:cs="Times New Roman"/>
        </w:rPr>
        <w:t xml:space="preserve">, even if her circumstances did not always cooperate. She was </w:t>
      </w:r>
      <w:r w:rsidR="00EF19E0" w:rsidRPr="00567594">
        <w:rPr>
          <w:rFonts w:ascii="Times New Roman" w:hAnsi="Times New Roman" w:cs="Times New Roman"/>
        </w:rPr>
        <w:t xml:space="preserve">also </w:t>
      </w:r>
      <w:r w:rsidR="002562EE" w:rsidRPr="00567594">
        <w:rPr>
          <w:rFonts w:ascii="Times New Roman" w:hAnsi="Times New Roman" w:cs="Times New Roman"/>
        </w:rPr>
        <w:t>a committed user of weed and alcohol</w:t>
      </w:r>
      <w:r w:rsidR="004F63C8" w:rsidRPr="00567594">
        <w:rPr>
          <w:rFonts w:ascii="Times New Roman" w:hAnsi="Times New Roman" w:cs="Times New Roman"/>
        </w:rPr>
        <w:t>,</w:t>
      </w:r>
      <w:r w:rsidR="002562EE" w:rsidRPr="00567594">
        <w:rPr>
          <w:rFonts w:ascii="Times New Roman" w:hAnsi="Times New Roman" w:cs="Times New Roman"/>
        </w:rPr>
        <w:t xml:space="preserve"> even though she was on probation and had been to detox. She told her drug and alcohol counselor, "We're not talking about drugs </w:t>
      </w:r>
      <w:r w:rsidR="004F63C8" w:rsidRPr="00567594">
        <w:rPr>
          <w:rFonts w:ascii="Times New Roman" w:hAnsi="Times New Roman" w:cs="Times New Roman"/>
        </w:rPr>
        <w:t>‘</w:t>
      </w:r>
      <w:r w:rsidR="002562EE" w:rsidRPr="00567594">
        <w:rPr>
          <w:rFonts w:ascii="Times New Roman" w:hAnsi="Times New Roman" w:cs="Times New Roman"/>
        </w:rPr>
        <w:t>cause I'm not quitting those yet. We're gonna' talk about my li</w:t>
      </w:r>
      <w:r w:rsidR="005827C8">
        <w:rPr>
          <w:rFonts w:ascii="Times New Roman" w:hAnsi="Times New Roman" w:cs="Times New Roman"/>
        </w:rPr>
        <w:t>fe instead." S</w:t>
      </w:r>
      <w:r w:rsidR="002562EE" w:rsidRPr="00567594">
        <w:rPr>
          <w:rFonts w:ascii="Times New Roman" w:hAnsi="Times New Roman" w:cs="Times New Roman"/>
        </w:rPr>
        <w:t>he had a wide ra</w:t>
      </w:r>
      <w:r w:rsidR="00567594">
        <w:rPr>
          <w:rFonts w:ascii="Times New Roman" w:hAnsi="Times New Roman" w:cs="Times New Roman"/>
        </w:rPr>
        <w:t>nge of experience with drug use</w:t>
      </w:r>
      <w:r w:rsidR="004C6F34">
        <w:rPr>
          <w:rFonts w:ascii="Times New Roman" w:hAnsi="Times New Roman" w:cs="Times New Roman"/>
        </w:rPr>
        <w:t>,</w:t>
      </w:r>
      <w:r w:rsidR="002562EE" w:rsidRPr="00567594">
        <w:rPr>
          <w:rFonts w:ascii="Times New Roman" w:hAnsi="Times New Roman" w:cs="Times New Roman"/>
        </w:rPr>
        <w:t xml:space="preserve"> having tried alcohol and marijuana as early as age 11, and </w:t>
      </w:r>
      <w:r w:rsidR="00C25286" w:rsidRPr="00567594">
        <w:rPr>
          <w:rFonts w:ascii="Times New Roman" w:hAnsi="Times New Roman" w:cs="Times New Roman"/>
        </w:rPr>
        <w:t xml:space="preserve">in </w:t>
      </w:r>
      <w:r w:rsidR="002562EE" w:rsidRPr="00567594">
        <w:rPr>
          <w:rFonts w:ascii="Times New Roman" w:hAnsi="Times New Roman" w:cs="Times New Roman"/>
        </w:rPr>
        <w:t>the prior six months had used alcohol, cocaine, marijuana, GHB, acid, mushrooms, and crystal meth. In addition to these, she was also taking prescription sleeping pills.</w:t>
      </w:r>
      <w:r w:rsidR="009B2717" w:rsidRPr="00567594">
        <w:rPr>
          <w:rFonts w:ascii="Times New Roman" w:hAnsi="Times New Roman" w:cs="Times New Roman"/>
        </w:rPr>
        <w:t xml:space="preserve"> </w:t>
      </w:r>
    </w:p>
    <w:p w14:paraId="7C790F00" w14:textId="1A5C7DEE" w:rsidR="00830AD0" w:rsidRPr="00567594" w:rsidRDefault="004F7B1B"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Like </w:t>
      </w:r>
      <w:r w:rsidR="004C6F34">
        <w:rPr>
          <w:rFonts w:ascii="Times New Roman" w:hAnsi="Times New Roman" w:cs="Times New Roman"/>
        </w:rPr>
        <w:t xml:space="preserve">some </w:t>
      </w:r>
      <w:r w:rsidRPr="00567594">
        <w:rPr>
          <w:rFonts w:ascii="Times New Roman" w:hAnsi="Times New Roman" w:cs="Times New Roman"/>
        </w:rPr>
        <w:t xml:space="preserve">other youth, Dinah exercised some discipline about her drug use. She </w:t>
      </w:r>
      <w:r w:rsidR="006010D5" w:rsidRPr="00567594">
        <w:rPr>
          <w:rFonts w:ascii="Times New Roman" w:hAnsi="Times New Roman" w:cs="Times New Roman"/>
        </w:rPr>
        <w:t xml:space="preserve">reported </w:t>
      </w:r>
      <w:r w:rsidR="002562EE" w:rsidRPr="00567594">
        <w:rPr>
          <w:rFonts w:ascii="Times New Roman" w:hAnsi="Times New Roman" w:cs="Times New Roman"/>
        </w:rPr>
        <w:t>reserv</w:t>
      </w:r>
      <w:r w:rsidR="001B4511" w:rsidRPr="00567594">
        <w:rPr>
          <w:rFonts w:ascii="Times New Roman" w:hAnsi="Times New Roman" w:cs="Times New Roman"/>
        </w:rPr>
        <w:t>ing</w:t>
      </w:r>
      <w:r w:rsidR="002562EE" w:rsidRPr="00567594">
        <w:rPr>
          <w:rFonts w:ascii="Times New Roman" w:hAnsi="Times New Roman" w:cs="Times New Roman"/>
        </w:rPr>
        <w:t xml:space="preserve"> the use of harder dru</w:t>
      </w:r>
      <w:r w:rsidR="00EF19E0" w:rsidRPr="00567594">
        <w:rPr>
          <w:rFonts w:ascii="Times New Roman" w:hAnsi="Times New Roman" w:cs="Times New Roman"/>
        </w:rPr>
        <w:t xml:space="preserve">gs for the weekends so that pursuing </w:t>
      </w:r>
      <w:r w:rsidR="001B4511" w:rsidRPr="00567594">
        <w:rPr>
          <w:rFonts w:ascii="Times New Roman" w:hAnsi="Times New Roman" w:cs="Times New Roman"/>
        </w:rPr>
        <w:t>employment</w:t>
      </w:r>
      <w:r w:rsidR="00EF19E0" w:rsidRPr="00567594">
        <w:rPr>
          <w:rFonts w:ascii="Times New Roman" w:hAnsi="Times New Roman" w:cs="Times New Roman"/>
        </w:rPr>
        <w:t xml:space="preserve"> and education might still be </w:t>
      </w:r>
      <w:r w:rsidR="002562EE" w:rsidRPr="00567594">
        <w:rPr>
          <w:rFonts w:ascii="Times New Roman" w:hAnsi="Times New Roman" w:cs="Times New Roman"/>
        </w:rPr>
        <w:t xml:space="preserve">possible. She </w:t>
      </w:r>
      <w:r w:rsidR="00567594">
        <w:rPr>
          <w:rFonts w:ascii="Times New Roman" w:hAnsi="Times New Roman" w:cs="Times New Roman"/>
        </w:rPr>
        <w:t xml:space="preserve">was </w:t>
      </w:r>
      <w:r w:rsidR="001B4511" w:rsidRPr="00567594">
        <w:rPr>
          <w:rFonts w:ascii="Times New Roman" w:hAnsi="Times New Roman" w:cs="Times New Roman"/>
        </w:rPr>
        <w:t>seeing</w:t>
      </w:r>
      <w:r w:rsidR="002562EE" w:rsidRPr="00567594">
        <w:rPr>
          <w:rFonts w:ascii="Times New Roman" w:hAnsi="Times New Roman" w:cs="Times New Roman"/>
        </w:rPr>
        <w:t xml:space="preserve"> a physic</w:t>
      </w:r>
      <w:r w:rsidR="001B4511" w:rsidRPr="00567594">
        <w:rPr>
          <w:rFonts w:ascii="Times New Roman" w:hAnsi="Times New Roman" w:cs="Times New Roman"/>
        </w:rPr>
        <w:t>i</w:t>
      </w:r>
      <w:r w:rsidR="002562EE" w:rsidRPr="00567594">
        <w:rPr>
          <w:rFonts w:ascii="Times New Roman" w:hAnsi="Times New Roman" w:cs="Times New Roman"/>
        </w:rPr>
        <w:t>an regularly</w:t>
      </w:r>
      <w:r w:rsidR="00C25286" w:rsidRPr="00567594">
        <w:rPr>
          <w:rFonts w:ascii="Times New Roman" w:hAnsi="Times New Roman" w:cs="Times New Roman"/>
        </w:rPr>
        <w:t xml:space="preserve">, </w:t>
      </w:r>
      <w:r w:rsidR="002562EE" w:rsidRPr="00567594">
        <w:rPr>
          <w:rFonts w:ascii="Times New Roman" w:hAnsi="Times New Roman" w:cs="Times New Roman"/>
        </w:rPr>
        <w:t xml:space="preserve">and </w:t>
      </w:r>
      <w:r w:rsidR="00C25286" w:rsidRPr="00567594">
        <w:rPr>
          <w:rFonts w:ascii="Times New Roman" w:hAnsi="Times New Roman" w:cs="Times New Roman"/>
        </w:rPr>
        <w:t xml:space="preserve">she was receiving help </w:t>
      </w:r>
      <w:r w:rsidR="004F63C8" w:rsidRPr="00567594">
        <w:rPr>
          <w:rFonts w:ascii="Times New Roman" w:hAnsi="Times New Roman" w:cs="Times New Roman"/>
        </w:rPr>
        <w:t xml:space="preserve">for her </w:t>
      </w:r>
      <w:r w:rsidR="002562EE" w:rsidRPr="00567594">
        <w:rPr>
          <w:rFonts w:ascii="Times New Roman" w:hAnsi="Times New Roman" w:cs="Times New Roman"/>
        </w:rPr>
        <w:t>anxiety and depression. She was managing, she was in charge, and her attitude and emot</w:t>
      </w:r>
      <w:r w:rsidR="00567594">
        <w:rPr>
          <w:rFonts w:ascii="Times New Roman" w:hAnsi="Times New Roman" w:cs="Times New Roman"/>
        </w:rPr>
        <w:t xml:space="preserve">ional well-being were improving, she said, </w:t>
      </w:r>
      <w:r w:rsidR="000F2CD1" w:rsidRPr="00567594">
        <w:rPr>
          <w:rFonts w:ascii="Times New Roman" w:hAnsi="Times New Roman" w:cs="Times New Roman"/>
        </w:rPr>
        <w:t>b</w:t>
      </w:r>
      <w:r w:rsidR="002562EE" w:rsidRPr="00567594">
        <w:rPr>
          <w:rFonts w:ascii="Times New Roman" w:hAnsi="Times New Roman" w:cs="Times New Roman"/>
        </w:rPr>
        <w:t>ecause she left hom</w:t>
      </w:r>
      <w:r w:rsidR="00567594">
        <w:rPr>
          <w:rFonts w:ascii="Times New Roman" w:hAnsi="Times New Roman" w:cs="Times New Roman"/>
        </w:rPr>
        <w:t>e.</w:t>
      </w:r>
      <w:r w:rsidR="002562EE" w:rsidRPr="00567594">
        <w:rPr>
          <w:rFonts w:ascii="Times New Roman" w:hAnsi="Times New Roman" w:cs="Times New Roman"/>
        </w:rPr>
        <w:t xml:space="preserve"> </w:t>
      </w:r>
      <w:r w:rsidR="004C6F34">
        <w:rPr>
          <w:rFonts w:ascii="Times New Roman" w:hAnsi="Times New Roman" w:cs="Times New Roman"/>
        </w:rPr>
        <w:lastRenderedPageBreak/>
        <w:t>H</w:t>
      </w:r>
      <w:r w:rsidR="005A117E" w:rsidRPr="00567594">
        <w:rPr>
          <w:rFonts w:ascii="Times New Roman" w:hAnsi="Times New Roman" w:cs="Times New Roman"/>
        </w:rPr>
        <w:t xml:space="preserve">er entrepreneurial </w:t>
      </w:r>
      <w:r w:rsidR="00E97A44" w:rsidRPr="00567594">
        <w:rPr>
          <w:rFonts w:ascii="Times New Roman" w:hAnsi="Times New Roman" w:cs="Times New Roman"/>
        </w:rPr>
        <w:t>spirit</w:t>
      </w:r>
      <w:r w:rsidR="005A117E" w:rsidRPr="00567594">
        <w:rPr>
          <w:rFonts w:ascii="Times New Roman" w:hAnsi="Times New Roman" w:cs="Times New Roman"/>
        </w:rPr>
        <w:t xml:space="preserve"> meant that she navigated the </w:t>
      </w:r>
      <w:r w:rsidR="000F2CD1" w:rsidRPr="00567594">
        <w:rPr>
          <w:rFonts w:ascii="Times New Roman" w:hAnsi="Times New Roman" w:cs="Times New Roman"/>
        </w:rPr>
        <w:t xml:space="preserve">available </w:t>
      </w:r>
      <w:r w:rsidR="005A117E" w:rsidRPr="00567594">
        <w:rPr>
          <w:rFonts w:ascii="Times New Roman" w:hAnsi="Times New Roman" w:cs="Times New Roman"/>
        </w:rPr>
        <w:t>resources</w:t>
      </w:r>
      <w:r w:rsidR="002562EE" w:rsidRPr="00567594">
        <w:rPr>
          <w:rFonts w:ascii="Times New Roman" w:hAnsi="Times New Roman" w:cs="Times New Roman"/>
        </w:rPr>
        <w:t xml:space="preserve"> </w:t>
      </w:r>
      <w:r w:rsidR="000F2CD1" w:rsidRPr="00567594">
        <w:rPr>
          <w:rFonts w:ascii="Times New Roman" w:hAnsi="Times New Roman" w:cs="Times New Roman"/>
        </w:rPr>
        <w:t xml:space="preserve">and made herself </w:t>
      </w:r>
      <w:r w:rsidR="002562EE" w:rsidRPr="00567594">
        <w:rPr>
          <w:rFonts w:ascii="Times New Roman" w:hAnsi="Times New Roman" w:cs="Times New Roman"/>
        </w:rPr>
        <w:t xml:space="preserve">familiar with </w:t>
      </w:r>
      <w:r w:rsidR="000F2CD1" w:rsidRPr="00567594">
        <w:rPr>
          <w:rFonts w:ascii="Times New Roman" w:hAnsi="Times New Roman" w:cs="Times New Roman"/>
        </w:rPr>
        <w:t>local</w:t>
      </w:r>
      <w:r w:rsidR="002562EE" w:rsidRPr="00567594">
        <w:rPr>
          <w:rFonts w:ascii="Times New Roman" w:hAnsi="Times New Roman" w:cs="Times New Roman"/>
        </w:rPr>
        <w:t xml:space="preserve"> shelter, food, </w:t>
      </w:r>
      <w:r w:rsidR="004B4B6F" w:rsidRPr="00567594">
        <w:rPr>
          <w:rFonts w:ascii="Times New Roman" w:hAnsi="Times New Roman" w:cs="Times New Roman"/>
        </w:rPr>
        <w:t xml:space="preserve">income </w:t>
      </w:r>
      <w:r w:rsidR="002562EE" w:rsidRPr="00567594">
        <w:rPr>
          <w:rFonts w:ascii="Times New Roman" w:hAnsi="Times New Roman" w:cs="Times New Roman"/>
        </w:rPr>
        <w:t xml:space="preserve">health, </w:t>
      </w:r>
      <w:r w:rsidR="005827C8">
        <w:rPr>
          <w:rFonts w:ascii="Times New Roman" w:hAnsi="Times New Roman" w:cs="Times New Roman"/>
        </w:rPr>
        <w:t xml:space="preserve">and education. </w:t>
      </w:r>
      <w:r w:rsidR="002562EE" w:rsidRPr="00567594">
        <w:rPr>
          <w:rFonts w:ascii="Times New Roman" w:hAnsi="Times New Roman" w:cs="Times New Roman"/>
        </w:rPr>
        <w:t>She seemed to enjoy at least some of the daily drama of relationships and of managing everyday life.</w:t>
      </w:r>
    </w:p>
    <w:p w14:paraId="4B417141" w14:textId="6C8D718D" w:rsidR="00830AD0" w:rsidRPr="00567594" w:rsidRDefault="000F2CD1" w:rsidP="00A85A59">
      <w:pPr>
        <w:pStyle w:val="BodyText"/>
        <w:spacing w:line="480" w:lineRule="auto"/>
        <w:ind w:firstLine="720"/>
        <w:rPr>
          <w:rFonts w:ascii="Times New Roman" w:hAnsi="Times New Roman" w:cs="Times New Roman"/>
        </w:rPr>
      </w:pPr>
      <w:r w:rsidRPr="00567594">
        <w:rPr>
          <w:rFonts w:ascii="Times New Roman" w:hAnsi="Times New Roman" w:cs="Times New Roman"/>
        </w:rPr>
        <w:t>Dinah</w:t>
      </w:r>
      <w:r w:rsidR="002562EE" w:rsidRPr="00567594">
        <w:rPr>
          <w:rFonts w:ascii="Times New Roman" w:hAnsi="Times New Roman" w:cs="Times New Roman"/>
        </w:rPr>
        <w:t xml:space="preserve"> was born </w:t>
      </w:r>
      <w:r w:rsidR="00045ACC" w:rsidRPr="00567594">
        <w:rPr>
          <w:rFonts w:ascii="Times New Roman" w:hAnsi="Times New Roman" w:cs="Times New Roman"/>
        </w:rPr>
        <w:t>on the Canadian prairies</w:t>
      </w:r>
      <w:r w:rsidR="004804B6" w:rsidRPr="00567594">
        <w:rPr>
          <w:rFonts w:ascii="Times New Roman" w:hAnsi="Times New Roman" w:cs="Times New Roman"/>
        </w:rPr>
        <w:t xml:space="preserve"> and her parents split up when she was very young. She lived in </w:t>
      </w:r>
      <w:r w:rsidR="002562EE" w:rsidRPr="00567594">
        <w:rPr>
          <w:rFonts w:ascii="Times New Roman" w:hAnsi="Times New Roman" w:cs="Times New Roman"/>
        </w:rPr>
        <w:t xml:space="preserve">Victoria with her mother and step-father until </w:t>
      </w:r>
      <w:r w:rsidR="004804B6" w:rsidRPr="00567594">
        <w:rPr>
          <w:rFonts w:ascii="Times New Roman" w:hAnsi="Times New Roman" w:cs="Times New Roman"/>
        </w:rPr>
        <w:t xml:space="preserve">her teens. She then lived with her sister but the relationship was marred by physical abuse and </w:t>
      </w:r>
      <w:r w:rsidR="002562EE" w:rsidRPr="00567594">
        <w:rPr>
          <w:rFonts w:ascii="Times New Roman" w:hAnsi="Times New Roman" w:cs="Times New Roman"/>
        </w:rPr>
        <w:t>within the year she moved to her gra</w:t>
      </w:r>
      <w:r w:rsidR="004127CE">
        <w:rPr>
          <w:rFonts w:ascii="Times New Roman" w:hAnsi="Times New Roman" w:cs="Times New Roman"/>
        </w:rPr>
        <w:t>ndparents. S</w:t>
      </w:r>
      <w:r w:rsidR="002562EE" w:rsidRPr="00567594">
        <w:rPr>
          <w:rFonts w:ascii="Times New Roman" w:hAnsi="Times New Roman" w:cs="Times New Roman"/>
        </w:rPr>
        <w:t xml:space="preserve">he lived again with her </w:t>
      </w:r>
      <w:r w:rsidR="004804B6" w:rsidRPr="00567594">
        <w:rPr>
          <w:rFonts w:ascii="Times New Roman" w:hAnsi="Times New Roman" w:cs="Times New Roman"/>
        </w:rPr>
        <w:t xml:space="preserve">biological </w:t>
      </w:r>
      <w:r w:rsidR="002562EE" w:rsidRPr="00567594">
        <w:rPr>
          <w:rFonts w:ascii="Times New Roman" w:hAnsi="Times New Roman" w:cs="Times New Roman"/>
        </w:rPr>
        <w:t xml:space="preserve">father--for the first time </w:t>
      </w:r>
      <w:r w:rsidR="004127CE">
        <w:rPr>
          <w:rFonts w:ascii="Times New Roman" w:hAnsi="Times New Roman" w:cs="Times New Roman"/>
        </w:rPr>
        <w:t xml:space="preserve">in more than a decade, then moved </w:t>
      </w:r>
      <w:r w:rsidR="00A85A59">
        <w:rPr>
          <w:rFonts w:ascii="Times New Roman" w:hAnsi="Times New Roman" w:cs="Times New Roman"/>
        </w:rPr>
        <w:t>back to</w:t>
      </w:r>
      <w:r w:rsidR="002562EE" w:rsidRPr="00567594">
        <w:rPr>
          <w:rFonts w:ascii="Times New Roman" w:hAnsi="Times New Roman" w:cs="Times New Roman"/>
        </w:rPr>
        <w:t xml:space="preserve"> her sister</w:t>
      </w:r>
      <w:r w:rsidR="004127CE">
        <w:rPr>
          <w:rFonts w:ascii="Times New Roman" w:hAnsi="Times New Roman" w:cs="Times New Roman"/>
        </w:rPr>
        <w:t>’s home</w:t>
      </w:r>
      <w:r w:rsidR="002562EE" w:rsidRPr="00567594">
        <w:rPr>
          <w:rFonts w:ascii="Times New Roman" w:hAnsi="Times New Roman" w:cs="Times New Roman"/>
        </w:rPr>
        <w:t>, couch-surfed</w:t>
      </w:r>
      <w:r w:rsidR="00A85A59">
        <w:rPr>
          <w:rFonts w:ascii="Times New Roman" w:hAnsi="Times New Roman" w:cs="Times New Roman"/>
        </w:rPr>
        <w:t xml:space="preserve"> with friends</w:t>
      </w:r>
      <w:r w:rsidR="002562EE" w:rsidRPr="00567594">
        <w:rPr>
          <w:rFonts w:ascii="Times New Roman" w:hAnsi="Times New Roman" w:cs="Times New Roman"/>
        </w:rPr>
        <w:t xml:space="preserve">, temporarily lived in a group home, and </w:t>
      </w:r>
      <w:r w:rsidR="00A85A59">
        <w:rPr>
          <w:rFonts w:ascii="Times New Roman" w:hAnsi="Times New Roman" w:cs="Times New Roman"/>
        </w:rPr>
        <w:t xml:space="preserve">was </w:t>
      </w:r>
      <w:r w:rsidR="002562EE" w:rsidRPr="00567594">
        <w:rPr>
          <w:rFonts w:ascii="Times New Roman" w:hAnsi="Times New Roman" w:cs="Times New Roman"/>
        </w:rPr>
        <w:t>th</w:t>
      </w:r>
      <w:r w:rsidR="00226B2D">
        <w:rPr>
          <w:rFonts w:ascii="Times New Roman" w:hAnsi="Times New Roman" w:cs="Times New Roman"/>
        </w:rPr>
        <w:t>en on the street</w:t>
      </w:r>
      <w:r w:rsidR="002562EE" w:rsidRPr="00567594">
        <w:rPr>
          <w:rFonts w:ascii="Times New Roman" w:hAnsi="Times New Roman" w:cs="Times New Roman"/>
        </w:rPr>
        <w:t xml:space="preserve">. </w:t>
      </w:r>
      <w:r w:rsidR="004804B6" w:rsidRPr="00567594">
        <w:rPr>
          <w:rFonts w:ascii="Times New Roman" w:hAnsi="Times New Roman" w:cs="Times New Roman"/>
        </w:rPr>
        <w:t xml:space="preserve">Before turning </w:t>
      </w:r>
      <w:r w:rsidR="00EF19E0" w:rsidRPr="00567594">
        <w:rPr>
          <w:rFonts w:ascii="Times New Roman" w:hAnsi="Times New Roman" w:cs="Times New Roman"/>
        </w:rPr>
        <w:t>10 years of age</w:t>
      </w:r>
      <w:r w:rsidR="004804B6" w:rsidRPr="00567594">
        <w:rPr>
          <w:rFonts w:ascii="Times New Roman" w:hAnsi="Times New Roman" w:cs="Times New Roman"/>
        </w:rPr>
        <w:t xml:space="preserve"> </w:t>
      </w:r>
      <w:r w:rsidR="002562EE" w:rsidRPr="00567594">
        <w:rPr>
          <w:rFonts w:ascii="Times New Roman" w:hAnsi="Times New Roman" w:cs="Times New Roman"/>
        </w:rPr>
        <w:t>she</w:t>
      </w:r>
      <w:r w:rsidR="006010D5" w:rsidRPr="00567594">
        <w:rPr>
          <w:rFonts w:ascii="Times New Roman" w:hAnsi="Times New Roman" w:cs="Times New Roman"/>
        </w:rPr>
        <w:t xml:space="preserve"> had </w:t>
      </w:r>
      <w:r w:rsidR="002562EE" w:rsidRPr="00567594">
        <w:rPr>
          <w:rFonts w:ascii="Times New Roman" w:hAnsi="Times New Roman" w:cs="Times New Roman"/>
        </w:rPr>
        <w:t>spent time in a short-term "stabilization" psychiatric program.</w:t>
      </w:r>
      <w:r w:rsidR="00A85A59">
        <w:rPr>
          <w:rFonts w:ascii="Times New Roman" w:hAnsi="Times New Roman" w:cs="Times New Roman"/>
        </w:rPr>
        <w:t xml:space="preserve"> </w:t>
      </w:r>
      <w:r w:rsidR="009E265F" w:rsidRPr="00567594">
        <w:rPr>
          <w:rFonts w:ascii="Times New Roman" w:hAnsi="Times New Roman" w:cs="Times New Roman"/>
        </w:rPr>
        <w:t>Dinah</w:t>
      </w:r>
      <w:r w:rsidR="002562EE" w:rsidRPr="00567594">
        <w:rPr>
          <w:rFonts w:ascii="Times New Roman" w:hAnsi="Times New Roman" w:cs="Times New Roman"/>
        </w:rPr>
        <w:t xml:space="preserve"> did not experience </w:t>
      </w:r>
      <w:r w:rsidR="00C25286" w:rsidRPr="00567594">
        <w:rPr>
          <w:rFonts w:ascii="Times New Roman" w:hAnsi="Times New Roman" w:cs="Times New Roman"/>
        </w:rPr>
        <w:t xml:space="preserve">her father and mother </w:t>
      </w:r>
      <w:r w:rsidR="002562EE" w:rsidRPr="00567594">
        <w:rPr>
          <w:rFonts w:ascii="Times New Roman" w:hAnsi="Times New Roman" w:cs="Times New Roman"/>
        </w:rPr>
        <w:t>as comp</w:t>
      </w:r>
      <w:r w:rsidR="00C25286" w:rsidRPr="00567594">
        <w:rPr>
          <w:rFonts w:ascii="Times New Roman" w:hAnsi="Times New Roman" w:cs="Times New Roman"/>
        </w:rPr>
        <w:t xml:space="preserve">assionate and comforting people. </w:t>
      </w:r>
      <w:r w:rsidR="002562EE" w:rsidRPr="00567594">
        <w:rPr>
          <w:rFonts w:ascii="Times New Roman" w:hAnsi="Times New Roman" w:cs="Times New Roman"/>
        </w:rPr>
        <w:t xml:space="preserve">Her mother suffered from depression, and there was a crisis </w:t>
      </w:r>
      <w:r w:rsidR="00045ACC" w:rsidRPr="00567594">
        <w:rPr>
          <w:rFonts w:ascii="Times New Roman" w:hAnsi="Times New Roman" w:cs="Times New Roman"/>
        </w:rPr>
        <w:t>before Dinah started school</w:t>
      </w:r>
      <w:r w:rsidR="002562EE" w:rsidRPr="00567594">
        <w:rPr>
          <w:rFonts w:ascii="Times New Roman" w:hAnsi="Times New Roman" w:cs="Times New Roman"/>
        </w:rPr>
        <w:t xml:space="preserve">, such that she believes her mother "basically slept for a year-and-a-half." Her mother was, behind closed doors, "the psychotic idiot." </w:t>
      </w:r>
      <w:r w:rsidR="009E265F" w:rsidRPr="00567594">
        <w:rPr>
          <w:rFonts w:ascii="Times New Roman" w:hAnsi="Times New Roman" w:cs="Times New Roman"/>
        </w:rPr>
        <w:t>Dinah</w:t>
      </w:r>
      <w:r w:rsidR="002562EE" w:rsidRPr="00567594">
        <w:rPr>
          <w:rFonts w:ascii="Times New Roman" w:hAnsi="Times New Roman" w:cs="Times New Roman"/>
        </w:rPr>
        <w:t xml:space="preserve"> describe</w:t>
      </w:r>
      <w:r w:rsidR="009E265F" w:rsidRPr="00567594">
        <w:rPr>
          <w:rFonts w:ascii="Times New Roman" w:hAnsi="Times New Roman" w:cs="Times New Roman"/>
        </w:rPr>
        <w:t>d</w:t>
      </w:r>
      <w:r w:rsidR="002562EE" w:rsidRPr="00567594">
        <w:rPr>
          <w:rFonts w:ascii="Times New Roman" w:hAnsi="Times New Roman" w:cs="Times New Roman"/>
        </w:rPr>
        <w:t xml:space="preserve"> her brother as the dog in the family, always needing affection and reassurance, and herself as the cat, mostly independent</w:t>
      </w:r>
      <w:r w:rsidR="00A85A59">
        <w:rPr>
          <w:rFonts w:ascii="Times New Roman" w:hAnsi="Times New Roman" w:cs="Times New Roman"/>
        </w:rPr>
        <w:t xml:space="preserve">. Eventually Dinah decided, </w:t>
      </w:r>
      <w:r w:rsidR="002562EE" w:rsidRPr="00567594">
        <w:rPr>
          <w:rFonts w:ascii="Times New Roman" w:hAnsi="Times New Roman" w:cs="Times New Roman"/>
        </w:rPr>
        <w:t>"I don't need yo</w:t>
      </w:r>
      <w:r w:rsidR="00A85A59">
        <w:rPr>
          <w:rFonts w:ascii="Times New Roman" w:hAnsi="Times New Roman" w:cs="Times New Roman"/>
        </w:rPr>
        <w:t>u guys or your crap</w:t>
      </w:r>
      <w:proofErr w:type="gramStart"/>
      <w:r w:rsidR="00A85A59">
        <w:rPr>
          <w:rFonts w:ascii="Times New Roman" w:hAnsi="Times New Roman" w:cs="Times New Roman"/>
        </w:rPr>
        <w:t>.</w:t>
      </w:r>
      <w:r w:rsidR="002562EE" w:rsidRPr="00567594">
        <w:rPr>
          <w:rFonts w:ascii="Times New Roman" w:hAnsi="Times New Roman" w:cs="Times New Roman"/>
        </w:rPr>
        <w:t>...there's</w:t>
      </w:r>
      <w:proofErr w:type="gramEnd"/>
      <w:r w:rsidR="002562EE" w:rsidRPr="00567594">
        <w:rPr>
          <w:rFonts w:ascii="Times New Roman" w:hAnsi="Times New Roman" w:cs="Times New Roman"/>
        </w:rPr>
        <w:t xml:space="preserve"> the entire... pool</w:t>
      </w:r>
      <w:r w:rsidR="00A85A59">
        <w:rPr>
          <w:rFonts w:ascii="Times New Roman" w:hAnsi="Times New Roman" w:cs="Times New Roman"/>
        </w:rPr>
        <w:t xml:space="preserve"> of anxiety and frustration and, </w:t>
      </w:r>
      <w:r w:rsidR="002562EE" w:rsidRPr="00567594">
        <w:rPr>
          <w:rFonts w:ascii="Times New Roman" w:hAnsi="Times New Roman" w:cs="Times New Roman"/>
        </w:rPr>
        <w:t>like</w:t>
      </w:r>
      <w:r w:rsidR="00A85A59">
        <w:rPr>
          <w:rFonts w:ascii="Times New Roman" w:hAnsi="Times New Roman" w:cs="Times New Roman"/>
        </w:rPr>
        <w:t>,</w:t>
      </w:r>
      <w:r w:rsidR="002562EE" w:rsidRPr="00567594">
        <w:rPr>
          <w:rFonts w:ascii="Times New Roman" w:hAnsi="Times New Roman" w:cs="Times New Roman"/>
        </w:rPr>
        <w:t xml:space="preserve"> depression that has followed me since I was</w:t>
      </w:r>
      <w:r w:rsidR="00A85A59">
        <w:rPr>
          <w:rFonts w:ascii="Times New Roman" w:hAnsi="Times New Roman" w:cs="Times New Roman"/>
        </w:rPr>
        <w:t xml:space="preserve"> </w:t>
      </w:r>
      <w:r w:rsidR="002562EE" w:rsidRPr="00567594">
        <w:rPr>
          <w:rFonts w:ascii="Times New Roman" w:hAnsi="Times New Roman" w:cs="Times New Roman"/>
        </w:rPr>
        <w:t xml:space="preserve">three years old." </w:t>
      </w:r>
      <w:r w:rsidR="009E265F" w:rsidRPr="00567594">
        <w:rPr>
          <w:rFonts w:ascii="Times New Roman" w:hAnsi="Times New Roman" w:cs="Times New Roman"/>
        </w:rPr>
        <w:t>She stated that h</w:t>
      </w:r>
      <w:r w:rsidR="002562EE" w:rsidRPr="00567594">
        <w:rPr>
          <w:rFonts w:ascii="Times New Roman" w:hAnsi="Times New Roman" w:cs="Times New Roman"/>
        </w:rPr>
        <w:t>er life would have been better without "pill-</w:t>
      </w:r>
      <w:r w:rsidR="006010D5" w:rsidRPr="00567594">
        <w:rPr>
          <w:rFonts w:ascii="Times New Roman" w:hAnsi="Times New Roman" w:cs="Times New Roman"/>
        </w:rPr>
        <w:t>t</w:t>
      </w:r>
      <w:r w:rsidR="002562EE" w:rsidRPr="00567594">
        <w:rPr>
          <w:rFonts w:ascii="Times New Roman" w:hAnsi="Times New Roman" w:cs="Times New Roman"/>
        </w:rPr>
        <w:t>ossing, drunk parents</w:t>
      </w:r>
      <w:r w:rsidR="009E265F" w:rsidRPr="00567594">
        <w:rPr>
          <w:rFonts w:ascii="Times New Roman" w:hAnsi="Times New Roman" w:cs="Times New Roman"/>
        </w:rPr>
        <w:t>.</w:t>
      </w:r>
      <w:r w:rsidR="002562EE" w:rsidRPr="00567594">
        <w:rPr>
          <w:rFonts w:ascii="Times New Roman" w:hAnsi="Times New Roman" w:cs="Times New Roman"/>
        </w:rPr>
        <w:t>"</w:t>
      </w:r>
    </w:p>
    <w:p w14:paraId="28A2A700" w14:textId="77777777" w:rsidR="00830AD0" w:rsidRPr="00567594" w:rsidRDefault="002562EE" w:rsidP="003E6E93">
      <w:pPr>
        <w:pStyle w:val="BodyText"/>
        <w:spacing w:line="480" w:lineRule="auto"/>
        <w:ind w:firstLine="720"/>
        <w:rPr>
          <w:rFonts w:ascii="Times New Roman" w:hAnsi="Times New Roman" w:cs="Times New Roman"/>
        </w:rPr>
      </w:pPr>
      <w:r w:rsidRPr="00567594">
        <w:rPr>
          <w:rFonts w:ascii="Times New Roman" w:hAnsi="Times New Roman" w:cs="Times New Roman"/>
        </w:rPr>
        <w:t>She</w:t>
      </w:r>
      <w:r w:rsidR="006010D5" w:rsidRPr="00567594">
        <w:rPr>
          <w:rFonts w:ascii="Times New Roman" w:hAnsi="Times New Roman" w:cs="Times New Roman"/>
        </w:rPr>
        <w:t xml:space="preserve"> dropped out of school a few days after beginning ninth grade. </w:t>
      </w:r>
      <w:r w:rsidRPr="00567594">
        <w:rPr>
          <w:rFonts w:ascii="Times New Roman" w:hAnsi="Times New Roman" w:cs="Times New Roman"/>
        </w:rPr>
        <w:t xml:space="preserve">She disliked school, wanting more "catered learning. I'll tell you how I am going to learn." This same attitude turned up when she described what it was like talking to her drug and alcohol counselor: "I'll tell you all my personal business, I don't give a shit, it's my life. Want to </w:t>
      </w:r>
      <w:r w:rsidRPr="00567594">
        <w:rPr>
          <w:rFonts w:ascii="Times New Roman" w:hAnsi="Times New Roman" w:cs="Times New Roman"/>
        </w:rPr>
        <w:lastRenderedPageBreak/>
        <w:t>hear it go ahead. But if you disobey my trust or you break my tru</w:t>
      </w:r>
      <w:r w:rsidR="00C25286" w:rsidRPr="00567594">
        <w:rPr>
          <w:rFonts w:ascii="Times New Roman" w:hAnsi="Times New Roman" w:cs="Times New Roman"/>
        </w:rPr>
        <w:t xml:space="preserve">st then I won't talk to you.” </w:t>
      </w:r>
      <w:r w:rsidR="00EF19E0" w:rsidRPr="00567594">
        <w:rPr>
          <w:rFonts w:ascii="Times New Roman" w:hAnsi="Times New Roman" w:cs="Times New Roman"/>
        </w:rPr>
        <w:t>At first, to get by</w:t>
      </w:r>
      <w:r w:rsidRPr="00567594">
        <w:rPr>
          <w:rFonts w:ascii="Times New Roman" w:hAnsi="Times New Roman" w:cs="Times New Roman"/>
        </w:rPr>
        <w:t xml:space="preserve"> she couch-surfed and she and her friends panhandled, borrowed money from family and friends, and sold drugs. The sums were modest: She made $70 a week panhandling, $20 a week from her f</w:t>
      </w:r>
      <w:r w:rsidR="00A85A59">
        <w:rPr>
          <w:rFonts w:ascii="Times New Roman" w:hAnsi="Times New Roman" w:cs="Times New Roman"/>
        </w:rPr>
        <w:t>amily, and about $10 from theft, and the amount from selling was unreported.</w:t>
      </w:r>
      <w:r w:rsidRPr="00567594">
        <w:rPr>
          <w:rFonts w:ascii="Times New Roman" w:hAnsi="Times New Roman" w:cs="Times New Roman"/>
        </w:rPr>
        <w:t xml:space="preserve"> There was some risk to this: She was arrested for being drunk in public and arrested and convicted of theft--the source of her probation.</w:t>
      </w:r>
    </w:p>
    <w:p w14:paraId="4DAFD3AC" w14:textId="15B7B302" w:rsidR="004C6F34" w:rsidRDefault="00090951" w:rsidP="00A85A59">
      <w:pPr>
        <w:pStyle w:val="BodyText"/>
        <w:spacing w:line="480" w:lineRule="auto"/>
        <w:ind w:firstLine="720"/>
        <w:rPr>
          <w:rFonts w:ascii="Times New Roman" w:hAnsi="Times New Roman" w:cs="Times New Roman"/>
        </w:rPr>
      </w:pPr>
      <w:proofErr w:type="gramStart"/>
      <w:r>
        <w:rPr>
          <w:rFonts w:ascii="Times New Roman" w:hAnsi="Times New Roman" w:cs="Times New Roman"/>
        </w:rPr>
        <w:t xml:space="preserve">Dinah’s </w:t>
      </w:r>
      <w:r w:rsidR="002562EE" w:rsidRPr="00567594">
        <w:rPr>
          <w:rFonts w:ascii="Times New Roman" w:hAnsi="Times New Roman" w:cs="Times New Roman"/>
        </w:rPr>
        <w:t xml:space="preserve"> independence</w:t>
      </w:r>
      <w:proofErr w:type="gramEnd"/>
      <w:r w:rsidR="002562EE" w:rsidRPr="00567594">
        <w:rPr>
          <w:rFonts w:ascii="Times New Roman" w:hAnsi="Times New Roman" w:cs="Times New Roman"/>
        </w:rPr>
        <w:t xml:space="preserve"> was hard won, and occasionally hard lived, but it was rewarding enough </w:t>
      </w:r>
      <w:r w:rsidR="009E265F" w:rsidRPr="00567594">
        <w:rPr>
          <w:rFonts w:ascii="Times New Roman" w:hAnsi="Times New Roman" w:cs="Times New Roman"/>
        </w:rPr>
        <w:t>so</w:t>
      </w:r>
      <w:r w:rsidR="00C25286" w:rsidRPr="00567594">
        <w:rPr>
          <w:rFonts w:ascii="Times New Roman" w:hAnsi="Times New Roman" w:cs="Times New Roman"/>
        </w:rPr>
        <w:t xml:space="preserve"> that she was determined not to</w:t>
      </w:r>
      <w:r w:rsidR="002562EE" w:rsidRPr="00567594">
        <w:rPr>
          <w:rFonts w:ascii="Times New Roman" w:hAnsi="Times New Roman" w:cs="Times New Roman"/>
        </w:rPr>
        <w:t xml:space="preserve"> let any adult again tell her what to do: "My fami</w:t>
      </w:r>
      <w:r w:rsidR="00EF19E0" w:rsidRPr="00567594">
        <w:rPr>
          <w:rFonts w:ascii="Times New Roman" w:hAnsi="Times New Roman" w:cs="Times New Roman"/>
        </w:rPr>
        <w:t>ly all said, 'To hell with you.’</w:t>
      </w:r>
      <w:r w:rsidR="002562EE" w:rsidRPr="00567594">
        <w:rPr>
          <w:rFonts w:ascii="Times New Roman" w:hAnsi="Times New Roman" w:cs="Times New Roman"/>
        </w:rPr>
        <w:t xml:space="preserve"> So, you know, I live down here and.</w:t>
      </w:r>
      <w:proofErr w:type="gramStart"/>
      <w:r w:rsidR="002562EE" w:rsidRPr="00567594">
        <w:rPr>
          <w:rFonts w:ascii="Times New Roman" w:hAnsi="Times New Roman" w:cs="Times New Roman"/>
        </w:rPr>
        <w:t>..I</w:t>
      </w:r>
      <w:proofErr w:type="gramEnd"/>
      <w:r w:rsidR="002562EE" w:rsidRPr="00567594">
        <w:rPr>
          <w:rFonts w:ascii="Times New Roman" w:hAnsi="Times New Roman" w:cs="Times New Roman"/>
        </w:rPr>
        <w:t xml:space="preserve"> have older friends that watch my back, you know: 'Any guy that tries any shit with you they're dead'....I know lots of people and they are my family....there are a few people who generally wanna' help you, and then there are people out there</w:t>
      </w:r>
      <w:r w:rsidR="00C25286" w:rsidRPr="00567594">
        <w:rPr>
          <w:rFonts w:ascii="Times New Roman" w:hAnsi="Times New Roman" w:cs="Times New Roman"/>
        </w:rPr>
        <w:t xml:space="preserve"> like the cops and the Ministry… who </w:t>
      </w:r>
      <w:r w:rsidR="002562EE" w:rsidRPr="00567594">
        <w:rPr>
          <w:rFonts w:ascii="Times New Roman" w:hAnsi="Times New Roman" w:cs="Times New Roman"/>
        </w:rPr>
        <w:t>shove the help down their throat that they think is best for you."</w:t>
      </w:r>
      <w:r w:rsidR="00A85A59">
        <w:rPr>
          <w:rFonts w:ascii="Times New Roman" w:hAnsi="Times New Roman" w:cs="Times New Roman"/>
        </w:rPr>
        <w:t xml:space="preserve"> Within the next </w:t>
      </w:r>
      <w:proofErr w:type="gramStart"/>
      <w:r w:rsidR="002562EE" w:rsidRPr="00567594">
        <w:rPr>
          <w:rFonts w:ascii="Times New Roman" w:hAnsi="Times New Roman" w:cs="Times New Roman"/>
        </w:rPr>
        <w:t>year</w:t>
      </w:r>
      <w:proofErr w:type="gramEnd"/>
      <w:r w:rsidR="002562EE" w:rsidRPr="00567594">
        <w:rPr>
          <w:rFonts w:ascii="Times New Roman" w:hAnsi="Times New Roman" w:cs="Times New Roman"/>
        </w:rPr>
        <w:t xml:space="preserve"> she had a job at a fast-food restaurant, was enrolled in a part-time, alternative, self-paced high-school, and she reported that "things are going great." School still "</w:t>
      </w:r>
      <w:r w:rsidR="00A85A59">
        <w:rPr>
          <w:rFonts w:ascii="Times New Roman" w:hAnsi="Times New Roman" w:cs="Times New Roman"/>
        </w:rPr>
        <w:t>drives her insane" and she could</w:t>
      </w:r>
      <w:r w:rsidR="002562EE" w:rsidRPr="00567594">
        <w:rPr>
          <w:rFonts w:ascii="Times New Roman" w:hAnsi="Times New Roman" w:cs="Times New Roman"/>
        </w:rPr>
        <w:t xml:space="preserve"> </w:t>
      </w:r>
      <w:r w:rsidR="004C6F34">
        <w:rPr>
          <w:rFonts w:ascii="Times New Roman" w:hAnsi="Times New Roman" w:cs="Times New Roman"/>
        </w:rPr>
        <w:t xml:space="preserve">not </w:t>
      </w:r>
      <w:r w:rsidR="002562EE" w:rsidRPr="00567594">
        <w:rPr>
          <w:rFonts w:ascii="Times New Roman" w:hAnsi="Times New Roman" w:cs="Times New Roman"/>
        </w:rPr>
        <w:t xml:space="preserve">spend more </w:t>
      </w:r>
      <w:r w:rsidR="00C25286" w:rsidRPr="00567594">
        <w:rPr>
          <w:rFonts w:ascii="Times New Roman" w:hAnsi="Times New Roman" w:cs="Times New Roman"/>
        </w:rPr>
        <w:t>than an hour "in there." Even as she reported doing well, s</w:t>
      </w:r>
      <w:r w:rsidR="002562EE" w:rsidRPr="00567594">
        <w:rPr>
          <w:rFonts w:ascii="Times New Roman" w:hAnsi="Times New Roman" w:cs="Times New Roman"/>
        </w:rPr>
        <w:t xml:space="preserve">he was still living </w:t>
      </w:r>
      <w:r w:rsidR="00C25286" w:rsidRPr="00567594">
        <w:rPr>
          <w:rFonts w:ascii="Times New Roman" w:hAnsi="Times New Roman" w:cs="Times New Roman"/>
        </w:rPr>
        <w:t xml:space="preserve">at </w:t>
      </w:r>
      <w:r w:rsidR="002562EE" w:rsidRPr="00567594">
        <w:rPr>
          <w:rFonts w:ascii="Times New Roman" w:hAnsi="Times New Roman" w:cs="Times New Roman"/>
        </w:rPr>
        <w:t xml:space="preserve">a seasonal shelter </w:t>
      </w:r>
      <w:r w:rsidR="00EF19E0" w:rsidRPr="00567594">
        <w:rPr>
          <w:rFonts w:ascii="Times New Roman" w:hAnsi="Times New Roman" w:cs="Times New Roman"/>
        </w:rPr>
        <w:t>during the winter months when the weather</w:t>
      </w:r>
      <w:r w:rsidR="002562EE" w:rsidRPr="00567594">
        <w:rPr>
          <w:rFonts w:ascii="Times New Roman" w:hAnsi="Times New Roman" w:cs="Times New Roman"/>
        </w:rPr>
        <w:t xml:space="preserve"> </w:t>
      </w:r>
      <w:r w:rsidR="009E265F" w:rsidRPr="00567594">
        <w:rPr>
          <w:rFonts w:ascii="Times New Roman" w:hAnsi="Times New Roman" w:cs="Times New Roman"/>
        </w:rPr>
        <w:t xml:space="preserve">turned </w:t>
      </w:r>
      <w:r w:rsidR="002562EE" w:rsidRPr="00567594">
        <w:rPr>
          <w:rFonts w:ascii="Times New Roman" w:hAnsi="Times New Roman" w:cs="Times New Roman"/>
        </w:rPr>
        <w:t xml:space="preserve">cold and </w:t>
      </w:r>
      <w:r w:rsidR="009E265F" w:rsidRPr="00567594">
        <w:rPr>
          <w:rFonts w:ascii="Times New Roman" w:hAnsi="Times New Roman" w:cs="Times New Roman"/>
        </w:rPr>
        <w:t>damp</w:t>
      </w:r>
      <w:r w:rsidR="002562EE" w:rsidRPr="00567594">
        <w:rPr>
          <w:rFonts w:ascii="Times New Roman" w:hAnsi="Times New Roman" w:cs="Times New Roman"/>
        </w:rPr>
        <w:t>. The shelter was the only option after a friend kicked her out.</w:t>
      </w:r>
      <w:r w:rsidR="004F7B1B" w:rsidRPr="00567594">
        <w:rPr>
          <w:rFonts w:ascii="Times New Roman" w:hAnsi="Times New Roman" w:cs="Times New Roman"/>
        </w:rPr>
        <w:t xml:space="preserve"> </w:t>
      </w:r>
    </w:p>
    <w:p w14:paraId="02ED836B" w14:textId="6D58478C" w:rsidR="00830AD0" w:rsidRPr="00567594" w:rsidRDefault="002562EE" w:rsidP="00A85A59">
      <w:pPr>
        <w:pStyle w:val="BodyText"/>
        <w:spacing w:line="480" w:lineRule="auto"/>
        <w:ind w:firstLine="720"/>
        <w:rPr>
          <w:rFonts w:ascii="Times New Roman" w:hAnsi="Times New Roman" w:cs="Times New Roman"/>
        </w:rPr>
      </w:pPr>
      <w:r w:rsidRPr="00567594">
        <w:rPr>
          <w:rFonts w:ascii="Times New Roman" w:hAnsi="Times New Roman" w:cs="Times New Roman"/>
        </w:rPr>
        <w:t>Living in a shelter while working and going to school required organization. The shelter d</w:t>
      </w:r>
      <w:r w:rsidR="009E265F" w:rsidRPr="00567594">
        <w:rPr>
          <w:rFonts w:ascii="Times New Roman" w:hAnsi="Times New Roman" w:cs="Times New Roman"/>
        </w:rPr>
        <w:t>id</w:t>
      </w:r>
      <w:r w:rsidRPr="00567594">
        <w:rPr>
          <w:rFonts w:ascii="Times New Roman" w:hAnsi="Times New Roman" w:cs="Times New Roman"/>
        </w:rPr>
        <w:t xml:space="preserve"> not allow residents to leave personal belongings during the day, so she took a garbage bag with her, and at work she left it in the office. After </w:t>
      </w:r>
      <w:proofErr w:type="gramStart"/>
      <w:r w:rsidRPr="00567594">
        <w:rPr>
          <w:rFonts w:ascii="Times New Roman" w:hAnsi="Times New Roman" w:cs="Times New Roman"/>
        </w:rPr>
        <w:t>work</w:t>
      </w:r>
      <w:proofErr w:type="gramEnd"/>
      <w:r w:rsidRPr="00567594">
        <w:rPr>
          <w:rFonts w:ascii="Times New Roman" w:hAnsi="Times New Roman" w:cs="Times New Roman"/>
        </w:rPr>
        <w:t xml:space="preserve"> she carried it to a </w:t>
      </w:r>
      <w:r w:rsidR="001E7537" w:rsidRPr="00567594">
        <w:rPr>
          <w:rFonts w:ascii="Times New Roman" w:hAnsi="Times New Roman" w:cs="Times New Roman"/>
        </w:rPr>
        <w:t xml:space="preserve">service organization for youth </w:t>
      </w:r>
      <w:r w:rsidRPr="00567594">
        <w:rPr>
          <w:rFonts w:ascii="Times New Roman" w:hAnsi="Times New Roman" w:cs="Times New Roman"/>
        </w:rPr>
        <w:t>to hang out and get dinner; th</w:t>
      </w:r>
      <w:r w:rsidR="001E7537" w:rsidRPr="00567594">
        <w:rPr>
          <w:rFonts w:ascii="Times New Roman" w:hAnsi="Times New Roman" w:cs="Times New Roman"/>
        </w:rPr>
        <w:t xml:space="preserve">is place </w:t>
      </w:r>
      <w:r w:rsidRPr="00567594">
        <w:rPr>
          <w:rFonts w:ascii="Times New Roman" w:hAnsi="Times New Roman" w:cs="Times New Roman"/>
        </w:rPr>
        <w:t xml:space="preserve">allowed her to leave </w:t>
      </w:r>
      <w:r w:rsidRPr="00567594">
        <w:rPr>
          <w:rFonts w:ascii="Times New Roman" w:hAnsi="Times New Roman" w:cs="Times New Roman"/>
        </w:rPr>
        <w:lastRenderedPageBreak/>
        <w:t>the garbage bag there until later in the evening when the shelter opened again. The shelter program d</w:t>
      </w:r>
      <w:r w:rsidR="007A63B8" w:rsidRPr="00567594">
        <w:rPr>
          <w:rFonts w:ascii="Times New Roman" w:hAnsi="Times New Roman" w:cs="Times New Roman"/>
        </w:rPr>
        <w:t>id</w:t>
      </w:r>
      <w:r w:rsidRPr="00567594">
        <w:rPr>
          <w:rFonts w:ascii="Times New Roman" w:hAnsi="Times New Roman" w:cs="Times New Roman"/>
        </w:rPr>
        <w:t xml:space="preserve"> not have its own facility; they use</w:t>
      </w:r>
      <w:r w:rsidR="007A63B8" w:rsidRPr="00567594">
        <w:rPr>
          <w:rFonts w:ascii="Times New Roman" w:hAnsi="Times New Roman" w:cs="Times New Roman"/>
        </w:rPr>
        <w:t>d</w:t>
      </w:r>
      <w:r w:rsidRPr="00567594">
        <w:rPr>
          <w:rFonts w:ascii="Times New Roman" w:hAnsi="Times New Roman" w:cs="Times New Roman"/>
        </w:rPr>
        <w:t xml:space="preserve"> area gyms and halls</w:t>
      </w:r>
      <w:r w:rsidR="007A63B8" w:rsidRPr="00567594">
        <w:rPr>
          <w:rFonts w:ascii="Times New Roman" w:hAnsi="Times New Roman" w:cs="Times New Roman"/>
        </w:rPr>
        <w:t>. The shelter</w:t>
      </w:r>
      <w:r w:rsidRPr="00567594">
        <w:rPr>
          <w:rFonts w:ascii="Times New Roman" w:hAnsi="Times New Roman" w:cs="Times New Roman"/>
        </w:rPr>
        <w:t xml:space="preserve"> move</w:t>
      </w:r>
      <w:r w:rsidR="007A63B8" w:rsidRPr="00567594">
        <w:rPr>
          <w:rFonts w:ascii="Times New Roman" w:hAnsi="Times New Roman" w:cs="Times New Roman"/>
        </w:rPr>
        <w:t>d</w:t>
      </w:r>
      <w:r w:rsidRPr="00567594">
        <w:rPr>
          <w:rFonts w:ascii="Times New Roman" w:hAnsi="Times New Roman" w:cs="Times New Roman"/>
        </w:rPr>
        <w:t xml:space="preserve"> </w:t>
      </w:r>
      <w:r w:rsidR="007A63B8" w:rsidRPr="00567594">
        <w:rPr>
          <w:rFonts w:ascii="Times New Roman" w:hAnsi="Times New Roman" w:cs="Times New Roman"/>
        </w:rPr>
        <w:t>around the city</w:t>
      </w:r>
      <w:r w:rsidRPr="00567594">
        <w:rPr>
          <w:rFonts w:ascii="Times New Roman" w:hAnsi="Times New Roman" w:cs="Times New Roman"/>
        </w:rPr>
        <w:t xml:space="preserve">, so she moved with it. On top of work, school, and the shelter, she </w:t>
      </w:r>
      <w:r w:rsidR="007A63B8" w:rsidRPr="00567594">
        <w:rPr>
          <w:rFonts w:ascii="Times New Roman" w:hAnsi="Times New Roman" w:cs="Times New Roman"/>
        </w:rPr>
        <w:t>wa</w:t>
      </w:r>
      <w:r w:rsidRPr="00567594">
        <w:rPr>
          <w:rFonts w:ascii="Times New Roman" w:hAnsi="Times New Roman" w:cs="Times New Roman"/>
        </w:rPr>
        <w:t xml:space="preserve">s still on probation and </w:t>
      </w:r>
      <w:r w:rsidR="007A63B8" w:rsidRPr="00567594">
        <w:rPr>
          <w:rFonts w:ascii="Times New Roman" w:hAnsi="Times New Roman" w:cs="Times New Roman"/>
        </w:rPr>
        <w:t xml:space="preserve">was </w:t>
      </w:r>
      <w:r w:rsidRPr="00567594">
        <w:rPr>
          <w:rFonts w:ascii="Times New Roman" w:hAnsi="Times New Roman" w:cs="Times New Roman"/>
        </w:rPr>
        <w:t xml:space="preserve">required to regularly visit the probation officer. It </w:t>
      </w:r>
      <w:r w:rsidR="007A63B8" w:rsidRPr="00567594">
        <w:rPr>
          <w:rFonts w:ascii="Times New Roman" w:hAnsi="Times New Roman" w:cs="Times New Roman"/>
        </w:rPr>
        <w:t>wa</w:t>
      </w:r>
      <w:r w:rsidRPr="00567594">
        <w:rPr>
          <w:rFonts w:ascii="Times New Roman" w:hAnsi="Times New Roman" w:cs="Times New Roman"/>
        </w:rPr>
        <w:t>s a busy life.</w:t>
      </w:r>
    </w:p>
    <w:p w14:paraId="6CD7603B" w14:textId="435B0900" w:rsidR="00FF1E53" w:rsidRPr="00567594" w:rsidRDefault="006470F1"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However well </w:t>
      </w:r>
      <w:r w:rsidR="00FF1E53" w:rsidRPr="00567594">
        <w:rPr>
          <w:rFonts w:ascii="Times New Roman" w:hAnsi="Times New Roman" w:cs="Times New Roman"/>
        </w:rPr>
        <w:t xml:space="preserve">Dinah </w:t>
      </w:r>
      <w:r w:rsidRPr="00567594">
        <w:rPr>
          <w:rFonts w:ascii="Times New Roman" w:hAnsi="Times New Roman" w:cs="Times New Roman"/>
        </w:rPr>
        <w:t>was managing otherwise,</w:t>
      </w:r>
      <w:r w:rsidR="002562EE" w:rsidRPr="00567594">
        <w:rPr>
          <w:rFonts w:ascii="Times New Roman" w:hAnsi="Times New Roman" w:cs="Times New Roman"/>
        </w:rPr>
        <w:t xml:space="preserve"> the </w:t>
      </w:r>
      <w:r w:rsidR="00A85A59">
        <w:rPr>
          <w:rFonts w:ascii="Times New Roman" w:hAnsi="Times New Roman" w:cs="Times New Roman"/>
        </w:rPr>
        <w:t xml:space="preserve">financial </w:t>
      </w:r>
      <w:r w:rsidR="006547F1" w:rsidRPr="00567594">
        <w:rPr>
          <w:rFonts w:ascii="Times New Roman" w:hAnsi="Times New Roman" w:cs="Times New Roman"/>
        </w:rPr>
        <w:t xml:space="preserve">consequences of </w:t>
      </w:r>
      <w:r w:rsidR="00FF1E53" w:rsidRPr="00567594">
        <w:rPr>
          <w:rFonts w:ascii="Times New Roman" w:hAnsi="Times New Roman" w:cs="Times New Roman"/>
        </w:rPr>
        <w:t xml:space="preserve">frequent drug use became increasingly </w:t>
      </w:r>
      <w:r w:rsidR="004C6F34">
        <w:rPr>
          <w:rFonts w:ascii="Times New Roman" w:hAnsi="Times New Roman" w:cs="Times New Roman"/>
        </w:rPr>
        <w:t>demanding.</w:t>
      </w:r>
      <w:r w:rsidR="002562EE" w:rsidRPr="00567594">
        <w:rPr>
          <w:rFonts w:ascii="Times New Roman" w:hAnsi="Times New Roman" w:cs="Times New Roman"/>
        </w:rPr>
        <w:t xml:space="preserve"> She </w:t>
      </w:r>
      <w:r w:rsidR="004C6F34">
        <w:rPr>
          <w:rFonts w:ascii="Times New Roman" w:hAnsi="Times New Roman" w:cs="Times New Roman"/>
        </w:rPr>
        <w:t xml:space="preserve">began </w:t>
      </w:r>
      <w:r w:rsidR="002562EE" w:rsidRPr="00567594">
        <w:rPr>
          <w:rFonts w:ascii="Times New Roman" w:hAnsi="Times New Roman" w:cs="Times New Roman"/>
        </w:rPr>
        <w:t>working full-time and noticing how quickly the 20 dollar bills disappear</w:t>
      </w:r>
      <w:r w:rsidRPr="00567594">
        <w:rPr>
          <w:rFonts w:ascii="Times New Roman" w:hAnsi="Times New Roman" w:cs="Times New Roman"/>
        </w:rPr>
        <w:t>ed</w:t>
      </w:r>
      <w:r w:rsidR="002562EE" w:rsidRPr="00567594">
        <w:rPr>
          <w:rFonts w:ascii="Times New Roman" w:hAnsi="Times New Roman" w:cs="Times New Roman"/>
        </w:rPr>
        <w:t xml:space="preserve"> when spent on alcohol and drugs, when a "hangover in the morning and a desire for more doesn't go too far." She and her friends </w:t>
      </w:r>
      <w:r w:rsidRPr="00567594">
        <w:rPr>
          <w:rFonts w:ascii="Times New Roman" w:hAnsi="Times New Roman" w:cs="Times New Roman"/>
        </w:rPr>
        <w:t>sometimes made</w:t>
      </w:r>
      <w:r w:rsidR="002562EE" w:rsidRPr="00567594">
        <w:rPr>
          <w:rFonts w:ascii="Times New Roman" w:hAnsi="Times New Roman" w:cs="Times New Roman"/>
        </w:rPr>
        <w:t xml:space="preserve"> $150 in a weekend panhandling, </w:t>
      </w:r>
      <w:r w:rsidR="00FF1E53" w:rsidRPr="00567594">
        <w:rPr>
          <w:rFonts w:ascii="Times New Roman" w:hAnsi="Times New Roman" w:cs="Times New Roman"/>
        </w:rPr>
        <w:t>but the</w:t>
      </w:r>
      <w:r w:rsidR="002562EE" w:rsidRPr="00567594">
        <w:rPr>
          <w:rFonts w:ascii="Times New Roman" w:hAnsi="Times New Roman" w:cs="Times New Roman"/>
        </w:rPr>
        <w:t xml:space="preserve"> money disappear</w:t>
      </w:r>
      <w:r w:rsidR="00FF1E53" w:rsidRPr="00567594">
        <w:rPr>
          <w:rFonts w:ascii="Times New Roman" w:hAnsi="Times New Roman" w:cs="Times New Roman"/>
        </w:rPr>
        <w:t>ed</w:t>
      </w:r>
      <w:r w:rsidR="002562EE" w:rsidRPr="00567594">
        <w:rPr>
          <w:rFonts w:ascii="Times New Roman" w:hAnsi="Times New Roman" w:cs="Times New Roman"/>
        </w:rPr>
        <w:t xml:space="preserve"> quickly when spent on drugs. </w:t>
      </w:r>
      <w:r w:rsidR="00FF1E53" w:rsidRPr="00567594">
        <w:rPr>
          <w:rFonts w:ascii="Times New Roman" w:hAnsi="Times New Roman" w:cs="Times New Roman"/>
        </w:rPr>
        <w:t>Her f</w:t>
      </w:r>
      <w:r w:rsidR="002562EE" w:rsidRPr="00567594">
        <w:rPr>
          <w:rFonts w:ascii="Times New Roman" w:hAnsi="Times New Roman" w:cs="Times New Roman"/>
        </w:rPr>
        <w:t>riends began to worry her</w:t>
      </w:r>
      <w:r w:rsidR="00FF1E53" w:rsidRPr="00567594">
        <w:rPr>
          <w:rFonts w:ascii="Times New Roman" w:hAnsi="Times New Roman" w:cs="Times New Roman"/>
        </w:rPr>
        <w:t xml:space="preserve"> more</w:t>
      </w:r>
      <w:r w:rsidR="002562EE" w:rsidRPr="00567594">
        <w:rPr>
          <w:rFonts w:ascii="Times New Roman" w:hAnsi="Times New Roman" w:cs="Times New Roman"/>
        </w:rPr>
        <w:t xml:space="preserve"> because they were </w:t>
      </w:r>
      <w:r w:rsidRPr="00567594">
        <w:rPr>
          <w:rFonts w:ascii="Times New Roman" w:hAnsi="Times New Roman" w:cs="Times New Roman"/>
        </w:rPr>
        <w:t xml:space="preserve">frequently </w:t>
      </w:r>
      <w:r w:rsidR="002562EE" w:rsidRPr="00567594">
        <w:rPr>
          <w:rFonts w:ascii="Times New Roman" w:hAnsi="Times New Roman" w:cs="Times New Roman"/>
        </w:rPr>
        <w:t xml:space="preserve">drunk and "in denial." </w:t>
      </w:r>
      <w:r w:rsidRPr="00567594">
        <w:rPr>
          <w:rFonts w:ascii="Times New Roman" w:hAnsi="Times New Roman" w:cs="Times New Roman"/>
        </w:rPr>
        <w:t>While s</w:t>
      </w:r>
      <w:r w:rsidR="002562EE" w:rsidRPr="00567594">
        <w:rPr>
          <w:rFonts w:ascii="Times New Roman" w:hAnsi="Times New Roman" w:cs="Times New Roman"/>
        </w:rPr>
        <w:t xml:space="preserve">he </w:t>
      </w:r>
      <w:r w:rsidRPr="00567594">
        <w:rPr>
          <w:rFonts w:ascii="Times New Roman" w:hAnsi="Times New Roman" w:cs="Times New Roman"/>
        </w:rPr>
        <w:t>took</w:t>
      </w:r>
      <w:r w:rsidR="002562EE" w:rsidRPr="00567594">
        <w:rPr>
          <w:rFonts w:ascii="Times New Roman" w:hAnsi="Times New Roman" w:cs="Times New Roman"/>
        </w:rPr>
        <w:t xml:space="preserve"> a couple </w:t>
      </w:r>
      <w:r w:rsidR="00FF1E53" w:rsidRPr="00567594">
        <w:rPr>
          <w:rFonts w:ascii="Times New Roman" w:hAnsi="Times New Roman" w:cs="Times New Roman"/>
        </w:rPr>
        <w:t xml:space="preserve">of </w:t>
      </w:r>
      <w:r w:rsidR="002562EE" w:rsidRPr="00567594">
        <w:rPr>
          <w:rFonts w:ascii="Times New Roman" w:hAnsi="Times New Roman" w:cs="Times New Roman"/>
        </w:rPr>
        <w:t>hits of acid in recent weeks, for</w:t>
      </w:r>
      <w:r w:rsidR="00EF19E0" w:rsidRPr="00567594">
        <w:rPr>
          <w:rFonts w:ascii="Times New Roman" w:hAnsi="Times New Roman" w:cs="Times New Roman"/>
        </w:rPr>
        <w:t xml:space="preserve"> fun, and once got drunk again,</w:t>
      </w:r>
      <w:r w:rsidR="002562EE" w:rsidRPr="00567594">
        <w:rPr>
          <w:rFonts w:ascii="Times New Roman" w:hAnsi="Times New Roman" w:cs="Times New Roman"/>
        </w:rPr>
        <w:t xml:space="preserve"> she sa</w:t>
      </w:r>
      <w:r w:rsidRPr="00567594">
        <w:rPr>
          <w:rFonts w:ascii="Times New Roman" w:hAnsi="Times New Roman" w:cs="Times New Roman"/>
        </w:rPr>
        <w:t>id</w:t>
      </w:r>
      <w:r w:rsidR="002562EE" w:rsidRPr="00567594">
        <w:rPr>
          <w:rFonts w:ascii="Times New Roman" w:hAnsi="Times New Roman" w:cs="Times New Roman"/>
        </w:rPr>
        <w:t xml:space="preserve"> she </w:t>
      </w:r>
      <w:r w:rsidR="00A85A59">
        <w:rPr>
          <w:rFonts w:ascii="Times New Roman" w:hAnsi="Times New Roman" w:cs="Times New Roman"/>
        </w:rPr>
        <w:t>was using less.</w:t>
      </w:r>
      <w:r w:rsidR="002562EE" w:rsidRPr="00567594">
        <w:rPr>
          <w:rFonts w:ascii="Times New Roman" w:hAnsi="Times New Roman" w:cs="Times New Roman"/>
        </w:rPr>
        <w:t xml:space="preserve"> She also recognized the limits of the service industry, </w:t>
      </w:r>
      <w:r w:rsidR="00803DFF" w:rsidRPr="00567594">
        <w:rPr>
          <w:rFonts w:ascii="Times New Roman" w:hAnsi="Times New Roman" w:cs="Times New Roman"/>
        </w:rPr>
        <w:t xml:space="preserve">hoping to eventually find </w:t>
      </w:r>
      <w:r w:rsidR="002562EE" w:rsidRPr="00567594">
        <w:rPr>
          <w:rFonts w:ascii="Times New Roman" w:hAnsi="Times New Roman" w:cs="Times New Roman"/>
        </w:rPr>
        <w:t>work that she is "passionate about." She started to describe herself as an artist, wanting to get into the artistic side of hairdressing.</w:t>
      </w:r>
      <w:r w:rsidR="00EF19E0" w:rsidRPr="00567594">
        <w:rPr>
          <w:rFonts w:ascii="Times New Roman" w:hAnsi="Times New Roman" w:cs="Times New Roman"/>
        </w:rPr>
        <w:t xml:space="preserve"> </w:t>
      </w:r>
      <w:r w:rsidR="004F7B1B" w:rsidRPr="00567594">
        <w:rPr>
          <w:rFonts w:ascii="Times New Roman" w:hAnsi="Times New Roman" w:cs="Times New Roman"/>
        </w:rPr>
        <w:t>Although she was making money, she could not afford to pay rent from her salary. She was still well-connected to street life, because of her housing challenges, and she still had access, whenever she wanted, to the underground economy: She had friends who ma</w:t>
      </w:r>
      <w:r w:rsidR="006547F1" w:rsidRPr="00567594">
        <w:rPr>
          <w:rFonts w:ascii="Times New Roman" w:hAnsi="Times New Roman" w:cs="Times New Roman"/>
        </w:rPr>
        <w:t>d</w:t>
      </w:r>
      <w:r w:rsidR="004F7B1B" w:rsidRPr="00567594">
        <w:rPr>
          <w:rFonts w:ascii="Times New Roman" w:hAnsi="Times New Roman" w:cs="Times New Roman"/>
        </w:rPr>
        <w:t xml:space="preserve">e money panhandling, selling drugs, and to help fill the financial gap she </w:t>
      </w:r>
      <w:r w:rsidR="004C6F34">
        <w:rPr>
          <w:rFonts w:ascii="Times New Roman" w:hAnsi="Times New Roman" w:cs="Times New Roman"/>
        </w:rPr>
        <w:t xml:space="preserve">then began </w:t>
      </w:r>
      <w:r w:rsidR="004F7B1B" w:rsidRPr="00567594">
        <w:rPr>
          <w:rFonts w:ascii="Times New Roman" w:hAnsi="Times New Roman" w:cs="Times New Roman"/>
        </w:rPr>
        <w:t xml:space="preserve">selling drugs, </w:t>
      </w:r>
      <w:r w:rsidR="00A85A59">
        <w:rPr>
          <w:rFonts w:ascii="Times New Roman" w:hAnsi="Times New Roman" w:cs="Times New Roman"/>
        </w:rPr>
        <w:t>now reporting that she made about</w:t>
      </w:r>
      <w:r w:rsidR="004F7B1B" w:rsidRPr="00567594">
        <w:rPr>
          <w:rFonts w:ascii="Times New Roman" w:hAnsi="Times New Roman" w:cs="Times New Roman"/>
        </w:rPr>
        <w:t xml:space="preserve"> $350 a week. </w:t>
      </w:r>
    </w:p>
    <w:p w14:paraId="1D93B8C4" w14:textId="77777777" w:rsidR="00830AD0" w:rsidRPr="00567594" w:rsidRDefault="00A85A59" w:rsidP="006010D5">
      <w:pPr>
        <w:pStyle w:val="BodyText"/>
        <w:spacing w:line="480" w:lineRule="auto"/>
        <w:ind w:firstLine="720"/>
        <w:rPr>
          <w:rFonts w:ascii="Times New Roman" w:hAnsi="Times New Roman" w:cs="Times New Roman"/>
        </w:rPr>
      </w:pPr>
      <w:r>
        <w:rPr>
          <w:rFonts w:ascii="Times New Roman" w:hAnsi="Times New Roman" w:cs="Times New Roman"/>
        </w:rPr>
        <w:t xml:space="preserve">Later, after another 18 months, </w:t>
      </w:r>
      <w:r w:rsidR="004F7B1B" w:rsidRPr="00567594">
        <w:rPr>
          <w:rFonts w:ascii="Times New Roman" w:hAnsi="Times New Roman" w:cs="Times New Roman"/>
        </w:rPr>
        <w:t xml:space="preserve">Dinah stopped reporting that she had been depressed. </w:t>
      </w:r>
      <w:r w:rsidR="00FF1E53" w:rsidRPr="00567594">
        <w:rPr>
          <w:rFonts w:ascii="Times New Roman" w:hAnsi="Times New Roman" w:cs="Times New Roman"/>
        </w:rPr>
        <w:t xml:space="preserve">Her </w:t>
      </w:r>
      <w:r w:rsidR="002562EE" w:rsidRPr="00567594">
        <w:rPr>
          <w:rFonts w:ascii="Times New Roman" w:hAnsi="Times New Roman" w:cs="Times New Roman"/>
        </w:rPr>
        <w:t xml:space="preserve">immediate ambitions </w:t>
      </w:r>
      <w:r w:rsidR="006010D5" w:rsidRPr="00567594">
        <w:rPr>
          <w:rFonts w:ascii="Times New Roman" w:hAnsi="Times New Roman" w:cs="Times New Roman"/>
        </w:rPr>
        <w:t xml:space="preserve">at that time </w:t>
      </w:r>
      <w:r w:rsidR="002562EE" w:rsidRPr="00567594">
        <w:rPr>
          <w:rFonts w:ascii="Times New Roman" w:hAnsi="Times New Roman" w:cs="Times New Roman"/>
        </w:rPr>
        <w:t xml:space="preserve">were </w:t>
      </w:r>
      <w:r w:rsidR="00FF1E53" w:rsidRPr="00567594">
        <w:rPr>
          <w:rFonts w:ascii="Times New Roman" w:hAnsi="Times New Roman" w:cs="Times New Roman"/>
        </w:rPr>
        <w:t xml:space="preserve">still </w:t>
      </w:r>
      <w:r w:rsidR="002562EE" w:rsidRPr="00567594">
        <w:rPr>
          <w:rFonts w:ascii="Times New Roman" w:hAnsi="Times New Roman" w:cs="Times New Roman"/>
        </w:rPr>
        <w:t>modest. Her life would be complete</w:t>
      </w:r>
      <w:r w:rsidR="004F7B1B" w:rsidRPr="00567594">
        <w:rPr>
          <w:rFonts w:ascii="Times New Roman" w:hAnsi="Times New Roman" w:cs="Times New Roman"/>
        </w:rPr>
        <w:t>, she said,</w:t>
      </w:r>
      <w:r w:rsidR="002562EE" w:rsidRPr="00567594">
        <w:rPr>
          <w:rFonts w:ascii="Times New Roman" w:hAnsi="Times New Roman" w:cs="Times New Roman"/>
        </w:rPr>
        <w:t xml:space="preserve"> if she had an apartment with a $20 TV, Playstation2, couch, bed, and </w:t>
      </w:r>
      <w:r w:rsidR="002562EE" w:rsidRPr="00567594">
        <w:rPr>
          <w:rFonts w:ascii="Times New Roman" w:hAnsi="Times New Roman" w:cs="Times New Roman"/>
        </w:rPr>
        <w:lastRenderedPageBreak/>
        <w:t>a bookshelf. In one sense th</w:t>
      </w:r>
      <w:r w:rsidR="00FF1E53" w:rsidRPr="00567594">
        <w:rPr>
          <w:rFonts w:ascii="Times New Roman" w:hAnsi="Times New Roman" w:cs="Times New Roman"/>
        </w:rPr>
        <w:t>ese possessions</w:t>
      </w:r>
      <w:r w:rsidR="002562EE" w:rsidRPr="00567594">
        <w:rPr>
          <w:rFonts w:ascii="Times New Roman" w:hAnsi="Times New Roman" w:cs="Times New Roman"/>
        </w:rPr>
        <w:t xml:space="preserve"> represent</w:t>
      </w:r>
      <w:r w:rsidR="006470F1" w:rsidRPr="00567594">
        <w:rPr>
          <w:rFonts w:ascii="Times New Roman" w:hAnsi="Times New Roman" w:cs="Times New Roman"/>
        </w:rPr>
        <w:t>ed</w:t>
      </w:r>
      <w:r w:rsidR="002562EE" w:rsidRPr="00567594">
        <w:rPr>
          <w:rFonts w:ascii="Times New Roman" w:hAnsi="Times New Roman" w:cs="Times New Roman"/>
        </w:rPr>
        <w:t xml:space="preserve"> a new self and a new level of maturity: "Those things have life meaning," </w:t>
      </w:r>
      <w:r w:rsidR="00EF19E0" w:rsidRPr="00567594">
        <w:rPr>
          <w:rFonts w:ascii="Times New Roman" w:hAnsi="Times New Roman" w:cs="Times New Roman"/>
        </w:rPr>
        <w:t>she sa</w:t>
      </w:r>
      <w:r w:rsidR="006470F1" w:rsidRPr="00567594">
        <w:rPr>
          <w:rFonts w:ascii="Times New Roman" w:hAnsi="Times New Roman" w:cs="Times New Roman"/>
        </w:rPr>
        <w:t>id</w:t>
      </w:r>
      <w:r w:rsidR="001660BA" w:rsidRPr="00567594">
        <w:rPr>
          <w:rFonts w:ascii="Times New Roman" w:hAnsi="Times New Roman" w:cs="Times New Roman"/>
        </w:rPr>
        <w:t xml:space="preserve">, </w:t>
      </w:r>
      <w:r w:rsidR="002562EE" w:rsidRPr="00567594">
        <w:rPr>
          <w:rFonts w:ascii="Times New Roman" w:hAnsi="Times New Roman" w:cs="Times New Roman"/>
        </w:rPr>
        <w:t>as compared with the temporary pleasures of drugs and alcohol.</w:t>
      </w:r>
      <w:r w:rsidR="006010D5" w:rsidRPr="00567594">
        <w:rPr>
          <w:rFonts w:ascii="Times New Roman" w:hAnsi="Times New Roman" w:cs="Times New Roman"/>
        </w:rPr>
        <w:t xml:space="preserve"> </w:t>
      </w:r>
      <w:r w:rsidR="002562EE" w:rsidRPr="00567594">
        <w:rPr>
          <w:rFonts w:ascii="Times New Roman" w:hAnsi="Times New Roman" w:cs="Times New Roman"/>
        </w:rPr>
        <w:t xml:space="preserve">Her life seemed to be coming together in </w:t>
      </w:r>
      <w:r w:rsidR="004F7B1B" w:rsidRPr="00567594">
        <w:rPr>
          <w:rFonts w:ascii="Times New Roman" w:hAnsi="Times New Roman" w:cs="Times New Roman"/>
        </w:rPr>
        <w:t xml:space="preserve">a new way, and it was still attached to being independent. </w:t>
      </w:r>
      <w:r w:rsidR="002562EE" w:rsidRPr="00567594">
        <w:rPr>
          <w:rFonts w:ascii="Times New Roman" w:hAnsi="Times New Roman" w:cs="Times New Roman"/>
        </w:rPr>
        <w:t>"I have been taking care of myself for like the last... god knows how long months</w:t>
      </w:r>
      <w:proofErr w:type="gramStart"/>
      <w:r w:rsidR="002562EE" w:rsidRPr="00567594">
        <w:rPr>
          <w:rFonts w:ascii="Times New Roman" w:hAnsi="Times New Roman" w:cs="Times New Roman"/>
        </w:rPr>
        <w:t>....there's</w:t>
      </w:r>
      <w:proofErr w:type="gramEnd"/>
      <w:r w:rsidR="002562EE" w:rsidRPr="00567594">
        <w:rPr>
          <w:rFonts w:ascii="Times New Roman" w:hAnsi="Times New Roman" w:cs="Times New Roman"/>
        </w:rPr>
        <w:t xml:space="preserve"> no way you get to come in here and tell me what you think is best for me....I haven't had a parent tell me that in a long time. Some random stranger's sure as hell not going to do it." Not surprisingly, she d</w:t>
      </w:r>
      <w:r w:rsidR="006470F1" w:rsidRPr="00567594">
        <w:rPr>
          <w:rFonts w:ascii="Times New Roman" w:hAnsi="Times New Roman" w:cs="Times New Roman"/>
        </w:rPr>
        <w:t>idn</w:t>
      </w:r>
      <w:r w:rsidR="002562EE" w:rsidRPr="00567594">
        <w:rPr>
          <w:rFonts w:ascii="Times New Roman" w:hAnsi="Times New Roman" w:cs="Times New Roman"/>
        </w:rPr>
        <w:t xml:space="preserve">'t like depending on other people, but she </w:t>
      </w:r>
      <w:r w:rsidR="00EF2976" w:rsidRPr="00567594">
        <w:rPr>
          <w:rFonts w:ascii="Times New Roman" w:hAnsi="Times New Roman" w:cs="Times New Roman"/>
        </w:rPr>
        <w:t xml:space="preserve">distinguished </w:t>
      </w:r>
      <w:r w:rsidR="002562EE" w:rsidRPr="00567594">
        <w:rPr>
          <w:rFonts w:ascii="Times New Roman" w:hAnsi="Times New Roman" w:cs="Times New Roman"/>
        </w:rPr>
        <w:t>that from asking others for help, which she d</w:t>
      </w:r>
      <w:r w:rsidR="00EF2976" w:rsidRPr="00567594">
        <w:rPr>
          <w:rFonts w:ascii="Times New Roman" w:hAnsi="Times New Roman" w:cs="Times New Roman"/>
        </w:rPr>
        <w:t>id</w:t>
      </w:r>
      <w:r w:rsidR="002562EE" w:rsidRPr="00567594">
        <w:rPr>
          <w:rFonts w:ascii="Times New Roman" w:hAnsi="Times New Roman" w:cs="Times New Roman"/>
        </w:rPr>
        <w:t xml:space="preserve"> not mind doing. She sa</w:t>
      </w:r>
      <w:r w:rsidR="00EF2976" w:rsidRPr="00567594">
        <w:rPr>
          <w:rFonts w:ascii="Times New Roman" w:hAnsi="Times New Roman" w:cs="Times New Roman"/>
        </w:rPr>
        <w:t>id</w:t>
      </w:r>
      <w:r w:rsidR="002562EE" w:rsidRPr="00567594">
        <w:rPr>
          <w:rFonts w:ascii="Times New Roman" w:hAnsi="Times New Roman" w:cs="Times New Roman"/>
        </w:rPr>
        <w:t xml:space="preserve"> that it is obvious that she needs some assistance, </w:t>
      </w:r>
      <w:r w:rsidR="00EF2976" w:rsidRPr="00567594">
        <w:rPr>
          <w:rFonts w:ascii="Times New Roman" w:hAnsi="Times New Roman" w:cs="Times New Roman"/>
        </w:rPr>
        <w:t>including</w:t>
      </w:r>
      <w:r w:rsidR="002562EE" w:rsidRPr="00567594">
        <w:rPr>
          <w:rFonts w:ascii="Times New Roman" w:hAnsi="Times New Roman" w:cs="Times New Roman"/>
        </w:rPr>
        <w:t xml:space="preserve"> shelter, h</w:t>
      </w:r>
      <w:r w:rsidR="001660BA" w:rsidRPr="00567594">
        <w:rPr>
          <w:rFonts w:ascii="Times New Roman" w:hAnsi="Times New Roman" w:cs="Times New Roman"/>
        </w:rPr>
        <w:t xml:space="preserve">elp with food, and health care. </w:t>
      </w:r>
      <w:r w:rsidR="002562EE" w:rsidRPr="00567594">
        <w:rPr>
          <w:rFonts w:ascii="Times New Roman" w:hAnsi="Times New Roman" w:cs="Times New Roman"/>
        </w:rPr>
        <w:t xml:space="preserve">It's the dependence she minds; she would prefer that it be easier to find a </w:t>
      </w:r>
      <w:r>
        <w:rPr>
          <w:rFonts w:ascii="Times New Roman" w:hAnsi="Times New Roman" w:cs="Times New Roman"/>
        </w:rPr>
        <w:t xml:space="preserve">straight </w:t>
      </w:r>
      <w:r w:rsidR="002562EE" w:rsidRPr="00567594">
        <w:rPr>
          <w:rFonts w:ascii="Times New Roman" w:hAnsi="Times New Roman" w:cs="Times New Roman"/>
        </w:rPr>
        <w:t>job that pays for her basic living expenses rather being offered more services.</w:t>
      </w:r>
    </w:p>
    <w:p w14:paraId="4723EF06" w14:textId="16752476" w:rsidR="00830AD0" w:rsidRPr="00567594" w:rsidRDefault="00A85A59" w:rsidP="003E6E93">
      <w:pPr>
        <w:pStyle w:val="BodyText"/>
        <w:spacing w:line="480" w:lineRule="auto"/>
        <w:ind w:firstLine="720"/>
        <w:rPr>
          <w:rFonts w:ascii="Times New Roman" w:hAnsi="Times New Roman" w:cs="Times New Roman"/>
        </w:rPr>
      </w:pPr>
      <w:r>
        <w:rPr>
          <w:rFonts w:ascii="Times New Roman" w:hAnsi="Times New Roman" w:cs="Times New Roman"/>
        </w:rPr>
        <w:t xml:space="preserve">At age 16 </w:t>
      </w:r>
      <w:r w:rsidR="00090951">
        <w:rPr>
          <w:rFonts w:ascii="Times New Roman" w:hAnsi="Times New Roman" w:cs="Times New Roman"/>
        </w:rPr>
        <w:t>Dinah</w:t>
      </w:r>
      <w:r w:rsidR="002562EE" w:rsidRPr="00567594">
        <w:rPr>
          <w:rFonts w:ascii="Times New Roman" w:hAnsi="Times New Roman" w:cs="Times New Roman"/>
        </w:rPr>
        <w:t xml:space="preserve"> had an adventure</w:t>
      </w:r>
      <w:r w:rsidR="004B24F0" w:rsidRPr="00567594">
        <w:rPr>
          <w:rFonts w:ascii="Times New Roman" w:hAnsi="Times New Roman" w:cs="Times New Roman"/>
        </w:rPr>
        <w:t xml:space="preserve"> --</w:t>
      </w:r>
      <w:r w:rsidR="002562EE" w:rsidRPr="00567594">
        <w:rPr>
          <w:rFonts w:ascii="Times New Roman" w:hAnsi="Times New Roman" w:cs="Times New Roman"/>
        </w:rPr>
        <w:t xml:space="preserve"> hitchhiking to </w:t>
      </w:r>
      <w:r w:rsidR="006547F1" w:rsidRPr="00567594">
        <w:rPr>
          <w:rFonts w:ascii="Times New Roman" w:hAnsi="Times New Roman" w:cs="Times New Roman"/>
        </w:rPr>
        <w:t>Ottawa</w:t>
      </w:r>
      <w:r w:rsidR="002562EE" w:rsidRPr="00567594">
        <w:rPr>
          <w:rFonts w:ascii="Times New Roman" w:hAnsi="Times New Roman" w:cs="Times New Roman"/>
        </w:rPr>
        <w:t xml:space="preserve"> an</w:t>
      </w:r>
      <w:r w:rsidR="001660BA" w:rsidRPr="00567594">
        <w:rPr>
          <w:rFonts w:ascii="Times New Roman" w:hAnsi="Times New Roman" w:cs="Times New Roman"/>
        </w:rPr>
        <w:t xml:space="preserve">d back. While she was there </w:t>
      </w:r>
      <w:r w:rsidR="002562EE" w:rsidRPr="00567594">
        <w:rPr>
          <w:rFonts w:ascii="Times New Roman" w:hAnsi="Times New Roman" w:cs="Times New Roman"/>
        </w:rPr>
        <w:t xml:space="preserve">she and friends </w:t>
      </w:r>
      <w:proofErr w:type="gramStart"/>
      <w:r w:rsidR="002562EE" w:rsidRPr="00567594">
        <w:rPr>
          <w:rFonts w:ascii="Times New Roman" w:hAnsi="Times New Roman" w:cs="Times New Roman"/>
        </w:rPr>
        <w:t>squatted</w:t>
      </w:r>
      <w:proofErr w:type="gramEnd"/>
      <w:r w:rsidR="002562EE" w:rsidRPr="00567594">
        <w:rPr>
          <w:rFonts w:ascii="Times New Roman" w:hAnsi="Times New Roman" w:cs="Times New Roman"/>
        </w:rPr>
        <w:t xml:space="preserve"> and lived under a bridge. It was fun, and then she came back to Victoria to "face her shit." </w:t>
      </w:r>
      <w:r w:rsidR="001660BA" w:rsidRPr="00567594">
        <w:rPr>
          <w:rFonts w:ascii="Times New Roman" w:hAnsi="Times New Roman" w:cs="Times New Roman"/>
        </w:rPr>
        <w:t>Upon returning she picked</w:t>
      </w:r>
      <w:r w:rsidR="002562EE" w:rsidRPr="00567594">
        <w:rPr>
          <w:rFonts w:ascii="Times New Roman" w:hAnsi="Times New Roman" w:cs="Times New Roman"/>
        </w:rPr>
        <w:t xml:space="preserve"> up </w:t>
      </w:r>
      <w:r w:rsidR="001660BA" w:rsidRPr="00567594">
        <w:rPr>
          <w:rFonts w:ascii="Times New Roman" w:hAnsi="Times New Roman" w:cs="Times New Roman"/>
        </w:rPr>
        <w:t xml:space="preserve">some </w:t>
      </w:r>
      <w:r w:rsidR="002562EE" w:rsidRPr="00567594">
        <w:rPr>
          <w:rFonts w:ascii="Times New Roman" w:hAnsi="Times New Roman" w:cs="Times New Roman"/>
        </w:rPr>
        <w:t xml:space="preserve">new sources of housing. She reported staying a few nights with a parent, </w:t>
      </w:r>
      <w:r w:rsidR="00EF19E0" w:rsidRPr="00567594">
        <w:rPr>
          <w:rFonts w:ascii="Times New Roman" w:hAnsi="Times New Roman" w:cs="Times New Roman"/>
        </w:rPr>
        <w:t xml:space="preserve">a few more </w:t>
      </w:r>
      <w:r w:rsidR="002562EE" w:rsidRPr="00567594">
        <w:rPr>
          <w:rFonts w:ascii="Times New Roman" w:hAnsi="Times New Roman" w:cs="Times New Roman"/>
        </w:rPr>
        <w:t xml:space="preserve">on the street, and also some nights in a group home and also a foster home, </w:t>
      </w:r>
      <w:r w:rsidR="001E7537" w:rsidRPr="00567594">
        <w:rPr>
          <w:rFonts w:ascii="Times New Roman" w:hAnsi="Times New Roman" w:cs="Times New Roman"/>
        </w:rPr>
        <w:t>and</w:t>
      </w:r>
      <w:r w:rsidR="00EF19E0" w:rsidRPr="00567594">
        <w:rPr>
          <w:rFonts w:ascii="Times New Roman" w:hAnsi="Times New Roman" w:cs="Times New Roman"/>
        </w:rPr>
        <w:t xml:space="preserve"> now had</w:t>
      </w:r>
      <w:r w:rsidR="002562EE" w:rsidRPr="00567594">
        <w:rPr>
          <w:rFonts w:ascii="Times New Roman" w:hAnsi="Times New Roman" w:cs="Times New Roman"/>
        </w:rPr>
        <w:t xml:space="preserve"> a Mi</w:t>
      </w:r>
      <w:r>
        <w:rPr>
          <w:rFonts w:ascii="Times New Roman" w:hAnsi="Times New Roman" w:cs="Times New Roman"/>
        </w:rPr>
        <w:t xml:space="preserve">nistry caseworker. She </w:t>
      </w:r>
      <w:r w:rsidR="002562EE" w:rsidRPr="00567594">
        <w:rPr>
          <w:rFonts w:ascii="Times New Roman" w:hAnsi="Times New Roman" w:cs="Times New Roman"/>
        </w:rPr>
        <w:t>participated in a jobs trainin</w:t>
      </w:r>
      <w:r>
        <w:rPr>
          <w:rFonts w:ascii="Times New Roman" w:hAnsi="Times New Roman" w:cs="Times New Roman"/>
        </w:rPr>
        <w:t>g and life skills program that</w:t>
      </w:r>
      <w:r w:rsidR="002562EE" w:rsidRPr="00567594">
        <w:rPr>
          <w:rFonts w:ascii="Times New Roman" w:hAnsi="Times New Roman" w:cs="Times New Roman"/>
        </w:rPr>
        <w:t xml:space="preserve"> paid $8 an hour, and she</w:t>
      </w:r>
      <w:r w:rsidR="004B24F0" w:rsidRPr="00567594">
        <w:rPr>
          <w:rFonts w:ascii="Times New Roman" w:hAnsi="Times New Roman" w:cs="Times New Roman"/>
        </w:rPr>
        <w:t xml:space="preserve"> was</w:t>
      </w:r>
      <w:r w:rsidR="002562EE" w:rsidRPr="00567594">
        <w:rPr>
          <w:rFonts w:ascii="Times New Roman" w:hAnsi="Times New Roman" w:cs="Times New Roman"/>
        </w:rPr>
        <w:t xml:space="preserve"> lo</w:t>
      </w:r>
      <w:r w:rsidR="001660BA" w:rsidRPr="00567594">
        <w:rPr>
          <w:rFonts w:ascii="Times New Roman" w:hAnsi="Times New Roman" w:cs="Times New Roman"/>
        </w:rPr>
        <w:t>oking for a new job.</w:t>
      </w:r>
      <w:r w:rsidR="004B24F0" w:rsidRPr="00567594">
        <w:rPr>
          <w:rFonts w:ascii="Times New Roman" w:hAnsi="Times New Roman" w:cs="Times New Roman"/>
        </w:rPr>
        <w:t xml:space="preserve"> In </w:t>
      </w:r>
      <w:proofErr w:type="gramStart"/>
      <w:r w:rsidR="006547F1" w:rsidRPr="00567594">
        <w:rPr>
          <w:rFonts w:ascii="Times New Roman" w:hAnsi="Times New Roman" w:cs="Times New Roman"/>
        </w:rPr>
        <w:t>Ottawa</w:t>
      </w:r>
      <w:proofErr w:type="gramEnd"/>
      <w:r>
        <w:rPr>
          <w:rFonts w:ascii="Times New Roman" w:hAnsi="Times New Roman" w:cs="Times New Roman"/>
        </w:rPr>
        <w:t xml:space="preserve"> she a</w:t>
      </w:r>
      <w:r w:rsidR="002562EE" w:rsidRPr="00567594">
        <w:rPr>
          <w:rFonts w:ascii="Times New Roman" w:hAnsi="Times New Roman" w:cs="Times New Roman"/>
        </w:rPr>
        <w:t>dded to her money-making repertoire</w:t>
      </w:r>
      <w:r w:rsidR="004B24F0" w:rsidRPr="00567594">
        <w:rPr>
          <w:rFonts w:ascii="Times New Roman" w:hAnsi="Times New Roman" w:cs="Times New Roman"/>
        </w:rPr>
        <w:t xml:space="preserve"> by </w:t>
      </w:r>
      <w:r w:rsidR="002562EE" w:rsidRPr="00567594">
        <w:rPr>
          <w:rFonts w:ascii="Times New Roman" w:hAnsi="Times New Roman" w:cs="Times New Roman"/>
        </w:rPr>
        <w:t>trying squeegeeing</w:t>
      </w:r>
      <w:r w:rsidR="004B24F0" w:rsidRPr="00567594">
        <w:rPr>
          <w:rFonts w:ascii="Times New Roman" w:hAnsi="Times New Roman" w:cs="Times New Roman"/>
        </w:rPr>
        <w:t>. She found</w:t>
      </w:r>
      <w:r w:rsidR="002562EE" w:rsidRPr="00567594">
        <w:rPr>
          <w:rFonts w:ascii="Times New Roman" w:hAnsi="Times New Roman" w:cs="Times New Roman"/>
        </w:rPr>
        <w:t xml:space="preserve"> that she could make a surprising amount of money doing it, about $200 a week. She</w:t>
      </w:r>
      <w:r w:rsidR="004B24F0" w:rsidRPr="00567594">
        <w:rPr>
          <w:rFonts w:ascii="Times New Roman" w:hAnsi="Times New Roman" w:cs="Times New Roman"/>
        </w:rPr>
        <w:t xml:space="preserve"> was</w:t>
      </w:r>
      <w:r w:rsidR="002562EE" w:rsidRPr="00567594">
        <w:rPr>
          <w:rFonts w:ascii="Times New Roman" w:hAnsi="Times New Roman" w:cs="Times New Roman"/>
        </w:rPr>
        <w:t xml:space="preserve"> not </w:t>
      </w:r>
      <w:r>
        <w:rPr>
          <w:rFonts w:ascii="Times New Roman" w:hAnsi="Times New Roman" w:cs="Times New Roman"/>
        </w:rPr>
        <w:t>selling drugs anymore, and she was unemployed, so her income took a serious hit.</w:t>
      </w:r>
    </w:p>
    <w:p w14:paraId="48959F62" w14:textId="5D5F70DD" w:rsidR="00830AD0" w:rsidRPr="00567594" w:rsidRDefault="002562EE"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lastRenderedPageBreak/>
        <w:t>But the "shit" was serious, "possession for the purposes of tr</w:t>
      </w:r>
      <w:r w:rsidR="001660BA" w:rsidRPr="00567594">
        <w:rPr>
          <w:rFonts w:ascii="Times New Roman" w:hAnsi="Times New Roman" w:cs="Times New Roman"/>
        </w:rPr>
        <w:t>afficking,"</w:t>
      </w:r>
      <w:r w:rsidRPr="00567594">
        <w:rPr>
          <w:rFonts w:ascii="Times New Roman" w:hAnsi="Times New Roman" w:cs="Times New Roman"/>
        </w:rPr>
        <w:t xml:space="preserve"> and it was serious because </w:t>
      </w:r>
      <w:r w:rsidR="00090951">
        <w:rPr>
          <w:rFonts w:ascii="Times New Roman" w:hAnsi="Times New Roman" w:cs="Times New Roman"/>
        </w:rPr>
        <w:t>Dinah</w:t>
      </w:r>
      <w:r w:rsidRPr="00567594">
        <w:rPr>
          <w:rFonts w:ascii="Times New Roman" w:hAnsi="Times New Roman" w:cs="Times New Roman"/>
        </w:rPr>
        <w:t xml:space="preserve"> had already been on probation. She had a court case, and she had come back to Victoria to deal with the court case. She </w:t>
      </w:r>
      <w:r w:rsidR="004F0D03">
        <w:rPr>
          <w:rFonts w:ascii="Times New Roman" w:hAnsi="Times New Roman" w:cs="Times New Roman"/>
        </w:rPr>
        <w:t>arranged</w:t>
      </w:r>
      <w:r w:rsidRPr="00567594">
        <w:rPr>
          <w:rFonts w:ascii="Times New Roman" w:hAnsi="Times New Roman" w:cs="Times New Roman"/>
        </w:rPr>
        <w:t xml:space="preserve"> for a new lawyer, organizing her life to prepare for court, as she sa</w:t>
      </w:r>
      <w:r w:rsidR="004B24F0" w:rsidRPr="00567594">
        <w:rPr>
          <w:rFonts w:ascii="Times New Roman" w:hAnsi="Times New Roman" w:cs="Times New Roman"/>
        </w:rPr>
        <w:t>id</w:t>
      </w:r>
      <w:r w:rsidRPr="00567594">
        <w:rPr>
          <w:rFonts w:ascii="Times New Roman" w:hAnsi="Times New Roman" w:cs="Times New Roman"/>
        </w:rPr>
        <w:t>, so "I'm not backed into a corner by the judge or probation officer." She found a place to live, temporarily, with one of the local youth shelters, and she recruited the help of youth</w:t>
      </w:r>
      <w:r w:rsidR="00EF19E0" w:rsidRPr="00567594">
        <w:rPr>
          <w:rFonts w:ascii="Times New Roman" w:hAnsi="Times New Roman" w:cs="Times New Roman"/>
        </w:rPr>
        <w:t xml:space="preserve"> </w:t>
      </w:r>
      <w:r w:rsidRPr="00567594">
        <w:rPr>
          <w:rFonts w:ascii="Times New Roman" w:hAnsi="Times New Roman" w:cs="Times New Roman"/>
        </w:rPr>
        <w:t xml:space="preserve">workers who helped her think through her court case. </w:t>
      </w:r>
      <w:r w:rsidR="00FE4F71">
        <w:rPr>
          <w:rFonts w:ascii="Times New Roman" w:hAnsi="Times New Roman" w:cs="Times New Roman"/>
        </w:rPr>
        <w:t xml:space="preserve">Her relative stability was associated with a </w:t>
      </w:r>
      <w:r w:rsidRPr="00567594">
        <w:rPr>
          <w:rFonts w:ascii="Times New Roman" w:hAnsi="Times New Roman" w:cs="Times New Roman"/>
        </w:rPr>
        <w:t xml:space="preserve">move into a </w:t>
      </w:r>
      <w:r w:rsidR="00AD6F4C">
        <w:rPr>
          <w:rFonts w:ascii="Times New Roman" w:hAnsi="Times New Roman" w:cs="Times New Roman"/>
        </w:rPr>
        <w:t xml:space="preserve">private foster home </w:t>
      </w:r>
      <w:r w:rsidR="00DD6FAE">
        <w:rPr>
          <w:rFonts w:ascii="Times New Roman" w:hAnsi="Times New Roman" w:cs="Times New Roman"/>
        </w:rPr>
        <w:t xml:space="preserve">with expertise in working with </w:t>
      </w:r>
      <w:r w:rsidR="00AD6F4C">
        <w:rPr>
          <w:rFonts w:ascii="Times New Roman" w:hAnsi="Times New Roman" w:cs="Times New Roman"/>
        </w:rPr>
        <w:t>youth who were previously homeless.</w:t>
      </w:r>
      <w:r w:rsidR="00EF19E0" w:rsidRPr="00567594">
        <w:rPr>
          <w:rFonts w:ascii="Times New Roman" w:hAnsi="Times New Roman" w:cs="Times New Roman"/>
        </w:rPr>
        <w:t xml:space="preserve"> </w:t>
      </w:r>
      <w:r w:rsidRPr="00567594">
        <w:rPr>
          <w:rFonts w:ascii="Times New Roman" w:hAnsi="Times New Roman" w:cs="Times New Roman"/>
        </w:rPr>
        <w:t xml:space="preserve">She re-enrolled in the </w:t>
      </w:r>
      <w:r w:rsidR="001E7537" w:rsidRPr="00567594">
        <w:rPr>
          <w:rFonts w:ascii="Times New Roman" w:hAnsi="Times New Roman" w:cs="Times New Roman"/>
        </w:rPr>
        <w:t xml:space="preserve">alternative </w:t>
      </w:r>
      <w:r w:rsidRPr="00567594">
        <w:rPr>
          <w:rFonts w:ascii="Times New Roman" w:hAnsi="Times New Roman" w:cs="Times New Roman"/>
        </w:rPr>
        <w:t>school program; although she did</w:t>
      </w:r>
      <w:r w:rsidR="006010D5" w:rsidRPr="00567594">
        <w:rPr>
          <w:rFonts w:ascii="Times New Roman" w:hAnsi="Times New Roman" w:cs="Times New Roman"/>
        </w:rPr>
        <w:t xml:space="preserve"> </w:t>
      </w:r>
      <w:r w:rsidRPr="00567594">
        <w:rPr>
          <w:rFonts w:ascii="Times New Roman" w:hAnsi="Times New Roman" w:cs="Times New Roman"/>
        </w:rPr>
        <w:t>n</w:t>
      </w:r>
      <w:r w:rsidR="006010D5" w:rsidRPr="00567594">
        <w:rPr>
          <w:rFonts w:ascii="Times New Roman" w:hAnsi="Times New Roman" w:cs="Times New Roman"/>
        </w:rPr>
        <w:t>o</w:t>
      </w:r>
      <w:r w:rsidRPr="00567594">
        <w:rPr>
          <w:rFonts w:ascii="Times New Roman" w:hAnsi="Times New Roman" w:cs="Times New Roman"/>
        </w:rPr>
        <w:t xml:space="preserve">t mention </w:t>
      </w:r>
      <w:r w:rsidR="00EF19E0" w:rsidRPr="00567594">
        <w:rPr>
          <w:rFonts w:ascii="Times New Roman" w:hAnsi="Times New Roman" w:cs="Times New Roman"/>
        </w:rPr>
        <w:t xml:space="preserve">it, </w:t>
      </w:r>
      <w:r w:rsidR="001E7537" w:rsidRPr="00567594">
        <w:rPr>
          <w:rFonts w:ascii="Times New Roman" w:hAnsi="Times New Roman" w:cs="Times New Roman"/>
        </w:rPr>
        <w:t>this would please her</w:t>
      </w:r>
      <w:r w:rsidRPr="00567594">
        <w:rPr>
          <w:rFonts w:ascii="Times New Roman" w:hAnsi="Times New Roman" w:cs="Times New Roman"/>
        </w:rPr>
        <w:t xml:space="preserve"> </w:t>
      </w:r>
      <w:r w:rsidR="006010D5" w:rsidRPr="00567594">
        <w:rPr>
          <w:rFonts w:ascii="Times New Roman" w:hAnsi="Times New Roman" w:cs="Times New Roman"/>
        </w:rPr>
        <w:t xml:space="preserve">probation officer </w:t>
      </w:r>
      <w:r w:rsidR="00EF19E0" w:rsidRPr="00567594">
        <w:rPr>
          <w:rFonts w:ascii="Times New Roman" w:hAnsi="Times New Roman" w:cs="Times New Roman"/>
        </w:rPr>
        <w:t xml:space="preserve">and </w:t>
      </w:r>
      <w:r w:rsidRPr="00567594">
        <w:rPr>
          <w:rFonts w:ascii="Times New Roman" w:hAnsi="Times New Roman" w:cs="Times New Roman"/>
        </w:rPr>
        <w:t>it would look better in front of the judge. She</w:t>
      </w:r>
      <w:r w:rsidR="006010D5" w:rsidRPr="00567594">
        <w:rPr>
          <w:rFonts w:ascii="Times New Roman" w:hAnsi="Times New Roman" w:cs="Times New Roman"/>
        </w:rPr>
        <w:t xml:space="preserve"> had </w:t>
      </w:r>
      <w:r w:rsidRPr="00567594">
        <w:rPr>
          <w:rFonts w:ascii="Times New Roman" w:hAnsi="Times New Roman" w:cs="Times New Roman"/>
        </w:rPr>
        <w:t>been</w:t>
      </w:r>
      <w:r w:rsidR="00EF19E0" w:rsidRPr="00567594">
        <w:rPr>
          <w:rFonts w:ascii="Times New Roman" w:hAnsi="Times New Roman" w:cs="Times New Roman"/>
        </w:rPr>
        <w:t xml:space="preserve"> banned from the downtown area--</w:t>
      </w:r>
      <w:r w:rsidRPr="00567594">
        <w:rPr>
          <w:rFonts w:ascii="Times New Roman" w:hAnsi="Times New Roman" w:cs="Times New Roman"/>
        </w:rPr>
        <w:t>"red</w:t>
      </w:r>
      <w:r w:rsidR="00803DFF" w:rsidRPr="00567594">
        <w:rPr>
          <w:rFonts w:ascii="Times New Roman" w:hAnsi="Times New Roman" w:cs="Times New Roman"/>
        </w:rPr>
        <w:t>-</w:t>
      </w:r>
      <w:proofErr w:type="gramStart"/>
      <w:r w:rsidR="001E7537" w:rsidRPr="00567594">
        <w:rPr>
          <w:rFonts w:ascii="Times New Roman" w:hAnsi="Times New Roman" w:cs="Times New Roman"/>
        </w:rPr>
        <w:t>zoned</w:t>
      </w:r>
      <w:r w:rsidR="00EF19E0" w:rsidRPr="00567594">
        <w:rPr>
          <w:rFonts w:ascii="Times New Roman" w:hAnsi="Times New Roman" w:cs="Times New Roman"/>
        </w:rPr>
        <w:t>”--</w:t>
      </w:r>
      <w:proofErr w:type="gramEnd"/>
      <w:r w:rsidRPr="00567594">
        <w:rPr>
          <w:rFonts w:ascii="Times New Roman" w:hAnsi="Times New Roman" w:cs="Times New Roman"/>
        </w:rPr>
        <w:t xml:space="preserve">because of her </w:t>
      </w:r>
      <w:r w:rsidR="006010D5" w:rsidRPr="00567594">
        <w:rPr>
          <w:rFonts w:ascii="Times New Roman" w:hAnsi="Times New Roman" w:cs="Times New Roman"/>
        </w:rPr>
        <w:t>former</w:t>
      </w:r>
      <w:r w:rsidR="00055DD6" w:rsidRPr="00567594">
        <w:rPr>
          <w:rFonts w:ascii="Times New Roman" w:hAnsi="Times New Roman" w:cs="Times New Roman"/>
        </w:rPr>
        <w:t xml:space="preserve"> </w:t>
      </w:r>
      <w:r w:rsidRPr="00567594">
        <w:rPr>
          <w:rFonts w:ascii="Times New Roman" w:hAnsi="Times New Roman" w:cs="Times New Roman"/>
        </w:rPr>
        <w:t xml:space="preserve">drug dealing, and her old friends started to get jobs and apartments, and they </w:t>
      </w:r>
      <w:r w:rsidR="006010D5" w:rsidRPr="00567594">
        <w:rPr>
          <w:rFonts w:ascii="Times New Roman" w:hAnsi="Times New Roman" w:cs="Times New Roman"/>
        </w:rPr>
        <w:t>were</w:t>
      </w:r>
      <w:r w:rsidRPr="00567594">
        <w:rPr>
          <w:rFonts w:ascii="Times New Roman" w:hAnsi="Times New Roman" w:cs="Times New Roman"/>
        </w:rPr>
        <w:t xml:space="preserve"> not as available as they used to be. Because she</w:t>
      </w:r>
      <w:r w:rsidR="006010D5" w:rsidRPr="00567594">
        <w:rPr>
          <w:rFonts w:ascii="Times New Roman" w:hAnsi="Times New Roman" w:cs="Times New Roman"/>
        </w:rPr>
        <w:t xml:space="preserve"> was</w:t>
      </w:r>
      <w:r w:rsidRPr="00567594">
        <w:rPr>
          <w:rFonts w:ascii="Times New Roman" w:hAnsi="Times New Roman" w:cs="Times New Roman"/>
        </w:rPr>
        <w:t xml:space="preserve"> red</w:t>
      </w:r>
      <w:r w:rsidR="00803DFF" w:rsidRPr="00567594">
        <w:rPr>
          <w:rFonts w:ascii="Times New Roman" w:hAnsi="Times New Roman" w:cs="Times New Roman"/>
        </w:rPr>
        <w:t>-</w:t>
      </w:r>
      <w:r w:rsidR="001E7537" w:rsidRPr="00567594">
        <w:rPr>
          <w:rFonts w:ascii="Times New Roman" w:hAnsi="Times New Roman" w:cs="Times New Roman"/>
        </w:rPr>
        <w:t xml:space="preserve">zoned </w:t>
      </w:r>
      <w:r w:rsidRPr="00567594">
        <w:rPr>
          <w:rFonts w:ascii="Times New Roman" w:hAnsi="Times New Roman" w:cs="Times New Roman"/>
        </w:rPr>
        <w:t xml:space="preserve">she </w:t>
      </w:r>
      <w:r w:rsidR="004B24F0" w:rsidRPr="00567594">
        <w:rPr>
          <w:rFonts w:ascii="Times New Roman" w:hAnsi="Times New Roman" w:cs="Times New Roman"/>
        </w:rPr>
        <w:t>was</w:t>
      </w:r>
      <w:r w:rsidR="004F7B1B" w:rsidRPr="00567594">
        <w:rPr>
          <w:rFonts w:ascii="Times New Roman" w:hAnsi="Times New Roman" w:cs="Times New Roman"/>
        </w:rPr>
        <w:t xml:space="preserve"> </w:t>
      </w:r>
      <w:r w:rsidR="006010D5" w:rsidRPr="00567594">
        <w:rPr>
          <w:rFonts w:ascii="Times New Roman" w:hAnsi="Times New Roman" w:cs="Times New Roman"/>
        </w:rPr>
        <w:t xml:space="preserve">not </w:t>
      </w:r>
      <w:r w:rsidR="004B24F0" w:rsidRPr="00567594">
        <w:rPr>
          <w:rFonts w:ascii="Times New Roman" w:hAnsi="Times New Roman" w:cs="Times New Roman"/>
        </w:rPr>
        <w:t xml:space="preserve">able to </w:t>
      </w:r>
      <w:r w:rsidRPr="00567594">
        <w:rPr>
          <w:rFonts w:ascii="Times New Roman" w:hAnsi="Times New Roman" w:cs="Times New Roman"/>
        </w:rPr>
        <w:t xml:space="preserve">visit the drop-in centres or the food programs. </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her new friends </w:t>
      </w:r>
      <w:r w:rsidR="006010D5" w:rsidRPr="00567594">
        <w:rPr>
          <w:rFonts w:ascii="Times New Roman" w:hAnsi="Times New Roman" w:cs="Times New Roman"/>
        </w:rPr>
        <w:t>were</w:t>
      </w:r>
      <w:r w:rsidRPr="00567594">
        <w:rPr>
          <w:rFonts w:ascii="Times New Roman" w:hAnsi="Times New Roman" w:cs="Times New Roman"/>
        </w:rPr>
        <w:t xml:space="preserve"> mostly from school.</w:t>
      </w:r>
    </w:p>
    <w:p w14:paraId="2F104327" w14:textId="77777777" w:rsidR="00830AD0" w:rsidRPr="00567594" w:rsidRDefault="00FF1E53"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The other change in lifestyle wa</w:t>
      </w:r>
      <w:r w:rsidR="002562EE" w:rsidRPr="00567594">
        <w:rPr>
          <w:rFonts w:ascii="Times New Roman" w:hAnsi="Times New Roman" w:cs="Times New Roman"/>
        </w:rPr>
        <w:t xml:space="preserve">s that </w:t>
      </w:r>
      <w:r w:rsidRPr="00567594">
        <w:rPr>
          <w:rFonts w:ascii="Times New Roman" w:hAnsi="Times New Roman" w:cs="Times New Roman"/>
        </w:rPr>
        <w:t>Dinah’s</w:t>
      </w:r>
      <w:r w:rsidR="002562EE" w:rsidRPr="00567594">
        <w:rPr>
          <w:rFonts w:ascii="Times New Roman" w:hAnsi="Times New Roman" w:cs="Times New Roman"/>
        </w:rPr>
        <w:t xml:space="preserve"> foster home </w:t>
      </w:r>
      <w:r w:rsidR="00C57C7E" w:rsidRPr="00567594">
        <w:rPr>
          <w:rFonts w:ascii="Times New Roman" w:hAnsi="Times New Roman" w:cs="Times New Roman"/>
        </w:rPr>
        <w:t>was</w:t>
      </w:r>
      <w:r w:rsidR="002562EE" w:rsidRPr="00567594">
        <w:rPr>
          <w:rFonts w:ascii="Times New Roman" w:hAnsi="Times New Roman" w:cs="Times New Roman"/>
        </w:rPr>
        <w:t xml:space="preserve"> </w:t>
      </w:r>
      <w:r w:rsidR="006547F1" w:rsidRPr="00567594">
        <w:rPr>
          <w:rFonts w:ascii="Times New Roman" w:hAnsi="Times New Roman" w:cs="Times New Roman"/>
        </w:rPr>
        <w:t>a long bus ride from the city</w:t>
      </w:r>
      <w:r w:rsidR="002562EE" w:rsidRPr="00567594">
        <w:rPr>
          <w:rFonts w:ascii="Times New Roman" w:hAnsi="Times New Roman" w:cs="Times New Roman"/>
        </w:rPr>
        <w:t xml:space="preserve">. But the home </w:t>
      </w:r>
      <w:r w:rsidR="004B24F0" w:rsidRPr="00567594">
        <w:rPr>
          <w:rFonts w:ascii="Times New Roman" w:hAnsi="Times New Roman" w:cs="Times New Roman"/>
        </w:rPr>
        <w:t>wa</w:t>
      </w:r>
      <w:r w:rsidR="002562EE" w:rsidRPr="00567594">
        <w:rPr>
          <w:rFonts w:ascii="Times New Roman" w:hAnsi="Times New Roman" w:cs="Times New Roman"/>
        </w:rPr>
        <w:t xml:space="preserve">s nice, the foster parent </w:t>
      </w:r>
      <w:r w:rsidR="004B24F0" w:rsidRPr="00567594">
        <w:rPr>
          <w:rFonts w:ascii="Times New Roman" w:hAnsi="Times New Roman" w:cs="Times New Roman"/>
        </w:rPr>
        <w:t>wa</w:t>
      </w:r>
      <w:r w:rsidR="002562EE" w:rsidRPr="00567594">
        <w:rPr>
          <w:rFonts w:ascii="Times New Roman" w:hAnsi="Times New Roman" w:cs="Times New Roman"/>
        </w:rPr>
        <w:t>s helpful and provide</w:t>
      </w:r>
      <w:r w:rsidR="004B24F0" w:rsidRPr="00567594">
        <w:rPr>
          <w:rFonts w:ascii="Times New Roman" w:hAnsi="Times New Roman" w:cs="Times New Roman"/>
        </w:rPr>
        <w:t>d</w:t>
      </w:r>
      <w:r w:rsidR="002562EE" w:rsidRPr="00567594">
        <w:rPr>
          <w:rFonts w:ascii="Times New Roman" w:hAnsi="Times New Roman" w:cs="Times New Roman"/>
        </w:rPr>
        <w:t xml:space="preserve"> her with her basic needs and </w:t>
      </w:r>
      <w:r w:rsidR="004B24F0" w:rsidRPr="00567594">
        <w:rPr>
          <w:rFonts w:ascii="Times New Roman" w:hAnsi="Times New Roman" w:cs="Times New Roman"/>
        </w:rPr>
        <w:t>wa</w:t>
      </w:r>
      <w:r w:rsidR="002562EE" w:rsidRPr="00567594">
        <w:rPr>
          <w:rFonts w:ascii="Times New Roman" w:hAnsi="Times New Roman" w:cs="Times New Roman"/>
        </w:rPr>
        <w:t xml:space="preserve">s "chill." </w:t>
      </w:r>
      <w:r w:rsidRPr="00567594">
        <w:rPr>
          <w:rFonts w:ascii="Times New Roman" w:hAnsi="Times New Roman" w:cs="Times New Roman"/>
        </w:rPr>
        <w:t>She</w:t>
      </w:r>
      <w:r w:rsidR="002562EE" w:rsidRPr="00567594">
        <w:rPr>
          <w:rFonts w:ascii="Times New Roman" w:hAnsi="Times New Roman" w:cs="Times New Roman"/>
        </w:rPr>
        <w:t xml:space="preserve"> </w:t>
      </w:r>
      <w:r w:rsidR="004B24F0" w:rsidRPr="00567594">
        <w:rPr>
          <w:rFonts w:ascii="Times New Roman" w:hAnsi="Times New Roman" w:cs="Times New Roman"/>
        </w:rPr>
        <w:t>wa</w:t>
      </w:r>
      <w:r w:rsidR="002562EE" w:rsidRPr="00567594">
        <w:rPr>
          <w:rFonts w:ascii="Times New Roman" w:hAnsi="Times New Roman" w:cs="Times New Roman"/>
        </w:rPr>
        <w:t>s surprised that the foster parent would "meet her halfway</w:t>
      </w:r>
      <w:r w:rsidR="00D640FE" w:rsidRPr="00567594">
        <w:rPr>
          <w:rFonts w:ascii="Times New Roman" w:hAnsi="Times New Roman" w:cs="Times New Roman"/>
        </w:rPr>
        <w:t>,</w:t>
      </w:r>
      <w:r w:rsidR="002562EE" w:rsidRPr="00567594">
        <w:rPr>
          <w:rFonts w:ascii="Times New Roman" w:hAnsi="Times New Roman" w:cs="Times New Roman"/>
        </w:rPr>
        <w:t xml:space="preserve">" and she </w:t>
      </w:r>
      <w:r w:rsidR="00D640FE" w:rsidRPr="00567594">
        <w:rPr>
          <w:rFonts w:ascii="Times New Roman" w:hAnsi="Times New Roman" w:cs="Times New Roman"/>
        </w:rPr>
        <w:t>thought she would</w:t>
      </w:r>
      <w:r w:rsidR="002562EE" w:rsidRPr="00567594">
        <w:rPr>
          <w:rFonts w:ascii="Times New Roman" w:hAnsi="Times New Roman" w:cs="Times New Roman"/>
        </w:rPr>
        <w:t xml:space="preserve"> unpack her bag and stay awhile. She recognize</w:t>
      </w:r>
      <w:r w:rsidR="00D640FE" w:rsidRPr="00567594">
        <w:rPr>
          <w:rFonts w:ascii="Times New Roman" w:hAnsi="Times New Roman" w:cs="Times New Roman"/>
        </w:rPr>
        <w:t>d</w:t>
      </w:r>
      <w:r w:rsidR="002562EE" w:rsidRPr="00567594">
        <w:rPr>
          <w:rFonts w:ascii="Times New Roman" w:hAnsi="Times New Roman" w:cs="Times New Roman"/>
        </w:rPr>
        <w:t xml:space="preserve"> that she used to say "fuck this," whereas now she</w:t>
      </w:r>
      <w:r w:rsidR="004B24F0" w:rsidRPr="00567594">
        <w:rPr>
          <w:rFonts w:ascii="Times New Roman" w:hAnsi="Times New Roman" w:cs="Times New Roman"/>
        </w:rPr>
        <w:t xml:space="preserve"> liked</w:t>
      </w:r>
      <w:r w:rsidR="002562EE" w:rsidRPr="00567594">
        <w:rPr>
          <w:rFonts w:ascii="Times New Roman" w:hAnsi="Times New Roman" w:cs="Times New Roman"/>
        </w:rPr>
        <w:t xml:space="preserve"> the bed and having her own room. She also ha</w:t>
      </w:r>
      <w:r w:rsidR="004B24F0" w:rsidRPr="00567594">
        <w:rPr>
          <w:rFonts w:ascii="Times New Roman" w:hAnsi="Times New Roman" w:cs="Times New Roman"/>
        </w:rPr>
        <w:t>d</w:t>
      </w:r>
      <w:r w:rsidR="002562EE" w:rsidRPr="00567594">
        <w:rPr>
          <w:rFonts w:ascii="Times New Roman" w:hAnsi="Times New Roman" w:cs="Times New Roman"/>
        </w:rPr>
        <w:t xml:space="preserve"> a youth</w:t>
      </w:r>
      <w:r w:rsidR="004B24F0" w:rsidRPr="00567594">
        <w:rPr>
          <w:rFonts w:ascii="Times New Roman" w:hAnsi="Times New Roman" w:cs="Times New Roman"/>
        </w:rPr>
        <w:t xml:space="preserve"> </w:t>
      </w:r>
      <w:r w:rsidR="002562EE" w:rsidRPr="00567594">
        <w:rPr>
          <w:rFonts w:ascii="Times New Roman" w:hAnsi="Times New Roman" w:cs="Times New Roman"/>
        </w:rPr>
        <w:t>worker who help</w:t>
      </w:r>
      <w:r w:rsidR="004B24F0" w:rsidRPr="00567594">
        <w:rPr>
          <w:rFonts w:ascii="Times New Roman" w:hAnsi="Times New Roman" w:cs="Times New Roman"/>
        </w:rPr>
        <w:t>ed</w:t>
      </w:r>
      <w:r w:rsidR="002562EE" w:rsidRPr="00567594">
        <w:rPr>
          <w:rFonts w:ascii="Times New Roman" w:hAnsi="Times New Roman" w:cs="Times New Roman"/>
        </w:rPr>
        <w:t xml:space="preserve"> her figure things out. Despite the court case, life seem</w:t>
      </w:r>
      <w:r w:rsidR="004B24F0" w:rsidRPr="00567594">
        <w:rPr>
          <w:rFonts w:ascii="Times New Roman" w:hAnsi="Times New Roman" w:cs="Times New Roman"/>
        </w:rPr>
        <w:t>ed</w:t>
      </w:r>
      <w:r w:rsidR="002562EE" w:rsidRPr="00567594">
        <w:rPr>
          <w:rFonts w:ascii="Times New Roman" w:hAnsi="Times New Roman" w:cs="Times New Roman"/>
        </w:rPr>
        <w:t xml:space="preserve"> okay, and the only thing she </w:t>
      </w:r>
      <w:r w:rsidR="004B24F0" w:rsidRPr="00567594">
        <w:rPr>
          <w:rFonts w:ascii="Times New Roman" w:hAnsi="Times New Roman" w:cs="Times New Roman"/>
        </w:rPr>
        <w:t>could</w:t>
      </w:r>
      <w:r w:rsidR="002562EE" w:rsidRPr="00567594">
        <w:rPr>
          <w:rFonts w:ascii="Times New Roman" w:hAnsi="Times New Roman" w:cs="Times New Roman"/>
        </w:rPr>
        <w:t xml:space="preserve"> think of that would make it better </w:t>
      </w:r>
      <w:r w:rsidR="004B24F0" w:rsidRPr="00567594">
        <w:rPr>
          <w:rFonts w:ascii="Times New Roman" w:hAnsi="Times New Roman" w:cs="Times New Roman"/>
        </w:rPr>
        <w:t>wa</w:t>
      </w:r>
      <w:r w:rsidR="002562EE" w:rsidRPr="00567594">
        <w:rPr>
          <w:rFonts w:ascii="Times New Roman" w:hAnsi="Times New Roman" w:cs="Times New Roman"/>
        </w:rPr>
        <w:t>s a regular pay</w:t>
      </w:r>
      <w:r w:rsidR="00A85A59">
        <w:rPr>
          <w:rFonts w:ascii="Times New Roman" w:hAnsi="Times New Roman" w:cs="Times New Roman"/>
        </w:rPr>
        <w:t xml:space="preserve"> </w:t>
      </w:r>
      <w:r w:rsidR="002562EE" w:rsidRPr="00567594">
        <w:rPr>
          <w:rFonts w:ascii="Times New Roman" w:hAnsi="Times New Roman" w:cs="Times New Roman"/>
        </w:rPr>
        <w:t>cheque.</w:t>
      </w:r>
      <w:r w:rsidR="00EF19E0" w:rsidRPr="00567594">
        <w:rPr>
          <w:rFonts w:ascii="Times New Roman" w:hAnsi="Times New Roman" w:cs="Times New Roman"/>
        </w:rPr>
        <w:t xml:space="preserve"> </w:t>
      </w:r>
      <w:r w:rsidR="001660BA" w:rsidRPr="00567594">
        <w:rPr>
          <w:rFonts w:ascii="Times New Roman" w:hAnsi="Times New Roman" w:cs="Times New Roman"/>
        </w:rPr>
        <w:t xml:space="preserve">She </w:t>
      </w:r>
      <w:r w:rsidR="00D01A77" w:rsidRPr="00567594">
        <w:rPr>
          <w:rFonts w:ascii="Times New Roman" w:hAnsi="Times New Roman" w:cs="Times New Roman"/>
        </w:rPr>
        <w:t xml:space="preserve">was surprised </w:t>
      </w:r>
      <w:r w:rsidR="00EF19E0" w:rsidRPr="00567594">
        <w:rPr>
          <w:rFonts w:ascii="Times New Roman" w:hAnsi="Times New Roman" w:cs="Times New Roman"/>
        </w:rPr>
        <w:t xml:space="preserve">to </w:t>
      </w:r>
      <w:r w:rsidR="00D01A77" w:rsidRPr="00567594">
        <w:rPr>
          <w:rFonts w:ascii="Times New Roman" w:hAnsi="Times New Roman" w:cs="Times New Roman"/>
        </w:rPr>
        <w:t xml:space="preserve">discover that she now had started to </w:t>
      </w:r>
      <w:r w:rsidR="001660BA" w:rsidRPr="00567594">
        <w:rPr>
          <w:rFonts w:ascii="Times New Roman" w:hAnsi="Times New Roman" w:cs="Times New Roman"/>
        </w:rPr>
        <w:t xml:space="preserve">like </w:t>
      </w:r>
      <w:r w:rsidR="00D01A77" w:rsidRPr="00567594">
        <w:rPr>
          <w:rFonts w:ascii="Times New Roman" w:hAnsi="Times New Roman" w:cs="Times New Roman"/>
        </w:rPr>
        <w:t>when</w:t>
      </w:r>
      <w:r w:rsidR="004F7B1B" w:rsidRPr="00567594">
        <w:rPr>
          <w:rFonts w:ascii="Times New Roman" w:hAnsi="Times New Roman" w:cs="Times New Roman"/>
        </w:rPr>
        <w:t xml:space="preserve"> people check</w:t>
      </w:r>
      <w:r w:rsidR="00D01A77" w:rsidRPr="00567594">
        <w:rPr>
          <w:rFonts w:ascii="Times New Roman" w:hAnsi="Times New Roman" w:cs="Times New Roman"/>
        </w:rPr>
        <w:t xml:space="preserve">ed up </w:t>
      </w:r>
      <w:r w:rsidR="004F7B1B" w:rsidRPr="00567594">
        <w:rPr>
          <w:rFonts w:ascii="Times New Roman" w:hAnsi="Times New Roman" w:cs="Times New Roman"/>
        </w:rPr>
        <w:t xml:space="preserve">on her. </w:t>
      </w:r>
      <w:r w:rsidR="001660BA" w:rsidRPr="00567594">
        <w:rPr>
          <w:rFonts w:ascii="Times New Roman" w:hAnsi="Times New Roman" w:cs="Times New Roman"/>
        </w:rPr>
        <w:t>At the same time, s</w:t>
      </w:r>
      <w:r w:rsidR="002562EE" w:rsidRPr="00567594">
        <w:rPr>
          <w:rFonts w:ascii="Times New Roman" w:hAnsi="Times New Roman" w:cs="Times New Roman"/>
        </w:rPr>
        <w:t>he</w:t>
      </w:r>
      <w:r w:rsidR="00D640FE" w:rsidRPr="00567594">
        <w:rPr>
          <w:rFonts w:ascii="Times New Roman" w:hAnsi="Times New Roman" w:cs="Times New Roman"/>
        </w:rPr>
        <w:t xml:space="preserve"> was</w:t>
      </w:r>
      <w:r w:rsidR="002562EE" w:rsidRPr="00567594">
        <w:rPr>
          <w:rFonts w:ascii="Times New Roman" w:hAnsi="Times New Roman" w:cs="Times New Roman"/>
        </w:rPr>
        <w:t xml:space="preserve"> happy that the group home a</w:t>
      </w:r>
      <w:r w:rsidR="001660BA" w:rsidRPr="00567594">
        <w:rPr>
          <w:rFonts w:ascii="Times New Roman" w:hAnsi="Times New Roman" w:cs="Times New Roman"/>
        </w:rPr>
        <w:t xml:space="preserve">nd her </w:t>
      </w:r>
      <w:r w:rsidR="001660BA" w:rsidRPr="00567594">
        <w:rPr>
          <w:rFonts w:ascii="Times New Roman" w:hAnsi="Times New Roman" w:cs="Times New Roman"/>
        </w:rPr>
        <w:lastRenderedPageBreak/>
        <w:t>current foster home d</w:t>
      </w:r>
      <w:r w:rsidR="00D640FE" w:rsidRPr="00567594">
        <w:rPr>
          <w:rFonts w:ascii="Times New Roman" w:hAnsi="Times New Roman" w:cs="Times New Roman"/>
        </w:rPr>
        <w:t>id</w:t>
      </w:r>
      <w:r w:rsidR="001660BA" w:rsidRPr="00567594">
        <w:rPr>
          <w:rFonts w:ascii="Times New Roman" w:hAnsi="Times New Roman" w:cs="Times New Roman"/>
        </w:rPr>
        <w:t xml:space="preserve"> not</w:t>
      </w:r>
      <w:r w:rsidR="002562EE" w:rsidRPr="00567594">
        <w:rPr>
          <w:rFonts w:ascii="Times New Roman" w:hAnsi="Times New Roman" w:cs="Times New Roman"/>
        </w:rPr>
        <w:t xml:space="preserve"> force her to pretend that they </w:t>
      </w:r>
      <w:r w:rsidR="00D640FE" w:rsidRPr="00567594">
        <w:rPr>
          <w:rFonts w:ascii="Times New Roman" w:hAnsi="Times New Roman" w:cs="Times New Roman"/>
        </w:rPr>
        <w:t>were</w:t>
      </w:r>
      <w:r w:rsidR="002562EE" w:rsidRPr="00567594">
        <w:rPr>
          <w:rFonts w:ascii="Times New Roman" w:hAnsi="Times New Roman" w:cs="Times New Roman"/>
        </w:rPr>
        <w:t xml:space="preserve"> a family. "I don't want to be a part of your family. I'm just here because, apparently, I need a bed."</w:t>
      </w:r>
      <w:r w:rsidRPr="00567594">
        <w:rPr>
          <w:rFonts w:ascii="Times New Roman" w:hAnsi="Times New Roman" w:cs="Times New Roman"/>
        </w:rPr>
        <w:t xml:space="preserve"> </w:t>
      </w:r>
      <w:r w:rsidR="002562EE" w:rsidRPr="00567594">
        <w:rPr>
          <w:rFonts w:ascii="Times New Roman" w:hAnsi="Times New Roman" w:cs="Times New Roman"/>
        </w:rPr>
        <w:t xml:space="preserve">She </w:t>
      </w:r>
      <w:r w:rsidRPr="00567594">
        <w:rPr>
          <w:rFonts w:ascii="Times New Roman" w:hAnsi="Times New Roman" w:cs="Times New Roman"/>
        </w:rPr>
        <w:t xml:space="preserve">said </w:t>
      </w:r>
      <w:r w:rsidR="002562EE" w:rsidRPr="00567594">
        <w:rPr>
          <w:rFonts w:ascii="Times New Roman" w:hAnsi="Times New Roman" w:cs="Times New Roman"/>
        </w:rPr>
        <w:t xml:space="preserve">it </w:t>
      </w:r>
      <w:r w:rsidRPr="00567594">
        <w:rPr>
          <w:rFonts w:ascii="Times New Roman" w:hAnsi="Times New Roman" w:cs="Times New Roman"/>
        </w:rPr>
        <w:t>was</w:t>
      </w:r>
      <w:r w:rsidR="002562EE" w:rsidRPr="00567594">
        <w:rPr>
          <w:rFonts w:ascii="Times New Roman" w:hAnsi="Times New Roman" w:cs="Times New Roman"/>
        </w:rPr>
        <w:t xml:space="preserve"> a problem to be independen</w:t>
      </w:r>
      <w:r w:rsidR="00D01A77" w:rsidRPr="00567594">
        <w:rPr>
          <w:rFonts w:ascii="Times New Roman" w:hAnsi="Times New Roman" w:cs="Times New Roman"/>
        </w:rPr>
        <w:t>t</w:t>
      </w:r>
      <w:r w:rsidR="002562EE" w:rsidRPr="00567594">
        <w:rPr>
          <w:rFonts w:ascii="Times New Roman" w:hAnsi="Times New Roman" w:cs="Times New Roman"/>
        </w:rPr>
        <w:t xml:space="preserve"> so long and then be "shoved in a home with rules." She want</w:t>
      </w:r>
      <w:r w:rsidR="004B24F0" w:rsidRPr="00567594">
        <w:rPr>
          <w:rFonts w:ascii="Times New Roman" w:hAnsi="Times New Roman" w:cs="Times New Roman"/>
        </w:rPr>
        <w:t>ed</w:t>
      </w:r>
      <w:r w:rsidR="002562EE" w:rsidRPr="00567594">
        <w:rPr>
          <w:rFonts w:ascii="Times New Roman" w:hAnsi="Times New Roman" w:cs="Times New Roman"/>
        </w:rPr>
        <w:t xml:space="preserve"> housing </w:t>
      </w:r>
      <w:r w:rsidR="009E3250" w:rsidRPr="00567594">
        <w:rPr>
          <w:rFonts w:ascii="Times New Roman" w:hAnsi="Times New Roman" w:cs="Times New Roman"/>
        </w:rPr>
        <w:t>without restrictions</w:t>
      </w:r>
      <w:r w:rsidR="002562EE" w:rsidRPr="00567594">
        <w:rPr>
          <w:rFonts w:ascii="Times New Roman" w:hAnsi="Times New Roman" w:cs="Times New Roman"/>
        </w:rPr>
        <w:t>.</w:t>
      </w:r>
    </w:p>
    <w:p w14:paraId="1DECECC3" w14:textId="77777777" w:rsidR="001660BA" w:rsidRPr="00567594" w:rsidRDefault="002562EE" w:rsidP="00EF19E0">
      <w:pPr>
        <w:pStyle w:val="BodyText"/>
        <w:spacing w:line="480" w:lineRule="auto"/>
        <w:ind w:firstLine="720"/>
        <w:rPr>
          <w:rFonts w:ascii="Times New Roman" w:hAnsi="Times New Roman" w:cs="Times New Roman"/>
        </w:rPr>
      </w:pPr>
      <w:r w:rsidRPr="00567594">
        <w:rPr>
          <w:rFonts w:ascii="Times New Roman" w:hAnsi="Times New Roman" w:cs="Times New Roman"/>
        </w:rPr>
        <w:t>As alw</w:t>
      </w:r>
      <w:r w:rsidR="004F7B1B" w:rsidRPr="00567594">
        <w:rPr>
          <w:rFonts w:ascii="Times New Roman" w:hAnsi="Times New Roman" w:cs="Times New Roman"/>
        </w:rPr>
        <w:t xml:space="preserve">ays, </w:t>
      </w:r>
      <w:r w:rsidR="0074440E" w:rsidRPr="00567594">
        <w:rPr>
          <w:rFonts w:ascii="Times New Roman" w:hAnsi="Times New Roman" w:cs="Times New Roman"/>
        </w:rPr>
        <w:t>Dinah’s</w:t>
      </w:r>
      <w:r w:rsidR="004F7B1B" w:rsidRPr="00567594">
        <w:rPr>
          <w:rFonts w:ascii="Times New Roman" w:hAnsi="Times New Roman" w:cs="Times New Roman"/>
        </w:rPr>
        <w:t xml:space="preserve"> well-being was</w:t>
      </w:r>
      <w:r w:rsidRPr="00567594">
        <w:rPr>
          <w:rFonts w:ascii="Times New Roman" w:hAnsi="Times New Roman" w:cs="Times New Roman"/>
        </w:rPr>
        <w:t xml:space="preserve"> multi-dimension</w:t>
      </w:r>
      <w:r w:rsidR="004F7B1B" w:rsidRPr="00567594">
        <w:rPr>
          <w:rFonts w:ascii="Times New Roman" w:hAnsi="Times New Roman" w:cs="Times New Roman"/>
        </w:rPr>
        <w:t xml:space="preserve">al. For the first time, she </w:t>
      </w:r>
      <w:r w:rsidRPr="00567594">
        <w:rPr>
          <w:rFonts w:ascii="Times New Roman" w:hAnsi="Times New Roman" w:cs="Times New Roman"/>
        </w:rPr>
        <w:t xml:space="preserve">started to worry </w:t>
      </w:r>
      <w:r w:rsidR="004F7B1B" w:rsidRPr="00567594">
        <w:rPr>
          <w:rFonts w:ascii="Times New Roman" w:hAnsi="Times New Roman" w:cs="Times New Roman"/>
        </w:rPr>
        <w:t>about the possibility that she was</w:t>
      </w:r>
      <w:r w:rsidRPr="00567594">
        <w:rPr>
          <w:rFonts w:ascii="Times New Roman" w:hAnsi="Times New Roman" w:cs="Times New Roman"/>
        </w:rPr>
        <w:t xml:space="preserve"> addicted and that she might not always be able to feed</w:t>
      </w:r>
      <w:r w:rsidR="004F7B1B" w:rsidRPr="00567594">
        <w:rPr>
          <w:rFonts w:ascii="Times New Roman" w:hAnsi="Times New Roman" w:cs="Times New Roman"/>
        </w:rPr>
        <w:t xml:space="preserve"> her addiction. She also worried</w:t>
      </w:r>
      <w:r w:rsidRPr="00567594">
        <w:rPr>
          <w:rFonts w:ascii="Times New Roman" w:hAnsi="Times New Roman" w:cs="Times New Roman"/>
        </w:rPr>
        <w:t xml:space="preserve"> about losing her current housing, something that </w:t>
      </w:r>
      <w:r w:rsidR="004F7B1B" w:rsidRPr="00567594">
        <w:rPr>
          <w:rFonts w:ascii="Times New Roman" w:hAnsi="Times New Roman" w:cs="Times New Roman"/>
        </w:rPr>
        <w:t>was</w:t>
      </w:r>
      <w:r w:rsidRPr="00567594">
        <w:rPr>
          <w:rFonts w:ascii="Times New Roman" w:hAnsi="Times New Roman" w:cs="Times New Roman"/>
        </w:rPr>
        <w:t xml:space="preserve"> </w:t>
      </w:r>
      <w:r w:rsidR="004F7B1B" w:rsidRPr="00567594">
        <w:rPr>
          <w:rFonts w:ascii="Times New Roman" w:hAnsi="Times New Roman" w:cs="Times New Roman"/>
        </w:rPr>
        <w:t>a possibility if she was caught using. She was</w:t>
      </w:r>
      <w:r w:rsidRPr="00567594">
        <w:rPr>
          <w:rFonts w:ascii="Times New Roman" w:hAnsi="Times New Roman" w:cs="Times New Roman"/>
        </w:rPr>
        <w:t xml:space="preserve"> still </w:t>
      </w:r>
      <w:r w:rsidR="00D01A77" w:rsidRPr="00567594">
        <w:rPr>
          <w:rFonts w:ascii="Times New Roman" w:hAnsi="Times New Roman" w:cs="Times New Roman"/>
        </w:rPr>
        <w:t xml:space="preserve">spending $120 weekly on </w:t>
      </w:r>
      <w:r w:rsidRPr="00567594">
        <w:rPr>
          <w:rFonts w:ascii="Times New Roman" w:hAnsi="Times New Roman" w:cs="Times New Roman"/>
        </w:rPr>
        <w:t>alcohol and marijuana</w:t>
      </w:r>
      <w:r w:rsidR="00A85A59">
        <w:rPr>
          <w:rFonts w:ascii="Times New Roman" w:hAnsi="Times New Roman" w:cs="Times New Roman"/>
        </w:rPr>
        <w:t>,</w:t>
      </w:r>
      <w:r w:rsidR="00D01A77" w:rsidRPr="00567594">
        <w:rPr>
          <w:rFonts w:ascii="Times New Roman" w:hAnsi="Times New Roman" w:cs="Times New Roman"/>
        </w:rPr>
        <w:t xml:space="preserve"> which she smoked</w:t>
      </w:r>
      <w:r w:rsidRPr="00567594">
        <w:rPr>
          <w:rFonts w:ascii="Times New Roman" w:hAnsi="Times New Roman" w:cs="Times New Roman"/>
        </w:rPr>
        <w:t xml:space="preserve"> several times a day</w:t>
      </w:r>
      <w:r w:rsidR="004F7B1B" w:rsidRPr="00567594">
        <w:rPr>
          <w:rFonts w:ascii="Times New Roman" w:hAnsi="Times New Roman" w:cs="Times New Roman"/>
        </w:rPr>
        <w:t>.</w:t>
      </w:r>
      <w:r w:rsidR="00EF19E0" w:rsidRPr="00567594">
        <w:rPr>
          <w:rFonts w:ascii="Times New Roman" w:hAnsi="Times New Roman" w:cs="Times New Roman"/>
        </w:rPr>
        <w:t xml:space="preserve"> </w:t>
      </w:r>
      <w:r w:rsidR="00D01A77" w:rsidRPr="00567594">
        <w:rPr>
          <w:rFonts w:ascii="Times New Roman" w:hAnsi="Times New Roman" w:cs="Times New Roman"/>
        </w:rPr>
        <w:t xml:space="preserve">When we met her the next year </w:t>
      </w:r>
      <w:r w:rsidRPr="00567594">
        <w:rPr>
          <w:rFonts w:ascii="Times New Roman" w:hAnsi="Times New Roman" w:cs="Times New Roman"/>
        </w:rPr>
        <w:t xml:space="preserve">she had moved again, out of the foster home and into a more independent setting: </w:t>
      </w:r>
      <w:r w:rsidR="001660BA" w:rsidRPr="00567594">
        <w:rPr>
          <w:rFonts w:ascii="Times New Roman" w:hAnsi="Times New Roman" w:cs="Times New Roman"/>
        </w:rPr>
        <w:t>The</w:t>
      </w:r>
      <w:r w:rsidRPr="00567594">
        <w:rPr>
          <w:rFonts w:ascii="Times New Roman" w:hAnsi="Times New Roman" w:cs="Times New Roman"/>
        </w:rPr>
        <w:t xml:space="preserve"> Pandora Youth Apartments</w:t>
      </w:r>
      <w:r w:rsidR="00EF19E0" w:rsidRPr="00567594">
        <w:rPr>
          <w:rFonts w:ascii="Times New Roman" w:hAnsi="Times New Roman" w:cs="Times New Roman"/>
        </w:rPr>
        <w:t xml:space="preserve">. </w:t>
      </w:r>
      <w:r w:rsidR="00756D27" w:rsidRPr="00567594">
        <w:rPr>
          <w:rFonts w:ascii="Times New Roman" w:hAnsi="Times New Roman" w:cs="Times New Roman"/>
        </w:rPr>
        <w:t>S</w:t>
      </w:r>
      <w:r w:rsidR="008449B7" w:rsidRPr="00567594">
        <w:rPr>
          <w:rFonts w:ascii="Times New Roman" w:hAnsi="Times New Roman" w:cs="Times New Roman"/>
        </w:rPr>
        <w:t>he was</w:t>
      </w:r>
      <w:r w:rsidRPr="00567594">
        <w:rPr>
          <w:rFonts w:ascii="Times New Roman" w:hAnsi="Times New Roman" w:cs="Times New Roman"/>
        </w:rPr>
        <w:t xml:space="preserve"> paying </w:t>
      </w:r>
      <w:r w:rsidR="008449B7" w:rsidRPr="00567594">
        <w:rPr>
          <w:rFonts w:ascii="Times New Roman" w:hAnsi="Times New Roman" w:cs="Times New Roman"/>
        </w:rPr>
        <w:t>$350 rent per month</w:t>
      </w:r>
      <w:r w:rsidRPr="00567594">
        <w:rPr>
          <w:rFonts w:ascii="Times New Roman" w:hAnsi="Times New Roman" w:cs="Times New Roman"/>
        </w:rPr>
        <w:t>. She</w:t>
      </w:r>
      <w:r w:rsidR="008449B7" w:rsidRPr="00567594">
        <w:rPr>
          <w:rFonts w:ascii="Times New Roman" w:hAnsi="Times New Roman" w:cs="Times New Roman"/>
        </w:rPr>
        <w:t xml:space="preserve"> </w:t>
      </w:r>
      <w:r w:rsidR="00A85A59">
        <w:rPr>
          <w:rFonts w:ascii="Times New Roman" w:hAnsi="Times New Roman" w:cs="Times New Roman"/>
        </w:rPr>
        <w:t>worked</w:t>
      </w:r>
      <w:r w:rsidRPr="00567594">
        <w:rPr>
          <w:rFonts w:ascii="Times New Roman" w:hAnsi="Times New Roman" w:cs="Times New Roman"/>
        </w:rPr>
        <w:t xml:space="preserve"> as a dishwasher and also as a cashier in a discount store. She still panhandle</w:t>
      </w:r>
      <w:r w:rsidR="008449B7" w:rsidRPr="00567594">
        <w:rPr>
          <w:rFonts w:ascii="Times New Roman" w:hAnsi="Times New Roman" w:cs="Times New Roman"/>
        </w:rPr>
        <w:t>d</w:t>
      </w:r>
      <w:r w:rsidRPr="00567594">
        <w:rPr>
          <w:rFonts w:ascii="Times New Roman" w:hAnsi="Times New Roman" w:cs="Times New Roman"/>
        </w:rPr>
        <w:t xml:space="preserve"> occasionally, but she </w:t>
      </w:r>
      <w:r w:rsidR="009E3250" w:rsidRPr="00567594">
        <w:rPr>
          <w:rFonts w:ascii="Times New Roman" w:hAnsi="Times New Roman" w:cs="Times New Roman"/>
        </w:rPr>
        <w:t xml:space="preserve">continued to abstain from </w:t>
      </w:r>
      <w:r w:rsidRPr="00567594">
        <w:rPr>
          <w:rFonts w:ascii="Times New Roman" w:hAnsi="Times New Roman" w:cs="Times New Roman"/>
        </w:rPr>
        <w:t xml:space="preserve">selling drugs and </w:t>
      </w:r>
      <w:r w:rsidR="001660BA" w:rsidRPr="00567594">
        <w:rPr>
          <w:rFonts w:ascii="Times New Roman" w:hAnsi="Times New Roman" w:cs="Times New Roman"/>
        </w:rPr>
        <w:t>participating in petty theft, the cause of her original probation.</w:t>
      </w:r>
      <w:r w:rsidRPr="00567594">
        <w:rPr>
          <w:rFonts w:ascii="Times New Roman" w:hAnsi="Times New Roman" w:cs="Times New Roman"/>
        </w:rPr>
        <w:t xml:space="preserve"> </w:t>
      </w:r>
      <w:r w:rsidR="004F7B1B" w:rsidRPr="00567594">
        <w:rPr>
          <w:rFonts w:ascii="Times New Roman" w:hAnsi="Times New Roman" w:cs="Times New Roman"/>
        </w:rPr>
        <w:t xml:space="preserve"> </w:t>
      </w:r>
      <w:r w:rsidR="00A85A59">
        <w:rPr>
          <w:rFonts w:ascii="Times New Roman" w:hAnsi="Times New Roman" w:cs="Times New Roman"/>
        </w:rPr>
        <w:t>Budget</w:t>
      </w:r>
      <w:r w:rsidRPr="00567594">
        <w:rPr>
          <w:rFonts w:ascii="Times New Roman" w:hAnsi="Times New Roman" w:cs="Times New Roman"/>
        </w:rPr>
        <w:t xml:space="preserve"> troubles</w:t>
      </w:r>
      <w:r w:rsidR="00A85A59">
        <w:rPr>
          <w:rFonts w:ascii="Times New Roman" w:hAnsi="Times New Roman" w:cs="Times New Roman"/>
        </w:rPr>
        <w:t xml:space="preserve"> continued</w:t>
      </w:r>
      <w:r w:rsidRPr="00567594">
        <w:rPr>
          <w:rFonts w:ascii="Times New Roman" w:hAnsi="Times New Roman" w:cs="Times New Roman"/>
        </w:rPr>
        <w:t>, trying to make her income stretch to cover room and b</w:t>
      </w:r>
      <w:r w:rsidR="001660BA" w:rsidRPr="00567594">
        <w:rPr>
          <w:rFonts w:ascii="Times New Roman" w:hAnsi="Times New Roman" w:cs="Times New Roman"/>
        </w:rPr>
        <w:t xml:space="preserve">oard and other living expenses, especially her recreational marijuana and alcohol use. </w:t>
      </w:r>
      <w:r w:rsidRPr="00567594">
        <w:rPr>
          <w:rFonts w:ascii="Times New Roman" w:hAnsi="Times New Roman" w:cs="Times New Roman"/>
        </w:rPr>
        <w:t>She</w:t>
      </w:r>
      <w:r w:rsidR="008449B7" w:rsidRPr="00567594">
        <w:rPr>
          <w:rFonts w:ascii="Times New Roman" w:hAnsi="Times New Roman" w:cs="Times New Roman"/>
        </w:rPr>
        <w:t xml:space="preserve"> was</w:t>
      </w:r>
      <w:r w:rsidRPr="00567594">
        <w:rPr>
          <w:rFonts w:ascii="Times New Roman" w:hAnsi="Times New Roman" w:cs="Times New Roman"/>
        </w:rPr>
        <w:t xml:space="preserve"> figuring out how to file her taxes, and other than that she describe</w:t>
      </w:r>
      <w:r w:rsidR="008449B7" w:rsidRPr="00567594">
        <w:rPr>
          <w:rFonts w:ascii="Times New Roman" w:hAnsi="Times New Roman" w:cs="Times New Roman"/>
        </w:rPr>
        <w:t>d</w:t>
      </w:r>
      <w:r w:rsidRPr="00567594">
        <w:rPr>
          <w:rFonts w:ascii="Times New Roman" w:hAnsi="Times New Roman" w:cs="Times New Roman"/>
        </w:rPr>
        <w:t xml:space="preserve"> her life as "working and panning, working and panning," making enough money to get by independently. </w:t>
      </w:r>
    </w:p>
    <w:p w14:paraId="03EFB2C7" w14:textId="3179C74C" w:rsidR="004C6F34" w:rsidRDefault="0074440E" w:rsidP="004C6F34">
      <w:pPr>
        <w:pStyle w:val="BodyText"/>
        <w:spacing w:line="480" w:lineRule="auto"/>
        <w:ind w:firstLine="720"/>
        <w:rPr>
          <w:rFonts w:ascii="Times New Roman" w:hAnsi="Times New Roman" w:cs="Times New Roman"/>
        </w:rPr>
      </w:pPr>
      <w:r w:rsidRPr="00567594">
        <w:rPr>
          <w:rFonts w:ascii="Times New Roman" w:hAnsi="Times New Roman" w:cs="Times New Roman"/>
        </w:rPr>
        <w:t>Dinah</w:t>
      </w:r>
      <w:r w:rsidR="00E25DA2" w:rsidRPr="00567594">
        <w:rPr>
          <w:rFonts w:ascii="Times New Roman" w:hAnsi="Times New Roman" w:cs="Times New Roman"/>
        </w:rPr>
        <w:t xml:space="preserve"> </w:t>
      </w:r>
      <w:proofErr w:type="gramStart"/>
      <w:r w:rsidR="00E25DA2" w:rsidRPr="00567594">
        <w:rPr>
          <w:rFonts w:ascii="Times New Roman" w:hAnsi="Times New Roman" w:cs="Times New Roman"/>
        </w:rPr>
        <w:t xml:space="preserve">was  </w:t>
      </w:r>
      <w:r w:rsidR="002562EE" w:rsidRPr="00567594">
        <w:rPr>
          <w:rFonts w:ascii="Times New Roman" w:hAnsi="Times New Roman" w:cs="Times New Roman"/>
        </w:rPr>
        <w:t>report</w:t>
      </w:r>
      <w:r w:rsidR="00E25DA2" w:rsidRPr="00567594">
        <w:rPr>
          <w:rFonts w:ascii="Times New Roman" w:hAnsi="Times New Roman" w:cs="Times New Roman"/>
        </w:rPr>
        <w:t>ing</w:t>
      </w:r>
      <w:proofErr w:type="gramEnd"/>
      <w:r w:rsidR="00E25DA2" w:rsidRPr="00567594">
        <w:rPr>
          <w:rFonts w:ascii="Times New Roman" w:hAnsi="Times New Roman" w:cs="Times New Roman"/>
        </w:rPr>
        <w:t xml:space="preserve"> </w:t>
      </w:r>
      <w:r w:rsidR="00090951">
        <w:rPr>
          <w:rFonts w:ascii="Times New Roman" w:hAnsi="Times New Roman" w:cs="Times New Roman"/>
        </w:rPr>
        <w:t xml:space="preserve">at her fifth interview of </w:t>
      </w:r>
      <w:r w:rsidR="002562EE" w:rsidRPr="00567594">
        <w:rPr>
          <w:rFonts w:ascii="Times New Roman" w:hAnsi="Times New Roman" w:cs="Times New Roman"/>
        </w:rPr>
        <w:t>being physically and emotionally well, and she</w:t>
      </w:r>
      <w:r w:rsidR="008449B7" w:rsidRPr="00567594">
        <w:rPr>
          <w:rFonts w:ascii="Times New Roman" w:hAnsi="Times New Roman" w:cs="Times New Roman"/>
        </w:rPr>
        <w:t xml:space="preserve"> was </w:t>
      </w:r>
      <w:r w:rsidR="00E25DA2" w:rsidRPr="00567594">
        <w:rPr>
          <w:rFonts w:ascii="Times New Roman" w:hAnsi="Times New Roman" w:cs="Times New Roman"/>
        </w:rPr>
        <w:t xml:space="preserve">still happy and </w:t>
      </w:r>
      <w:r w:rsidR="002562EE" w:rsidRPr="00567594">
        <w:rPr>
          <w:rFonts w:ascii="Times New Roman" w:hAnsi="Times New Roman" w:cs="Times New Roman"/>
        </w:rPr>
        <w:t>ha</w:t>
      </w:r>
      <w:r w:rsidR="008449B7" w:rsidRPr="00567594">
        <w:rPr>
          <w:rFonts w:ascii="Times New Roman" w:hAnsi="Times New Roman" w:cs="Times New Roman"/>
        </w:rPr>
        <w:t>d</w:t>
      </w:r>
      <w:r w:rsidR="002562EE" w:rsidRPr="00567594">
        <w:rPr>
          <w:rFonts w:ascii="Times New Roman" w:hAnsi="Times New Roman" w:cs="Times New Roman"/>
        </w:rPr>
        <w:t xml:space="preserve"> many friends and many supports--informal and formal. None of the people on whom she relie</w:t>
      </w:r>
      <w:r w:rsidR="008449B7" w:rsidRPr="00567594">
        <w:rPr>
          <w:rFonts w:ascii="Times New Roman" w:hAnsi="Times New Roman" w:cs="Times New Roman"/>
        </w:rPr>
        <w:t>d</w:t>
      </w:r>
      <w:r w:rsidR="002562EE" w:rsidRPr="00567594">
        <w:rPr>
          <w:rFonts w:ascii="Times New Roman" w:hAnsi="Times New Roman" w:cs="Times New Roman"/>
        </w:rPr>
        <w:t xml:space="preserve"> </w:t>
      </w:r>
      <w:r w:rsidR="00E25DA2" w:rsidRPr="00567594">
        <w:rPr>
          <w:rFonts w:ascii="Times New Roman" w:hAnsi="Times New Roman" w:cs="Times New Roman"/>
        </w:rPr>
        <w:t>were</w:t>
      </w:r>
      <w:r w:rsidR="002562EE" w:rsidRPr="00567594">
        <w:rPr>
          <w:rFonts w:ascii="Times New Roman" w:hAnsi="Times New Roman" w:cs="Times New Roman"/>
        </w:rPr>
        <w:t xml:space="preserve"> biological family. "All the pieces I </w:t>
      </w:r>
      <w:r w:rsidR="00A767C1" w:rsidRPr="00567594">
        <w:rPr>
          <w:rFonts w:ascii="Times New Roman" w:hAnsi="Times New Roman" w:cs="Times New Roman"/>
        </w:rPr>
        <w:t>wanted to have come together.</w:t>
      </w:r>
      <w:r w:rsidR="002562EE" w:rsidRPr="00567594">
        <w:rPr>
          <w:rFonts w:ascii="Times New Roman" w:hAnsi="Times New Roman" w:cs="Times New Roman"/>
        </w:rPr>
        <w:t xml:space="preserve">" From the very start of being street-involved and independent of her biological family, she has been happier away from them and fiercely </w:t>
      </w:r>
      <w:r w:rsidR="002562EE" w:rsidRPr="00567594">
        <w:rPr>
          <w:rFonts w:ascii="Times New Roman" w:hAnsi="Times New Roman" w:cs="Times New Roman"/>
        </w:rPr>
        <w:lastRenderedPageBreak/>
        <w:t>protective of her independence and self-definition.</w:t>
      </w:r>
      <w:r w:rsidR="00A767C1" w:rsidRPr="00567594">
        <w:rPr>
          <w:rFonts w:ascii="Times New Roman" w:hAnsi="Times New Roman" w:cs="Times New Roman"/>
        </w:rPr>
        <w:t xml:space="preserve"> </w:t>
      </w:r>
      <w:r w:rsidR="002562EE" w:rsidRPr="00567594">
        <w:rPr>
          <w:rFonts w:ascii="Times New Roman" w:hAnsi="Times New Roman" w:cs="Times New Roman"/>
        </w:rPr>
        <w:t xml:space="preserve">We can see in Dinah's story the </w:t>
      </w:r>
      <w:r w:rsidR="008449B7" w:rsidRPr="00567594">
        <w:rPr>
          <w:rFonts w:ascii="Times New Roman" w:hAnsi="Times New Roman" w:cs="Times New Roman"/>
        </w:rPr>
        <w:t>satisfaction</w:t>
      </w:r>
      <w:r w:rsidR="002562EE" w:rsidRPr="00567594">
        <w:rPr>
          <w:rFonts w:ascii="Times New Roman" w:hAnsi="Times New Roman" w:cs="Times New Roman"/>
        </w:rPr>
        <w:t xml:space="preserve"> in and fierce assertion of her independence, experimentation with lifestyles and activities, </w:t>
      </w:r>
      <w:r w:rsidR="00C36901" w:rsidRPr="00567594">
        <w:rPr>
          <w:rFonts w:ascii="Times New Roman" w:hAnsi="Times New Roman" w:cs="Times New Roman"/>
        </w:rPr>
        <w:t xml:space="preserve">a more critical evaluation of her life and </w:t>
      </w:r>
      <w:r w:rsidR="002562EE" w:rsidRPr="00567594">
        <w:rPr>
          <w:rFonts w:ascii="Times New Roman" w:hAnsi="Times New Roman" w:cs="Times New Roman"/>
        </w:rPr>
        <w:t>the gradual adopt</w:t>
      </w:r>
      <w:r w:rsidR="009C6B83" w:rsidRPr="00567594">
        <w:rPr>
          <w:rFonts w:ascii="Times New Roman" w:hAnsi="Times New Roman" w:cs="Times New Roman"/>
        </w:rPr>
        <w:t xml:space="preserve">ion of a long-term perspective, </w:t>
      </w:r>
      <w:r w:rsidR="002562EE" w:rsidRPr="00567594">
        <w:rPr>
          <w:rFonts w:ascii="Times New Roman" w:hAnsi="Times New Roman" w:cs="Times New Roman"/>
        </w:rPr>
        <w:t>while still root</w:t>
      </w:r>
      <w:r w:rsidR="00C36901" w:rsidRPr="00567594">
        <w:rPr>
          <w:rFonts w:ascii="Times New Roman" w:hAnsi="Times New Roman" w:cs="Times New Roman"/>
        </w:rPr>
        <w:t>ed</w:t>
      </w:r>
      <w:r w:rsidR="002562EE" w:rsidRPr="00567594">
        <w:rPr>
          <w:rFonts w:ascii="Times New Roman" w:hAnsi="Times New Roman" w:cs="Times New Roman"/>
        </w:rPr>
        <w:t xml:space="preserve"> in the underground economy and social worlds.</w:t>
      </w:r>
      <w:r w:rsidR="004C6F34">
        <w:rPr>
          <w:rFonts w:ascii="Times New Roman" w:hAnsi="Times New Roman" w:cs="Times New Roman"/>
        </w:rPr>
        <w:t xml:space="preserve"> Dinah’s life was organized around immediate needs of her own choosing. She rejected overt control by others and thrived when her independence was respected. </w:t>
      </w:r>
      <w:bookmarkStart w:id="7" w:name="overcoming-hardship-and-a-fresh-start"/>
      <w:bookmarkEnd w:id="7"/>
    </w:p>
    <w:p w14:paraId="316328AA" w14:textId="41C54084" w:rsidR="009C6B83" w:rsidRPr="00567594" w:rsidRDefault="00A767C1" w:rsidP="004C6F34">
      <w:pPr>
        <w:pStyle w:val="FirstParagraph"/>
        <w:spacing w:line="480" w:lineRule="auto"/>
        <w:outlineLvl w:val="0"/>
        <w:rPr>
          <w:rFonts w:ascii="Times New Roman" w:hAnsi="Times New Roman" w:cs="Times New Roman"/>
        </w:rPr>
      </w:pPr>
      <w:r w:rsidRPr="00567594">
        <w:rPr>
          <w:rFonts w:ascii="Times New Roman" w:hAnsi="Times New Roman" w:cs="Times New Roman"/>
        </w:rPr>
        <w:t xml:space="preserve">&lt;1&gt; </w:t>
      </w:r>
      <w:r w:rsidR="00B908D4">
        <w:rPr>
          <w:rFonts w:ascii="Times New Roman" w:hAnsi="Times New Roman" w:cs="Times New Roman"/>
        </w:rPr>
        <w:t>Envisioning a</w:t>
      </w:r>
      <w:r w:rsidR="003E6E93" w:rsidRPr="00567594">
        <w:rPr>
          <w:rFonts w:ascii="Times New Roman" w:hAnsi="Times New Roman" w:cs="Times New Roman"/>
        </w:rPr>
        <w:t xml:space="preserve"> Fresh Start</w:t>
      </w:r>
      <w:r w:rsidR="002374C7" w:rsidRPr="00567594">
        <w:rPr>
          <w:rFonts w:ascii="Times New Roman" w:hAnsi="Times New Roman" w:cs="Times New Roman"/>
        </w:rPr>
        <w:t xml:space="preserve"> and </w:t>
      </w:r>
      <w:r w:rsidR="00B908D4">
        <w:rPr>
          <w:rFonts w:ascii="Times New Roman" w:hAnsi="Times New Roman" w:cs="Times New Roman"/>
        </w:rPr>
        <w:t>Encountering</w:t>
      </w:r>
      <w:r w:rsidR="00B908D4" w:rsidRPr="00567594">
        <w:rPr>
          <w:rFonts w:ascii="Times New Roman" w:hAnsi="Times New Roman" w:cs="Times New Roman"/>
        </w:rPr>
        <w:t xml:space="preserve"> </w:t>
      </w:r>
      <w:r w:rsidR="002374C7" w:rsidRPr="00567594">
        <w:rPr>
          <w:rFonts w:ascii="Times New Roman" w:hAnsi="Times New Roman" w:cs="Times New Roman"/>
        </w:rPr>
        <w:t>Hardships</w:t>
      </w:r>
    </w:p>
    <w:p w14:paraId="7BDB4D37" w14:textId="33A6B3A0" w:rsidR="00A23FBC" w:rsidRPr="00567594" w:rsidRDefault="003209EA" w:rsidP="00AD09F2">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Dinah left her guardians because they </w:t>
      </w:r>
      <w:r w:rsidR="00673091">
        <w:rPr>
          <w:rFonts w:ascii="Times New Roman" w:hAnsi="Times New Roman" w:cs="Times New Roman"/>
        </w:rPr>
        <w:t xml:space="preserve">were </w:t>
      </w:r>
      <w:r w:rsidRPr="00567594">
        <w:rPr>
          <w:rFonts w:ascii="Times New Roman" w:hAnsi="Times New Roman" w:cs="Times New Roman"/>
        </w:rPr>
        <w:t xml:space="preserve">harming her physical and emotional health. Leaving </w:t>
      </w:r>
      <w:r w:rsidR="002562EE" w:rsidRPr="00567594">
        <w:rPr>
          <w:rFonts w:ascii="Times New Roman" w:hAnsi="Times New Roman" w:cs="Times New Roman"/>
        </w:rPr>
        <w:t>represent</w:t>
      </w:r>
      <w:r w:rsidR="004370E3" w:rsidRPr="00567594">
        <w:rPr>
          <w:rFonts w:ascii="Times New Roman" w:hAnsi="Times New Roman" w:cs="Times New Roman"/>
        </w:rPr>
        <w:t>ed</w:t>
      </w:r>
      <w:r w:rsidR="00AD09F2">
        <w:rPr>
          <w:rFonts w:ascii="Times New Roman" w:hAnsi="Times New Roman" w:cs="Times New Roman"/>
        </w:rPr>
        <w:t xml:space="preserve"> a fresh start and she was </w:t>
      </w:r>
      <w:r w:rsidR="002374C7" w:rsidRPr="00567594">
        <w:rPr>
          <w:rFonts w:ascii="Times New Roman" w:hAnsi="Times New Roman" w:cs="Times New Roman"/>
        </w:rPr>
        <w:t>free</w:t>
      </w:r>
      <w:r w:rsidR="004370E3" w:rsidRPr="00567594">
        <w:rPr>
          <w:rFonts w:ascii="Times New Roman" w:hAnsi="Times New Roman" w:cs="Times New Roman"/>
        </w:rPr>
        <w:t>d,</w:t>
      </w:r>
      <w:r w:rsidRPr="00567594">
        <w:rPr>
          <w:rFonts w:ascii="Times New Roman" w:hAnsi="Times New Roman" w:cs="Times New Roman"/>
        </w:rPr>
        <w:t xml:space="preserve"> at least temporarily</w:t>
      </w:r>
      <w:r w:rsidR="004370E3" w:rsidRPr="00567594">
        <w:rPr>
          <w:rFonts w:ascii="Times New Roman" w:hAnsi="Times New Roman" w:cs="Times New Roman"/>
        </w:rPr>
        <w:t>,</w:t>
      </w:r>
      <w:r w:rsidR="002374C7" w:rsidRPr="00567594">
        <w:rPr>
          <w:rFonts w:ascii="Times New Roman" w:hAnsi="Times New Roman" w:cs="Times New Roman"/>
        </w:rPr>
        <w:t xml:space="preserve"> </w:t>
      </w:r>
      <w:r w:rsidR="002562EE" w:rsidRPr="00567594">
        <w:rPr>
          <w:rFonts w:ascii="Times New Roman" w:hAnsi="Times New Roman" w:cs="Times New Roman"/>
        </w:rPr>
        <w:t xml:space="preserve">from </w:t>
      </w:r>
      <w:r w:rsidR="002374C7" w:rsidRPr="00567594">
        <w:rPr>
          <w:rFonts w:ascii="Times New Roman" w:hAnsi="Times New Roman" w:cs="Times New Roman"/>
        </w:rPr>
        <w:t>family and school troubles.</w:t>
      </w:r>
      <w:r w:rsidR="002562EE" w:rsidRPr="00567594">
        <w:rPr>
          <w:rFonts w:ascii="Times New Roman" w:hAnsi="Times New Roman" w:cs="Times New Roman"/>
        </w:rPr>
        <w:t xml:space="preserve"> </w:t>
      </w:r>
      <w:r w:rsidR="002374C7" w:rsidRPr="00567594">
        <w:rPr>
          <w:rFonts w:ascii="Times New Roman" w:hAnsi="Times New Roman" w:cs="Times New Roman"/>
        </w:rPr>
        <w:t>A new horizon open</w:t>
      </w:r>
      <w:r w:rsidR="004370E3" w:rsidRPr="00567594">
        <w:rPr>
          <w:rFonts w:ascii="Times New Roman" w:hAnsi="Times New Roman" w:cs="Times New Roman"/>
        </w:rPr>
        <w:t>ed</w:t>
      </w:r>
      <w:r w:rsidR="002374C7" w:rsidRPr="00567594">
        <w:rPr>
          <w:rFonts w:ascii="Times New Roman" w:hAnsi="Times New Roman" w:cs="Times New Roman"/>
        </w:rPr>
        <w:t>, with new possibili</w:t>
      </w:r>
      <w:r w:rsidRPr="00567594">
        <w:rPr>
          <w:rFonts w:ascii="Times New Roman" w:hAnsi="Times New Roman" w:cs="Times New Roman"/>
        </w:rPr>
        <w:t xml:space="preserve">ties and new responsibilities. </w:t>
      </w:r>
      <w:r w:rsidR="002562EE" w:rsidRPr="00567594">
        <w:rPr>
          <w:rFonts w:ascii="Times New Roman" w:hAnsi="Times New Roman" w:cs="Times New Roman"/>
        </w:rPr>
        <w:t xml:space="preserve">It is also part of the process of self-discovery and discovery of how the world works. A fresh start </w:t>
      </w:r>
      <w:r w:rsidR="004370E3" w:rsidRPr="00567594">
        <w:rPr>
          <w:rFonts w:ascii="Times New Roman" w:hAnsi="Times New Roman" w:cs="Times New Roman"/>
        </w:rPr>
        <w:t>wa</w:t>
      </w:r>
      <w:r w:rsidR="002562EE" w:rsidRPr="00567594">
        <w:rPr>
          <w:rFonts w:ascii="Times New Roman" w:hAnsi="Times New Roman" w:cs="Times New Roman"/>
        </w:rPr>
        <w:t>s the result of push and pull, beginning with the first exp</w:t>
      </w:r>
      <w:r w:rsidR="00941804" w:rsidRPr="00567594">
        <w:rPr>
          <w:rFonts w:ascii="Times New Roman" w:hAnsi="Times New Roman" w:cs="Times New Roman"/>
        </w:rPr>
        <w:t>eriences of street-involvement, and it m</w:t>
      </w:r>
      <w:r w:rsidR="004370E3" w:rsidRPr="00567594">
        <w:rPr>
          <w:rFonts w:ascii="Times New Roman" w:hAnsi="Times New Roman" w:cs="Times New Roman"/>
        </w:rPr>
        <w:t>ight</w:t>
      </w:r>
      <w:r w:rsidR="00941804" w:rsidRPr="00567594">
        <w:rPr>
          <w:rFonts w:ascii="Times New Roman" w:hAnsi="Times New Roman" w:cs="Times New Roman"/>
        </w:rPr>
        <w:t xml:space="preserve"> have to be repeated. </w:t>
      </w:r>
      <w:r w:rsidR="002562EE" w:rsidRPr="00567594">
        <w:rPr>
          <w:rFonts w:ascii="Times New Roman" w:hAnsi="Times New Roman" w:cs="Times New Roman"/>
        </w:rPr>
        <w:t>Romantic partnerships are one such arena</w:t>
      </w:r>
      <w:r w:rsidR="009C6B83" w:rsidRPr="00567594">
        <w:rPr>
          <w:rFonts w:ascii="Times New Roman" w:hAnsi="Times New Roman" w:cs="Times New Roman"/>
        </w:rPr>
        <w:t xml:space="preserve"> that </w:t>
      </w:r>
      <w:r w:rsidR="00D232CD" w:rsidRPr="00567594">
        <w:rPr>
          <w:rFonts w:ascii="Times New Roman" w:hAnsi="Times New Roman" w:cs="Times New Roman"/>
        </w:rPr>
        <w:t>can pull</w:t>
      </w:r>
      <w:r w:rsidR="009C6B83" w:rsidRPr="00567594">
        <w:rPr>
          <w:rFonts w:ascii="Times New Roman" w:hAnsi="Times New Roman" w:cs="Times New Roman"/>
        </w:rPr>
        <w:t xml:space="preserve"> </w:t>
      </w:r>
      <w:r w:rsidR="001D3469" w:rsidRPr="00567594">
        <w:rPr>
          <w:rFonts w:ascii="Times New Roman" w:hAnsi="Times New Roman" w:cs="Times New Roman"/>
        </w:rPr>
        <w:t xml:space="preserve">some </w:t>
      </w:r>
      <w:r w:rsidR="009C6B83" w:rsidRPr="00567594">
        <w:rPr>
          <w:rFonts w:ascii="Times New Roman" w:hAnsi="Times New Roman" w:cs="Times New Roman"/>
        </w:rPr>
        <w:t xml:space="preserve">youth into </w:t>
      </w:r>
      <w:r w:rsidR="001D3469" w:rsidRPr="00567594">
        <w:rPr>
          <w:rFonts w:ascii="Times New Roman" w:hAnsi="Times New Roman" w:cs="Times New Roman"/>
        </w:rPr>
        <w:t xml:space="preserve">a </w:t>
      </w:r>
      <w:r w:rsidR="009C6B83" w:rsidRPr="00567594">
        <w:rPr>
          <w:rFonts w:ascii="Times New Roman" w:hAnsi="Times New Roman" w:cs="Times New Roman"/>
        </w:rPr>
        <w:t xml:space="preserve">new </w:t>
      </w:r>
      <w:r w:rsidR="00D232CD" w:rsidRPr="00567594">
        <w:rPr>
          <w:rFonts w:ascii="Times New Roman" w:hAnsi="Times New Roman" w:cs="Times New Roman"/>
        </w:rPr>
        <w:t>direction</w:t>
      </w:r>
      <w:r w:rsidR="004C6F34">
        <w:rPr>
          <w:rFonts w:ascii="Times New Roman" w:hAnsi="Times New Roman" w:cs="Times New Roman"/>
        </w:rPr>
        <w:t>, with the allure of something new.</w:t>
      </w:r>
      <w:r w:rsidR="009C6B83" w:rsidRPr="00567594">
        <w:rPr>
          <w:rFonts w:ascii="Times New Roman" w:hAnsi="Times New Roman" w:cs="Times New Roman"/>
        </w:rPr>
        <w:t xml:space="preserve">  </w:t>
      </w:r>
      <w:r w:rsidR="00266D08" w:rsidRPr="00567594">
        <w:rPr>
          <w:rFonts w:ascii="Times New Roman" w:hAnsi="Times New Roman" w:cs="Times New Roman"/>
        </w:rPr>
        <w:t>R</w:t>
      </w:r>
      <w:r w:rsidR="009C6B83" w:rsidRPr="00567594">
        <w:rPr>
          <w:rFonts w:ascii="Times New Roman" w:hAnsi="Times New Roman" w:cs="Times New Roman"/>
        </w:rPr>
        <w:t xml:space="preserve">omantic partnerships </w:t>
      </w:r>
      <w:r w:rsidR="002562EE" w:rsidRPr="00567594">
        <w:rPr>
          <w:rFonts w:ascii="Times New Roman" w:hAnsi="Times New Roman" w:cs="Times New Roman"/>
        </w:rPr>
        <w:t xml:space="preserve">are invested with </w:t>
      </w:r>
      <w:r w:rsidR="00266D08" w:rsidRPr="00567594">
        <w:rPr>
          <w:rFonts w:ascii="Times New Roman" w:hAnsi="Times New Roman" w:cs="Times New Roman"/>
        </w:rPr>
        <w:t xml:space="preserve">anecdotal and societal </w:t>
      </w:r>
      <w:r w:rsidR="002562EE" w:rsidRPr="00567594">
        <w:rPr>
          <w:rFonts w:ascii="Times New Roman" w:hAnsi="Times New Roman" w:cs="Times New Roman"/>
        </w:rPr>
        <w:t>ideals, lifestyles, symbols, a</w:t>
      </w:r>
      <w:r w:rsidR="009C6B83" w:rsidRPr="00567594">
        <w:rPr>
          <w:rFonts w:ascii="Times New Roman" w:hAnsi="Times New Roman" w:cs="Times New Roman"/>
        </w:rPr>
        <w:t>nd hopes that have to bear much</w:t>
      </w:r>
      <w:r w:rsidR="00D232CD" w:rsidRPr="00567594">
        <w:rPr>
          <w:rFonts w:ascii="Times New Roman" w:hAnsi="Times New Roman" w:cs="Times New Roman"/>
        </w:rPr>
        <w:t>—at times</w:t>
      </w:r>
      <w:r w:rsidR="002562EE" w:rsidRPr="00567594">
        <w:rPr>
          <w:rFonts w:ascii="Times New Roman" w:hAnsi="Times New Roman" w:cs="Times New Roman"/>
        </w:rPr>
        <w:t xml:space="preserve"> too much--weight. The enthusiasm for new love is fetching, and </w:t>
      </w:r>
      <w:r w:rsidR="00C36901" w:rsidRPr="00567594">
        <w:rPr>
          <w:rFonts w:ascii="Times New Roman" w:hAnsi="Times New Roman" w:cs="Times New Roman"/>
        </w:rPr>
        <w:t>disappointment</w:t>
      </w:r>
      <w:r w:rsidR="002562EE" w:rsidRPr="00567594">
        <w:rPr>
          <w:rFonts w:ascii="Times New Roman" w:hAnsi="Times New Roman" w:cs="Times New Roman"/>
        </w:rPr>
        <w:t xml:space="preserve"> is traumatic</w:t>
      </w:r>
      <w:r w:rsidR="00A767C1" w:rsidRPr="00567594">
        <w:rPr>
          <w:rFonts w:ascii="Times New Roman" w:hAnsi="Times New Roman" w:cs="Times New Roman"/>
        </w:rPr>
        <w:t xml:space="preserve">.  </w:t>
      </w:r>
      <w:r w:rsidRPr="00567594">
        <w:rPr>
          <w:rFonts w:ascii="Times New Roman" w:hAnsi="Times New Roman" w:cs="Times New Roman"/>
        </w:rPr>
        <w:t>When the source of one’s self-hood is located entirely in one or a small number of other people, the failure of those relation</w:t>
      </w:r>
      <w:r w:rsidR="00A767C1" w:rsidRPr="00567594">
        <w:rPr>
          <w:rFonts w:ascii="Times New Roman" w:hAnsi="Times New Roman" w:cs="Times New Roman"/>
        </w:rPr>
        <w:t>ships is a developmental threat</w:t>
      </w:r>
      <w:r w:rsidR="00C36901" w:rsidRPr="00567594">
        <w:rPr>
          <w:rFonts w:ascii="Times New Roman" w:hAnsi="Times New Roman" w:cs="Times New Roman"/>
        </w:rPr>
        <w:t xml:space="preserve"> (</w:t>
      </w:r>
      <w:r w:rsidR="00A767C1" w:rsidRPr="00567594">
        <w:rPr>
          <w:rFonts w:ascii="Times New Roman" w:hAnsi="Times New Roman" w:cs="Times New Roman"/>
        </w:rPr>
        <w:t>Kegan</w:t>
      </w:r>
      <w:r w:rsidR="00C36901" w:rsidRPr="00567594">
        <w:rPr>
          <w:rFonts w:ascii="Times New Roman" w:hAnsi="Times New Roman" w:cs="Times New Roman"/>
        </w:rPr>
        <w:t xml:space="preserve">, </w:t>
      </w:r>
      <w:r w:rsidR="00A767C1" w:rsidRPr="00567594">
        <w:rPr>
          <w:rFonts w:ascii="Times New Roman" w:hAnsi="Times New Roman" w:cs="Times New Roman"/>
        </w:rPr>
        <w:t xml:space="preserve">1989). </w:t>
      </w:r>
      <w:r w:rsidRPr="00567594">
        <w:rPr>
          <w:rFonts w:ascii="Times New Roman" w:hAnsi="Times New Roman" w:cs="Times New Roman"/>
        </w:rPr>
        <w:t xml:space="preserve"> It is also a material threat for many of these youth, since when</w:t>
      </w:r>
      <w:r w:rsidR="00D80242" w:rsidRPr="00567594">
        <w:rPr>
          <w:rFonts w:ascii="Times New Roman" w:hAnsi="Times New Roman" w:cs="Times New Roman"/>
        </w:rPr>
        <w:t xml:space="preserve"> </w:t>
      </w:r>
      <w:r w:rsidRPr="00567594">
        <w:rPr>
          <w:rFonts w:ascii="Times New Roman" w:hAnsi="Times New Roman" w:cs="Times New Roman"/>
        </w:rPr>
        <w:t>the relationship fails they</w:t>
      </w:r>
      <w:r w:rsidR="002562EE" w:rsidRPr="00567594">
        <w:rPr>
          <w:rFonts w:ascii="Times New Roman" w:hAnsi="Times New Roman" w:cs="Times New Roman"/>
        </w:rPr>
        <w:t xml:space="preserve"> </w:t>
      </w:r>
      <w:r w:rsidRPr="00567594">
        <w:rPr>
          <w:rFonts w:ascii="Times New Roman" w:hAnsi="Times New Roman" w:cs="Times New Roman"/>
        </w:rPr>
        <w:t>lose a place to live, when they share rooms with partners and friends, and sometimes they lose an income.</w:t>
      </w:r>
    </w:p>
    <w:p w14:paraId="272E3C21" w14:textId="77777777" w:rsidR="00830AD0" w:rsidRPr="00567594" w:rsidRDefault="002562EE" w:rsidP="009C6B83">
      <w:pPr>
        <w:pStyle w:val="BodyText"/>
        <w:spacing w:line="480" w:lineRule="auto"/>
        <w:ind w:firstLine="720"/>
        <w:rPr>
          <w:rFonts w:ascii="Times New Roman" w:hAnsi="Times New Roman" w:cs="Times New Roman"/>
        </w:rPr>
      </w:pPr>
      <w:r w:rsidRPr="00567594">
        <w:rPr>
          <w:rFonts w:ascii="Times New Roman" w:hAnsi="Times New Roman" w:cs="Times New Roman"/>
        </w:rPr>
        <w:lastRenderedPageBreak/>
        <w:t xml:space="preserve">Friendships and romantic relationships sometimes need to be escaped. </w:t>
      </w:r>
      <w:r w:rsidR="00D232CD" w:rsidRPr="00567594">
        <w:rPr>
          <w:rFonts w:ascii="Times New Roman" w:hAnsi="Times New Roman" w:cs="Times New Roman"/>
        </w:rPr>
        <w:t xml:space="preserve">As Dinah put it: </w:t>
      </w:r>
      <w:r w:rsidRPr="00567594">
        <w:rPr>
          <w:rFonts w:ascii="Times New Roman" w:hAnsi="Times New Roman" w:cs="Times New Roman"/>
        </w:rPr>
        <w:t>"Like I guess I’ve had less of like my ex- in my life and so I’m kind of starting to like move on from dealing with that shit</w:t>
      </w:r>
      <w:r w:rsidR="00D232CD" w:rsidRPr="00567594">
        <w:rPr>
          <w:rFonts w:ascii="Times New Roman" w:hAnsi="Times New Roman" w:cs="Times New Roman"/>
        </w:rPr>
        <w:t xml:space="preserve">. </w:t>
      </w:r>
      <w:r w:rsidRPr="00567594">
        <w:rPr>
          <w:rFonts w:ascii="Times New Roman" w:hAnsi="Times New Roman" w:cs="Times New Roman"/>
        </w:rPr>
        <w:t xml:space="preserve"> I’ve been doing </w:t>
      </w:r>
      <w:r w:rsidR="00084377" w:rsidRPr="00567594">
        <w:rPr>
          <w:rFonts w:ascii="Times New Roman" w:hAnsi="Times New Roman" w:cs="Times New Roman"/>
        </w:rPr>
        <w:t xml:space="preserve">like a lot </w:t>
      </w:r>
      <w:r w:rsidRPr="00567594">
        <w:rPr>
          <w:rFonts w:ascii="Times New Roman" w:hAnsi="Times New Roman" w:cs="Times New Roman"/>
        </w:rPr>
        <w:t>less drugs and shit and just trying to be-</w:t>
      </w:r>
      <w:r w:rsidR="00B42490" w:rsidRPr="00567594">
        <w:rPr>
          <w:rFonts w:ascii="Times New Roman" w:hAnsi="Times New Roman" w:cs="Times New Roman"/>
        </w:rPr>
        <w:t xml:space="preserve"> do more positive things." </w:t>
      </w:r>
      <w:r w:rsidR="00084377" w:rsidRPr="00567594">
        <w:rPr>
          <w:rFonts w:ascii="Times New Roman" w:hAnsi="Times New Roman" w:cs="Times New Roman"/>
        </w:rPr>
        <w:t xml:space="preserve"> Dinah </w:t>
      </w:r>
      <w:r w:rsidR="004370E3" w:rsidRPr="00567594">
        <w:rPr>
          <w:rFonts w:ascii="Times New Roman" w:hAnsi="Times New Roman" w:cs="Times New Roman"/>
        </w:rPr>
        <w:t xml:space="preserve">went on to </w:t>
      </w:r>
      <w:r w:rsidRPr="00567594">
        <w:rPr>
          <w:rFonts w:ascii="Times New Roman" w:hAnsi="Times New Roman" w:cs="Times New Roman"/>
        </w:rPr>
        <w:t>say, "Well the people that are just down there [hanging out on the street] like that do it, like that have taken i</w:t>
      </w:r>
      <w:r w:rsidR="00A23FBC" w:rsidRPr="00567594">
        <w:rPr>
          <w:rFonts w:ascii="Times New Roman" w:hAnsi="Times New Roman" w:cs="Times New Roman"/>
        </w:rPr>
        <w:t>t too far, like they don’t care--</w:t>
      </w:r>
      <w:r w:rsidRPr="00567594">
        <w:rPr>
          <w:rFonts w:ascii="Times New Roman" w:hAnsi="Times New Roman" w:cs="Times New Roman"/>
        </w:rPr>
        <w:t xml:space="preserve">they have nothing to live for... so you do what you gotta do." Doing what you gotta' do is making new friends and not hanging around the same people. In a later </w:t>
      </w:r>
      <w:proofErr w:type="gramStart"/>
      <w:r w:rsidRPr="00567594">
        <w:rPr>
          <w:rFonts w:ascii="Times New Roman" w:hAnsi="Times New Roman" w:cs="Times New Roman"/>
        </w:rPr>
        <w:t>chapter</w:t>
      </w:r>
      <w:proofErr w:type="gramEnd"/>
      <w:r w:rsidRPr="00567594">
        <w:rPr>
          <w:rFonts w:ascii="Times New Roman" w:hAnsi="Times New Roman" w:cs="Times New Roman"/>
        </w:rPr>
        <w:t xml:space="preserve"> we discuss more thoroughly the developmental and structural transformations in friendship from street-involvement to adulthood.</w:t>
      </w:r>
    </w:p>
    <w:p w14:paraId="3D16C06E" w14:textId="6B122780" w:rsidR="00830AD0" w:rsidRPr="00567594" w:rsidRDefault="002562EE" w:rsidP="00AD09F2">
      <w:pPr>
        <w:pStyle w:val="BodyText"/>
        <w:spacing w:line="480" w:lineRule="auto"/>
        <w:ind w:firstLine="720"/>
        <w:rPr>
          <w:rFonts w:ascii="Times New Roman" w:hAnsi="Times New Roman" w:cs="Times New Roman"/>
        </w:rPr>
      </w:pPr>
      <w:r w:rsidRPr="00567594">
        <w:rPr>
          <w:rFonts w:ascii="Times New Roman" w:hAnsi="Times New Roman" w:cs="Times New Roman"/>
        </w:rPr>
        <w:t>Changing a habit or a frame of mind is another motivation</w:t>
      </w:r>
      <w:r w:rsidR="00084377" w:rsidRPr="00567594">
        <w:rPr>
          <w:rFonts w:ascii="Times New Roman" w:hAnsi="Times New Roman" w:cs="Times New Roman"/>
        </w:rPr>
        <w:t xml:space="preserve"> for moving</w:t>
      </w:r>
      <w:r w:rsidR="004C6F34">
        <w:rPr>
          <w:rFonts w:ascii="Times New Roman" w:hAnsi="Times New Roman" w:cs="Times New Roman"/>
        </w:rPr>
        <w:t xml:space="preserve"> on</w:t>
      </w:r>
      <w:r w:rsidR="00084377" w:rsidRPr="00567594">
        <w:rPr>
          <w:rFonts w:ascii="Times New Roman" w:hAnsi="Times New Roman" w:cs="Times New Roman"/>
        </w:rPr>
        <w:t xml:space="preserve">. </w:t>
      </w:r>
      <w:r w:rsidR="00D232CD" w:rsidRPr="00567594">
        <w:rPr>
          <w:rFonts w:ascii="Times New Roman" w:hAnsi="Times New Roman" w:cs="Times New Roman"/>
        </w:rPr>
        <w:t>Again, states Dinah: “</w:t>
      </w:r>
      <w:r w:rsidRPr="00567594">
        <w:rPr>
          <w:rFonts w:ascii="Times New Roman" w:hAnsi="Times New Roman" w:cs="Times New Roman"/>
        </w:rPr>
        <w:t>Well, I’m trying to get out of my depression and I’m looking for work. And if that doesn’t work I’m leaving for the Okanagan Valley." Also, "I stayed here first... and then decided I needed a fresh start somewhere so I moved to Vancouver with a friend." Many youth travel</w:t>
      </w:r>
      <w:r w:rsidR="004370E3" w:rsidRPr="00567594">
        <w:rPr>
          <w:rFonts w:ascii="Times New Roman" w:hAnsi="Times New Roman" w:cs="Times New Roman"/>
        </w:rPr>
        <w:t>led</w:t>
      </w:r>
      <w:r w:rsidRPr="00567594">
        <w:rPr>
          <w:rFonts w:ascii="Times New Roman" w:hAnsi="Times New Roman" w:cs="Times New Roman"/>
        </w:rPr>
        <w:t xml:space="preserve"> to a new town, hoping for a new life, or t</w:t>
      </w:r>
      <w:r w:rsidR="004370E3" w:rsidRPr="00567594">
        <w:rPr>
          <w:rFonts w:ascii="Times New Roman" w:hAnsi="Times New Roman" w:cs="Times New Roman"/>
        </w:rPr>
        <w:t>ook</w:t>
      </w:r>
      <w:r w:rsidRPr="00567594">
        <w:rPr>
          <w:rFonts w:ascii="Times New Roman" w:hAnsi="Times New Roman" w:cs="Times New Roman"/>
        </w:rPr>
        <w:t xml:space="preserve"> time out from street life to try something else. For Dinah, new places to live were also commitments to try a different self-management strategy, and sometimes new friends and goals.</w:t>
      </w:r>
      <w:r w:rsidR="00AD09F2">
        <w:rPr>
          <w:rFonts w:ascii="Times New Roman" w:hAnsi="Times New Roman" w:cs="Times New Roman"/>
        </w:rPr>
        <w:t xml:space="preserve"> </w:t>
      </w:r>
      <w:r w:rsidR="00084377" w:rsidRPr="00567594">
        <w:rPr>
          <w:rFonts w:ascii="Times New Roman" w:hAnsi="Times New Roman" w:cs="Times New Roman"/>
        </w:rPr>
        <w:t>For street-involved youth starting over</w:t>
      </w:r>
      <w:r w:rsidRPr="00567594">
        <w:rPr>
          <w:rFonts w:ascii="Times New Roman" w:hAnsi="Times New Roman" w:cs="Times New Roman"/>
        </w:rPr>
        <w:t xml:space="preserve"> </w:t>
      </w:r>
      <w:r w:rsidR="00084377" w:rsidRPr="00567594">
        <w:rPr>
          <w:rFonts w:ascii="Times New Roman" w:hAnsi="Times New Roman" w:cs="Times New Roman"/>
        </w:rPr>
        <w:t>is</w:t>
      </w:r>
      <w:r w:rsidRPr="00567594">
        <w:rPr>
          <w:rFonts w:ascii="Times New Roman" w:hAnsi="Times New Roman" w:cs="Times New Roman"/>
        </w:rPr>
        <w:t xml:space="preserve"> more fun and more adventurous when they a</w:t>
      </w:r>
      <w:r w:rsidR="00084377" w:rsidRPr="00567594">
        <w:rPr>
          <w:rFonts w:ascii="Times New Roman" w:hAnsi="Times New Roman" w:cs="Times New Roman"/>
        </w:rPr>
        <w:t>re younger, and it can be exhila</w:t>
      </w:r>
      <w:r w:rsidRPr="00567594">
        <w:rPr>
          <w:rFonts w:ascii="Times New Roman" w:hAnsi="Times New Roman" w:cs="Times New Roman"/>
        </w:rPr>
        <w:t>rating to successfully adapt, cope, and even thrive. Overcoming hardship is an important element of these experiences, o</w:t>
      </w:r>
      <w:r w:rsidR="00A23FBC" w:rsidRPr="00567594">
        <w:rPr>
          <w:rFonts w:ascii="Times New Roman" w:hAnsi="Times New Roman" w:cs="Times New Roman"/>
        </w:rPr>
        <w:t xml:space="preserve">f which they are rightly proud and which organize portions of their life story.  </w:t>
      </w:r>
      <w:r w:rsidR="009308B1" w:rsidRPr="00567594">
        <w:rPr>
          <w:rFonts w:ascii="Times New Roman" w:hAnsi="Times New Roman" w:cs="Times New Roman"/>
        </w:rPr>
        <w:t>S</w:t>
      </w:r>
      <w:r w:rsidRPr="00567594">
        <w:rPr>
          <w:rFonts w:ascii="Times New Roman" w:hAnsi="Times New Roman" w:cs="Times New Roman"/>
        </w:rPr>
        <w:t xml:space="preserve">ometimes </w:t>
      </w:r>
      <w:r w:rsidR="00A23FBC" w:rsidRPr="00567594">
        <w:rPr>
          <w:rFonts w:ascii="Times New Roman" w:hAnsi="Times New Roman" w:cs="Times New Roman"/>
        </w:rPr>
        <w:t xml:space="preserve">hardships are </w:t>
      </w:r>
      <w:r w:rsidRPr="00567594">
        <w:rPr>
          <w:rFonts w:ascii="Times New Roman" w:hAnsi="Times New Roman" w:cs="Times New Roman"/>
        </w:rPr>
        <w:t xml:space="preserve">self-inflicted and sometimes out of their control, and most of </w:t>
      </w:r>
      <w:proofErr w:type="gramStart"/>
      <w:r w:rsidRPr="00567594">
        <w:rPr>
          <w:rFonts w:ascii="Times New Roman" w:hAnsi="Times New Roman" w:cs="Times New Roman"/>
        </w:rPr>
        <w:t>these youth</w:t>
      </w:r>
      <w:proofErr w:type="gramEnd"/>
      <w:r w:rsidRPr="00567594">
        <w:rPr>
          <w:rFonts w:ascii="Times New Roman" w:hAnsi="Times New Roman" w:cs="Times New Roman"/>
        </w:rPr>
        <w:t xml:space="preserve"> are clear with </w:t>
      </w:r>
      <w:r w:rsidR="00A23FBC" w:rsidRPr="00567594">
        <w:rPr>
          <w:rFonts w:ascii="Times New Roman" w:hAnsi="Times New Roman" w:cs="Times New Roman"/>
        </w:rPr>
        <w:t xml:space="preserve">themselves about which is which. </w:t>
      </w:r>
      <w:r w:rsidR="00A23FBC" w:rsidRPr="00567594">
        <w:rPr>
          <w:rFonts w:ascii="Times New Roman" w:hAnsi="Times New Roman" w:cs="Times New Roman"/>
        </w:rPr>
        <w:tab/>
      </w:r>
    </w:p>
    <w:p w14:paraId="53671BA0" w14:textId="52F89F81" w:rsidR="00B42490" w:rsidRPr="00567594" w:rsidRDefault="002562EE" w:rsidP="004C6F34">
      <w:pPr>
        <w:pStyle w:val="BodyText"/>
        <w:spacing w:line="480" w:lineRule="auto"/>
        <w:ind w:firstLine="720"/>
        <w:rPr>
          <w:rFonts w:ascii="Times New Roman" w:hAnsi="Times New Roman" w:cs="Times New Roman"/>
        </w:rPr>
      </w:pPr>
      <w:r w:rsidRPr="00567594">
        <w:rPr>
          <w:rFonts w:ascii="Times New Roman" w:hAnsi="Times New Roman" w:cs="Times New Roman"/>
        </w:rPr>
        <w:lastRenderedPageBreak/>
        <w:t xml:space="preserve">Hardship and starting over can lose </w:t>
      </w:r>
      <w:r w:rsidR="00D232CD" w:rsidRPr="00567594">
        <w:rPr>
          <w:rFonts w:ascii="Times New Roman" w:hAnsi="Times New Roman" w:cs="Times New Roman"/>
        </w:rPr>
        <w:t>their</w:t>
      </w:r>
      <w:r w:rsidRPr="00567594">
        <w:rPr>
          <w:rFonts w:ascii="Times New Roman" w:hAnsi="Times New Roman" w:cs="Times New Roman"/>
        </w:rPr>
        <w:t xml:space="preserve"> roman</w:t>
      </w:r>
      <w:r w:rsidR="00450663" w:rsidRPr="00567594">
        <w:rPr>
          <w:rFonts w:ascii="Times New Roman" w:hAnsi="Times New Roman" w:cs="Times New Roman"/>
        </w:rPr>
        <w:t>tic luster and become drudgery over time</w:t>
      </w:r>
      <w:r w:rsidRPr="00567594">
        <w:rPr>
          <w:rFonts w:ascii="Times New Roman" w:hAnsi="Times New Roman" w:cs="Times New Roman"/>
        </w:rPr>
        <w:t xml:space="preserve">. Losing </w:t>
      </w:r>
      <w:r w:rsidR="00450663" w:rsidRPr="00567594">
        <w:rPr>
          <w:rFonts w:ascii="Times New Roman" w:hAnsi="Times New Roman" w:cs="Times New Roman"/>
        </w:rPr>
        <w:t>a</w:t>
      </w:r>
      <w:r w:rsidRPr="00567594">
        <w:rPr>
          <w:rFonts w:ascii="Times New Roman" w:hAnsi="Times New Roman" w:cs="Times New Roman"/>
        </w:rPr>
        <w:t xml:space="preserve"> job, being evicted, betray</w:t>
      </w:r>
      <w:r w:rsidR="00450663" w:rsidRPr="00567594">
        <w:rPr>
          <w:rFonts w:ascii="Times New Roman" w:hAnsi="Times New Roman" w:cs="Times New Roman"/>
        </w:rPr>
        <w:t>al</w:t>
      </w:r>
      <w:r w:rsidRPr="00567594">
        <w:rPr>
          <w:rFonts w:ascii="Times New Roman" w:hAnsi="Times New Roman" w:cs="Times New Roman"/>
        </w:rPr>
        <w:t xml:space="preserve"> by a friend, being ill, the death of a family member, losing possessions, being "red</w:t>
      </w:r>
      <w:r w:rsidR="00084377" w:rsidRPr="00567594">
        <w:rPr>
          <w:rFonts w:ascii="Times New Roman" w:hAnsi="Times New Roman" w:cs="Times New Roman"/>
        </w:rPr>
        <w:t>-</w:t>
      </w:r>
      <w:r w:rsidR="00450663" w:rsidRPr="00567594">
        <w:rPr>
          <w:rFonts w:ascii="Times New Roman" w:hAnsi="Times New Roman" w:cs="Times New Roman"/>
        </w:rPr>
        <w:t>zoned</w:t>
      </w:r>
      <w:r w:rsidRPr="00567594">
        <w:rPr>
          <w:rFonts w:ascii="Times New Roman" w:hAnsi="Times New Roman" w:cs="Times New Roman"/>
        </w:rPr>
        <w:t xml:space="preserve">" from downtown, and living with few signs of progress after several years become harder, and options that were previously rejected start to look more attractive. Dinah </w:t>
      </w:r>
      <w:r w:rsidR="00EE15E4" w:rsidRPr="00567594">
        <w:rPr>
          <w:rFonts w:ascii="Times New Roman" w:hAnsi="Times New Roman" w:cs="Times New Roman"/>
        </w:rPr>
        <w:t xml:space="preserve">eventually </w:t>
      </w:r>
      <w:r w:rsidRPr="00567594">
        <w:rPr>
          <w:rFonts w:ascii="Times New Roman" w:hAnsi="Times New Roman" w:cs="Times New Roman"/>
        </w:rPr>
        <w:t xml:space="preserve">renegotiated her relationship with her previously absent father, and she went to foster care, both options that </w:t>
      </w:r>
      <w:r w:rsidR="00EE15E4" w:rsidRPr="00567594">
        <w:rPr>
          <w:rFonts w:ascii="Times New Roman" w:hAnsi="Times New Roman" w:cs="Times New Roman"/>
        </w:rPr>
        <w:t xml:space="preserve">she would not earlier </w:t>
      </w:r>
      <w:r w:rsidRPr="00567594">
        <w:rPr>
          <w:rFonts w:ascii="Times New Roman" w:hAnsi="Times New Roman" w:cs="Times New Roman"/>
        </w:rPr>
        <w:t xml:space="preserve">have entertained. To her surprise, she found that neither required her to give up her dignity or all of her independence. These choices too are </w:t>
      </w:r>
      <w:r w:rsidR="00A23FBC" w:rsidRPr="00567594">
        <w:rPr>
          <w:rFonts w:ascii="Times New Roman" w:hAnsi="Times New Roman" w:cs="Times New Roman"/>
        </w:rPr>
        <w:t>char</w:t>
      </w:r>
      <w:r w:rsidR="00084377" w:rsidRPr="00567594">
        <w:rPr>
          <w:rFonts w:ascii="Times New Roman" w:hAnsi="Times New Roman" w:cs="Times New Roman"/>
        </w:rPr>
        <w:t>a</w:t>
      </w:r>
      <w:r w:rsidR="00A23FBC" w:rsidRPr="00567594">
        <w:rPr>
          <w:rFonts w:ascii="Times New Roman" w:hAnsi="Times New Roman" w:cs="Times New Roman"/>
        </w:rPr>
        <w:t>cteristics of starting over, and these too represent new images of themselves.</w:t>
      </w:r>
    </w:p>
    <w:p w14:paraId="359BA6B6" w14:textId="77777777" w:rsidR="00B42490" w:rsidRPr="00567594" w:rsidRDefault="00084377" w:rsidP="00084377">
      <w:pPr>
        <w:pStyle w:val="BodyText"/>
        <w:spacing w:line="480" w:lineRule="auto"/>
        <w:rPr>
          <w:rFonts w:ascii="Times New Roman" w:hAnsi="Times New Roman" w:cs="Times New Roman"/>
        </w:rPr>
      </w:pPr>
      <w:r w:rsidRPr="00567594">
        <w:rPr>
          <w:rFonts w:ascii="Times New Roman" w:hAnsi="Times New Roman" w:cs="Times New Roman"/>
        </w:rPr>
        <w:t xml:space="preserve">&lt;1&gt; </w:t>
      </w:r>
      <w:r w:rsidR="00B42490" w:rsidRPr="00567594">
        <w:rPr>
          <w:rFonts w:ascii="Times New Roman" w:hAnsi="Times New Roman" w:cs="Times New Roman"/>
        </w:rPr>
        <w:t>The Experience of Using</w:t>
      </w:r>
    </w:p>
    <w:p w14:paraId="2F5768F0" w14:textId="77777777" w:rsidR="003E6E93" w:rsidRPr="00567594" w:rsidRDefault="003E6E93" w:rsidP="004C6F34">
      <w:pPr>
        <w:pStyle w:val="BodyText"/>
        <w:spacing w:line="480" w:lineRule="auto"/>
        <w:ind w:firstLine="720"/>
        <w:jc w:val="center"/>
        <w:outlineLvl w:val="0"/>
        <w:rPr>
          <w:rFonts w:ascii="Times New Roman" w:hAnsi="Times New Roman" w:cs="Times New Roman"/>
          <w:i/>
        </w:rPr>
      </w:pPr>
      <w:r w:rsidRPr="00567594">
        <w:rPr>
          <w:rFonts w:ascii="Times New Roman" w:hAnsi="Times New Roman" w:cs="Times New Roman"/>
          <w:i/>
        </w:rPr>
        <w:t>I</w:t>
      </w:r>
      <w:r w:rsidR="00084377" w:rsidRPr="00567594">
        <w:rPr>
          <w:rFonts w:ascii="Times New Roman" w:hAnsi="Times New Roman" w:cs="Times New Roman"/>
          <w:i/>
        </w:rPr>
        <w:t xml:space="preserve">t makes you feel really good and </w:t>
      </w:r>
      <w:r w:rsidR="00D232CD" w:rsidRPr="00567594">
        <w:rPr>
          <w:rFonts w:ascii="Times New Roman" w:hAnsi="Times New Roman" w:cs="Times New Roman"/>
          <w:i/>
        </w:rPr>
        <w:t>i</w:t>
      </w:r>
      <w:r w:rsidR="00084377" w:rsidRPr="00567594">
        <w:rPr>
          <w:rFonts w:ascii="Times New Roman" w:hAnsi="Times New Roman" w:cs="Times New Roman"/>
          <w:i/>
        </w:rPr>
        <w:t>t makes you feel shitty.</w:t>
      </w:r>
      <w:r w:rsidRPr="00567594">
        <w:rPr>
          <w:rFonts w:ascii="Times New Roman" w:hAnsi="Times New Roman" w:cs="Times New Roman"/>
          <w:i/>
        </w:rPr>
        <w:t xml:space="preserve"> </w:t>
      </w:r>
    </w:p>
    <w:p w14:paraId="47618A57" w14:textId="4F83E294" w:rsidR="00830AD0" w:rsidRPr="00567594" w:rsidRDefault="00A23FBC" w:rsidP="00A23FBC">
      <w:pPr>
        <w:pStyle w:val="FirstParagraph"/>
        <w:spacing w:line="480" w:lineRule="auto"/>
        <w:ind w:firstLine="720"/>
        <w:rPr>
          <w:rFonts w:ascii="Times New Roman" w:hAnsi="Times New Roman" w:cs="Times New Roman"/>
        </w:rPr>
      </w:pPr>
      <w:r w:rsidRPr="00567594">
        <w:rPr>
          <w:rFonts w:ascii="Times New Roman" w:hAnsi="Times New Roman" w:cs="Times New Roman"/>
        </w:rPr>
        <w:t xml:space="preserve">For a substantial </w:t>
      </w:r>
      <w:r w:rsidR="00084377" w:rsidRPr="00567594">
        <w:rPr>
          <w:rFonts w:ascii="Times New Roman" w:hAnsi="Times New Roman" w:cs="Times New Roman"/>
        </w:rPr>
        <w:t>number</w:t>
      </w:r>
      <w:r w:rsidRPr="00567594">
        <w:rPr>
          <w:rFonts w:ascii="Times New Roman" w:hAnsi="Times New Roman" w:cs="Times New Roman"/>
        </w:rPr>
        <w:t xml:space="preserve"> of </w:t>
      </w:r>
      <w:proofErr w:type="gramStart"/>
      <w:r w:rsidRPr="00567594">
        <w:rPr>
          <w:rFonts w:ascii="Times New Roman" w:hAnsi="Times New Roman" w:cs="Times New Roman"/>
        </w:rPr>
        <w:t>youth</w:t>
      </w:r>
      <w:proofErr w:type="gramEnd"/>
      <w:r w:rsidRPr="00567594">
        <w:rPr>
          <w:rFonts w:ascii="Times New Roman" w:hAnsi="Times New Roman" w:cs="Times New Roman"/>
        </w:rPr>
        <w:t xml:space="preserve"> the use of drugs and alcohol was a major contributor to </w:t>
      </w:r>
      <w:r w:rsidR="00450663" w:rsidRPr="00567594">
        <w:rPr>
          <w:rFonts w:ascii="Times New Roman" w:hAnsi="Times New Roman" w:cs="Times New Roman"/>
        </w:rPr>
        <w:t xml:space="preserve">friction with family or school and </w:t>
      </w:r>
      <w:r w:rsidRPr="00567594">
        <w:rPr>
          <w:rFonts w:ascii="Times New Roman" w:hAnsi="Times New Roman" w:cs="Times New Roman"/>
        </w:rPr>
        <w:t>the initial appeal of street-life</w:t>
      </w:r>
      <w:r w:rsidR="003E6E93" w:rsidRPr="00567594">
        <w:rPr>
          <w:rFonts w:ascii="Times New Roman" w:hAnsi="Times New Roman" w:cs="Times New Roman"/>
        </w:rPr>
        <w:t xml:space="preserve">. </w:t>
      </w:r>
      <w:r w:rsidR="002562EE" w:rsidRPr="00567594">
        <w:rPr>
          <w:rFonts w:ascii="Times New Roman" w:hAnsi="Times New Roman" w:cs="Times New Roman"/>
        </w:rPr>
        <w:t>Almost all youth use</w:t>
      </w:r>
      <w:r w:rsidR="00B42490" w:rsidRPr="00567594">
        <w:rPr>
          <w:rFonts w:ascii="Times New Roman" w:hAnsi="Times New Roman" w:cs="Times New Roman"/>
        </w:rPr>
        <w:t>d</w:t>
      </w:r>
      <w:r w:rsidR="002562EE" w:rsidRPr="00567594">
        <w:rPr>
          <w:rFonts w:ascii="Times New Roman" w:hAnsi="Times New Roman" w:cs="Times New Roman"/>
        </w:rPr>
        <w:t xml:space="preserve"> marijuana regularly, and nearly all drank alc</w:t>
      </w:r>
      <w:r w:rsidRPr="00567594">
        <w:rPr>
          <w:rFonts w:ascii="Times New Roman" w:hAnsi="Times New Roman" w:cs="Times New Roman"/>
        </w:rPr>
        <w:t>o</w:t>
      </w:r>
      <w:r w:rsidR="002562EE" w:rsidRPr="00567594">
        <w:rPr>
          <w:rFonts w:ascii="Times New Roman" w:hAnsi="Times New Roman" w:cs="Times New Roman"/>
        </w:rPr>
        <w:t>hol</w:t>
      </w:r>
      <w:r w:rsidRPr="00567594">
        <w:rPr>
          <w:rFonts w:ascii="Times New Roman" w:hAnsi="Times New Roman" w:cs="Times New Roman"/>
        </w:rPr>
        <w:t xml:space="preserve"> frequently</w:t>
      </w:r>
      <w:r w:rsidR="002562EE" w:rsidRPr="00567594">
        <w:rPr>
          <w:rFonts w:ascii="Times New Roman" w:hAnsi="Times New Roman" w:cs="Times New Roman"/>
        </w:rPr>
        <w:t xml:space="preserve"> for at least a few years.</w:t>
      </w:r>
      <w:r w:rsidR="00B42490" w:rsidRPr="00567594">
        <w:rPr>
          <w:rFonts w:ascii="Times New Roman" w:hAnsi="Times New Roman" w:cs="Times New Roman"/>
        </w:rPr>
        <w:t xml:space="preserve"> </w:t>
      </w:r>
      <w:r w:rsidR="002562EE" w:rsidRPr="00567594">
        <w:rPr>
          <w:rFonts w:ascii="Times New Roman" w:hAnsi="Times New Roman" w:cs="Times New Roman"/>
        </w:rPr>
        <w:t>Although most had tr</w:t>
      </w:r>
      <w:r w:rsidRPr="00567594">
        <w:rPr>
          <w:rFonts w:ascii="Times New Roman" w:hAnsi="Times New Roman" w:cs="Times New Roman"/>
        </w:rPr>
        <w:t>ied some harder, illegal drugs</w:t>
      </w:r>
      <w:r w:rsidR="00120160">
        <w:rPr>
          <w:rFonts w:ascii="Times New Roman" w:hAnsi="Times New Roman" w:cs="Times New Roman"/>
        </w:rPr>
        <w:t xml:space="preserve"> like cocaine</w:t>
      </w:r>
      <w:r w:rsidRPr="00567594">
        <w:rPr>
          <w:rFonts w:ascii="Times New Roman" w:hAnsi="Times New Roman" w:cs="Times New Roman"/>
        </w:rPr>
        <w:t xml:space="preserve"> or used them occasionally, </w:t>
      </w:r>
      <w:r w:rsidR="002562EE" w:rsidRPr="00567594">
        <w:rPr>
          <w:rFonts w:ascii="Times New Roman" w:hAnsi="Times New Roman" w:cs="Times New Roman"/>
        </w:rPr>
        <w:t xml:space="preserve">a smaller number used them regularly and had some difficulties as a consequence. Most youth had experience with using </w:t>
      </w:r>
      <w:r w:rsidR="0089422F">
        <w:rPr>
          <w:rFonts w:ascii="Times New Roman" w:hAnsi="Times New Roman" w:cs="Times New Roman"/>
        </w:rPr>
        <w:t xml:space="preserve">drugs </w:t>
      </w:r>
      <w:r w:rsidR="002562EE" w:rsidRPr="00567594">
        <w:rPr>
          <w:rFonts w:ascii="Times New Roman" w:hAnsi="Times New Roman" w:cs="Times New Roman"/>
        </w:rPr>
        <w:t>be</w:t>
      </w:r>
      <w:r w:rsidR="0034056C">
        <w:rPr>
          <w:rFonts w:ascii="Times New Roman" w:hAnsi="Times New Roman" w:cs="Times New Roman"/>
        </w:rPr>
        <w:t>fore becoming street-involved: J</w:t>
      </w:r>
      <w:r w:rsidR="002562EE" w:rsidRPr="00567594">
        <w:rPr>
          <w:rFonts w:ascii="Times New Roman" w:hAnsi="Times New Roman" w:cs="Times New Roman"/>
        </w:rPr>
        <w:t>unio</w:t>
      </w:r>
      <w:r w:rsidR="00AD09F2">
        <w:rPr>
          <w:rFonts w:ascii="Times New Roman" w:hAnsi="Times New Roman" w:cs="Times New Roman"/>
        </w:rPr>
        <w:t xml:space="preserve">r high and high school are </w:t>
      </w:r>
      <w:r w:rsidR="00206652" w:rsidRPr="00567594">
        <w:rPr>
          <w:rFonts w:ascii="Times New Roman" w:hAnsi="Times New Roman" w:cs="Times New Roman"/>
        </w:rPr>
        <w:t xml:space="preserve">common </w:t>
      </w:r>
      <w:r w:rsidR="002562EE" w:rsidRPr="00567594">
        <w:rPr>
          <w:rFonts w:ascii="Times New Roman" w:hAnsi="Times New Roman" w:cs="Times New Roman"/>
        </w:rPr>
        <w:t>places to acquaint oneself with drug use, and some became acquainted with the street drug culture before they left home.</w:t>
      </w:r>
    </w:p>
    <w:p w14:paraId="496851CC" w14:textId="4722DE52" w:rsidR="004C6F34" w:rsidRDefault="00EE15E4" w:rsidP="00B42490">
      <w:pPr>
        <w:pStyle w:val="BodyText"/>
        <w:spacing w:line="480" w:lineRule="auto"/>
        <w:ind w:firstLine="720"/>
        <w:rPr>
          <w:rFonts w:ascii="Times New Roman" w:hAnsi="Times New Roman" w:cs="Times New Roman"/>
        </w:rPr>
      </w:pPr>
      <w:r w:rsidRPr="00567594">
        <w:rPr>
          <w:rFonts w:ascii="Times New Roman" w:hAnsi="Times New Roman" w:cs="Times New Roman"/>
        </w:rPr>
        <w:t>Experimenting with alcohol and s</w:t>
      </w:r>
      <w:r w:rsidR="00B42490" w:rsidRPr="00567594">
        <w:rPr>
          <w:rFonts w:ascii="Times New Roman" w:hAnsi="Times New Roman" w:cs="Times New Roman"/>
        </w:rPr>
        <w:t>ubstance</w:t>
      </w:r>
      <w:r w:rsidRPr="00567594">
        <w:rPr>
          <w:rFonts w:ascii="Times New Roman" w:hAnsi="Times New Roman" w:cs="Times New Roman"/>
        </w:rPr>
        <w:t>s</w:t>
      </w:r>
      <w:r w:rsidR="00346EA3">
        <w:rPr>
          <w:rFonts w:ascii="Times New Roman" w:hAnsi="Times New Roman" w:cs="Times New Roman"/>
        </w:rPr>
        <w:t xml:space="preserve"> is part of </w:t>
      </w:r>
      <w:r w:rsidR="00B42490" w:rsidRPr="00567594">
        <w:rPr>
          <w:rFonts w:ascii="Times New Roman" w:hAnsi="Times New Roman" w:cs="Times New Roman"/>
        </w:rPr>
        <w:t xml:space="preserve">lifestyle </w:t>
      </w:r>
      <w:r w:rsidRPr="00567594">
        <w:rPr>
          <w:rFonts w:ascii="Times New Roman" w:hAnsi="Times New Roman" w:cs="Times New Roman"/>
        </w:rPr>
        <w:t xml:space="preserve">exploration and </w:t>
      </w:r>
      <w:r w:rsidR="00B42490" w:rsidRPr="00567594">
        <w:rPr>
          <w:rFonts w:ascii="Times New Roman" w:hAnsi="Times New Roman" w:cs="Times New Roman"/>
        </w:rPr>
        <w:t>representative of the freedom of being young and independent, especially during the first months and years of street-involvement. Drug use, especially marijuana</w:t>
      </w:r>
      <w:r w:rsidR="00AD09F2">
        <w:rPr>
          <w:rFonts w:ascii="Times New Roman" w:hAnsi="Times New Roman" w:cs="Times New Roman"/>
        </w:rPr>
        <w:t xml:space="preserve"> and alcohol</w:t>
      </w:r>
      <w:r w:rsidR="00B42490" w:rsidRPr="00567594">
        <w:rPr>
          <w:rFonts w:ascii="Times New Roman" w:hAnsi="Times New Roman" w:cs="Times New Roman"/>
        </w:rPr>
        <w:t>,</w:t>
      </w:r>
      <w:r w:rsidRPr="00567594">
        <w:rPr>
          <w:rFonts w:ascii="Times New Roman" w:hAnsi="Times New Roman" w:cs="Times New Roman"/>
        </w:rPr>
        <w:t xml:space="preserve"> is </w:t>
      </w:r>
      <w:r w:rsidRPr="00567594">
        <w:rPr>
          <w:rFonts w:ascii="Times New Roman" w:hAnsi="Times New Roman" w:cs="Times New Roman"/>
        </w:rPr>
        <w:lastRenderedPageBreak/>
        <w:t>usually a social experience and</w:t>
      </w:r>
      <w:r w:rsidR="00DE6EC9" w:rsidRPr="00567594">
        <w:rPr>
          <w:rFonts w:ascii="Times New Roman" w:hAnsi="Times New Roman" w:cs="Times New Roman"/>
        </w:rPr>
        <w:t xml:space="preserve"> </w:t>
      </w:r>
      <w:r w:rsidR="00A23FBC" w:rsidRPr="00567594">
        <w:rPr>
          <w:rFonts w:ascii="Times New Roman" w:hAnsi="Times New Roman" w:cs="Times New Roman"/>
        </w:rPr>
        <w:t>facilitate</w:t>
      </w:r>
      <w:r w:rsidR="00B42490" w:rsidRPr="00567594">
        <w:rPr>
          <w:rFonts w:ascii="Times New Roman" w:hAnsi="Times New Roman" w:cs="Times New Roman"/>
        </w:rPr>
        <w:t>s</w:t>
      </w:r>
      <w:r w:rsidR="00A23FBC" w:rsidRPr="00567594">
        <w:rPr>
          <w:rFonts w:ascii="Times New Roman" w:hAnsi="Times New Roman" w:cs="Times New Roman"/>
        </w:rPr>
        <w:t xml:space="preserve"> friendship and </w:t>
      </w:r>
      <w:r w:rsidR="00DE6EC9" w:rsidRPr="00567594">
        <w:rPr>
          <w:rFonts w:ascii="Times New Roman" w:hAnsi="Times New Roman" w:cs="Times New Roman"/>
        </w:rPr>
        <w:t>build</w:t>
      </w:r>
      <w:r w:rsidR="00B42490" w:rsidRPr="00567594">
        <w:rPr>
          <w:rFonts w:ascii="Times New Roman" w:hAnsi="Times New Roman" w:cs="Times New Roman"/>
        </w:rPr>
        <w:t>s</w:t>
      </w:r>
      <w:r w:rsidR="00DE6EC9" w:rsidRPr="00567594">
        <w:rPr>
          <w:rFonts w:ascii="Times New Roman" w:hAnsi="Times New Roman" w:cs="Times New Roman"/>
        </w:rPr>
        <w:t xml:space="preserve"> networks</w:t>
      </w:r>
      <w:r w:rsidR="00B42490" w:rsidRPr="00567594">
        <w:rPr>
          <w:rFonts w:ascii="Times New Roman" w:hAnsi="Times New Roman" w:cs="Times New Roman"/>
        </w:rPr>
        <w:t xml:space="preserve"> on the street. </w:t>
      </w:r>
      <w:r w:rsidR="00DE6EC9" w:rsidRPr="00567594">
        <w:rPr>
          <w:rFonts w:ascii="Times New Roman" w:hAnsi="Times New Roman" w:cs="Times New Roman"/>
        </w:rPr>
        <w:t>Youth who use drugs</w:t>
      </w:r>
      <w:r w:rsidR="00A23FBC" w:rsidRPr="00567594">
        <w:rPr>
          <w:rFonts w:ascii="Times New Roman" w:hAnsi="Times New Roman" w:cs="Times New Roman"/>
        </w:rPr>
        <w:t xml:space="preserve"> make friends while learning where to get </w:t>
      </w:r>
      <w:r w:rsidR="00DE6EC9" w:rsidRPr="00567594">
        <w:rPr>
          <w:rFonts w:ascii="Times New Roman" w:hAnsi="Times New Roman" w:cs="Times New Roman"/>
        </w:rPr>
        <w:t>the drugs</w:t>
      </w:r>
      <w:r w:rsidR="00AD09F2">
        <w:rPr>
          <w:rFonts w:ascii="Times New Roman" w:hAnsi="Times New Roman" w:cs="Times New Roman"/>
        </w:rPr>
        <w:t xml:space="preserve"> and</w:t>
      </w:r>
      <w:r w:rsidR="00A23FBC" w:rsidRPr="00567594">
        <w:rPr>
          <w:rFonts w:ascii="Times New Roman" w:hAnsi="Times New Roman" w:cs="Times New Roman"/>
        </w:rPr>
        <w:t xml:space="preserve"> how to sell </w:t>
      </w:r>
      <w:r w:rsidR="00DE6EC9" w:rsidRPr="00567594">
        <w:rPr>
          <w:rFonts w:ascii="Times New Roman" w:hAnsi="Times New Roman" w:cs="Times New Roman"/>
        </w:rPr>
        <w:t>them</w:t>
      </w:r>
      <w:r w:rsidR="00A23FBC" w:rsidRPr="00567594">
        <w:rPr>
          <w:rFonts w:ascii="Times New Roman" w:hAnsi="Times New Roman" w:cs="Times New Roman"/>
        </w:rPr>
        <w:t xml:space="preserve">, and obtaining access and using becomes part of the fabric of the community. </w:t>
      </w:r>
      <w:r w:rsidR="00B42490" w:rsidRPr="00567594">
        <w:rPr>
          <w:rFonts w:ascii="Times New Roman" w:hAnsi="Times New Roman" w:cs="Times New Roman"/>
        </w:rPr>
        <w:t>Most s</w:t>
      </w:r>
      <w:r w:rsidR="002562EE" w:rsidRPr="00567594">
        <w:rPr>
          <w:rFonts w:ascii="Times New Roman" w:hAnsi="Times New Roman" w:cs="Times New Roman"/>
        </w:rPr>
        <w:t xml:space="preserve">treet-involved youth </w:t>
      </w:r>
      <w:r w:rsidR="00B42490" w:rsidRPr="00567594">
        <w:rPr>
          <w:rFonts w:ascii="Times New Roman" w:hAnsi="Times New Roman" w:cs="Times New Roman"/>
        </w:rPr>
        <w:t>develop an</w:t>
      </w:r>
      <w:r w:rsidR="003E6E93" w:rsidRPr="00567594">
        <w:rPr>
          <w:rFonts w:ascii="Times New Roman" w:hAnsi="Times New Roman" w:cs="Times New Roman"/>
        </w:rPr>
        <w:t xml:space="preserve"> ethic about drug use: W</w:t>
      </w:r>
      <w:r w:rsidR="002562EE" w:rsidRPr="00567594">
        <w:rPr>
          <w:rFonts w:ascii="Times New Roman" w:hAnsi="Times New Roman" w:cs="Times New Roman"/>
        </w:rPr>
        <w:t xml:space="preserve">hich </w:t>
      </w:r>
      <w:r w:rsidR="00DE6EC9" w:rsidRPr="00567594">
        <w:rPr>
          <w:rFonts w:ascii="Times New Roman" w:hAnsi="Times New Roman" w:cs="Times New Roman"/>
        </w:rPr>
        <w:t>drugs</w:t>
      </w:r>
      <w:r w:rsidR="002562EE" w:rsidRPr="00567594">
        <w:rPr>
          <w:rFonts w:ascii="Times New Roman" w:hAnsi="Times New Roman" w:cs="Times New Roman"/>
        </w:rPr>
        <w:t xml:space="preserve"> </w:t>
      </w:r>
      <w:r w:rsidR="00B42490" w:rsidRPr="00567594">
        <w:rPr>
          <w:rFonts w:ascii="Times New Roman" w:hAnsi="Times New Roman" w:cs="Times New Roman"/>
        </w:rPr>
        <w:t xml:space="preserve">to </w:t>
      </w:r>
      <w:r w:rsidR="002562EE" w:rsidRPr="00567594">
        <w:rPr>
          <w:rFonts w:ascii="Times New Roman" w:hAnsi="Times New Roman" w:cs="Times New Roman"/>
        </w:rPr>
        <w:t>worry about under which conditions, which people ar</w:t>
      </w:r>
      <w:r w:rsidR="00A23FBC" w:rsidRPr="00567594">
        <w:rPr>
          <w:rFonts w:ascii="Times New Roman" w:hAnsi="Times New Roman" w:cs="Times New Roman"/>
        </w:rPr>
        <w:t>e dangerous companions and who</w:t>
      </w:r>
      <w:r w:rsidR="002562EE" w:rsidRPr="00567594">
        <w:rPr>
          <w:rFonts w:ascii="Times New Roman" w:hAnsi="Times New Roman" w:cs="Times New Roman"/>
        </w:rPr>
        <w:t xml:space="preserve"> will protect them, and what styles of long-term use are bad, as signified by people they know. </w:t>
      </w:r>
    </w:p>
    <w:p w14:paraId="04050C91" w14:textId="6A5A04AA" w:rsidR="00830AD0" w:rsidRPr="00567594" w:rsidRDefault="002562EE" w:rsidP="00B42490">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At some point in their street-youth career </w:t>
      </w:r>
      <w:r w:rsidR="00B42490" w:rsidRPr="00567594">
        <w:rPr>
          <w:rFonts w:ascii="Times New Roman" w:hAnsi="Times New Roman" w:cs="Times New Roman"/>
        </w:rPr>
        <w:t>most be</w:t>
      </w:r>
      <w:r w:rsidR="00EE15E4" w:rsidRPr="00567594">
        <w:rPr>
          <w:rFonts w:ascii="Times New Roman" w:hAnsi="Times New Roman" w:cs="Times New Roman"/>
        </w:rPr>
        <w:t>g</w:t>
      </w:r>
      <w:r w:rsidR="00B42490" w:rsidRPr="00567594">
        <w:rPr>
          <w:rFonts w:ascii="Times New Roman" w:hAnsi="Times New Roman" w:cs="Times New Roman"/>
        </w:rPr>
        <w:t>in to think less flippantly about</w:t>
      </w:r>
      <w:r w:rsidR="00206652" w:rsidRPr="00567594">
        <w:rPr>
          <w:rFonts w:ascii="Times New Roman" w:hAnsi="Times New Roman" w:cs="Times New Roman"/>
        </w:rPr>
        <w:t xml:space="preserve"> </w:t>
      </w:r>
      <w:r w:rsidRPr="00567594">
        <w:rPr>
          <w:rFonts w:ascii="Times New Roman" w:hAnsi="Times New Roman" w:cs="Times New Roman"/>
        </w:rPr>
        <w:t xml:space="preserve">what kind of </w:t>
      </w:r>
      <w:r w:rsidR="00DE6EC9" w:rsidRPr="00567594">
        <w:rPr>
          <w:rFonts w:ascii="Times New Roman" w:hAnsi="Times New Roman" w:cs="Times New Roman"/>
        </w:rPr>
        <w:t xml:space="preserve">substance </w:t>
      </w:r>
      <w:r w:rsidRPr="00567594">
        <w:rPr>
          <w:rFonts w:ascii="Times New Roman" w:hAnsi="Times New Roman" w:cs="Times New Roman"/>
        </w:rPr>
        <w:t>use is manageable for them and how much money, identity, and time the</w:t>
      </w:r>
      <w:r w:rsidR="00346EA3">
        <w:rPr>
          <w:rFonts w:ascii="Times New Roman" w:hAnsi="Times New Roman" w:cs="Times New Roman"/>
        </w:rPr>
        <w:t xml:space="preserve">y are willing to invest. Dinah </w:t>
      </w:r>
      <w:r w:rsidRPr="00567594">
        <w:rPr>
          <w:rFonts w:ascii="Times New Roman" w:hAnsi="Times New Roman" w:cs="Times New Roman"/>
        </w:rPr>
        <w:t xml:space="preserve">was able to partition her use so that marijuana and some alcohol on weekdays still allowed her to work and be functional most of the time, and she reserved use of other substances for the weekend. Later </w:t>
      </w:r>
      <w:r w:rsidR="00EE15E4" w:rsidRPr="00567594">
        <w:rPr>
          <w:rFonts w:ascii="Times New Roman" w:hAnsi="Times New Roman" w:cs="Times New Roman"/>
        </w:rPr>
        <w:t xml:space="preserve">in her life </w:t>
      </w:r>
      <w:r w:rsidR="006578D0" w:rsidRPr="00567594">
        <w:rPr>
          <w:rFonts w:ascii="Times New Roman" w:hAnsi="Times New Roman" w:cs="Times New Roman"/>
        </w:rPr>
        <w:t xml:space="preserve">having an apartment </w:t>
      </w:r>
      <w:r w:rsidR="00EE15E4" w:rsidRPr="00567594">
        <w:rPr>
          <w:rFonts w:ascii="Times New Roman" w:hAnsi="Times New Roman" w:cs="Times New Roman"/>
        </w:rPr>
        <w:t>became a priority</w:t>
      </w:r>
      <w:r w:rsidR="004C6F34">
        <w:rPr>
          <w:rFonts w:ascii="Times New Roman" w:hAnsi="Times New Roman" w:cs="Times New Roman"/>
        </w:rPr>
        <w:t>,</w:t>
      </w:r>
      <w:r w:rsidR="00EE15E4" w:rsidRPr="00567594">
        <w:rPr>
          <w:rFonts w:ascii="Times New Roman" w:hAnsi="Times New Roman" w:cs="Times New Roman"/>
        </w:rPr>
        <w:t xml:space="preserve"> and </w:t>
      </w:r>
      <w:r w:rsidR="004C6F34">
        <w:rPr>
          <w:rFonts w:ascii="Times New Roman" w:hAnsi="Times New Roman" w:cs="Times New Roman"/>
        </w:rPr>
        <w:t xml:space="preserve">this goal conflicted with the amount </w:t>
      </w:r>
      <w:r w:rsidRPr="00567594">
        <w:rPr>
          <w:rFonts w:ascii="Times New Roman" w:hAnsi="Times New Roman" w:cs="Times New Roman"/>
        </w:rPr>
        <w:t xml:space="preserve">of money </w:t>
      </w:r>
      <w:r w:rsidR="00DE6EC9" w:rsidRPr="00567594">
        <w:rPr>
          <w:rFonts w:ascii="Times New Roman" w:hAnsi="Times New Roman" w:cs="Times New Roman"/>
        </w:rPr>
        <w:t xml:space="preserve">spent on </w:t>
      </w:r>
      <w:r w:rsidR="004C6F34">
        <w:rPr>
          <w:rFonts w:ascii="Times New Roman" w:hAnsi="Times New Roman" w:cs="Times New Roman"/>
        </w:rPr>
        <w:t>drug</w:t>
      </w:r>
      <w:r w:rsidR="0089422F">
        <w:rPr>
          <w:rFonts w:ascii="Times New Roman" w:hAnsi="Times New Roman" w:cs="Times New Roman"/>
        </w:rPr>
        <w:t>s</w:t>
      </w:r>
      <w:r w:rsidR="004C6F34">
        <w:rPr>
          <w:rFonts w:ascii="Times New Roman" w:hAnsi="Times New Roman" w:cs="Times New Roman"/>
        </w:rPr>
        <w:t xml:space="preserve">. </w:t>
      </w:r>
    </w:p>
    <w:p w14:paraId="50BFCBCD" w14:textId="6C3AC90B" w:rsidR="00830AD0" w:rsidRPr="00567594" w:rsidRDefault="001E23BA" w:rsidP="001E23BA">
      <w:pPr>
        <w:pStyle w:val="BodyText"/>
        <w:spacing w:line="480" w:lineRule="auto"/>
        <w:ind w:firstLine="720"/>
        <w:rPr>
          <w:rFonts w:ascii="Times New Roman" w:hAnsi="Times New Roman" w:cs="Times New Roman"/>
        </w:rPr>
      </w:pPr>
      <w:r w:rsidRPr="00567594">
        <w:rPr>
          <w:rFonts w:ascii="Times New Roman" w:hAnsi="Times New Roman" w:cs="Times New Roman"/>
        </w:rPr>
        <w:t>The everyday ethic of d</w:t>
      </w:r>
      <w:r w:rsidR="002562EE" w:rsidRPr="00567594">
        <w:rPr>
          <w:rFonts w:ascii="Times New Roman" w:hAnsi="Times New Roman" w:cs="Times New Roman"/>
        </w:rPr>
        <w:t xml:space="preserve">rug use is </w:t>
      </w:r>
      <w:r w:rsidRPr="00567594">
        <w:rPr>
          <w:rFonts w:ascii="Times New Roman" w:hAnsi="Times New Roman" w:cs="Times New Roman"/>
        </w:rPr>
        <w:t>learned from personal experience and f</w:t>
      </w:r>
      <w:r w:rsidR="00084377" w:rsidRPr="00567594">
        <w:rPr>
          <w:rFonts w:ascii="Times New Roman" w:hAnsi="Times New Roman" w:cs="Times New Roman"/>
        </w:rPr>
        <w:t xml:space="preserve">rom watching people they know. </w:t>
      </w:r>
      <w:r w:rsidRPr="00567594">
        <w:rPr>
          <w:rFonts w:ascii="Times New Roman" w:hAnsi="Times New Roman" w:cs="Times New Roman"/>
        </w:rPr>
        <w:t>Their</w:t>
      </w:r>
      <w:r w:rsidR="002562EE" w:rsidRPr="00567594">
        <w:rPr>
          <w:rFonts w:ascii="Times New Roman" w:hAnsi="Times New Roman" w:cs="Times New Roman"/>
        </w:rPr>
        <w:t xml:space="preserve"> "voice" </w:t>
      </w:r>
      <w:r w:rsidRPr="00567594">
        <w:rPr>
          <w:rFonts w:ascii="Times New Roman" w:hAnsi="Times New Roman" w:cs="Times New Roman"/>
        </w:rPr>
        <w:t>during inter</w:t>
      </w:r>
      <w:r w:rsidR="00206652" w:rsidRPr="00567594">
        <w:rPr>
          <w:rFonts w:ascii="Times New Roman" w:hAnsi="Times New Roman" w:cs="Times New Roman"/>
        </w:rPr>
        <w:t>v</w:t>
      </w:r>
      <w:r w:rsidRPr="00567594">
        <w:rPr>
          <w:rFonts w:ascii="Times New Roman" w:hAnsi="Times New Roman" w:cs="Times New Roman"/>
        </w:rPr>
        <w:t>iews</w:t>
      </w:r>
      <w:r w:rsidR="002562EE" w:rsidRPr="00567594">
        <w:rPr>
          <w:rFonts w:ascii="Times New Roman" w:hAnsi="Times New Roman" w:cs="Times New Roman"/>
        </w:rPr>
        <w:t xml:space="preserve"> was authoritative and </w:t>
      </w:r>
      <w:r w:rsidR="00C3517A" w:rsidRPr="00567594">
        <w:rPr>
          <w:rFonts w:ascii="Times New Roman" w:hAnsi="Times New Roman" w:cs="Times New Roman"/>
        </w:rPr>
        <w:t xml:space="preserve">as they grew older a bit </w:t>
      </w:r>
      <w:r w:rsidR="002562EE" w:rsidRPr="00567594">
        <w:rPr>
          <w:rFonts w:ascii="Times New Roman" w:hAnsi="Times New Roman" w:cs="Times New Roman"/>
        </w:rPr>
        <w:t>parental</w:t>
      </w:r>
      <w:r w:rsidR="00C3517A" w:rsidRPr="00567594">
        <w:rPr>
          <w:rFonts w:ascii="Times New Roman" w:hAnsi="Times New Roman" w:cs="Times New Roman"/>
        </w:rPr>
        <w:t xml:space="preserve"> toward other youth.</w:t>
      </w:r>
      <w:r w:rsidR="00A972F8">
        <w:rPr>
          <w:rFonts w:ascii="Times New Roman" w:hAnsi="Times New Roman" w:cs="Times New Roman"/>
        </w:rPr>
        <w:t xml:space="preserve"> Katelin </w:t>
      </w:r>
      <w:r w:rsidR="00D232CD" w:rsidRPr="00567594">
        <w:rPr>
          <w:rFonts w:ascii="Times New Roman" w:hAnsi="Times New Roman" w:cs="Times New Roman"/>
        </w:rPr>
        <w:t>put it like this</w:t>
      </w:r>
      <w:r w:rsidR="002562EE" w:rsidRPr="00567594">
        <w:rPr>
          <w:rFonts w:ascii="Times New Roman" w:hAnsi="Times New Roman" w:cs="Times New Roman"/>
        </w:rPr>
        <w:t>:</w:t>
      </w:r>
    </w:p>
    <w:p w14:paraId="68FA48FE" w14:textId="1F396532" w:rsidR="00830AD0" w:rsidRPr="00567594" w:rsidRDefault="002562EE" w:rsidP="001E23B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When crystal meth became big for me in my social group we were all really young </w:t>
      </w:r>
      <w:r w:rsidR="00A972F8">
        <w:rPr>
          <w:rFonts w:ascii="Times New Roman" w:hAnsi="Times New Roman" w:cs="Times New Roman"/>
        </w:rPr>
        <w:t xml:space="preserve">and </w:t>
      </w:r>
      <w:r w:rsidRPr="00567594">
        <w:rPr>
          <w:rFonts w:ascii="Times New Roman" w:hAnsi="Times New Roman" w:cs="Times New Roman"/>
        </w:rPr>
        <w:t>we got that out of our systems as quickly as we got it into us, you know, that and then now none of us will touch that stuff; you gotta try it once or twice to know that you don’t want to do it and I’m really stoked that me and my friends figured that out younger and that it wasn’t just me figuring it out</w:t>
      </w:r>
      <w:r w:rsidR="00A972F8">
        <w:rPr>
          <w:rFonts w:ascii="Times New Roman" w:hAnsi="Times New Roman" w:cs="Times New Roman"/>
        </w:rPr>
        <w:t>,</w:t>
      </w:r>
      <w:r w:rsidRPr="00567594">
        <w:rPr>
          <w:rFonts w:ascii="Times New Roman" w:hAnsi="Times New Roman" w:cs="Times New Roman"/>
        </w:rPr>
        <w:t xml:space="preserve"> that it was me and my friends doing it as a group and all decided that we didn't ever want to touch that again so it’s [“that”] hard for us to go back there you know.... </w:t>
      </w:r>
      <w:r w:rsidRPr="00567594">
        <w:rPr>
          <w:rFonts w:ascii="Times New Roman" w:hAnsi="Times New Roman" w:cs="Times New Roman"/>
        </w:rPr>
        <w:lastRenderedPageBreak/>
        <w:t xml:space="preserve">Youth are super-indulgent... from myself....it costs money and </w:t>
      </w:r>
      <w:proofErr w:type="gramStart"/>
      <w:r w:rsidRPr="00567594">
        <w:rPr>
          <w:rFonts w:ascii="Times New Roman" w:hAnsi="Times New Roman" w:cs="Times New Roman"/>
        </w:rPr>
        <w:t>it’s</w:t>
      </w:r>
      <w:proofErr w:type="gramEnd"/>
      <w:r w:rsidRPr="00567594">
        <w:rPr>
          <w:rFonts w:ascii="Times New Roman" w:hAnsi="Times New Roman" w:cs="Times New Roman"/>
        </w:rPr>
        <w:t xml:space="preserve"> taboo and makes you feel really good we’re gonna be so glad to overdo it that’s why youth are so good at excess... and we.... do it really well and... should be a concern. My mom knows about it though she knows that I’ve seen... too far... that shit for me to ever get really into it but she also knows that I’m dumb sometimes and I have weeks</w:t>
      </w:r>
      <w:r w:rsidR="00084377" w:rsidRPr="00567594">
        <w:rPr>
          <w:rFonts w:ascii="Times New Roman" w:hAnsi="Times New Roman" w:cs="Times New Roman"/>
        </w:rPr>
        <w:t xml:space="preserve"> where I don’t do very good.</w:t>
      </w:r>
    </w:p>
    <w:p w14:paraId="64CF2A16" w14:textId="77777777" w:rsidR="00D232CD" w:rsidRPr="00567594" w:rsidRDefault="00C3517A" w:rsidP="00D232CD">
      <w:pPr>
        <w:pStyle w:val="BodyText"/>
        <w:spacing w:line="480" w:lineRule="auto"/>
        <w:rPr>
          <w:rFonts w:ascii="Times New Roman" w:hAnsi="Times New Roman" w:cs="Times New Roman"/>
        </w:rPr>
      </w:pPr>
      <w:r w:rsidRPr="00567594">
        <w:rPr>
          <w:rFonts w:ascii="Times New Roman" w:hAnsi="Times New Roman" w:cs="Times New Roman"/>
        </w:rPr>
        <w:t xml:space="preserve">Similarly, Shannon </w:t>
      </w:r>
      <w:r w:rsidR="002562EE" w:rsidRPr="00567594">
        <w:rPr>
          <w:rFonts w:ascii="Times New Roman" w:hAnsi="Times New Roman" w:cs="Times New Roman"/>
        </w:rPr>
        <w:t>said, "I’ll kind of go the wrong way with</w:t>
      </w:r>
      <w:r w:rsidR="00D232CD" w:rsidRPr="00567594">
        <w:rPr>
          <w:rFonts w:ascii="Times New Roman" w:hAnsi="Times New Roman" w:cs="Times New Roman"/>
        </w:rPr>
        <w:t>,</w:t>
      </w:r>
      <w:r w:rsidR="002562EE" w:rsidRPr="00567594">
        <w:rPr>
          <w:rFonts w:ascii="Times New Roman" w:hAnsi="Times New Roman" w:cs="Times New Roman"/>
        </w:rPr>
        <w:t xml:space="preserve"> you know, not really pressure but my own problem I guess you could call it with substance, but</w:t>
      </w:r>
      <w:proofErr w:type="gramStart"/>
      <w:r w:rsidR="002562EE" w:rsidRPr="00567594">
        <w:rPr>
          <w:rFonts w:ascii="Times New Roman" w:hAnsi="Times New Roman" w:cs="Times New Roman"/>
        </w:rPr>
        <w:t>....it’s</w:t>
      </w:r>
      <w:proofErr w:type="gramEnd"/>
      <w:r w:rsidR="002562EE" w:rsidRPr="00567594">
        <w:rPr>
          <w:rFonts w:ascii="Times New Roman" w:hAnsi="Times New Roman" w:cs="Times New Roman"/>
        </w:rPr>
        <w:t xml:space="preserve"> not too serious but it’s like occasionally I’ll have a bit too much fun, spend a bit too much money, you know what I mean</w:t>
      </w:r>
      <w:r w:rsidR="006F4538" w:rsidRPr="00567594">
        <w:rPr>
          <w:rFonts w:ascii="Times New Roman" w:hAnsi="Times New Roman" w:cs="Times New Roman"/>
        </w:rPr>
        <w:t>?</w:t>
      </w:r>
      <w:r w:rsidR="002562EE" w:rsidRPr="00567594">
        <w:rPr>
          <w:rFonts w:ascii="Times New Roman" w:hAnsi="Times New Roman" w:cs="Times New Roman"/>
        </w:rPr>
        <w:t>"</w:t>
      </w:r>
      <w:r w:rsidR="001E23BA" w:rsidRPr="00567594">
        <w:rPr>
          <w:rFonts w:ascii="Times New Roman" w:hAnsi="Times New Roman" w:cs="Times New Roman"/>
        </w:rPr>
        <w:t xml:space="preserve"> </w:t>
      </w:r>
      <w:r w:rsidR="002562EE" w:rsidRPr="00567594">
        <w:rPr>
          <w:rFonts w:ascii="Times New Roman" w:hAnsi="Times New Roman" w:cs="Times New Roman"/>
        </w:rPr>
        <w:t>Using is like having a fun, new toy, and it can be shared. It can also become boring, with overuse and time.</w:t>
      </w:r>
      <w:r w:rsidR="00D232CD" w:rsidRPr="00567594">
        <w:rPr>
          <w:rFonts w:ascii="Times New Roman" w:hAnsi="Times New Roman" w:cs="Times New Roman"/>
        </w:rPr>
        <w:t xml:space="preserve"> Thus, states </w:t>
      </w:r>
      <w:r w:rsidR="004D4600" w:rsidRPr="00567594">
        <w:rPr>
          <w:rFonts w:ascii="Times New Roman" w:hAnsi="Times New Roman" w:cs="Times New Roman"/>
        </w:rPr>
        <w:t xml:space="preserve">Shannon: </w:t>
      </w:r>
    </w:p>
    <w:p w14:paraId="7A8E8AD2" w14:textId="2D6732A3" w:rsidR="00084377" w:rsidRPr="00567594" w:rsidRDefault="002562EE" w:rsidP="00A972F8">
      <w:pPr>
        <w:pStyle w:val="BodyText"/>
        <w:spacing w:line="480" w:lineRule="auto"/>
        <w:ind w:left="720"/>
        <w:rPr>
          <w:rFonts w:ascii="Times New Roman" w:hAnsi="Times New Roman" w:cs="Times New Roman"/>
        </w:rPr>
      </w:pPr>
      <w:r w:rsidRPr="00567594">
        <w:rPr>
          <w:rFonts w:ascii="Times New Roman" w:hAnsi="Times New Roman" w:cs="Times New Roman"/>
        </w:rPr>
        <w:t>It’s practically the same thing day after day, you know, I hang out downtown, you know, I hang out with my friends, do drugs or drink, you know, and it’s just like it, it gets dull and boring after a while, like.... it do</w:t>
      </w:r>
      <w:r w:rsidR="00A972F8">
        <w:rPr>
          <w:rFonts w:ascii="Times New Roman" w:hAnsi="Times New Roman" w:cs="Times New Roman"/>
        </w:rPr>
        <w:t xml:space="preserve">esn’t matter what drug I’ll do… </w:t>
      </w:r>
      <w:r w:rsidRPr="00567594">
        <w:rPr>
          <w:rFonts w:ascii="Times New Roman" w:hAnsi="Times New Roman" w:cs="Times New Roman"/>
        </w:rPr>
        <w:t>it’s the same thing because I know what it’s like</w:t>
      </w:r>
      <w:r w:rsidR="00084377" w:rsidRPr="00567594">
        <w:rPr>
          <w:rFonts w:ascii="Times New Roman" w:hAnsi="Times New Roman" w:cs="Times New Roman"/>
        </w:rPr>
        <w:t xml:space="preserve">, you know, and I... went </w:t>
      </w:r>
      <w:r w:rsidR="00D232CD" w:rsidRPr="00567594">
        <w:rPr>
          <w:rFonts w:ascii="Times New Roman" w:hAnsi="Times New Roman" w:cs="Times New Roman"/>
        </w:rPr>
        <w:tab/>
      </w:r>
      <w:r w:rsidR="00084377" w:rsidRPr="00567594">
        <w:rPr>
          <w:rFonts w:ascii="Times New Roman" w:hAnsi="Times New Roman" w:cs="Times New Roman"/>
        </w:rPr>
        <w:t>to de</w:t>
      </w:r>
      <w:r w:rsidRPr="00567594">
        <w:rPr>
          <w:rFonts w:ascii="Times New Roman" w:hAnsi="Times New Roman" w:cs="Times New Roman"/>
        </w:rPr>
        <w:t xml:space="preserve">tox... And I quit, I quit crystal meth and I’ve </w:t>
      </w:r>
      <w:r w:rsidR="001E23BA" w:rsidRPr="00567594">
        <w:rPr>
          <w:rFonts w:ascii="Times New Roman" w:hAnsi="Times New Roman" w:cs="Times New Roman"/>
        </w:rPr>
        <w:t>been clean from it since de</w:t>
      </w:r>
      <w:r w:rsidR="00084377" w:rsidRPr="00567594">
        <w:rPr>
          <w:rFonts w:ascii="Times New Roman" w:hAnsi="Times New Roman" w:cs="Times New Roman"/>
        </w:rPr>
        <w:t xml:space="preserve">tox, about three weeks or </w:t>
      </w:r>
      <w:r w:rsidRPr="00567594">
        <w:rPr>
          <w:rFonts w:ascii="Times New Roman" w:hAnsi="Times New Roman" w:cs="Times New Roman"/>
        </w:rPr>
        <w:t xml:space="preserve">a month ago probably. </w:t>
      </w:r>
    </w:p>
    <w:p w14:paraId="10DBD953" w14:textId="28D4F96E" w:rsidR="00830AD0" w:rsidRPr="00567594" w:rsidRDefault="00766AEE" w:rsidP="001B5DD0">
      <w:pPr>
        <w:pStyle w:val="BodyText"/>
        <w:spacing w:line="480" w:lineRule="auto"/>
        <w:rPr>
          <w:rFonts w:ascii="Times New Roman" w:hAnsi="Times New Roman" w:cs="Times New Roman"/>
        </w:rPr>
      </w:pPr>
      <w:r w:rsidRPr="00567594">
        <w:rPr>
          <w:rFonts w:ascii="Times New Roman" w:hAnsi="Times New Roman" w:cs="Times New Roman"/>
        </w:rPr>
        <w:t xml:space="preserve">For </w:t>
      </w:r>
      <w:proofErr w:type="gramStart"/>
      <w:r w:rsidRPr="00567594">
        <w:rPr>
          <w:rFonts w:ascii="Times New Roman" w:hAnsi="Times New Roman" w:cs="Times New Roman"/>
        </w:rPr>
        <w:t>those youth</w:t>
      </w:r>
      <w:proofErr w:type="gramEnd"/>
      <w:r w:rsidRPr="00567594">
        <w:rPr>
          <w:rFonts w:ascii="Times New Roman" w:hAnsi="Times New Roman" w:cs="Times New Roman"/>
        </w:rPr>
        <w:t xml:space="preserve"> who had more severe </w:t>
      </w:r>
      <w:r w:rsidR="00EC5F3F" w:rsidRPr="00567594">
        <w:rPr>
          <w:rFonts w:ascii="Times New Roman" w:hAnsi="Times New Roman" w:cs="Times New Roman"/>
        </w:rPr>
        <w:t xml:space="preserve">substance use </w:t>
      </w:r>
      <w:r w:rsidRPr="00567594">
        <w:rPr>
          <w:rFonts w:ascii="Times New Roman" w:hAnsi="Times New Roman" w:cs="Times New Roman"/>
        </w:rPr>
        <w:t xml:space="preserve">troubles, </w:t>
      </w:r>
      <w:r w:rsidR="002562EE" w:rsidRPr="00567594">
        <w:rPr>
          <w:rFonts w:ascii="Times New Roman" w:hAnsi="Times New Roman" w:cs="Times New Roman"/>
        </w:rPr>
        <w:t xml:space="preserve">their struggle </w:t>
      </w:r>
      <w:r w:rsidRPr="00567594">
        <w:rPr>
          <w:rFonts w:ascii="Times New Roman" w:hAnsi="Times New Roman" w:cs="Times New Roman"/>
        </w:rPr>
        <w:t xml:space="preserve">to </w:t>
      </w:r>
      <w:r w:rsidR="00EC5F3F" w:rsidRPr="00567594">
        <w:rPr>
          <w:rFonts w:ascii="Times New Roman" w:hAnsi="Times New Roman" w:cs="Times New Roman"/>
        </w:rPr>
        <w:t>change their substance use</w:t>
      </w:r>
      <w:r w:rsidRPr="00567594">
        <w:rPr>
          <w:rFonts w:ascii="Times New Roman" w:hAnsi="Times New Roman" w:cs="Times New Roman"/>
        </w:rPr>
        <w:t xml:space="preserve"> is compelling. There is that same pride in overcoming hardship; it can be a powerful experience, sometimes shared</w:t>
      </w:r>
      <w:r w:rsidR="00A972F8">
        <w:rPr>
          <w:rFonts w:ascii="Times New Roman" w:hAnsi="Times New Roman" w:cs="Times New Roman"/>
        </w:rPr>
        <w:t xml:space="preserve">. Shelley describes </w:t>
      </w:r>
      <w:r w:rsidR="00B14A48">
        <w:rPr>
          <w:rFonts w:ascii="Times New Roman" w:hAnsi="Times New Roman" w:cs="Times New Roman"/>
        </w:rPr>
        <w:t xml:space="preserve">her street friend, </w:t>
      </w:r>
      <w:r w:rsidR="00A972F8">
        <w:rPr>
          <w:rFonts w:ascii="Times New Roman" w:hAnsi="Times New Roman" w:cs="Times New Roman"/>
        </w:rPr>
        <w:t>Antone:</w:t>
      </w:r>
      <w:r w:rsidR="00D232CD" w:rsidRPr="00567594">
        <w:rPr>
          <w:rFonts w:ascii="Times New Roman" w:hAnsi="Times New Roman" w:cs="Times New Roman"/>
          <w:highlight w:val="yellow"/>
        </w:rPr>
        <w:t xml:space="preserve"> </w:t>
      </w:r>
    </w:p>
    <w:p w14:paraId="76BD4109" w14:textId="31E4F268" w:rsidR="00A972F8" w:rsidRDefault="002562EE" w:rsidP="00A972F8">
      <w:pPr>
        <w:pStyle w:val="BodyText"/>
        <w:spacing w:line="480" w:lineRule="auto"/>
        <w:ind w:left="720"/>
        <w:rPr>
          <w:rFonts w:ascii="Times New Roman" w:hAnsi="Times New Roman" w:cs="Times New Roman"/>
        </w:rPr>
      </w:pPr>
      <w:r w:rsidRPr="00567594">
        <w:rPr>
          <w:rFonts w:ascii="Times New Roman" w:hAnsi="Times New Roman" w:cs="Times New Roman"/>
        </w:rPr>
        <w:t>He had a ver</w:t>
      </w:r>
      <w:r w:rsidR="00346EA3">
        <w:rPr>
          <w:rFonts w:ascii="Times New Roman" w:hAnsi="Times New Roman" w:cs="Times New Roman"/>
        </w:rPr>
        <w:t>y, very, very bad addiction to k</w:t>
      </w:r>
      <w:r w:rsidRPr="00567594">
        <w:rPr>
          <w:rFonts w:ascii="Times New Roman" w:hAnsi="Times New Roman" w:cs="Times New Roman"/>
        </w:rPr>
        <w:t xml:space="preserve">etamine and I made him promise that he wouldn’t do chemical drugs with me, like put it all together, like all of it. All </w:t>
      </w:r>
      <w:r w:rsidRPr="00567594">
        <w:rPr>
          <w:rFonts w:ascii="Times New Roman" w:hAnsi="Times New Roman" w:cs="Times New Roman"/>
        </w:rPr>
        <w:lastRenderedPageBreak/>
        <w:t>we do is smoke pot now; we d</w:t>
      </w:r>
      <w:r w:rsidR="00766AEE" w:rsidRPr="00567594">
        <w:rPr>
          <w:rFonts w:ascii="Times New Roman" w:hAnsi="Times New Roman" w:cs="Times New Roman"/>
        </w:rPr>
        <w:t>on’t even drink because we do not</w:t>
      </w:r>
      <w:r w:rsidRPr="00567594">
        <w:rPr>
          <w:rFonts w:ascii="Times New Roman" w:hAnsi="Times New Roman" w:cs="Times New Roman"/>
        </w:rPr>
        <w:t xml:space="preserve"> really like it. And I was actually so happy last night because he was feeling really crappy and he has hypertension disorder and </w:t>
      </w:r>
      <w:r w:rsidR="00766AEE" w:rsidRPr="00567594">
        <w:rPr>
          <w:rFonts w:ascii="Times New Roman" w:hAnsi="Times New Roman" w:cs="Times New Roman"/>
        </w:rPr>
        <w:t>“</w:t>
      </w:r>
      <w:r w:rsidRPr="00567594">
        <w:rPr>
          <w:rFonts w:ascii="Times New Roman" w:hAnsi="Times New Roman" w:cs="Times New Roman"/>
        </w:rPr>
        <w:t>K</w:t>
      </w:r>
      <w:r w:rsidR="00766AEE" w:rsidRPr="00567594">
        <w:rPr>
          <w:rFonts w:ascii="Times New Roman" w:hAnsi="Times New Roman" w:cs="Times New Roman"/>
        </w:rPr>
        <w:t>”</w:t>
      </w:r>
      <w:r w:rsidRPr="00567594">
        <w:rPr>
          <w:rFonts w:ascii="Times New Roman" w:hAnsi="Times New Roman" w:cs="Times New Roman"/>
        </w:rPr>
        <w:t xml:space="preserve"> was what- the reason he was addicted is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it made him relax. And I told him that if he really, really needed it, he could do some if he wanted and he looked me in the eyes and told me, “I don’t want to do </w:t>
      </w:r>
      <w:r w:rsidR="00766AEE" w:rsidRPr="00567594">
        <w:rPr>
          <w:rFonts w:ascii="Times New Roman" w:hAnsi="Times New Roman" w:cs="Times New Roman"/>
        </w:rPr>
        <w:t>“</w:t>
      </w:r>
      <w:r w:rsidRPr="00567594">
        <w:rPr>
          <w:rFonts w:ascii="Times New Roman" w:hAnsi="Times New Roman" w:cs="Times New Roman"/>
        </w:rPr>
        <w:t>K</w:t>
      </w:r>
      <w:r w:rsidR="00766AEE" w:rsidRPr="00567594">
        <w:rPr>
          <w:rFonts w:ascii="Times New Roman" w:hAnsi="Times New Roman" w:cs="Times New Roman"/>
        </w:rPr>
        <w:t>”</w:t>
      </w:r>
      <w:r w:rsidRPr="00567594">
        <w:rPr>
          <w:rFonts w:ascii="Times New Roman" w:hAnsi="Times New Roman" w:cs="Times New Roman"/>
        </w:rPr>
        <w:t xml:space="preserve"> anymore.” And I cried because I was so happy,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you know, he’s been addicted to that for probably about like six years. So, I</w:t>
      </w:r>
      <w:r w:rsidR="003E6E93" w:rsidRPr="00567594">
        <w:rPr>
          <w:rFonts w:ascii="Times New Roman" w:hAnsi="Times New Roman" w:cs="Times New Roman"/>
        </w:rPr>
        <w:t xml:space="preserve"> feel really good about myself.</w:t>
      </w:r>
    </w:p>
    <w:p w14:paraId="2510DEB5" w14:textId="0A4D44FB" w:rsidR="00766AEE" w:rsidRPr="00567594" w:rsidRDefault="00A972F8" w:rsidP="00A972F8">
      <w:pPr>
        <w:pStyle w:val="BodyText"/>
        <w:spacing w:line="480" w:lineRule="auto"/>
        <w:rPr>
          <w:rFonts w:ascii="Times New Roman" w:hAnsi="Times New Roman" w:cs="Times New Roman"/>
        </w:rPr>
      </w:pPr>
      <w:r>
        <w:rPr>
          <w:rFonts w:ascii="Times New Roman" w:hAnsi="Times New Roman" w:cs="Times New Roman"/>
        </w:rPr>
        <w:t xml:space="preserve">According to Shelley, </w:t>
      </w:r>
      <w:r w:rsidR="00FB6F95" w:rsidRPr="00567594">
        <w:rPr>
          <w:rFonts w:ascii="Times New Roman" w:hAnsi="Times New Roman" w:cs="Times New Roman"/>
        </w:rPr>
        <w:t xml:space="preserve">drugs were </w:t>
      </w:r>
      <w:r w:rsidR="002562EE" w:rsidRPr="00567594">
        <w:rPr>
          <w:rFonts w:ascii="Times New Roman" w:hAnsi="Times New Roman" w:cs="Times New Roman"/>
        </w:rPr>
        <w:t xml:space="preserve">fun, and then </w:t>
      </w:r>
      <w:r w:rsidR="00FB6F95" w:rsidRPr="00567594">
        <w:rPr>
          <w:rFonts w:ascii="Times New Roman" w:hAnsi="Times New Roman" w:cs="Times New Roman"/>
        </w:rPr>
        <w:t>they were</w:t>
      </w:r>
      <w:r w:rsidR="002562EE" w:rsidRPr="00567594">
        <w:rPr>
          <w:rFonts w:ascii="Times New Roman" w:hAnsi="Times New Roman" w:cs="Times New Roman"/>
        </w:rPr>
        <w:t xml:space="preserve"> not: "And you do way too many drugs and you just drink way too much for your own good and you just-just get lost, right?"</w:t>
      </w:r>
      <w:r w:rsidR="004D4600" w:rsidRPr="00567594">
        <w:rPr>
          <w:rFonts w:ascii="Times New Roman" w:hAnsi="Times New Roman" w:cs="Times New Roman"/>
        </w:rPr>
        <w:t xml:space="preserve"> </w:t>
      </w:r>
      <w:r w:rsidR="002562EE" w:rsidRPr="00567594">
        <w:rPr>
          <w:rFonts w:ascii="Times New Roman" w:hAnsi="Times New Roman" w:cs="Times New Roman"/>
        </w:rPr>
        <w:t>Some</w:t>
      </w:r>
      <w:r w:rsidR="00B70B8F">
        <w:rPr>
          <w:rFonts w:ascii="Times New Roman" w:hAnsi="Times New Roman" w:cs="Times New Roman"/>
        </w:rPr>
        <w:t xml:space="preserve">, including Bennie, </w:t>
      </w:r>
      <w:r w:rsidR="002562EE" w:rsidRPr="00567594">
        <w:rPr>
          <w:rFonts w:ascii="Times New Roman" w:hAnsi="Times New Roman" w:cs="Times New Roman"/>
        </w:rPr>
        <w:t>become unrecognizable to themselves:</w:t>
      </w:r>
    </w:p>
    <w:p w14:paraId="133C9B8D" w14:textId="3870FB36" w:rsidR="00830AD0" w:rsidRPr="00567594" w:rsidRDefault="002562EE" w:rsidP="004D4600">
      <w:pPr>
        <w:pStyle w:val="BodyText"/>
        <w:spacing w:line="480" w:lineRule="auto"/>
        <w:ind w:left="720"/>
        <w:rPr>
          <w:rFonts w:ascii="Times New Roman" w:hAnsi="Times New Roman" w:cs="Times New Roman"/>
        </w:rPr>
      </w:pPr>
      <w:r w:rsidRPr="00567594">
        <w:rPr>
          <w:rFonts w:ascii="Times New Roman" w:hAnsi="Times New Roman" w:cs="Times New Roman"/>
        </w:rPr>
        <w:t>I quit because... the way it turns you from being a normal person into a totally changed person... when you’re like, badly into drugs like past the point of no return... you lose your friends you steal from your friends you rip your friends off you lose your family you lose everything ‘cause all you care about is another drug habit another way to find out where you’re gonna steal your next fucking whatever to get your next fix to, to, to screw your friend over to you know, like – screw yourself over not take care of your health not eat not drink water when you need to not like it’s</w:t>
      </w:r>
      <w:r w:rsidR="00346EA3">
        <w:rPr>
          <w:rFonts w:ascii="Times New Roman" w:hAnsi="Times New Roman" w:cs="Times New Roman"/>
        </w:rPr>
        <w:t xml:space="preserve"> fucking horrible so I was like… </w:t>
      </w:r>
      <w:r w:rsidRPr="00567594">
        <w:rPr>
          <w:rFonts w:ascii="Times New Roman" w:hAnsi="Times New Roman" w:cs="Times New Roman"/>
        </w:rPr>
        <w:t>then when I got my dog like my do</w:t>
      </w:r>
      <w:r w:rsidR="004D4600" w:rsidRPr="00567594">
        <w:rPr>
          <w:rFonts w:ascii="Times New Roman" w:hAnsi="Times New Roman" w:cs="Times New Roman"/>
        </w:rPr>
        <w:t xml:space="preserve">g really helped me change my </w:t>
      </w:r>
      <w:r w:rsidRPr="00567594">
        <w:rPr>
          <w:rFonts w:ascii="Times New Roman" w:hAnsi="Times New Roman" w:cs="Times New Roman"/>
        </w:rPr>
        <w:t>life because like what I’m gonna drag my dog through all this fucking bullshit and then drag myself through it too while</w:t>
      </w:r>
      <w:r w:rsidR="00766AEE" w:rsidRPr="00567594">
        <w:rPr>
          <w:rFonts w:ascii="Times New Roman" w:hAnsi="Times New Roman" w:cs="Times New Roman"/>
        </w:rPr>
        <w:t xml:space="preserve"> she suffers way more than I...</w:t>
      </w:r>
      <w:r w:rsidR="004D4600" w:rsidRPr="00567594">
        <w:rPr>
          <w:rFonts w:ascii="Times New Roman" w:hAnsi="Times New Roman" w:cs="Times New Roman"/>
        </w:rPr>
        <w:t xml:space="preserve"> </w:t>
      </w:r>
      <w:proofErr w:type="gramStart"/>
      <w:r w:rsidRPr="00567594">
        <w:rPr>
          <w:rFonts w:ascii="Times New Roman" w:hAnsi="Times New Roman" w:cs="Times New Roman"/>
        </w:rPr>
        <w:t>..</w:t>
      </w:r>
      <w:proofErr w:type="gramEnd"/>
      <w:r w:rsidRPr="00567594">
        <w:rPr>
          <w:rFonts w:ascii="Times New Roman" w:hAnsi="Times New Roman" w:cs="Times New Roman"/>
        </w:rPr>
        <w:t xml:space="preserve">cause then after a while you start really looking gross you..... [get] really skinny, and you just get unhealthy you just look disgusting and </w:t>
      </w:r>
      <w:r w:rsidRPr="00567594">
        <w:rPr>
          <w:rFonts w:ascii="Times New Roman" w:hAnsi="Times New Roman" w:cs="Times New Roman"/>
        </w:rPr>
        <w:lastRenderedPageBreak/>
        <w:t>you start feeling like shit</w:t>
      </w:r>
      <w:proofErr w:type="gramStart"/>
      <w:r w:rsidRPr="00567594">
        <w:rPr>
          <w:rFonts w:ascii="Times New Roman" w:hAnsi="Times New Roman" w:cs="Times New Roman"/>
        </w:rPr>
        <w:t>....your</w:t>
      </w:r>
      <w:proofErr w:type="gramEnd"/>
      <w:r w:rsidRPr="00567594">
        <w:rPr>
          <w:rFonts w:ascii="Times New Roman" w:hAnsi="Times New Roman" w:cs="Times New Roman"/>
        </w:rPr>
        <w:t xml:space="preserve"> whole body hurts you feel like throwing up you get i</w:t>
      </w:r>
      <w:r w:rsidR="00B70B8F">
        <w:rPr>
          <w:rFonts w:ascii="Times New Roman" w:hAnsi="Times New Roman" w:cs="Times New Roman"/>
        </w:rPr>
        <w:t>tchy, like so itchy...</w:t>
      </w:r>
      <w:r w:rsidRPr="00567594">
        <w:rPr>
          <w:rFonts w:ascii="Times New Roman" w:hAnsi="Times New Roman" w:cs="Times New Roman"/>
        </w:rPr>
        <w:t>like I was really into it for like two months straight –yeah so for two months it felt great and then the on</w:t>
      </w:r>
      <w:r w:rsidR="00766AEE" w:rsidRPr="00567594">
        <w:rPr>
          <w:rFonts w:ascii="Times New Roman" w:hAnsi="Times New Roman" w:cs="Times New Roman"/>
        </w:rPr>
        <w:t>e day just started feeling bad.</w:t>
      </w:r>
    </w:p>
    <w:p w14:paraId="79CEBD1E" w14:textId="327DFE9E" w:rsidR="006578D0" w:rsidRPr="00567594" w:rsidRDefault="00FB6F95" w:rsidP="00B70B8F">
      <w:pPr>
        <w:pStyle w:val="BodyText"/>
        <w:spacing w:line="480" w:lineRule="auto"/>
        <w:rPr>
          <w:rFonts w:ascii="Times New Roman" w:hAnsi="Times New Roman" w:cs="Times New Roman"/>
        </w:rPr>
      </w:pPr>
      <w:r w:rsidRPr="00567594">
        <w:rPr>
          <w:rFonts w:ascii="Times New Roman" w:hAnsi="Times New Roman" w:cs="Times New Roman"/>
        </w:rPr>
        <w:t xml:space="preserve">Cleaning up </w:t>
      </w:r>
      <w:r w:rsidR="00BE3EDD">
        <w:rPr>
          <w:rFonts w:ascii="Times New Roman" w:hAnsi="Times New Roman" w:cs="Times New Roman"/>
        </w:rPr>
        <w:t xml:space="preserve">had psychological consequences </w:t>
      </w:r>
      <w:r w:rsidR="002562EE" w:rsidRPr="00567594">
        <w:rPr>
          <w:rFonts w:ascii="Times New Roman" w:hAnsi="Times New Roman" w:cs="Times New Roman"/>
        </w:rPr>
        <w:t>for some</w:t>
      </w:r>
      <w:r w:rsidRPr="00567594">
        <w:rPr>
          <w:rFonts w:ascii="Times New Roman" w:hAnsi="Times New Roman" w:cs="Times New Roman"/>
        </w:rPr>
        <w:t>, including Tina:</w:t>
      </w:r>
      <w:r w:rsidR="00B70B8F">
        <w:rPr>
          <w:rFonts w:ascii="Times New Roman" w:hAnsi="Times New Roman" w:cs="Times New Roman"/>
        </w:rPr>
        <w:t xml:space="preserve"> “</w:t>
      </w:r>
      <w:r w:rsidR="002562EE" w:rsidRPr="00567594">
        <w:rPr>
          <w:rFonts w:ascii="Times New Roman" w:hAnsi="Times New Roman" w:cs="Times New Roman"/>
        </w:rPr>
        <w:t>Three years ago, I think I officially like stopped doing all drugs, there’s kind of a we</w:t>
      </w:r>
      <w:r w:rsidR="00766AEE" w:rsidRPr="00567594">
        <w:rPr>
          <w:rFonts w:ascii="Times New Roman" w:hAnsi="Times New Roman" w:cs="Times New Roman"/>
        </w:rPr>
        <w:t>ird detox period, like you do not</w:t>
      </w:r>
      <w:r w:rsidR="002562EE" w:rsidRPr="00567594">
        <w:rPr>
          <w:rFonts w:ascii="Times New Roman" w:hAnsi="Times New Roman" w:cs="Times New Roman"/>
        </w:rPr>
        <w:t xml:space="preserve"> kind of feel completely normal for a while – and the physical is only like a year. But kind of like mentally, I don’t know, just to get back and check with everybody else –I felt like I stopped growing up when I started drugs –so I felt when I stopped, I was a few years behind, so I felt I had to relearn</w:t>
      </w:r>
      <w:r w:rsidR="00B70B8F">
        <w:rPr>
          <w:rFonts w:ascii="Times New Roman" w:hAnsi="Times New Roman" w:cs="Times New Roman"/>
        </w:rPr>
        <w:t xml:space="preserve">… </w:t>
      </w:r>
    </w:p>
    <w:p w14:paraId="0B3A2EA0" w14:textId="378153D7" w:rsidR="006578D0" w:rsidRPr="00567594" w:rsidRDefault="00C3517A" w:rsidP="00C3517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 I</w:t>
      </w:r>
      <w:r w:rsidR="00BE3EDD">
        <w:rPr>
          <w:rFonts w:ascii="Times New Roman" w:hAnsi="Times New Roman" w:cs="Times New Roman"/>
        </w:rPr>
        <w:t>nterviewer</w:t>
      </w:r>
      <w:r w:rsidRPr="00567594">
        <w:rPr>
          <w:rFonts w:ascii="Times New Roman" w:hAnsi="Times New Roman" w:cs="Times New Roman"/>
        </w:rPr>
        <w:t xml:space="preserve">: </w:t>
      </w:r>
      <w:r w:rsidR="002562EE" w:rsidRPr="00567594">
        <w:rPr>
          <w:rFonts w:ascii="Times New Roman" w:hAnsi="Times New Roman" w:cs="Times New Roman"/>
        </w:rPr>
        <w:t xml:space="preserve">Emotionally catch up a little bit. </w:t>
      </w:r>
      <w:r w:rsidRPr="00567594">
        <w:rPr>
          <w:rFonts w:ascii="Times New Roman" w:hAnsi="Times New Roman" w:cs="Times New Roman"/>
        </w:rPr>
        <w:t xml:space="preserve"> </w:t>
      </w:r>
    </w:p>
    <w:p w14:paraId="521B5404" w14:textId="13FC8480" w:rsidR="006578D0" w:rsidRPr="00567594" w:rsidRDefault="00BE3EDD" w:rsidP="00C3517A">
      <w:pPr>
        <w:pStyle w:val="BodyText"/>
        <w:spacing w:line="480" w:lineRule="auto"/>
        <w:ind w:left="720"/>
        <w:rPr>
          <w:rFonts w:ascii="Times New Roman" w:hAnsi="Times New Roman" w:cs="Times New Roman"/>
        </w:rPr>
      </w:pPr>
      <w:r>
        <w:rPr>
          <w:rFonts w:ascii="Times New Roman" w:hAnsi="Times New Roman" w:cs="Times New Roman"/>
        </w:rPr>
        <w:t xml:space="preserve">Tina: </w:t>
      </w:r>
      <w:r w:rsidR="002562EE" w:rsidRPr="00567594">
        <w:rPr>
          <w:rFonts w:ascii="Times New Roman" w:hAnsi="Times New Roman" w:cs="Times New Roman"/>
        </w:rPr>
        <w:t xml:space="preserve">Yeah. </w:t>
      </w:r>
    </w:p>
    <w:p w14:paraId="7D72F783" w14:textId="269DC7C5" w:rsidR="006578D0" w:rsidRPr="00567594" w:rsidRDefault="00BE3EDD" w:rsidP="00C3517A">
      <w:pPr>
        <w:pStyle w:val="BodyText"/>
        <w:spacing w:line="480" w:lineRule="auto"/>
        <w:ind w:left="720"/>
        <w:rPr>
          <w:rFonts w:ascii="Times New Roman" w:hAnsi="Times New Roman" w:cs="Times New Roman"/>
        </w:rPr>
      </w:pPr>
      <w:r w:rsidRPr="00567594">
        <w:rPr>
          <w:rFonts w:ascii="Times New Roman" w:hAnsi="Times New Roman" w:cs="Times New Roman"/>
        </w:rPr>
        <w:t>I</w:t>
      </w:r>
      <w:r>
        <w:rPr>
          <w:rFonts w:ascii="Times New Roman" w:hAnsi="Times New Roman" w:cs="Times New Roman"/>
        </w:rPr>
        <w:t>nterviewer</w:t>
      </w:r>
      <w:r w:rsidRPr="00567594">
        <w:rPr>
          <w:rFonts w:ascii="Times New Roman" w:hAnsi="Times New Roman" w:cs="Times New Roman"/>
        </w:rPr>
        <w:t>:</w:t>
      </w:r>
      <w:r w:rsidR="002562EE" w:rsidRPr="00567594">
        <w:rPr>
          <w:rFonts w:ascii="Times New Roman" w:hAnsi="Times New Roman" w:cs="Times New Roman"/>
        </w:rPr>
        <w:t xml:space="preserve"> Oh, that’s interesting. And how did you do it, how did you quit? </w:t>
      </w:r>
      <w:r w:rsidR="00C3517A" w:rsidRPr="00567594">
        <w:rPr>
          <w:rFonts w:ascii="Times New Roman" w:hAnsi="Times New Roman" w:cs="Times New Roman"/>
        </w:rPr>
        <w:t xml:space="preserve"> </w:t>
      </w:r>
    </w:p>
    <w:p w14:paraId="3E8E6988" w14:textId="5F930A68" w:rsidR="004D4600" w:rsidRPr="00567594" w:rsidRDefault="002562EE" w:rsidP="00C3517A">
      <w:pPr>
        <w:pStyle w:val="BodyText"/>
        <w:spacing w:line="480" w:lineRule="auto"/>
        <w:ind w:left="720"/>
        <w:rPr>
          <w:rFonts w:ascii="Times New Roman" w:hAnsi="Times New Roman" w:cs="Times New Roman"/>
        </w:rPr>
      </w:pPr>
      <w:r w:rsidRPr="00567594">
        <w:rPr>
          <w:rFonts w:ascii="Times New Roman" w:hAnsi="Times New Roman" w:cs="Times New Roman"/>
        </w:rPr>
        <w:t xml:space="preserve">I think – some people, I don’t know, like I’ve seen so many different handouts and stuff, and I almost think that was, that was actually bad for me.... for me, it’s when I got the tough </w:t>
      </w:r>
      <w:r w:rsidR="0032184C" w:rsidRPr="00567594">
        <w:rPr>
          <w:rFonts w:ascii="Times New Roman" w:hAnsi="Times New Roman" w:cs="Times New Roman"/>
        </w:rPr>
        <w:t>love and just lost everything –</w:t>
      </w:r>
      <w:r w:rsidRPr="00567594">
        <w:rPr>
          <w:rFonts w:ascii="Times New Roman" w:hAnsi="Times New Roman" w:cs="Times New Roman"/>
        </w:rPr>
        <w:t xml:space="preserve"> I could, like completely,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I was in like, weird assistance from different like Income Assistance and things like that, legal assistance, and there’s always a detox to go to, get more food, and there’s always something. </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when I had like nothing left, felt like – I was kind of forced in it, and I feel when I’m in that situation, so that’s why I did this. </w:t>
      </w:r>
      <w:r w:rsidR="00C3517A" w:rsidRPr="00567594">
        <w:rPr>
          <w:rFonts w:ascii="Times New Roman" w:hAnsi="Times New Roman" w:cs="Times New Roman"/>
        </w:rPr>
        <w:t xml:space="preserve"> </w:t>
      </w:r>
    </w:p>
    <w:p w14:paraId="78735381" w14:textId="77777777" w:rsidR="004D4600" w:rsidRPr="00567594" w:rsidRDefault="002562EE" w:rsidP="00C3517A">
      <w:pPr>
        <w:pStyle w:val="BodyText"/>
        <w:spacing w:line="480" w:lineRule="auto"/>
        <w:ind w:left="720"/>
        <w:rPr>
          <w:rFonts w:ascii="Times New Roman" w:hAnsi="Times New Roman" w:cs="Times New Roman"/>
        </w:rPr>
      </w:pPr>
      <w:r w:rsidRPr="00567594">
        <w:rPr>
          <w:rFonts w:ascii="Times New Roman" w:hAnsi="Times New Roman" w:cs="Times New Roman"/>
        </w:rPr>
        <w:t>I</w:t>
      </w:r>
      <w:r w:rsidR="004D4600" w:rsidRPr="00567594">
        <w:rPr>
          <w:rFonts w:ascii="Times New Roman" w:hAnsi="Times New Roman" w:cs="Times New Roman"/>
        </w:rPr>
        <w:t>nterviewer</w:t>
      </w:r>
      <w:r w:rsidRPr="00567594">
        <w:rPr>
          <w:rFonts w:ascii="Times New Roman" w:hAnsi="Times New Roman" w:cs="Times New Roman"/>
        </w:rPr>
        <w:t>: Right. ‘</w:t>
      </w:r>
      <w:proofErr w:type="gramStart"/>
      <w:r w:rsidRPr="00567594">
        <w:rPr>
          <w:rFonts w:ascii="Times New Roman" w:hAnsi="Times New Roman" w:cs="Times New Roman"/>
        </w:rPr>
        <w:t>Cause</w:t>
      </w:r>
      <w:proofErr w:type="gramEnd"/>
      <w:r w:rsidRPr="00567594">
        <w:rPr>
          <w:rFonts w:ascii="Times New Roman" w:hAnsi="Times New Roman" w:cs="Times New Roman"/>
        </w:rPr>
        <w:t xml:space="preserve"> y</w:t>
      </w:r>
      <w:r w:rsidR="00C3517A" w:rsidRPr="00567594">
        <w:rPr>
          <w:rFonts w:ascii="Times New Roman" w:hAnsi="Times New Roman" w:cs="Times New Roman"/>
        </w:rPr>
        <w:t xml:space="preserve">ou had no one else to turn to. </w:t>
      </w:r>
    </w:p>
    <w:p w14:paraId="7B57788A" w14:textId="77777777" w:rsidR="00830AD0" w:rsidRPr="00567594" w:rsidRDefault="004D4600" w:rsidP="00C3517A">
      <w:pPr>
        <w:pStyle w:val="BodyText"/>
        <w:spacing w:line="480" w:lineRule="auto"/>
        <w:ind w:left="720"/>
        <w:rPr>
          <w:rFonts w:ascii="Times New Roman" w:hAnsi="Times New Roman" w:cs="Times New Roman"/>
        </w:rPr>
      </w:pPr>
      <w:r w:rsidRPr="00567594">
        <w:rPr>
          <w:rFonts w:ascii="Times New Roman" w:hAnsi="Times New Roman" w:cs="Times New Roman"/>
        </w:rPr>
        <w:lastRenderedPageBreak/>
        <w:t>Tina</w:t>
      </w:r>
      <w:r w:rsidR="002562EE" w:rsidRPr="00567594">
        <w:rPr>
          <w:rFonts w:ascii="Times New Roman" w:hAnsi="Times New Roman" w:cs="Times New Roman"/>
        </w:rPr>
        <w:t>: Yeah. At first I guess I was really mad but then I was like, no, this is a good thing – and I cleaned up and then I’m like, wow, if that didn’t happen I’d probably still living there.</w:t>
      </w:r>
    </w:p>
    <w:p w14:paraId="65B84FED" w14:textId="07AF88C1" w:rsidR="0032184C" w:rsidRPr="00567594" w:rsidRDefault="002562EE" w:rsidP="001B5DD0">
      <w:pPr>
        <w:pStyle w:val="BodyText"/>
        <w:spacing w:line="480" w:lineRule="auto"/>
        <w:rPr>
          <w:rFonts w:ascii="Times New Roman" w:hAnsi="Times New Roman" w:cs="Times New Roman"/>
        </w:rPr>
      </w:pPr>
      <w:r w:rsidRPr="00567594">
        <w:rPr>
          <w:rFonts w:ascii="Times New Roman" w:hAnsi="Times New Roman" w:cs="Times New Roman"/>
        </w:rPr>
        <w:t xml:space="preserve">Like Dinah, for whom living for the pleasure of drug use </w:t>
      </w:r>
      <w:r w:rsidR="0032184C" w:rsidRPr="00567594">
        <w:rPr>
          <w:rFonts w:ascii="Times New Roman" w:hAnsi="Times New Roman" w:cs="Times New Roman"/>
        </w:rPr>
        <w:t xml:space="preserve">eventually was not </w:t>
      </w:r>
      <w:r w:rsidRPr="00567594">
        <w:rPr>
          <w:rFonts w:ascii="Times New Roman" w:hAnsi="Times New Roman" w:cs="Times New Roman"/>
        </w:rPr>
        <w:t>enough, for some youth</w:t>
      </w:r>
      <w:r w:rsidR="00FB6F95" w:rsidRPr="00567594">
        <w:rPr>
          <w:rFonts w:ascii="Times New Roman" w:hAnsi="Times New Roman" w:cs="Times New Roman"/>
        </w:rPr>
        <w:t xml:space="preserve">, such as </w:t>
      </w:r>
      <w:r w:rsidR="004D2A48">
        <w:rPr>
          <w:rFonts w:ascii="Times New Roman" w:hAnsi="Times New Roman" w:cs="Times New Roman"/>
        </w:rPr>
        <w:t>Mika</w:t>
      </w:r>
      <w:r w:rsidR="00FB6F95" w:rsidRPr="00567594">
        <w:rPr>
          <w:rFonts w:ascii="Times New Roman" w:hAnsi="Times New Roman" w:cs="Times New Roman"/>
        </w:rPr>
        <w:t>,</w:t>
      </w:r>
      <w:r w:rsidRPr="00567594">
        <w:rPr>
          <w:rFonts w:ascii="Times New Roman" w:hAnsi="Times New Roman" w:cs="Times New Roman"/>
        </w:rPr>
        <w:t xml:space="preserve"> it is an existential crisis</w:t>
      </w:r>
      <w:r w:rsidR="00B14A48">
        <w:rPr>
          <w:rFonts w:ascii="Times New Roman" w:hAnsi="Times New Roman" w:cs="Times New Roman"/>
        </w:rPr>
        <w:t>:</w:t>
      </w:r>
      <w:r w:rsidRPr="00567594">
        <w:rPr>
          <w:rFonts w:ascii="Times New Roman" w:hAnsi="Times New Roman" w:cs="Times New Roman"/>
        </w:rPr>
        <w:t xml:space="preserve"> </w:t>
      </w:r>
    </w:p>
    <w:p w14:paraId="6ADF126F" w14:textId="77777777" w:rsidR="00830AD0" w:rsidRPr="00567594" w:rsidRDefault="002562EE" w:rsidP="0032184C">
      <w:pPr>
        <w:pStyle w:val="BodyText"/>
        <w:spacing w:line="480" w:lineRule="auto"/>
        <w:ind w:left="720"/>
        <w:rPr>
          <w:rFonts w:ascii="Times New Roman" w:hAnsi="Times New Roman" w:cs="Times New Roman"/>
        </w:rPr>
      </w:pPr>
      <w:r w:rsidRPr="00567594">
        <w:rPr>
          <w:rFonts w:ascii="Times New Roman" w:hAnsi="Times New Roman" w:cs="Times New Roman"/>
        </w:rPr>
        <w:t>When I first started here and I went to Detox-the whole reason why I went to Detox was because I can’t live on the streets, I need to do something with my life and so I went to Detox and then I was like-I need to eat and I need to find a home and I need to go back to school. It took me a while but... And… at first it</w:t>
      </w:r>
      <w:r w:rsidR="004D4600" w:rsidRPr="00567594">
        <w:rPr>
          <w:rFonts w:ascii="Times New Roman" w:hAnsi="Times New Roman" w:cs="Times New Roman"/>
        </w:rPr>
        <w:t xml:space="preserve"> is</w:t>
      </w:r>
      <w:r w:rsidRPr="00567594">
        <w:rPr>
          <w:rFonts w:ascii="Times New Roman" w:hAnsi="Times New Roman" w:cs="Times New Roman"/>
        </w:rPr>
        <w:t>, I hadn’t really done any drugs, since I maybe like once you know, every six months or year, do something but… then I started, I used the excuse to like, you know, I need to stay up at nigh</w:t>
      </w:r>
      <w:r w:rsidR="0032184C" w:rsidRPr="00567594">
        <w:rPr>
          <w:rFonts w:ascii="Times New Roman" w:hAnsi="Times New Roman" w:cs="Times New Roman"/>
        </w:rPr>
        <w:t>t or something I needed, I need</w:t>
      </w:r>
      <w:r w:rsidRPr="00567594">
        <w:rPr>
          <w:rFonts w:ascii="Times New Roman" w:hAnsi="Times New Roman" w:cs="Times New Roman"/>
        </w:rPr>
        <w:t xml:space="preserve"> energy or, stuff like that or, I’d say I need GHB to, be able to like, perform and stuff. And, then I realized I was doing them to the like… even if they could be used in a good way, the way I was using them definitely was, wasn’t. And, and I doubted I could use them in a good way. </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I realized I had to stop.</w:t>
      </w:r>
    </w:p>
    <w:p w14:paraId="5F0A4F46" w14:textId="5778AE75" w:rsidR="00830AD0" w:rsidRPr="00567594" w:rsidRDefault="002562EE" w:rsidP="00B70B8F">
      <w:pPr>
        <w:pStyle w:val="BodyText"/>
        <w:spacing w:line="480" w:lineRule="auto"/>
        <w:rPr>
          <w:rFonts w:ascii="Times New Roman" w:hAnsi="Times New Roman" w:cs="Times New Roman"/>
        </w:rPr>
      </w:pPr>
      <w:r w:rsidRPr="00567594">
        <w:rPr>
          <w:rFonts w:ascii="Times New Roman" w:hAnsi="Times New Roman" w:cs="Times New Roman"/>
        </w:rPr>
        <w:t xml:space="preserve">A further motivation </w:t>
      </w:r>
      <w:r w:rsidR="00B14A48">
        <w:rPr>
          <w:rFonts w:ascii="Times New Roman" w:hAnsi="Times New Roman" w:cs="Times New Roman"/>
        </w:rPr>
        <w:t>wa</w:t>
      </w:r>
      <w:r w:rsidRPr="00567594">
        <w:rPr>
          <w:rFonts w:ascii="Times New Roman" w:hAnsi="Times New Roman" w:cs="Times New Roman"/>
        </w:rPr>
        <w:t xml:space="preserve">s </w:t>
      </w:r>
      <w:r w:rsidR="00B14A48">
        <w:rPr>
          <w:rFonts w:ascii="Times New Roman" w:hAnsi="Times New Roman" w:cs="Times New Roman"/>
        </w:rPr>
        <w:t>self-disapproval</w:t>
      </w:r>
      <w:r w:rsidRPr="00567594">
        <w:rPr>
          <w:rFonts w:ascii="Times New Roman" w:hAnsi="Times New Roman" w:cs="Times New Roman"/>
        </w:rPr>
        <w:t xml:space="preserve">. </w:t>
      </w:r>
      <w:r w:rsidR="004D4600" w:rsidRPr="00567594">
        <w:rPr>
          <w:rFonts w:ascii="Times New Roman" w:hAnsi="Times New Roman" w:cs="Times New Roman"/>
        </w:rPr>
        <w:t>Brenda used crack for six days</w:t>
      </w:r>
      <w:r w:rsidRPr="00567594">
        <w:rPr>
          <w:rFonts w:ascii="Times New Roman" w:hAnsi="Times New Roman" w:cs="Times New Roman"/>
        </w:rPr>
        <w:t xml:space="preserve"> without leaving the apartment and barely eating. She found herself "gross." </w:t>
      </w:r>
      <w:r w:rsidR="004D4600" w:rsidRPr="00567594">
        <w:rPr>
          <w:rFonts w:ascii="Times New Roman" w:hAnsi="Times New Roman" w:cs="Times New Roman"/>
        </w:rPr>
        <w:t>She</w:t>
      </w:r>
      <w:r w:rsidRPr="00567594">
        <w:rPr>
          <w:rFonts w:ascii="Times New Roman" w:hAnsi="Times New Roman" w:cs="Times New Roman"/>
        </w:rPr>
        <w:t xml:space="preserve"> said, "like the whole quitting meth, you know I went through pre… withdrawal before and I was withdrawing and I was, I screwed up, you know, I did end up going and doing it but um since, since then it’s just disgusted me, like a lot, or it’s gotten to the point where it disgusts me so much that if I do, like I smoked, I only smo</w:t>
      </w:r>
      <w:r w:rsidR="00B70B8F">
        <w:rPr>
          <w:rFonts w:ascii="Times New Roman" w:hAnsi="Times New Roman" w:cs="Times New Roman"/>
        </w:rPr>
        <w:t>ked crystal meth and when</w:t>
      </w:r>
      <w:r w:rsidRPr="00567594">
        <w:rPr>
          <w:rFonts w:ascii="Times New Roman" w:hAnsi="Times New Roman" w:cs="Times New Roman"/>
        </w:rPr>
        <w:t xml:space="preserve"> I have a hoot, you know, it’ll, it disgusts me so much that it’ll actually make me vomit..."</w:t>
      </w:r>
      <w:r w:rsidR="00B70B8F">
        <w:rPr>
          <w:rFonts w:ascii="Times New Roman" w:hAnsi="Times New Roman" w:cs="Times New Roman"/>
        </w:rPr>
        <w:t xml:space="preserve"> </w:t>
      </w:r>
      <w:r w:rsidRPr="00567594">
        <w:rPr>
          <w:rFonts w:ascii="Times New Roman" w:hAnsi="Times New Roman" w:cs="Times New Roman"/>
        </w:rPr>
        <w:lastRenderedPageBreak/>
        <w:t xml:space="preserve">Sometimes this </w:t>
      </w:r>
      <w:r w:rsidR="00B14A48">
        <w:rPr>
          <w:rFonts w:ascii="Times New Roman" w:hAnsi="Times New Roman" w:cs="Times New Roman"/>
        </w:rPr>
        <w:t>self-disapproval</w:t>
      </w:r>
      <w:r w:rsidRPr="00567594">
        <w:rPr>
          <w:rFonts w:ascii="Times New Roman" w:hAnsi="Times New Roman" w:cs="Times New Roman"/>
        </w:rPr>
        <w:t xml:space="preserve"> and the accompanying self-awareness c</w:t>
      </w:r>
      <w:r w:rsidR="004370E3" w:rsidRPr="00567594">
        <w:rPr>
          <w:rFonts w:ascii="Times New Roman" w:hAnsi="Times New Roman" w:cs="Times New Roman"/>
        </w:rPr>
        <w:t>a</w:t>
      </w:r>
      <w:r w:rsidRPr="00567594">
        <w:rPr>
          <w:rFonts w:ascii="Times New Roman" w:hAnsi="Times New Roman" w:cs="Times New Roman"/>
        </w:rPr>
        <w:t xml:space="preserve">me on suddenly. </w:t>
      </w:r>
      <w:r w:rsidR="004D4600" w:rsidRPr="00567594">
        <w:rPr>
          <w:rFonts w:ascii="Times New Roman" w:hAnsi="Times New Roman" w:cs="Times New Roman"/>
        </w:rPr>
        <w:t xml:space="preserve">Remco said, </w:t>
      </w:r>
      <w:r w:rsidRPr="00567594">
        <w:rPr>
          <w:rFonts w:ascii="Times New Roman" w:hAnsi="Times New Roman" w:cs="Times New Roman"/>
        </w:rPr>
        <w:t>"I never realized that un</w:t>
      </w:r>
      <w:r w:rsidR="00B70B8F">
        <w:rPr>
          <w:rFonts w:ascii="Times New Roman" w:hAnsi="Times New Roman" w:cs="Times New Roman"/>
        </w:rPr>
        <w:t xml:space="preserve">til a couple weeks ago how </w:t>
      </w:r>
      <w:r w:rsidRPr="00567594">
        <w:rPr>
          <w:rFonts w:ascii="Times New Roman" w:hAnsi="Times New Roman" w:cs="Times New Roman"/>
        </w:rPr>
        <w:t>fucked up I was and how embarrassed of my, like</w:t>
      </w:r>
      <w:r w:rsidR="00B70B8F">
        <w:rPr>
          <w:rFonts w:ascii="Times New Roman" w:hAnsi="Times New Roman" w:cs="Times New Roman"/>
        </w:rPr>
        <w:t>,</w:t>
      </w:r>
      <w:r w:rsidRPr="00567594">
        <w:rPr>
          <w:rFonts w:ascii="Times New Roman" w:hAnsi="Times New Roman" w:cs="Times New Roman"/>
        </w:rPr>
        <w:t xml:space="preserve"> I was so embarrassed of myself and whenever I was doing crystal meth I wouldn’t come downtown and see my friends because I didn’t want them to see me like </w:t>
      </w:r>
      <w:proofErr w:type="gramStart"/>
      <w:r w:rsidRPr="00567594">
        <w:rPr>
          <w:rFonts w:ascii="Times New Roman" w:hAnsi="Times New Roman" w:cs="Times New Roman"/>
        </w:rPr>
        <w:t>that ,</w:t>
      </w:r>
      <w:proofErr w:type="gramEnd"/>
      <w:r w:rsidRPr="00567594">
        <w:rPr>
          <w:rFonts w:ascii="Times New Roman" w:hAnsi="Times New Roman" w:cs="Times New Roman"/>
        </w:rPr>
        <w:t xml:space="preserve"> and oh it’s just hectic, I’m glad I’m out of that scene..."</w:t>
      </w:r>
    </w:p>
    <w:p w14:paraId="29901416" w14:textId="4BC997AB" w:rsidR="00C3517A" w:rsidRPr="00567594" w:rsidRDefault="00F3712D" w:rsidP="004D4600">
      <w:pPr>
        <w:pStyle w:val="BodyText"/>
        <w:spacing w:line="480" w:lineRule="auto"/>
        <w:ind w:firstLine="720"/>
        <w:rPr>
          <w:rFonts w:ascii="Times New Roman" w:hAnsi="Times New Roman" w:cs="Times New Roman"/>
        </w:rPr>
      </w:pPr>
      <w:r w:rsidRPr="00567594">
        <w:rPr>
          <w:rFonts w:ascii="Times New Roman" w:hAnsi="Times New Roman" w:cs="Times New Roman"/>
        </w:rPr>
        <w:t>D</w:t>
      </w:r>
      <w:r w:rsidR="002562EE" w:rsidRPr="00567594">
        <w:rPr>
          <w:rFonts w:ascii="Times New Roman" w:hAnsi="Times New Roman" w:cs="Times New Roman"/>
        </w:rPr>
        <w:t xml:space="preserve">rug </w:t>
      </w:r>
      <w:r w:rsidR="008A25A1" w:rsidRPr="00567594">
        <w:rPr>
          <w:rFonts w:ascii="Times New Roman" w:hAnsi="Times New Roman" w:cs="Times New Roman"/>
        </w:rPr>
        <w:t xml:space="preserve">and alcohol </w:t>
      </w:r>
      <w:r w:rsidR="002562EE" w:rsidRPr="00567594">
        <w:rPr>
          <w:rFonts w:ascii="Times New Roman" w:hAnsi="Times New Roman" w:cs="Times New Roman"/>
        </w:rPr>
        <w:t>use ha</w:t>
      </w:r>
      <w:r w:rsidR="004370E3" w:rsidRPr="00567594">
        <w:rPr>
          <w:rFonts w:ascii="Times New Roman" w:hAnsi="Times New Roman" w:cs="Times New Roman"/>
        </w:rPr>
        <w:t>d</w:t>
      </w:r>
      <w:r w:rsidR="002562EE" w:rsidRPr="00567594">
        <w:rPr>
          <w:rFonts w:ascii="Times New Roman" w:hAnsi="Times New Roman" w:cs="Times New Roman"/>
        </w:rPr>
        <w:t xml:space="preserve"> a developmental and existential link to many themes of growing up</w:t>
      </w:r>
      <w:r w:rsidR="00FB6F95" w:rsidRPr="00567594">
        <w:rPr>
          <w:rFonts w:ascii="Times New Roman" w:hAnsi="Times New Roman" w:cs="Times New Roman"/>
        </w:rPr>
        <w:t xml:space="preserve"> for our street-involved youth sample</w:t>
      </w:r>
      <w:r w:rsidR="002562EE" w:rsidRPr="00567594">
        <w:rPr>
          <w:rFonts w:ascii="Times New Roman" w:hAnsi="Times New Roman" w:cs="Times New Roman"/>
        </w:rPr>
        <w:t xml:space="preserve">. </w:t>
      </w:r>
      <w:r w:rsidR="00C3517A" w:rsidRPr="00567594">
        <w:rPr>
          <w:rFonts w:ascii="Times New Roman" w:hAnsi="Times New Roman" w:cs="Times New Roman"/>
        </w:rPr>
        <w:t>Many y</w:t>
      </w:r>
      <w:r w:rsidR="008A25A1" w:rsidRPr="00567594">
        <w:rPr>
          <w:rFonts w:ascii="Times New Roman" w:hAnsi="Times New Roman" w:cs="Times New Roman"/>
        </w:rPr>
        <w:t xml:space="preserve">outh </w:t>
      </w:r>
      <w:r w:rsidR="00C00A23" w:rsidRPr="00567594">
        <w:rPr>
          <w:rFonts w:ascii="Times New Roman" w:hAnsi="Times New Roman" w:cs="Times New Roman"/>
        </w:rPr>
        <w:t xml:space="preserve">found </w:t>
      </w:r>
      <w:r w:rsidR="008A25A1" w:rsidRPr="00567594">
        <w:rPr>
          <w:rFonts w:ascii="Times New Roman" w:hAnsi="Times New Roman" w:cs="Times New Roman"/>
        </w:rPr>
        <w:t>eventually that the pleasure of use d</w:t>
      </w:r>
      <w:r w:rsidR="004370E3" w:rsidRPr="00567594">
        <w:rPr>
          <w:rFonts w:ascii="Times New Roman" w:hAnsi="Times New Roman" w:cs="Times New Roman"/>
        </w:rPr>
        <w:t>id</w:t>
      </w:r>
      <w:r w:rsidR="008A25A1" w:rsidRPr="00567594">
        <w:rPr>
          <w:rFonts w:ascii="Times New Roman" w:hAnsi="Times New Roman" w:cs="Times New Roman"/>
        </w:rPr>
        <w:t xml:space="preserve"> not last and that it </w:t>
      </w:r>
      <w:r w:rsidR="004370E3" w:rsidRPr="00567594">
        <w:rPr>
          <w:rFonts w:ascii="Times New Roman" w:hAnsi="Times New Roman" w:cs="Times New Roman"/>
        </w:rPr>
        <w:t>wa</w:t>
      </w:r>
      <w:r w:rsidR="008A25A1" w:rsidRPr="00567594">
        <w:rPr>
          <w:rFonts w:ascii="Times New Roman" w:hAnsi="Times New Roman" w:cs="Times New Roman"/>
        </w:rPr>
        <w:t>s better to aspire to ideals and things that last. They learn</w:t>
      </w:r>
      <w:r w:rsidR="004370E3" w:rsidRPr="00567594">
        <w:rPr>
          <w:rFonts w:ascii="Times New Roman" w:hAnsi="Times New Roman" w:cs="Times New Roman"/>
        </w:rPr>
        <w:t>ed</w:t>
      </w:r>
      <w:r w:rsidR="008A25A1" w:rsidRPr="00567594">
        <w:rPr>
          <w:rFonts w:ascii="Times New Roman" w:hAnsi="Times New Roman" w:cs="Times New Roman"/>
        </w:rPr>
        <w:t xml:space="preserve"> the limits of </w:t>
      </w:r>
      <w:r w:rsidR="00FB6F95" w:rsidRPr="00567594">
        <w:rPr>
          <w:rFonts w:ascii="Times New Roman" w:hAnsi="Times New Roman" w:cs="Times New Roman"/>
        </w:rPr>
        <w:t xml:space="preserve">such </w:t>
      </w:r>
      <w:r w:rsidR="008A25A1" w:rsidRPr="00567594">
        <w:rPr>
          <w:rFonts w:ascii="Times New Roman" w:hAnsi="Times New Roman" w:cs="Times New Roman"/>
        </w:rPr>
        <w:t>pleasure. Using ha</w:t>
      </w:r>
      <w:r w:rsidR="004370E3" w:rsidRPr="00567594">
        <w:rPr>
          <w:rFonts w:ascii="Times New Roman" w:hAnsi="Times New Roman" w:cs="Times New Roman"/>
        </w:rPr>
        <w:t>d</w:t>
      </w:r>
      <w:r w:rsidR="008A25A1" w:rsidRPr="00567594">
        <w:rPr>
          <w:rFonts w:ascii="Times New Roman" w:hAnsi="Times New Roman" w:cs="Times New Roman"/>
        </w:rPr>
        <w:t xml:space="preserve"> a utilitarian ethic, in that most youth describe</w:t>
      </w:r>
      <w:r w:rsidR="004370E3" w:rsidRPr="00567594">
        <w:rPr>
          <w:rFonts w:ascii="Times New Roman" w:hAnsi="Times New Roman" w:cs="Times New Roman"/>
        </w:rPr>
        <w:t>d</w:t>
      </w:r>
      <w:r w:rsidR="008A25A1" w:rsidRPr="00567594">
        <w:rPr>
          <w:rFonts w:ascii="Times New Roman" w:hAnsi="Times New Roman" w:cs="Times New Roman"/>
        </w:rPr>
        <w:t xml:space="preserve"> which drugs </w:t>
      </w:r>
      <w:r w:rsidR="004370E3" w:rsidRPr="00567594">
        <w:rPr>
          <w:rFonts w:ascii="Times New Roman" w:hAnsi="Times New Roman" w:cs="Times New Roman"/>
        </w:rPr>
        <w:t>we</w:t>
      </w:r>
      <w:r w:rsidR="008A25A1" w:rsidRPr="00567594">
        <w:rPr>
          <w:rFonts w:ascii="Times New Roman" w:hAnsi="Times New Roman" w:cs="Times New Roman"/>
        </w:rPr>
        <w:t>re more likely to cause long-term trouble for people generally and which drugs were particular</w:t>
      </w:r>
      <w:r w:rsidR="00B70B8F">
        <w:rPr>
          <w:rFonts w:ascii="Times New Roman" w:hAnsi="Times New Roman" w:cs="Times New Roman"/>
        </w:rPr>
        <w:t xml:space="preserve">ly troublesome for themselves. </w:t>
      </w:r>
      <w:r w:rsidR="008A25A1" w:rsidRPr="00567594">
        <w:rPr>
          <w:rFonts w:ascii="Times New Roman" w:hAnsi="Times New Roman" w:cs="Times New Roman"/>
        </w:rPr>
        <w:t>They identif</w:t>
      </w:r>
      <w:r w:rsidR="004370E3" w:rsidRPr="00567594">
        <w:rPr>
          <w:rFonts w:ascii="Times New Roman" w:hAnsi="Times New Roman" w:cs="Times New Roman"/>
        </w:rPr>
        <w:t>ied</w:t>
      </w:r>
      <w:r w:rsidR="008A25A1" w:rsidRPr="00567594">
        <w:rPr>
          <w:rFonts w:ascii="Times New Roman" w:hAnsi="Times New Roman" w:cs="Times New Roman"/>
        </w:rPr>
        <w:t xml:space="preserve"> the consequences o</w:t>
      </w:r>
      <w:r w:rsidR="00546E25" w:rsidRPr="00567594">
        <w:rPr>
          <w:rFonts w:ascii="Times New Roman" w:hAnsi="Times New Roman" w:cs="Times New Roman"/>
        </w:rPr>
        <w:t xml:space="preserve">f the demands of addiction, </w:t>
      </w:r>
      <w:r w:rsidR="008A25A1" w:rsidRPr="00567594">
        <w:rPr>
          <w:rFonts w:ascii="Times New Roman" w:hAnsi="Times New Roman" w:cs="Times New Roman"/>
        </w:rPr>
        <w:t>the temptation to steal</w:t>
      </w:r>
      <w:r w:rsidR="00546E25" w:rsidRPr="00567594">
        <w:rPr>
          <w:rFonts w:ascii="Times New Roman" w:hAnsi="Times New Roman" w:cs="Times New Roman"/>
        </w:rPr>
        <w:t xml:space="preserve"> from their friends and family, </w:t>
      </w:r>
      <w:r w:rsidR="004370E3" w:rsidRPr="00567594">
        <w:rPr>
          <w:rFonts w:ascii="Times New Roman" w:hAnsi="Times New Roman" w:cs="Times New Roman"/>
        </w:rPr>
        <w:t xml:space="preserve">and </w:t>
      </w:r>
      <w:r w:rsidR="00546E25" w:rsidRPr="00567594">
        <w:rPr>
          <w:rFonts w:ascii="Times New Roman" w:hAnsi="Times New Roman" w:cs="Times New Roman"/>
        </w:rPr>
        <w:t>the lure of “</w:t>
      </w:r>
      <w:r w:rsidRPr="00567594">
        <w:rPr>
          <w:rFonts w:ascii="Times New Roman" w:hAnsi="Times New Roman" w:cs="Times New Roman"/>
        </w:rPr>
        <w:t>dating their dealer.</w:t>
      </w:r>
      <w:r w:rsidR="00546E25" w:rsidRPr="00567594">
        <w:rPr>
          <w:rFonts w:ascii="Times New Roman" w:hAnsi="Times New Roman" w:cs="Times New Roman"/>
        </w:rPr>
        <w:t xml:space="preserve">” They learned the difference between using friends for the purpose of using and using for the purpose of friendship. </w:t>
      </w:r>
      <w:r w:rsidRPr="00567594">
        <w:rPr>
          <w:rFonts w:ascii="Times New Roman" w:hAnsi="Times New Roman" w:cs="Times New Roman"/>
        </w:rPr>
        <w:t xml:space="preserve"> They learn</w:t>
      </w:r>
      <w:r w:rsidR="004370E3" w:rsidRPr="00567594">
        <w:rPr>
          <w:rFonts w:ascii="Times New Roman" w:hAnsi="Times New Roman" w:cs="Times New Roman"/>
        </w:rPr>
        <w:t>ed</w:t>
      </w:r>
      <w:r w:rsidRPr="00567594">
        <w:rPr>
          <w:rFonts w:ascii="Times New Roman" w:hAnsi="Times New Roman" w:cs="Times New Roman"/>
        </w:rPr>
        <w:t xml:space="preserve"> the difference </w:t>
      </w:r>
      <w:r w:rsidR="00C3517A" w:rsidRPr="00567594">
        <w:rPr>
          <w:rFonts w:ascii="Times New Roman" w:hAnsi="Times New Roman" w:cs="Times New Roman"/>
        </w:rPr>
        <w:t>“</w:t>
      </w:r>
      <w:r w:rsidR="00B70B8F">
        <w:rPr>
          <w:rFonts w:ascii="Times New Roman" w:hAnsi="Times New Roman" w:cs="Times New Roman"/>
        </w:rPr>
        <w:t xml:space="preserve">between freedom and being free,” as Bennie put it. </w:t>
      </w:r>
      <w:r w:rsidR="00C3517A" w:rsidRPr="00567594">
        <w:rPr>
          <w:rFonts w:ascii="Times New Roman" w:hAnsi="Times New Roman" w:cs="Times New Roman"/>
        </w:rPr>
        <w:t>Even so, most youth continued to participate in some drug use</w:t>
      </w:r>
      <w:r w:rsidR="00B14A48">
        <w:rPr>
          <w:rFonts w:ascii="Times New Roman" w:hAnsi="Times New Roman" w:cs="Times New Roman"/>
        </w:rPr>
        <w:t xml:space="preserve"> for xx years</w:t>
      </w:r>
      <w:r w:rsidR="00C3517A" w:rsidRPr="00567594">
        <w:rPr>
          <w:rFonts w:ascii="Times New Roman" w:hAnsi="Times New Roman" w:cs="Times New Roman"/>
        </w:rPr>
        <w:t xml:space="preserve">, for social reasons and for pleasure. </w:t>
      </w:r>
      <w:bookmarkStart w:id="8" w:name="education-on-my-terms"/>
      <w:bookmarkEnd w:id="8"/>
    </w:p>
    <w:p w14:paraId="175F59CD" w14:textId="09BA1DD6" w:rsidR="003E6E93" w:rsidRPr="00567594" w:rsidRDefault="004D4600" w:rsidP="004C6F34">
      <w:pPr>
        <w:pStyle w:val="FirstParagraph"/>
        <w:spacing w:line="480" w:lineRule="auto"/>
        <w:outlineLvl w:val="0"/>
        <w:rPr>
          <w:rFonts w:ascii="Times New Roman" w:hAnsi="Times New Roman" w:cs="Times New Roman"/>
        </w:rPr>
      </w:pPr>
      <w:r w:rsidRPr="00567594">
        <w:rPr>
          <w:rFonts w:ascii="Times New Roman" w:hAnsi="Times New Roman" w:cs="Times New Roman"/>
        </w:rPr>
        <w:t xml:space="preserve">&lt;1&gt; </w:t>
      </w:r>
      <w:r w:rsidR="004A6A4E">
        <w:rPr>
          <w:rFonts w:ascii="Times New Roman" w:hAnsi="Times New Roman" w:cs="Times New Roman"/>
        </w:rPr>
        <w:t xml:space="preserve">Engaging with Formal Education:  </w:t>
      </w:r>
      <w:r w:rsidR="003E6E93" w:rsidRPr="00567594">
        <w:rPr>
          <w:rFonts w:ascii="Times New Roman" w:hAnsi="Times New Roman" w:cs="Times New Roman"/>
        </w:rPr>
        <w:t xml:space="preserve">Education on My </w:t>
      </w:r>
      <w:commentRangeStart w:id="9"/>
      <w:r w:rsidR="003E6E93" w:rsidRPr="00567594">
        <w:rPr>
          <w:rFonts w:ascii="Times New Roman" w:hAnsi="Times New Roman" w:cs="Times New Roman"/>
        </w:rPr>
        <w:t>Terms</w:t>
      </w:r>
      <w:commentRangeEnd w:id="9"/>
      <w:r w:rsidR="00B14A48">
        <w:rPr>
          <w:rStyle w:val="CommentReference"/>
        </w:rPr>
        <w:commentReference w:id="9"/>
      </w:r>
    </w:p>
    <w:p w14:paraId="4004BDBA" w14:textId="0FCC5ACF" w:rsidR="00830AD0" w:rsidRPr="00567594" w:rsidRDefault="002562EE" w:rsidP="003E6E93">
      <w:pPr>
        <w:pStyle w:val="FirstParagraph"/>
        <w:spacing w:line="480" w:lineRule="auto"/>
        <w:ind w:firstLine="720"/>
        <w:rPr>
          <w:rFonts w:ascii="Times New Roman" w:hAnsi="Times New Roman" w:cs="Times New Roman"/>
        </w:rPr>
      </w:pPr>
      <w:r w:rsidRPr="00567594">
        <w:rPr>
          <w:rFonts w:ascii="Times New Roman" w:hAnsi="Times New Roman" w:cs="Times New Roman"/>
        </w:rPr>
        <w:t xml:space="preserve">Dinah said that she never wanted to go back to the same conditions of living with her family that were present when she was young, and she had the same attitude about </w:t>
      </w:r>
      <w:r w:rsidR="00B14A48">
        <w:rPr>
          <w:rFonts w:ascii="Times New Roman" w:hAnsi="Times New Roman" w:cs="Times New Roman"/>
        </w:rPr>
        <w:t xml:space="preserve">high </w:t>
      </w:r>
      <w:r w:rsidRPr="00567594">
        <w:rPr>
          <w:rFonts w:ascii="Times New Roman" w:hAnsi="Times New Roman" w:cs="Times New Roman"/>
        </w:rPr>
        <w:t xml:space="preserve">school. This </w:t>
      </w:r>
      <w:r w:rsidR="004370E3" w:rsidRPr="00567594">
        <w:rPr>
          <w:rFonts w:ascii="Times New Roman" w:hAnsi="Times New Roman" w:cs="Times New Roman"/>
        </w:rPr>
        <w:t>wa</w:t>
      </w:r>
      <w:r w:rsidRPr="00567594">
        <w:rPr>
          <w:rFonts w:ascii="Times New Roman" w:hAnsi="Times New Roman" w:cs="Times New Roman"/>
        </w:rPr>
        <w:t>s common among these youth: Their leaving home was usually also about leaving school, or at least the representation of mainstream school in which few of them had had much success.</w:t>
      </w:r>
      <w:r w:rsidR="00F3712D" w:rsidRPr="00567594">
        <w:rPr>
          <w:rFonts w:ascii="Times New Roman" w:hAnsi="Times New Roman" w:cs="Times New Roman"/>
        </w:rPr>
        <w:t xml:space="preserve"> </w:t>
      </w:r>
      <w:r w:rsidRPr="00567594">
        <w:rPr>
          <w:rFonts w:ascii="Times New Roman" w:hAnsi="Times New Roman" w:cs="Times New Roman"/>
        </w:rPr>
        <w:t xml:space="preserve">Only one </w:t>
      </w:r>
      <w:r w:rsidR="00C00A23" w:rsidRPr="00567594">
        <w:rPr>
          <w:rFonts w:ascii="Times New Roman" w:hAnsi="Times New Roman" w:cs="Times New Roman"/>
        </w:rPr>
        <w:t xml:space="preserve">youth </w:t>
      </w:r>
      <w:r w:rsidRPr="00567594">
        <w:rPr>
          <w:rFonts w:ascii="Times New Roman" w:hAnsi="Times New Roman" w:cs="Times New Roman"/>
        </w:rPr>
        <w:t xml:space="preserve">said that </w:t>
      </w:r>
      <w:r w:rsidR="00B14A48">
        <w:rPr>
          <w:rFonts w:ascii="Times New Roman" w:hAnsi="Times New Roman" w:cs="Times New Roman"/>
        </w:rPr>
        <w:t>formal education</w:t>
      </w:r>
      <w:r w:rsidRPr="00567594">
        <w:rPr>
          <w:rFonts w:ascii="Times New Roman" w:hAnsi="Times New Roman" w:cs="Times New Roman"/>
        </w:rPr>
        <w:t xml:space="preserve"> was not important, but only two were willing to </w:t>
      </w:r>
      <w:r w:rsidR="00B70B8F">
        <w:rPr>
          <w:rFonts w:ascii="Times New Roman" w:hAnsi="Times New Roman" w:cs="Times New Roman"/>
        </w:rPr>
        <w:t xml:space="preserve">again </w:t>
      </w:r>
      <w:r w:rsidRPr="00567594">
        <w:rPr>
          <w:rFonts w:ascii="Times New Roman" w:hAnsi="Times New Roman" w:cs="Times New Roman"/>
        </w:rPr>
        <w:t xml:space="preserve">attempt it in a mainstream high school. The </w:t>
      </w:r>
      <w:r w:rsidRPr="00567594">
        <w:rPr>
          <w:rFonts w:ascii="Times New Roman" w:hAnsi="Times New Roman" w:cs="Times New Roman"/>
        </w:rPr>
        <w:lastRenderedPageBreak/>
        <w:t xml:space="preserve">rest </w:t>
      </w:r>
      <w:r w:rsidR="00FB6F95" w:rsidRPr="00567594">
        <w:rPr>
          <w:rFonts w:ascii="Times New Roman" w:hAnsi="Times New Roman" w:cs="Times New Roman"/>
        </w:rPr>
        <w:t>desired an educational program</w:t>
      </w:r>
      <w:r w:rsidRPr="00567594">
        <w:rPr>
          <w:rFonts w:ascii="Times New Roman" w:hAnsi="Times New Roman" w:cs="Times New Roman"/>
        </w:rPr>
        <w:t xml:space="preserve"> that better matched their temperament, that did not fill them with shame, and that t</w:t>
      </w:r>
      <w:r w:rsidR="00F3712D" w:rsidRPr="00567594">
        <w:rPr>
          <w:rFonts w:ascii="Times New Roman" w:hAnsi="Times New Roman" w:cs="Times New Roman"/>
        </w:rPr>
        <w:t>reated them like adults or at least like young people with the capacity to be responsible.</w:t>
      </w:r>
      <w:r w:rsidRPr="00567594">
        <w:rPr>
          <w:rFonts w:ascii="Times New Roman" w:hAnsi="Times New Roman" w:cs="Times New Roman"/>
        </w:rPr>
        <w:t xml:space="preserve"> Some of them attributed their own difficulties in school to their own</w:t>
      </w:r>
      <w:r w:rsidR="00F3712D" w:rsidRPr="00567594">
        <w:rPr>
          <w:rFonts w:ascii="Times New Roman" w:hAnsi="Times New Roman" w:cs="Times New Roman"/>
        </w:rPr>
        <w:t xml:space="preserve"> </w:t>
      </w:r>
      <w:r w:rsidRPr="00567594">
        <w:rPr>
          <w:rFonts w:ascii="Times New Roman" w:hAnsi="Times New Roman" w:cs="Times New Roman"/>
        </w:rPr>
        <w:t xml:space="preserve">choices, and some attribute their difficulties to the inflexible nature of </w:t>
      </w:r>
      <w:r w:rsidR="004B703F" w:rsidRPr="00567594">
        <w:rPr>
          <w:rFonts w:ascii="Times New Roman" w:hAnsi="Times New Roman" w:cs="Times New Roman"/>
        </w:rPr>
        <w:t xml:space="preserve">mainstream </w:t>
      </w:r>
      <w:r w:rsidRPr="00567594">
        <w:rPr>
          <w:rFonts w:ascii="Times New Roman" w:hAnsi="Times New Roman" w:cs="Times New Roman"/>
        </w:rPr>
        <w:t xml:space="preserve">schooling or to the social culture. </w:t>
      </w:r>
      <w:r w:rsidR="00C00A23" w:rsidRPr="00567594">
        <w:rPr>
          <w:rFonts w:ascii="Times New Roman" w:hAnsi="Times New Roman" w:cs="Times New Roman"/>
        </w:rPr>
        <w:t xml:space="preserve">Even those who were critical of schooling </w:t>
      </w:r>
      <w:r w:rsidRPr="00567594">
        <w:rPr>
          <w:rFonts w:ascii="Times New Roman" w:hAnsi="Times New Roman" w:cs="Times New Roman"/>
        </w:rPr>
        <w:t>believed in their own agency and ability to s</w:t>
      </w:r>
      <w:r w:rsidR="00F3712D" w:rsidRPr="00567594">
        <w:rPr>
          <w:rFonts w:ascii="Times New Roman" w:hAnsi="Times New Roman" w:cs="Times New Roman"/>
        </w:rPr>
        <w:t>ucceed in school</w:t>
      </w:r>
      <w:r w:rsidRPr="00567594">
        <w:rPr>
          <w:rFonts w:ascii="Times New Roman" w:hAnsi="Times New Roman" w:cs="Times New Roman"/>
        </w:rPr>
        <w:t>. And they fiercely</w:t>
      </w:r>
      <w:r w:rsidR="00C00A23" w:rsidRPr="00567594">
        <w:rPr>
          <w:rFonts w:ascii="Times New Roman" w:hAnsi="Times New Roman" w:cs="Times New Roman"/>
        </w:rPr>
        <w:t xml:space="preserve"> argued for</w:t>
      </w:r>
      <w:r w:rsidRPr="00567594">
        <w:rPr>
          <w:rFonts w:ascii="Times New Roman" w:hAnsi="Times New Roman" w:cs="Times New Roman"/>
        </w:rPr>
        <w:t xml:space="preserve"> their right to have school on their own terms.</w:t>
      </w:r>
    </w:p>
    <w:p w14:paraId="4A7CA95E" w14:textId="70C19603" w:rsidR="00F3712D" w:rsidRPr="00567594" w:rsidRDefault="00B70B8F" w:rsidP="00B70B8F">
      <w:pPr>
        <w:pStyle w:val="FirstParagraph"/>
        <w:spacing w:line="480" w:lineRule="auto"/>
        <w:ind w:firstLine="720"/>
        <w:rPr>
          <w:rFonts w:ascii="Times New Roman" w:hAnsi="Times New Roman" w:cs="Times New Roman"/>
        </w:rPr>
      </w:pPr>
      <w:bookmarkStart w:id="10" w:name="why-school-is-challenging"/>
      <w:bookmarkEnd w:id="10"/>
      <w:r>
        <w:rPr>
          <w:rFonts w:ascii="Times New Roman" w:hAnsi="Times New Roman" w:cs="Times New Roman"/>
        </w:rPr>
        <w:t xml:space="preserve">For some </w:t>
      </w:r>
      <w:r w:rsidR="00B14A48">
        <w:rPr>
          <w:rFonts w:ascii="Times New Roman" w:hAnsi="Times New Roman" w:cs="Times New Roman"/>
        </w:rPr>
        <w:t xml:space="preserve">of the youth in our study, </w:t>
      </w:r>
      <w:r>
        <w:rPr>
          <w:rFonts w:ascii="Times New Roman" w:hAnsi="Times New Roman" w:cs="Times New Roman"/>
        </w:rPr>
        <w:t xml:space="preserve">school </w:t>
      </w:r>
      <w:r w:rsidR="00B14A48">
        <w:rPr>
          <w:rFonts w:ascii="Times New Roman" w:hAnsi="Times New Roman" w:cs="Times New Roman"/>
        </w:rPr>
        <w:t>wa</w:t>
      </w:r>
      <w:r>
        <w:rPr>
          <w:rFonts w:ascii="Times New Roman" w:hAnsi="Times New Roman" w:cs="Times New Roman"/>
        </w:rPr>
        <w:t xml:space="preserve">s challenging because of their own </w:t>
      </w:r>
      <w:commentRangeStart w:id="11"/>
      <w:r>
        <w:rPr>
          <w:rFonts w:ascii="Times New Roman" w:hAnsi="Times New Roman" w:cs="Times New Roman"/>
        </w:rPr>
        <w:t>p</w:t>
      </w:r>
      <w:r w:rsidR="00B30FBA">
        <w:rPr>
          <w:rFonts w:ascii="Times New Roman" w:hAnsi="Times New Roman" w:cs="Times New Roman"/>
        </w:rPr>
        <w:t>redile</w:t>
      </w:r>
      <w:r>
        <w:rPr>
          <w:rFonts w:ascii="Times New Roman" w:hAnsi="Times New Roman" w:cs="Times New Roman"/>
        </w:rPr>
        <w:t>ctions</w:t>
      </w:r>
      <w:commentRangeEnd w:id="11"/>
      <w:r w:rsidR="00B14A48">
        <w:rPr>
          <w:rStyle w:val="CommentReference"/>
        </w:rPr>
        <w:commentReference w:id="11"/>
      </w:r>
      <w:r>
        <w:rPr>
          <w:rFonts w:ascii="Times New Roman" w:hAnsi="Times New Roman" w:cs="Times New Roman"/>
        </w:rPr>
        <w:t xml:space="preserve">. </w:t>
      </w:r>
      <w:r w:rsidR="002562EE" w:rsidRPr="00567594">
        <w:rPr>
          <w:rFonts w:ascii="Times New Roman" w:hAnsi="Times New Roman" w:cs="Times New Roman"/>
        </w:rPr>
        <w:t>Most youth ha</w:t>
      </w:r>
      <w:r w:rsidR="00B14A48">
        <w:rPr>
          <w:rFonts w:ascii="Times New Roman" w:hAnsi="Times New Roman" w:cs="Times New Roman"/>
        </w:rPr>
        <w:t>d</w:t>
      </w:r>
      <w:r w:rsidR="002562EE" w:rsidRPr="00567594">
        <w:rPr>
          <w:rFonts w:ascii="Times New Roman" w:hAnsi="Times New Roman" w:cs="Times New Roman"/>
        </w:rPr>
        <w:t xml:space="preserve"> difficulties with school and attitudes about school that are not unique </w:t>
      </w:r>
      <w:r w:rsidR="00F3712D" w:rsidRPr="00567594">
        <w:rPr>
          <w:rFonts w:ascii="Times New Roman" w:hAnsi="Times New Roman" w:cs="Times New Roman"/>
        </w:rPr>
        <w:t xml:space="preserve">to being street involved. </w:t>
      </w:r>
      <w:r w:rsidR="00BA3515" w:rsidRPr="00567594">
        <w:rPr>
          <w:rFonts w:ascii="Times New Roman" w:hAnsi="Times New Roman" w:cs="Times New Roman"/>
        </w:rPr>
        <w:t>Trenton</w:t>
      </w:r>
      <w:r w:rsidR="002562EE" w:rsidRPr="00567594">
        <w:rPr>
          <w:rFonts w:ascii="Times New Roman" w:hAnsi="Times New Roman" w:cs="Times New Roman"/>
        </w:rPr>
        <w:t xml:space="preserve"> was kicked out of school for smoking pot, and he was asked about his plans for next year. His story is an old one, among the emerging adults</w:t>
      </w:r>
      <w:r w:rsidR="00B14A48">
        <w:rPr>
          <w:rFonts w:ascii="Times New Roman" w:hAnsi="Times New Roman" w:cs="Times New Roman"/>
        </w:rPr>
        <w:t xml:space="preserve"> across the class system</w:t>
      </w:r>
      <w:r w:rsidR="002562EE" w:rsidRPr="00567594">
        <w:rPr>
          <w:rFonts w:ascii="Times New Roman" w:hAnsi="Times New Roman" w:cs="Times New Roman"/>
        </w:rPr>
        <w:t xml:space="preserve">. </w:t>
      </w:r>
    </w:p>
    <w:p w14:paraId="2B7A5FA1"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 xml:space="preserve">Trenton: </w:t>
      </w:r>
      <w:r w:rsidR="002562EE" w:rsidRPr="00567594">
        <w:rPr>
          <w:rFonts w:ascii="Times New Roman" w:hAnsi="Times New Roman" w:cs="Times New Roman"/>
        </w:rPr>
        <w:t xml:space="preserve">I’m planning on going there next year. </w:t>
      </w:r>
    </w:p>
    <w:p w14:paraId="10B36D39" w14:textId="77777777" w:rsidR="004D4600" w:rsidRPr="00567594" w:rsidRDefault="002562EE"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I</w:t>
      </w:r>
      <w:r w:rsidR="004D4600" w:rsidRPr="00567594">
        <w:rPr>
          <w:rFonts w:ascii="Times New Roman" w:hAnsi="Times New Roman" w:cs="Times New Roman"/>
        </w:rPr>
        <w:t>nterviewer</w:t>
      </w:r>
      <w:r w:rsidRPr="00567594">
        <w:rPr>
          <w:rFonts w:ascii="Times New Roman" w:hAnsi="Times New Roman" w:cs="Times New Roman"/>
        </w:rPr>
        <w:t xml:space="preserve">: Where do you think you’ll go? </w:t>
      </w:r>
      <w:r w:rsidR="00BA3515" w:rsidRPr="00567594">
        <w:rPr>
          <w:rFonts w:ascii="Times New Roman" w:hAnsi="Times New Roman" w:cs="Times New Roman"/>
        </w:rPr>
        <w:t xml:space="preserve"> </w:t>
      </w:r>
    </w:p>
    <w:p w14:paraId="4E71CCFE"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 xml:space="preserve">Trenton: </w:t>
      </w:r>
      <w:r w:rsidR="002562EE" w:rsidRPr="00567594">
        <w:rPr>
          <w:rFonts w:ascii="Times New Roman" w:hAnsi="Times New Roman" w:cs="Times New Roman"/>
        </w:rPr>
        <w:t>Probably SJ Willis [a flexible, pa</w:t>
      </w:r>
      <w:r w:rsidRPr="00567594">
        <w:rPr>
          <w:rFonts w:ascii="Times New Roman" w:hAnsi="Times New Roman" w:cs="Times New Roman"/>
        </w:rPr>
        <w:t xml:space="preserve">rt-time, alternative school] </w:t>
      </w:r>
    </w:p>
    <w:p w14:paraId="7ED20955"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 xml:space="preserve">Interviewer: </w:t>
      </w:r>
      <w:proofErr w:type="gramStart"/>
      <w:r w:rsidR="002562EE" w:rsidRPr="00567594">
        <w:rPr>
          <w:rFonts w:ascii="Times New Roman" w:hAnsi="Times New Roman" w:cs="Times New Roman"/>
        </w:rPr>
        <w:t>So</w:t>
      </w:r>
      <w:proofErr w:type="gramEnd"/>
      <w:r w:rsidR="002562EE" w:rsidRPr="00567594">
        <w:rPr>
          <w:rFonts w:ascii="Times New Roman" w:hAnsi="Times New Roman" w:cs="Times New Roman"/>
        </w:rPr>
        <w:t xml:space="preserve"> is there anything that would have to change in order for you to go to school? </w:t>
      </w:r>
      <w:r w:rsidRPr="00567594">
        <w:rPr>
          <w:rFonts w:ascii="Times New Roman" w:hAnsi="Times New Roman" w:cs="Times New Roman"/>
        </w:rPr>
        <w:t xml:space="preserve"> </w:t>
      </w:r>
    </w:p>
    <w:p w14:paraId="5ABCF2A5"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Trenton: I</w:t>
      </w:r>
      <w:r w:rsidR="002562EE" w:rsidRPr="00567594">
        <w:rPr>
          <w:rFonts w:ascii="Times New Roman" w:hAnsi="Times New Roman" w:cs="Times New Roman"/>
        </w:rPr>
        <w:t>’d need to go more often</w:t>
      </w:r>
      <w:proofErr w:type="gramStart"/>
      <w:r w:rsidR="002562EE" w:rsidRPr="00567594">
        <w:rPr>
          <w:rFonts w:ascii="Times New Roman" w:hAnsi="Times New Roman" w:cs="Times New Roman"/>
        </w:rPr>
        <w:t>....just</w:t>
      </w:r>
      <w:proofErr w:type="gramEnd"/>
      <w:r w:rsidR="002562EE" w:rsidRPr="00567594">
        <w:rPr>
          <w:rFonts w:ascii="Times New Roman" w:hAnsi="Times New Roman" w:cs="Times New Roman"/>
        </w:rPr>
        <w:t xml:space="preserve"> show up there and not smoke a bunch of pot when I’m there. Cause that’s part of the reason why I got suspended. I got kicked out around the end of the year for smoking pot. </w:t>
      </w:r>
      <w:r w:rsidR="00BA3515" w:rsidRPr="00567594">
        <w:rPr>
          <w:rFonts w:ascii="Times New Roman" w:hAnsi="Times New Roman" w:cs="Times New Roman"/>
        </w:rPr>
        <w:t xml:space="preserve"> </w:t>
      </w:r>
    </w:p>
    <w:p w14:paraId="1DB58C05" w14:textId="77777777" w:rsidR="004D460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lastRenderedPageBreak/>
        <w:t xml:space="preserve">Interviewer: </w:t>
      </w:r>
      <w:proofErr w:type="gramStart"/>
      <w:r w:rsidR="002562EE" w:rsidRPr="00567594">
        <w:rPr>
          <w:rFonts w:ascii="Times New Roman" w:hAnsi="Times New Roman" w:cs="Times New Roman"/>
        </w:rPr>
        <w:t>So</w:t>
      </w:r>
      <w:proofErr w:type="gramEnd"/>
      <w:r w:rsidR="002562EE" w:rsidRPr="00567594">
        <w:rPr>
          <w:rFonts w:ascii="Times New Roman" w:hAnsi="Times New Roman" w:cs="Times New Roman"/>
        </w:rPr>
        <w:t xml:space="preserve"> is there anything you can think of that would help you do differently or help it be different this time? </w:t>
      </w:r>
      <w:r w:rsidR="00BA3515" w:rsidRPr="00567594">
        <w:rPr>
          <w:rFonts w:ascii="Times New Roman" w:hAnsi="Times New Roman" w:cs="Times New Roman"/>
        </w:rPr>
        <w:t xml:space="preserve"> </w:t>
      </w:r>
    </w:p>
    <w:p w14:paraId="58C95AC1" w14:textId="77777777" w:rsidR="00830AD0" w:rsidRPr="00567594" w:rsidRDefault="004D4600" w:rsidP="00BA3515">
      <w:pPr>
        <w:pStyle w:val="FirstParagraph"/>
        <w:spacing w:line="480" w:lineRule="auto"/>
        <w:ind w:left="720"/>
        <w:rPr>
          <w:rFonts w:ascii="Times New Roman" w:hAnsi="Times New Roman" w:cs="Times New Roman"/>
        </w:rPr>
      </w:pPr>
      <w:r w:rsidRPr="00567594">
        <w:rPr>
          <w:rFonts w:ascii="Times New Roman" w:hAnsi="Times New Roman" w:cs="Times New Roman"/>
        </w:rPr>
        <w:t>Trenton: W</w:t>
      </w:r>
      <w:r w:rsidR="002562EE" w:rsidRPr="00567594">
        <w:rPr>
          <w:rFonts w:ascii="Times New Roman" w:hAnsi="Times New Roman" w:cs="Times New Roman"/>
        </w:rPr>
        <w:t>ell I don’t really need to smoke pot at s</w:t>
      </w:r>
      <w:r w:rsidR="00F3712D" w:rsidRPr="00567594">
        <w:rPr>
          <w:rFonts w:ascii="Times New Roman" w:hAnsi="Times New Roman" w:cs="Times New Roman"/>
        </w:rPr>
        <w:t xml:space="preserve">chool </w:t>
      </w:r>
      <w:r w:rsidR="002562EE" w:rsidRPr="00567594">
        <w:rPr>
          <w:rFonts w:ascii="Times New Roman" w:hAnsi="Times New Roman" w:cs="Times New Roman"/>
        </w:rPr>
        <w:t xml:space="preserve">[laughs] It’s just when someone asks me, “Would you like some? </w:t>
      </w:r>
      <w:proofErr w:type="gramStart"/>
      <w:r w:rsidR="002562EE" w:rsidRPr="00567594">
        <w:rPr>
          <w:rFonts w:ascii="Times New Roman" w:hAnsi="Times New Roman" w:cs="Times New Roman"/>
        </w:rPr>
        <w:t>So</w:t>
      </w:r>
      <w:proofErr w:type="gramEnd"/>
      <w:r w:rsidR="002562EE" w:rsidRPr="00567594">
        <w:rPr>
          <w:rFonts w:ascii="Times New Roman" w:hAnsi="Times New Roman" w:cs="Times New Roman"/>
        </w:rPr>
        <w:t xml:space="preserve"> I just gotta learn to say no.</w:t>
      </w:r>
    </w:p>
    <w:p w14:paraId="31B1C0C2" w14:textId="578D8438" w:rsidR="00814251" w:rsidRDefault="00BA3515" w:rsidP="004D4600">
      <w:pPr>
        <w:pStyle w:val="BodyText"/>
        <w:spacing w:line="480" w:lineRule="auto"/>
        <w:ind w:firstLine="720"/>
        <w:rPr>
          <w:rFonts w:ascii="Times New Roman" w:hAnsi="Times New Roman" w:cs="Times New Roman"/>
        </w:rPr>
      </w:pPr>
      <w:r w:rsidRPr="00567594">
        <w:rPr>
          <w:rFonts w:ascii="Times New Roman" w:hAnsi="Times New Roman" w:cs="Times New Roman"/>
        </w:rPr>
        <w:t>Ella</w:t>
      </w:r>
      <w:r w:rsidR="002562EE" w:rsidRPr="00567594">
        <w:rPr>
          <w:rFonts w:ascii="Times New Roman" w:hAnsi="Times New Roman" w:cs="Times New Roman"/>
        </w:rPr>
        <w:t xml:space="preserve"> had similar difficulties. "...there’s a lot of, like, drug addicts in </w:t>
      </w:r>
      <w:r w:rsidRPr="00567594">
        <w:rPr>
          <w:rFonts w:ascii="Times New Roman" w:hAnsi="Times New Roman" w:cs="Times New Roman"/>
        </w:rPr>
        <w:t>school</w:t>
      </w:r>
      <w:r w:rsidR="002562EE" w:rsidRPr="00567594">
        <w:rPr>
          <w:rFonts w:ascii="Times New Roman" w:hAnsi="Times New Roman" w:cs="Times New Roman"/>
        </w:rPr>
        <w:t>, so</w:t>
      </w:r>
      <w:r w:rsidRPr="00567594">
        <w:rPr>
          <w:rFonts w:ascii="Times New Roman" w:hAnsi="Times New Roman" w:cs="Times New Roman"/>
        </w:rPr>
        <w:t>…</w:t>
      </w:r>
      <w:r w:rsidR="002562EE" w:rsidRPr="00567594">
        <w:rPr>
          <w:rFonts w:ascii="Times New Roman" w:hAnsi="Times New Roman" w:cs="Times New Roman"/>
        </w:rPr>
        <w:t xml:space="preserve"> [</w:t>
      </w:r>
      <w:r w:rsidRPr="00567594">
        <w:rPr>
          <w:rFonts w:ascii="Times New Roman" w:hAnsi="Times New Roman" w:cs="Times New Roman"/>
        </w:rPr>
        <w:t xml:space="preserve">she </w:t>
      </w:r>
      <w:r w:rsidR="002562EE" w:rsidRPr="00567594">
        <w:rPr>
          <w:rFonts w:ascii="Times New Roman" w:hAnsi="Times New Roman" w:cs="Times New Roman"/>
        </w:rPr>
        <w:t>laughs]. I don’t know, they were all like-they were all around and I guess one of the</w:t>
      </w:r>
      <w:r w:rsidR="004D4600" w:rsidRPr="00567594">
        <w:rPr>
          <w:rFonts w:ascii="Times New Roman" w:hAnsi="Times New Roman" w:cs="Times New Roman"/>
        </w:rPr>
        <w:t xml:space="preserve"> harder things is being like, ‘</w:t>
      </w:r>
      <w:r w:rsidR="00F3712D" w:rsidRPr="00567594">
        <w:rPr>
          <w:rFonts w:ascii="Times New Roman" w:hAnsi="Times New Roman" w:cs="Times New Roman"/>
        </w:rPr>
        <w:t>N</w:t>
      </w:r>
      <w:r w:rsidR="002562EE" w:rsidRPr="00567594">
        <w:rPr>
          <w:rFonts w:ascii="Times New Roman" w:hAnsi="Times New Roman" w:cs="Times New Roman"/>
        </w:rPr>
        <w:t>o, I don’t wanna do drugs.</w:t>
      </w:r>
      <w:r w:rsidR="004D4600" w:rsidRPr="00567594">
        <w:rPr>
          <w:rFonts w:ascii="Times New Roman" w:hAnsi="Times New Roman" w:cs="Times New Roman"/>
        </w:rPr>
        <w:t>’”</w:t>
      </w:r>
      <w:r w:rsidR="002562EE" w:rsidRPr="00567594">
        <w:rPr>
          <w:rFonts w:ascii="Times New Roman" w:hAnsi="Times New Roman" w:cs="Times New Roman"/>
        </w:rPr>
        <w:t xml:space="preserve"> She said, "I had too many other things going on, and I couldn't deal with it."</w:t>
      </w:r>
      <w:r w:rsidRPr="00567594">
        <w:rPr>
          <w:rFonts w:ascii="Times New Roman" w:hAnsi="Times New Roman" w:cs="Times New Roman"/>
        </w:rPr>
        <w:t xml:space="preserve"> </w:t>
      </w:r>
      <w:r w:rsidR="002562EE" w:rsidRPr="00567594">
        <w:rPr>
          <w:rFonts w:ascii="Times New Roman" w:hAnsi="Times New Roman" w:cs="Times New Roman"/>
        </w:rPr>
        <w:t xml:space="preserve">When asked </w:t>
      </w:r>
      <w:r w:rsidRPr="00567594">
        <w:rPr>
          <w:rFonts w:ascii="Times New Roman" w:hAnsi="Times New Roman" w:cs="Times New Roman"/>
        </w:rPr>
        <w:t xml:space="preserve">what </w:t>
      </w:r>
      <w:r w:rsidR="004D4600" w:rsidRPr="00567594">
        <w:rPr>
          <w:rFonts w:ascii="Times New Roman" w:hAnsi="Times New Roman" w:cs="Times New Roman"/>
        </w:rPr>
        <w:t>she needed to do,</w:t>
      </w:r>
      <w:r w:rsidR="00F3712D" w:rsidRPr="00567594">
        <w:rPr>
          <w:rFonts w:ascii="Times New Roman" w:hAnsi="Times New Roman" w:cs="Times New Roman"/>
        </w:rPr>
        <w:t xml:space="preserve"> </w:t>
      </w:r>
      <w:r w:rsidR="004D4600" w:rsidRPr="00567594">
        <w:rPr>
          <w:rFonts w:ascii="Times New Roman" w:hAnsi="Times New Roman" w:cs="Times New Roman"/>
        </w:rPr>
        <w:t xml:space="preserve">she </w:t>
      </w:r>
      <w:r w:rsidR="00F3712D" w:rsidRPr="00567594">
        <w:rPr>
          <w:rFonts w:ascii="Times New Roman" w:hAnsi="Times New Roman" w:cs="Times New Roman"/>
        </w:rPr>
        <w:t>said, “</w:t>
      </w:r>
      <w:r w:rsidR="002562EE" w:rsidRPr="00567594">
        <w:rPr>
          <w:rFonts w:ascii="Times New Roman" w:hAnsi="Times New Roman" w:cs="Times New Roman"/>
        </w:rPr>
        <w:t>Maybe get my head on my shoulders a bit more</w:t>
      </w:r>
      <w:r w:rsidR="00F3712D" w:rsidRPr="00567594">
        <w:rPr>
          <w:rFonts w:ascii="Times New Roman" w:hAnsi="Times New Roman" w:cs="Times New Roman"/>
        </w:rPr>
        <w:t xml:space="preserve"> and like...get on it. [laughs].”  </w:t>
      </w:r>
      <w:r w:rsidRPr="00567594">
        <w:rPr>
          <w:rFonts w:ascii="Times New Roman" w:hAnsi="Times New Roman" w:cs="Times New Roman"/>
        </w:rPr>
        <w:t xml:space="preserve">Nate </w:t>
      </w:r>
      <w:r w:rsidR="00814251">
        <w:rPr>
          <w:rFonts w:ascii="Times New Roman" w:hAnsi="Times New Roman" w:cs="Times New Roman"/>
        </w:rPr>
        <w:t>put it like this:</w:t>
      </w:r>
    </w:p>
    <w:p w14:paraId="34B24D12" w14:textId="6B164450" w:rsidR="00814251" w:rsidRDefault="00814251" w:rsidP="004D4600">
      <w:pPr>
        <w:pStyle w:val="BodyText"/>
        <w:spacing w:line="480" w:lineRule="auto"/>
        <w:ind w:firstLine="720"/>
        <w:rPr>
          <w:rFonts w:ascii="Times New Roman" w:hAnsi="Times New Roman" w:cs="Times New Roman"/>
        </w:rPr>
      </w:pPr>
      <w:r>
        <w:rPr>
          <w:rFonts w:ascii="Times New Roman" w:hAnsi="Times New Roman" w:cs="Times New Roman"/>
        </w:rPr>
        <w:t>Nate</w:t>
      </w:r>
      <w:proofErr w:type="gramStart"/>
      <w:r>
        <w:rPr>
          <w:rFonts w:ascii="Times New Roman" w:hAnsi="Times New Roman" w:cs="Times New Roman"/>
        </w:rPr>
        <w:t xml:space="preserve">: </w:t>
      </w:r>
      <w:r w:rsidR="00BA3515" w:rsidRPr="00567594">
        <w:rPr>
          <w:rFonts w:ascii="Times New Roman" w:hAnsi="Times New Roman" w:cs="Times New Roman"/>
        </w:rPr>
        <w:t xml:space="preserve"> “</w:t>
      </w:r>
      <w:proofErr w:type="gramEnd"/>
      <w:r w:rsidR="002562EE" w:rsidRPr="00567594">
        <w:rPr>
          <w:rFonts w:ascii="Times New Roman" w:hAnsi="Times New Roman" w:cs="Times New Roman"/>
        </w:rPr>
        <w:t>It’s definitely been really difficult going everyday and passing all my courses. Like I’m pretty smart and like I can pass easily if I went everyday I’d get pretty good marks but yeah goi</w:t>
      </w:r>
      <w:r w:rsidR="004D4600" w:rsidRPr="00567594">
        <w:rPr>
          <w:rFonts w:ascii="Times New Roman" w:hAnsi="Times New Roman" w:cs="Times New Roman"/>
        </w:rPr>
        <w:t>ng- attendance is a problem.</w:t>
      </w:r>
    </w:p>
    <w:p w14:paraId="7921F2D2" w14:textId="5047A773" w:rsidR="00814251" w:rsidRDefault="004D4600" w:rsidP="004D4600">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Interviewer: </w:t>
      </w:r>
      <w:r w:rsidR="002562EE" w:rsidRPr="00567594">
        <w:rPr>
          <w:rFonts w:ascii="Times New Roman" w:hAnsi="Times New Roman" w:cs="Times New Roman"/>
        </w:rPr>
        <w:t>Yeah? Why is that? Just ‘</w:t>
      </w:r>
      <w:proofErr w:type="gramStart"/>
      <w:r w:rsidR="002562EE" w:rsidRPr="00567594">
        <w:rPr>
          <w:rFonts w:ascii="Times New Roman" w:hAnsi="Times New Roman" w:cs="Times New Roman"/>
        </w:rPr>
        <w:t>cause</w:t>
      </w:r>
      <w:proofErr w:type="gramEnd"/>
      <w:r w:rsidR="00F3712D" w:rsidRPr="00567594">
        <w:rPr>
          <w:rFonts w:ascii="Times New Roman" w:hAnsi="Times New Roman" w:cs="Times New Roman"/>
        </w:rPr>
        <w:t xml:space="preserve"> you’re not interested? </w:t>
      </w:r>
      <w:r w:rsidR="00BA3515" w:rsidRPr="00567594">
        <w:rPr>
          <w:rFonts w:ascii="Times New Roman" w:hAnsi="Times New Roman" w:cs="Times New Roman"/>
        </w:rPr>
        <w:t xml:space="preserve"> </w:t>
      </w:r>
    </w:p>
    <w:p w14:paraId="5DF075E0" w14:textId="77777777" w:rsidR="00814251" w:rsidRDefault="004D4600" w:rsidP="00224C6B">
      <w:pPr>
        <w:pStyle w:val="BodyText"/>
        <w:spacing w:line="480" w:lineRule="auto"/>
        <w:ind w:left="720"/>
        <w:rPr>
          <w:rFonts w:ascii="Times New Roman" w:hAnsi="Times New Roman" w:cs="Times New Roman"/>
        </w:rPr>
      </w:pPr>
      <w:r w:rsidRPr="00567594">
        <w:rPr>
          <w:rFonts w:ascii="Times New Roman" w:hAnsi="Times New Roman" w:cs="Times New Roman"/>
        </w:rPr>
        <w:t xml:space="preserve">Nate: </w:t>
      </w:r>
      <w:r w:rsidR="002562EE" w:rsidRPr="00567594">
        <w:rPr>
          <w:rFonts w:ascii="Times New Roman" w:hAnsi="Times New Roman" w:cs="Times New Roman"/>
        </w:rPr>
        <w:t>Well it’s just ‘cause it’s at school and like someone won’t call me or I’ll sleep in or something like that. I don’t have a first block, which is really, really nice ‘</w:t>
      </w:r>
      <w:proofErr w:type="gramStart"/>
      <w:r w:rsidR="002562EE" w:rsidRPr="00567594">
        <w:rPr>
          <w:rFonts w:ascii="Times New Roman" w:hAnsi="Times New Roman" w:cs="Times New Roman"/>
        </w:rPr>
        <w:t>cause</w:t>
      </w:r>
      <w:proofErr w:type="gramEnd"/>
      <w:r w:rsidR="002562EE" w:rsidRPr="00567594">
        <w:rPr>
          <w:rFonts w:ascii="Times New Roman" w:hAnsi="Times New Roman" w:cs="Times New Roman"/>
        </w:rPr>
        <w:t xml:space="preserve"> I don’t have to be at school until 10:10, so I have time get ready, time to wake up</w:t>
      </w:r>
      <w:r w:rsidRPr="00567594">
        <w:rPr>
          <w:rFonts w:ascii="Times New Roman" w:hAnsi="Times New Roman" w:cs="Times New Roman"/>
        </w:rPr>
        <w:t xml:space="preserve">. </w:t>
      </w:r>
    </w:p>
    <w:p w14:paraId="3FAB8E22" w14:textId="67EFC051" w:rsidR="00F3712D" w:rsidRPr="00567594" w:rsidRDefault="002562EE" w:rsidP="00224C6B">
      <w:pPr>
        <w:pStyle w:val="BodyText"/>
        <w:spacing w:line="480" w:lineRule="auto"/>
        <w:ind w:left="720"/>
        <w:rPr>
          <w:rFonts w:ascii="Times New Roman" w:hAnsi="Times New Roman" w:cs="Times New Roman"/>
        </w:rPr>
      </w:pPr>
      <w:r w:rsidRPr="00567594">
        <w:rPr>
          <w:rFonts w:ascii="Times New Roman" w:hAnsi="Times New Roman" w:cs="Times New Roman"/>
        </w:rPr>
        <w:t>For some</w:t>
      </w:r>
      <w:r w:rsidR="00B70B8F">
        <w:rPr>
          <w:rFonts w:ascii="Times New Roman" w:hAnsi="Times New Roman" w:cs="Times New Roman"/>
        </w:rPr>
        <w:t>, including Angelia,</w:t>
      </w:r>
      <w:r w:rsidRPr="00567594">
        <w:rPr>
          <w:rFonts w:ascii="Times New Roman" w:hAnsi="Times New Roman" w:cs="Times New Roman"/>
        </w:rPr>
        <w:t xml:space="preserve"> the person</w:t>
      </w:r>
      <w:r w:rsidR="00B0513D" w:rsidRPr="00567594">
        <w:rPr>
          <w:rFonts w:ascii="Times New Roman" w:hAnsi="Times New Roman" w:cs="Times New Roman"/>
        </w:rPr>
        <w:t>al issues were more complicated and includes a history of some alienation and, perhaps, misunderstanding</w:t>
      </w:r>
      <w:r w:rsidR="00814251">
        <w:rPr>
          <w:rFonts w:ascii="Times New Roman" w:hAnsi="Times New Roman" w:cs="Times New Roman"/>
        </w:rPr>
        <w:t>:</w:t>
      </w:r>
      <w:r w:rsidR="00814251" w:rsidRPr="00567594">
        <w:rPr>
          <w:rFonts w:ascii="Times New Roman" w:hAnsi="Times New Roman" w:cs="Times New Roman"/>
        </w:rPr>
        <w:t xml:space="preserve">  </w:t>
      </w:r>
    </w:p>
    <w:p w14:paraId="33787708" w14:textId="77777777" w:rsidR="00830AD0" w:rsidRPr="00567594" w:rsidRDefault="002562EE" w:rsidP="00B0513D">
      <w:pPr>
        <w:pStyle w:val="BodyText"/>
        <w:spacing w:line="480" w:lineRule="auto"/>
        <w:ind w:left="720"/>
        <w:rPr>
          <w:rFonts w:ascii="Times New Roman" w:hAnsi="Times New Roman" w:cs="Times New Roman"/>
        </w:rPr>
      </w:pPr>
      <w:r w:rsidRPr="00567594">
        <w:rPr>
          <w:rFonts w:ascii="Times New Roman" w:hAnsi="Times New Roman" w:cs="Times New Roman"/>
        </w:rPr>
        <w:lastRenderedPageBreak/>
        <w:t xml:space="preserve">Grade eight, grade nine, I decided to change that, ‘cause at – towards one of the two years, I just snapped, and I grabbed a kid by his hoodie and looked at him and went, dude, I respect you, you can respect me. Otherwise you’re going out this window. And I got reprimanded for it, but the teachers all knew how much stress I was going through, to the point I didn’t want to be in school anymore. To the point my vice-principal went behind my parents’ back, called our family doctor, and told the receptionist to book an appointment for me to go in for depression pills. Because I’m always depressed, I’m always wearing black, I have no friends, I keep to myself. Well – maybe that’s not a case of depression, maybe it’s a case of lack of understanding. And they wouldn’t understand it. Even though I went to </w:t>
      </w:r>
      <w:r w:rsidR="004D4600" w:rsidRPr="00567594">
        <w:rPr>
          <w:rFonts w:ascii="Times New Roman" w:hAnsi="Times New Roman" w:cs="Times New Roman"/>
        </w:rPr>
        <w:t>counse</w:t>
      </w:r>
      <w:r w:rsidRPr="00567594">
        <w:rPr>
          <w:rFonts w:ascii="Times New Roman" w:hAnsi="Times New Roman" w:cs="Times New Roman"/>
        </w:rPr>
        <w:t xml:space="preserve">lors – like, I’ve gone </w:t>
      </w:r>
      <w:r w:rsidR="004D4600" w:rsidRPr="00567594">
        <w:rPr>
          <w:rFonts w:ascii="Times New Roman" w:hAnsi="Times New Roman" w:cs="Times New Roman"/>
        </w:rPr>
        <w:t>through four different Y counselors, thr</w:t>
      </w:r>
      <w:r w:rsidRPr="00567594">
        <w:rPr>
          <w:rFonts w:ascii="Times New Roman" w:hAnsi="Times New Roman" w:cs="Times New Roman"/>
        </w:rPr>
        <w:t>ough – through, what was it – fourteen, fourteen to sixteen or seventeen, I wen</w:t>
      </w:r>
      <w:r w:rsidR="004D4600" w:rsidRPr="00567594">
        <w:rPr>
          <w:rFonts w:ascii="Times New Roman" w:hAnsi="Times New Roman" w:cs="Times New Roman"/>
        </w:rPr>
        <w:t>t through four different counse</w:t>
      </w:r>
      <w:r w:rsidRPr="00567594">
        <w:rPr>
          <w:rFonts w:ascii="Times New Roman" w:hAnsi="Times New Roman" w:cs="Times New Roman"/>
        </w:rPr>
        <w:t>lors, and that’s not in</w:t>
      </w:r>
      <w:r w:rsidR="004D4600" w:rsidRPr="00567594">
        <w:rPr>
          <w:rFonts w:ascii="Times New Roman" w:hAnsi="Times New Roman" w:cs="Times New Roman"/>
        </w:rPr>
        <w:t>cluding my youth school counsel</w:t>
      </w:r>
      <w:r w:rsidRPr="00567594">
        <w:rPr>
          <w:rFonts w:ascii="Times New Roman" w:hAnsi="Times New Roman" w:cs="Times New Roman"/>
        </w:rPr>
        <w:t>ors...</w:t>
      </w:r>
    </w:p>
    <w:p w14:paraId="2F7B4F17" w14:textId="627CF4BC" w:rsidR="00B0513D" w:rsidRPr="00567594" w:rsidRDefault="002562EE" w:rsidP="001B5DD0">
      <w:pPr>
        <w:pStyle w:val="BodyText"/>
        <w:spacing w:line="480" w:lineRule="auto"/>
        <w:rPr>
          <w:rFonts w:ascii="Times New Roman" w:hAnsi="Times New Roman" w:cs="Times New Roman"/>
        </w:rPr>
      </w:pPr>
      <w:r w:rsidRPr="00567594">
        <w:rPr>
          <w:rFonts w:ascii="Times New Roman" w:hAnsi="Times New Roman" w:cs="Times New Roman"/>
        </w:rPr>
        <w:t>Other</w:t>
      </w:r>
      <w:r w:rsidR="00D859EC">
        <w:rPr>
          <w:rFonts w:ascii="Times New Roman" w:hAnsi="Times New Roman" w:cs="Times New Roman"/>
        </w:rPr>
        <w:t xml:space="preserve">s </w:t>
      </w:r>
      <w:r w:rsidRPr="00567594">
        <w:rPr>
          <w:rFonts w:ascii="Times New Roman" w:hAnsi="Times New Roman" w:cs="Times New Roman"/>
        </w:rPr>
        <w:t>were more critical of the pedagogy</w:t>
      </w:r>
      <w:r w:rsidR="00BA3515" w:rsidRPr="00567594">
        <w:rPr>
          <w:rFonts w:ascii="Times New Roman" w:hAnsi="Times New Roman" w:cs="Times New Roman"/>
        </w:rPr>
        <w:t xml:space="preserve"> and environment of school. Stevie</w:t>
      </w:r>
      <w:r w:rsidRPr="00567594">
        <w:rPr>
          <w:rFonts w:ascii="Times New Roman" w:hAnsi="Times New Roman" w:cs="Times New Roman"/>
        </w:rPr>
        <w:t xml:space="preserve"> mentioned the "boxed-in" </w:t>
      </w:r>
      <w:proofErr w:type="gramStart"/>
      <w:r w:rsidRPr="00567594">
        <w:rPr>
          <w:rFonts w:ascii="Times New Roman" w:hAnsi="Times New Roman" w:cs="Times New Roman"/>
        </w:rPr>
        <w:t>feeling</w:t>
      </w:r>
      <w:r w:rsidR="00FB6F95" w:rsidRPr="00567594">
        <w:rPr>
          <w:rFonts w:ascii="Times New Roman" w:hAnsi="Times New Roman" w:cs="Times New Roman"/>
        </w:rPr>
        <w:t>:</w:t>
      </w:r>
      <w:r w:rsidRPr="00567594">
        <w:rPr>
          <w:rFonts w:ascii="Times New Roman" w:hAnsi="Times New Roman" w:cs="Times New Roman"/>
        </w:rPr>
        <w:t>.</w:t>
      </w:r>
      <w:proofErr w:type="gramEnd"/>
      <w:r w:rsidRPr="00567594">
        <w:rPr>
          <w:rFonts w:ascii="Times New Roman" w:hAnsi="Times New Roman" w:cs="Times New Roman"/>
        </w:rPr>
        <w:t xml:space="preserve"> </w:t>
      </w:r>
    </w:p>
    <w:p w14:paraId="2895EF63" w14:textId="7F254053" w:rsidR="00B0513D" w:rsidRPr="00567594" w:rsidRDefault="00814251" w:rsidP="004D4600">
      <w:pPr>
        <w:pStyle w:val="BodyText"/>
        <w:spacing w:line="480" w:lineRule="auto"/>
        <w:ind w:left="720"/>
        <w:rPr>
          <w:rFonts w:ascii="Times New Roman" w:hAnsi="Times New Roman" w:cs="Times New Roman"/>
        </w:rPr>
      </w:pPr>
      <w:r>
        <w:rPr>
          <w:rFonts w:ascii="Times New Roman" w:hAnsi="Times New Roman" w:cs="Times New Roman"/>
        </w:rPr>
        <w:t xml:space="preserve">Stevie: </w:t>
      </w:r>
      <w:r w:rsidR="001C5A8A">
        <w:rPr>
          <w:rFonts w:ascii="Times New Roman" w:hAnsi="Times New Roman" w:cs="Times New Roman"/>
        </w:rPr>
        <w:t>I</w:t>
      </w:r>
      <w:r w:rsidR="002562EE" w:rsidRPr="00567594">
        <w:rPr>
          <w:rFonts w:ascii="Times New Roman" w:hAnsi="Times New Roman" w:cs="Times New Roman"/>
        </w:rPr>
        <w:t xml:space="preserve">’m actually getting myself back into school. It’s the scariest thing I think I’ve ever done in my life. I’m seeing things that people can’t even imagine like going there is like-I haven’t been in school for the last few years. Like actually in school. </w:t>
      </w:r>
    </w:p>
    <w:p w14:paraId="1B0D6E20" w14:textId="77777777" w:rsidR="00B0513D" w:rsidRPr="00567594" w:rsidRDefault="004D4600" w:rsidP="00B0513D">
      <w:pPr>
        <w:pStyle w:val="BodyText"/>
        <w:spacing w:line="480" w:lineRule="auto"/>
        <w:ind w:left="720"/>
        <w:rPr>
          <w:rFonts w:ascii="Times New Roman" w:hAnsi="Times New Roman" w:cs="Times New Roman"/>
        </w:rPr>
      </w:pPr>
      <w:r w:rsidRPr="00567594">
        <w:rPr>
          <w:rFonts w:ascii="Times New Roman" w:hAnsi="Times New Roman" w:cs="Times New Roman"/>
        </w:rPr>
        <w:t xml:space="preserve">Interviewer: </w:t>
      </w:r>
      <w:r w:rsidR="002562EE" w:rsidRPr="00567594">
        <w:rPr>
          <w:rFonts w:ascii="Times New Roman" w:hAnsi="Times New Roman" w:cs="Times New Roman"/>
        </w:rPr>
        <w:t xml:space="preserve">Is it the regimen or what is it about it that freaks you out? </w:t>
      </w:r>
    </w:p>
    <w:p w14:paraId="6D468E33" w14:textId="77777777" w:rsidR="00830AD0" w:rsidRPr="00567594" w:rsidRDefault="00167EEA" w:rsidP="00B0513D">
      <w:pPr>
        <w:pStyle w:val="BodyText"/>
        <w:spacing w:line="480" w:lineRule="auto"/>
        <w:ind w:left="720"/>
        <w:rPr>
          <w:rFonts w:ascii="Times New Roman" w:hAnsi="Times New Roman" w:cs="Times New Roman"/>
        </w:rPr>
      </w:pPr>
      <w:r w:rsidRPr="00567594">
        <w:rPr>
          <w:rFonts w:ascii="Times New Roman" w:hAnsi="Times New Roman" w:cs="Times New Roman"/>
        </w:rPr>
        <w:t xml:space="preserve">Stevie: </w:t>
      </w:r>
      <w:r w:rsidR="002562EE" w:rsidRPr="00567594">
        <w:rPr>
          <w:rFonts w:ascii="Times New Roman" w:hAnsi="Times New Roman" w:cs="Times New Roman"/>
        </w:rPr>
        <w:t xml:space="preserve">Um, it’s the boxed feeling. It’s the feeling of having to do the exact same thing that everyone else is doing. I always felt like when I was in school that I </w:t>
      </w:r>
      <w:r w:rsidR="002562EE" w:rsidRPr="00567594">
        <w:rPr>
          <w:rFonts w:ascii="Times New Roman" w:hAnsi="Times New Roman" w:cs="Times New Roman"/>
        </w:rPr>
        <w:lastRenderedPageBreak/>
        <w:t>wasn’t getting anywhere like even when I was young I was like I feel I can’t do this like I felt, I felt, like I’m repeating, like everything’s repetitive and I’m just doing the exact same thing like everyone before me has and I’m just like, where is this going to lead to?</w:t>
      </w:r>
    </w:p>
    <w:p w14:paraId="46CA2CCB" w14:textId="595506CA" w:rsidR="00830AD0" w:rsidRPr="00567594" w:rsidRDefault="00BA3515" w:rsidP="00BA3515">
      <w:pPr>
        <w:pStyle w:val="BodyText"/>
        <w:spacing w:line="480" w:lineRule="auto"/>
        <w:rPr>
          <w:rFonts w:ascii="Times New Roman" w:hAnsi="Times New Roman" w:cs="Times New Roman"/>
        </w:rPr>
      </w:pPr>
      <w:r w:rsidRPr="00567594">
        <w:rPr>
          <w:rFonts w:ascii="Times New Roman" w:hAnsi="Times New Roman" w:cs="Times New Roman"/>
        </w:rPr>
        <w:t>Rosie</w:t>
      </w:r>
      <w:r w:rsidR="002562EE" w:rsidRPr="00567594">
        <w:rPr>
          <w:rFonts w:ascii="Times New Roman" w:hAnsi="Times New Roman" w:cs="Times New Roman"/>
        </w:rPr>
        <w:t xml:space="preserve"> said that “They’re all taught to like teach you…as a grade A level student, and not everyone’s that way, and then you ge</w:t>
      </w:r>
      <w:r w:rsidR="00B0513D" w:rsidRPr="00567594">
        <w:rPr>
          <w:rFonts w:ascii="Times New Roman" w:hAnsi="Times New Roman" w:cs="Times New Roman"/>
        </w:rPr>
        <w:t xml:space="preserve">t stuck into resource programs.” </w:t>
      </w:r>
      <w:r w:rsidR="002562EE" w:rsidRPr="00567594">
        <w:rPr>
          <w:rFonts w:ascii="Times New Roman" w:hAnsi="Times New Roman" w:cs="Times New Roman"/>
        </w:rPr>
        <w:t>Almost everyone complained that school was boring and not helping...not about "real life</w:t>
      </w:r>
      <w:r w:rsidRPr="00567594">
        <w:rPr>
          <w:rFonts w:ascii="Times New Roman" w:hAnsi="Times New Roman" w:cs="Times New Roman"/>
        </w:rPr>
        <w:t xml:space="preserve">.”  </w:t>
      </w:r>
      <w:r w:rsidR="002562EE" w:rsidRPr="00567594">
        <w:rPr>
          <w:rFonts w:ascii="Times New Roman" w:hAnsi="Times New Roman" w:cs="Times New Roman"/>
        </w:rPr>
        <w:t xml:space="preserve">Most felt it was important, for obtaining better jobs, but mainly for </w:t>
      </w:r>
      <w:r w:rsidRPr="00567594">
        <w:rPr>
          <w:rFonts w:ascii="Times New Roman" w:hAnsi="Times New Roman" w:cs="Times New Roman"/>
        </w:rPr>
        <w:t xml:space="preserve">instrumental long-term purposes. </w:t>
      </w:r>
      <w:r w:rsidR="001C5A8A">
        <w:rPr>
          <w:rFonts w:ascii="Times New Roman" w:hAnsi="Times New Roman" w:cs="Times New Roman"/>
        </w:rPr>
        <w:t xml:space="preserve">Sarah </w:t>
      </w:r>
      <w:r w:rsidR="00FB6F95" w:rsidRPr="00567594">
        <w:rPr>
          <w:rFonts w:ascii="Times New Roman" w:hAnsi="Times New Roman" w:cs="Times New Roman"/>
        </w:rPr>
        <w:t>argued it was</w:t>
      </w:r>
      <w:r w:rsidRPr="00567594">
        <w:rPr>
          <w:rFonts w:ascii="Times New Roman" w:hAnsi="Times New Roman" w:cs="Times New Roman"/>
        </w:rPr>
        <w:t xml:space="preserve"> </w:t>
      </w:r>
      <w:proofErr w:type="gramStart"/>
      <w:r w:rsidRPr="00567594">
        <w:rPr>
          <w:rFonts w:ascii="Times New Roman" w:hAnsi="Times New Roman" w:cs="Times New Roman"/>
        </w:rPr>
        <w:t>important</w:t>
      </w:r>
      <w:r w:rsidR="00FB6F95" w:rsidRPr="00567594">
        <w:rPr>
          <w:rFonts w:ascii="Times New Roman" w:hAnsi="Times New Roman" w:cs="Times New Roman"/>
        </w:rPr>
        <w:t xml:space="preserve"> </w:t>
      </w:r>
      <w:r w:rsidR="00B0513D" w:rsidRPr="00567594">
        <w:rPr>
          <w:rFonts w:ascii="Times New Roman" w:hAnsi="Times New Roman" w:cs="Times New Roman"/>
        </w:rPr>
        <w:t xml:space="preserve"> “</w:t>
      </w:r>
      <w:proofErr w:type="gramEnd"/>
      <w:r w:rsidR="00FB6F95" w:rsidRPr="00567594">
        <w:rPr>
          <w:rFonts w:ascii="Times New Roman" w:hAnsi="Times New Roman" w:cs="Times New Roman"/>
        </w:rPr>
        <w:t>[be]c</w:t>
      </w:r>
      <w:r w:rsidR="002562EE" w:rsidRPr="00567594">
        <w:rPr>
          <w:rFonts w:ascii="Times New Roman" w:hAnsi="Times New Roman" w:cs="Times New Roman"/>
        </w:rPr>
        <w:t xml:space="preserve">ause they learn things. Then when they get out on their own, they </w:t>
      </w:r>
      <w:r w:rsidR="00B0513D" w:rsidRPr="00567594">
        <w:rPr>
          <w:rFonts w:ascii="Times New Roman" w:hAnsi="Times New Roman" w:cs="Times New Roman"/>
        </w:rPr>
        <w:t>can actually use that advice</w:t>
      </w:r>
      <w:r w:rsidR="00FB6F95" w:rsidRPr="00567594">
        <w:rPr>
          <w:rFonts w:ascii="Times New Roman" w:hAnsi="Times New Roman" w:cs="Times New Roman"/>
        </w:rPr>
        <w:t>..</w:t>
      </w:r>
      <w:r w:rsidR="00B0513D" w:rsidRPr="00567594">
        <w:rPr>
          <w:rFonts w:ascii="Times New Roman" w:hAnsi="Times New Roman" w:cs="Times New Roman"/>
        </w:rPr>
        <w:t xml:space="preserve">. </w:t>
      </w:r>
      <w:r w:rsidR="002562EE" w:rsidRPr="00567594">
        <w:rPr>
          <w:rFonts w:ascii="Times New Roman" w:hAnsi="Times New Roman" w:cs="Times New Roman"/>
        </w:rPr>
        <w:t>I hate school with a passion. But I still go. Just so I can graduate and all that crap.</w:t>
      </w:r>
      <w:r w:rsidR="00B0513D" w:rsidRPr="00567594">
        <w:rPr>
          <w:rFonts w:ascii="Times New Roman" w:hAnsi="Times New Roman" w:cs="Times New Roman"/>
        </w:rPr>
        <w:t>”</w:t>
      </w:r>
    </w:p>
    <w:p w14:paraId="552541BC" w14:textId="050FC75F" w:rsidR="00830AD0" w:rsidRPr="00567594" w:rsidRDefault="002562EE" w:rsidP="00B0513D">
      <w:pPr>
        <w:pStyle w:val="BodyText"/>
        <w:spacing w:line="480" w:lineRule="auto"/>
        <w:ind w:firstLine="720"/>
        <w:rPr>
          <w:rFonts w:ascii="Times New Roman" w:hAnsi="Times New Roman" w:cs="Times New Roman"/>
        </w:rPr>
      </w:pPr>
      <w:r w:rsidRPr="00567594">
        <w:rPr>
          <w:rFonts w:ascii="Times New Roman" w:hAnsi="Times New Roman" w:cs="Times New Roman"/>
        </w:rPr>
        <w:t>There were also more romantic views</w:t>
      </w:r>
      <w:r w:rsidR="00814251">
        <w:rPr>
          <w:rFonts w:ascii="Times New Roman" w:hAnsi="Times New Roman" w:cs="Times New Roman"/>
        </w:rPr>
        <w:t xml:space="preserve"> about formal education</w:t>
      </w:r>
      <w:r w:rsidRPr="00567594">
        <w:rPr>
          <w:rFonts w:ascii="Times New Roman" w:hAnsi="Times New Roman" w:cs="Times New Roman"/>
        </w:rPr>
        <w:t xml:space="preserve">. </w:t>
      </w:r>
      <w:r w:rsidR="00BA3515" w:rsidRPr="00567594">
        <w:rPr>
          <w:rFonts w:ascii="Times New Roman" w:hAnsi="Times New Roman" w:cs="Times New Roman"/>
        </w:rPr>
        <w:t xml:space="preserve">Zach </w:t>
      </w:r>
      <w:r w:rsidR="004D4600" w:rsidRPr="00567594">
        <w:rPr>
          <w:rFonts w:ascii="Times New Roman" w:hAnsi="Times New Roman" w:cs="Times New Roman"/>
        </w:rPr>
        <w:t>was one of few who said</w:t>
      </w:r>
      <w:r w:rsidRPr="00567594">
        <w:rPr>
          <w:rFonts w:ascii="Times New Roman" w:hAnsi="Times New Roman" w:cs="Times New Roman"/>
        </w:rPr>
        <w:t xml:space="preserve"> </w:t>
      </w:r>
      <w:proofErr w:type="gramStart"/>
      <w:r w:rsidR="00814251">
        <w:rPr>
          <w:rFonts w:ascii="Times New Roman" w:hAnsi="Times New Roman" w:cs="Times New Roman"/>
        </w:rPr>
        <w:t xml:space="preserve">was </w:t>
      </w:r>
      <w:r w:rsidRPr="00567594">
        <w:rPr>
          <w:rFonts w:ascii="Times New Roman" w:hAnsi="Times New Roman" w:cs="Times New Roman"/>
        </w:rPr>
        <w:t xml:space="preserve"> not</w:t>
      </w:r>
      <w:proofErr w:type="gramEnd"/>
      <w:r w:rsidRPr="00567594">
        <w:rPr>
          <w:rFonts w:ascii="Times New Roman" w:hAnsi="Times New Roman" w:cs="Times New Roman"/>
        </w:rPr>
        <w:t xml:space="preserve"> important. You can do school anytime, but. “… you can only be a kid once</w:t>
      </w:r>
      <w:proofErr w:type="gramStart"/>
      <w:r w:rsidRPr="00567594">
        <w:rPr>
          <w:rFonts w:ascii="Times New Roman" w:hAnsi="Times New Roman" w:cs="Times New Roman"/>
        </w:rPr>
        <w:t>….So</w:t>
      </w:r>
      <w:proofErr w:type="gramEnd"/>
      <w:r w:rsidRPr="00567594">
        <w:rPr>
          <w:rFonts w:ascii="Times New Roman" w:hAnsi="Times New Roman" w:cs="Times New Roman"/>
        </w:rPr>
        <w:t xml:space="preserve"> you might as well just be a kid while you want, and then…..” Another youth felt that school was useful and he was likely to do it, but perhaps it wasn't the highest priority: "If I could support myself which I mean my mom’s pretty good about it but if I could you know still pay for my</w:t>
      </w:r>
      <w:r w:rsidR="004D4600" w:rsidRPr="00567594">
        <w:rPr>
          <w:rFonts w:ascii="Times New Roman" w:hAnsi="Times New Roman" w:cs="Times New Roman"/>
        </w:rPr>
        <w:t xml:space="preserve"> </w:t>
      </w:r>
      <w:r w:rsidRPr="00567594">
        <w:rPr>
          <w:rFonts w:ascii="Times New Roman" w:hAnsi="Times New Roman" w:cs="Times New Roman"/>
        </w:rPr>
        <w:t>cigarettes and my leisure,</w:t>
      </w:r>
      <w:r w:rsidR="004D4600" w:rsidRPr="00567594">
        <w:rPr>
          <w:rFonts w:ascii="Times New Roman" w:hAnsi="Times New Roman" w:cs="Times New Roman"/>
        </w:rPr>
        <w:t xml:space="preserve"> and go to school then like I </w:t>
      </w:r>
      <w:r w:rsidRPr="00567594">
        <w:rPr>
          <w:rFonts w:ascii="Times New Roman" w:hAnsi="Times New Roman" w:cs="Times New Roman"/>
        </w:rPr>
        <w:t>could go to school full time..."</w:t>
      </w:r>
    </w:p>
    <w:p w14:paraId="1157A8E9" w14:textId="77777777" w:rsidR="00830AD0" w:rsidRPr="00567594" w:rsidRDefault="002562EE" w:rsidP="00B0513D">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Like other emerging adults, school </w:t>
      </w:r>
      <w:r w:rsidR="009118D5" w:rsidRPr="00567594">
        <w:rPr>
          <w:rFonts w:ascii="Times New Roman" w:hAnsi="Times New Roman" w:cs="Times New Roman"/>
        </w:rPr>
        <w:t>wa</w:t>
      </w:r>
      <w:r w:rsidRPr="00567594">
        <w:rPr>
          <w:rFonts w:ascii="Times New Roman" w:hAnsi="Times New Roman" w:cs="Times New Roman"/>
        </w:rPr>
        <w:t xml:space="preserve">s a choice, valued, and important enough that almost everyone re-enrolls at some point, but it </w:t>
      </w:r>
      <w:r w:rsidR="009118D5" w:rsidRPr="00567594">
        <w:rPr>
          <w:rFonts w:ascii="Times New Roman" w:hAnsi="Times New Roman" w:cs="Times New Roman"/>
        </w:rPr>
        <w:t>wa</w:t>
      </w:r>
      <w:r w:rsidRPr="00567594">
        <w:rPr>
          <w:rFonts w:ascii="Times New Roman" w:hAnsi="Times New Roman" w:cs="Times New Roman"/>
        </w:rPr>
        <w:t>s not necessarily something they believe</w:t>
      </w:r>
      <w:r w:rsidR="009118D5" w:rsidRPr="00567594">
        <w:rPr>
          <w:rFonts w:ascii="Times New Roman" w:hAnsi="Times New Roman" w:cs="Times New Roman"/>
        </w:rPr>
        <w:t>d was</w:t>
      </w:r>
      <w:r w:rsidRPr="00567594">
        <w:rPr>
          <w:rFonts w:ascii="Times New Roman" w:hAnsi="Times New Roman" w:cs="Times New Roman"/>
        </w:rPr>
        <w:t xml:space="preserve"> going to help them </w:t>
      </w:r>
      <w:r w:rsidR="009118D5" w:rsidRPr="00567594">
        <w:rPr>
          <w:rFonts w:ascii="Times New Roman" w:hAnsi="Times New Roman" w:cs="Times New Roman"/>
        </w:rPr>
        <w:t>at the moment</w:t>
      </w:r>
      <w:r w:rsidRPr="00567594">
        <w:rPr>
          <w:rFonts w:ascii="Times New Roman" w:hAnsi="Times New Roman" w:cs="Times New Roman"/>
        </w:rPr>
        <w:t>.</w:t>
      </w:r>
      <w:r w:rsidR="00B0513D" w:rsidRPr="00567594">
        <w:rPr>
          <w:rFonts w:ascii="Times New Roman" w:hAnsi="Times New Roman" w:cs="Times New Roman"/>
        </w:rPr>
        <w:t xml:space="preserve"> </w:t>
      </w:r>
      <w:r w:rsidRPr="00567594">
        <w:rPr>
          <w:rFonts w:ascii="Times New Roman" w:hAnsi="Times New Roman" w:cs="Times New Roman"/>
        </w:rPr>
        <w:t>They also d</w:t>
      </w:r>
      <w:r w:rsidR="009118D5" w:rsidRPr="00567594">
        <w:rPr>
          <w:rFonts w:ascii="Times New Roman" w:hAnsi="Times New Roman" w:cs="Times New Roman"/>
        </w:rPr>
        <w:t>id</w:t>
      </w:r>
      <w:r w:rsidRPr="00567594">
        <w:rPr>
          <w:rFonts w:ascii="Times New Roman" w:hAnsi="Times New Roman" w:cs="Times New Roman"/>
        </w:rPr>
        <w:t xml:space="preserve"> not believe it </w:t>
      </w:r>
      <w:r w:rsidR="009118D5" w:rsidRPr="00567594">
        <w:rPr>
          <w:rFonts w:ascii="Times New Roman" w:hAnsi="Times New Roman" w:cs="Times New Roman"/>
        </w:rPr>
        <w:t>wa</w:t>
      </w:r>
      <w:r w:rsidRPr="00567594">
        <w:rPr>
          <w:rFonts w:ascii="Times New Roman" w:hAnsi="Times New Roman" w:cs="Times New Roman"/>
        </w:rPr>
        <w:t>s as effective as the experiential, real life education they receive</w:t>
      </w:r>
      <w:r w:rsidR="009118D5" w:rsidRPr="00567594">
        <w:rPr>
          <w:rFonts w:ascii="Times New Roman" w:hAnsi="Times New Roman" w:cs="Times New Roman"/>
        </w:rPr>
        <w:t>d</w:t>
      </w:r>
      <w:r w:rsidRPr="00567594">
        <w:rPr>
          <w:rFonts w:ascii="Times New Roman" w:hAnsi="Times New Roman" w:cs="Times New Roman"/>
        </w:rPr>
        <w:t xml:space="preserve"> in</w:t>
      </w:r>
      <w:r w:rsidR="009118D5" w:rsidRPr="00567594">
        <w:rPr>
          <w:rFonts w:ascii="Times New Roman" w:hAnsi="Times New Roman" w:cs="Times New Roman"/>
        </w:rPr>
        <w:t>formally</w:t>
      </w:r>
      <w:r w:rsidRPr="00567594">
        <w:rPr>
          <w:rFonts w:ascii="Times New Roman" w:hAnsi="Times New Roman" w:cs="Times New Roman"/>
        </w:rPr>
        <w:t xml:space="preserve">. </w:t>
      </w:r>
    </w:p>
    <w:p w14:paraId="6AF79D6D" w14:textId="77777777" w:rsidR="00830AD0" w:rsidRPr="00567594" w:rsidRDefault="004D4600" w:rsidP="004C6F34">
      <w:pPr>
        <w:pStyle w:val="Heading1"/>
        <w:spacing w:line="480" w:lineRule="auto"/>
        <w:rPr>
          <w:rFonts w:ascii="Times New Roman" w:hAnsi="Times New Roman" w:cs="Times New Roman"/>
          <w:b w:val="0"/>
          <w:color w:val="auto"/>
          <w:sz w:val="24"/>
          <w:szCs w:val="24"/>
        </w:rPr>
      </w:pPr>
      <w:bookmarkStart w:id="12" w:name="summaryconclusion"/>
      <w:bookmarkEnd w:id="12"/>
      <w:r w:rsidRPr="00567594">
        <w:rPr>
          <w:rFonts w:ascii="Times New Roman" w:hAnsi="Times New Roman" w:cs="Times New Roman"/>
          <w:b w:val="0"/>
          <w:color w:val="auto"/>
          <w:sz w:val="24"/>
          <w:szCs w:val="24"/>
        </w:rPr>
        <w:lastRenderedPageBreak/>
        <w:t xml:space="preserve">&lt;1&gt; </w:t>
      </w:r>
      <w:r w:rsidR="00E069DE" w:rsidRPr="00567594">
        <w:rPr>
          <w:rFonts w:ascii="Times New Roman" w:hAnsi="Times New Roman" w:cs="Times New Roman"/>
          <w:b w:val="0"/>
          <w:color w:val="auto"/>
          <w:sz w:val="24"/>
          <w:szCs w:val="24"/>
        </w:rPr>
        <w:t>Summary</w:t>
      </w:r>
      <w:r w:rsidRPr="00567594">
        <w:rPr>
          <w:rFonts w:ascii="Times New Roman" w:hAnsi="Times New Roman" w:cs="Times New Roman"/>
          <w:b w:val="0"/>
          <w:color w:val="auto"/>
          <w:sz w:val="24"/>
          <w:szCs w:val="24"/>
        </w:rPr>
        <w:t xml:space="preserve"> </w:t>
      </w:r>
    </w:p>
    <w:p w14:paraId="385F53F0" w14:textId="6D99426D" w:rsidR="00A3699D" w:rsidRPr="00567594" w:rsidRDefault="00814251" w:rsidP="005349A4">
      <w:pPr>
        <w:pStyle w:val="BodyText"/>
        <w:spacing w:line="480" w:lineRule="auto"/>
        <w:ind w:firstLine="720"/>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chapter</w:t>
      </w:r>
      <w:proofErr w:type="gramEnd"/>
      <w:r>
        <w:rPr>
          <w:rFonts w:ascii="Times New Roman" w:hAnsi="Times New Roman" w:cs="Times New Roman"/>
        </w:rPr>
        <w:t xml:space="preserve"> we have continued the theme of self-focus, with attention to the </w:t>
      </w:r>
      <w:r w:rsidR="0089422F">
        <w:rPr>
          <w:rFonts w:ascii="Times New Roman" w:hAnsi="Times New Roman" w:cs="Times New Roman"/>
        </w:rPr>
        <w:t xml:space="preserve">early months of </w:t>
      </w:r>
      <w:r>
        <w:rPr>
          <w:rFonts w:ascii="Times New Roman" w:hAnsi="Times New Roman" w:cs="Times New Roman"/>
        </w:rPr>
        <w:t xml:space="preserve">street involvement. </w:t>
      </w:r>
      <w:r w:rsidR="005349A4" w:rsidRPr="00567594">
        <w:rPr>
          <w:rFonts w:ascii="Times New Roman" w:hAnsi="Times New Roman" w:cs="Times New Roman"/>
        </w:rPr>
        <w:t xml:space="preserve">Dinah’s hold on independence </w:t>
      </w:r>
      <w:r w:rsidR="003F0048">
        <w:rPr>
          <w:rFonts w:ascii="Times New Roman" w:hAnsi="Times New Roman" w:cs="Times New Roman"/>
        </w:rPr>
        <w:t xml:space="preserve">was </w:t>
      </w:r>
      <w:r w:rsidR="003F0048" w:rsidRPr="00567594">
        <w:rPr>
          <w:rFonts w:ascii="Times New Roman" w:hAnsi="Times New Roman" w:cs="Times New Roman"/>
        </w:rPr>
        <w:t xml:space="preserve">common among street-involved youth </w:t>
      </w:r>
      <w:r w:rsidR="003F0048">
        <w:rPr>
          <w:rFonts w:ascii="Times New Roman" w:hAnsi="Times New Roman" w:cs="Times New Roman"/>
        </w:rPr>
        <w:t xml:space="preserve">but </w:t>
      </w:r>
      <w:r w:rsidR="005349A4" w:rsidRPr="00567594">
        <w:rPr>
          <w:rFonts w:ascii="Times New Roman" w:hAnsi="Times New Roman" w:cs="Times New Roman"/>
        </w:rPr>
        <w:t xml:space="preserve">was unusual for its intensity. The first step </w:t>
      </w:r>
      <w:r w:rsidR="009118D5" w:rsidRPr="00567594">
        <w:rPr>
          <w:rFonts w:ascii="Times New Roman" w:hAnsi="Times New Roman" w:cs="Times New Roman"/>
        </w:rPr>
        <w:t>wa</w:t>
      </w:r>
      <w:r w:rsidR="005349A4" w:rsidRPr="00567594">
        <w:rPr>
          <w:rFonts w:ascii="Times New Roman" w:hAnsi="Times New Roman" w:cs="Times New Roman"/>
        </w:rPr>
        <w:t xml:space="preserve">s getting some distance between themselves and their guardians, even when they </w:t>
      </w:r>
      <w:r w:rsidR="009118D5" w:rsidRPr="00567594">
        <w:rPr>
          <w:rFonts w:ascii="Times New Roman" w:hAnsi="Times New Roman" w:cs="Times New Roman"/>
        </w:rPr>
        <w:t>we</w:t>
      </w:r>
      <w:r w:rsidR="005349A4" w:rsidRPr="00567594">
        <w:rPr>
          <w:rFonts w:ascii="Times New Roman" w:hAnsi="Times New Roman" w:cs="Times New Roman"/>
        </w:rPr>
        <w:t>re still living with a guardian. They d</w:t>
      </w:r>
      <w:r w:rsidR="009118D5" w:rsidRPr="00567594">
        <w:rPr>
          <w:rFonts w:ascii="Times New Roman" w:hAnsi="Times New Roman" w:cs="Times New Roman"/>
        </w:rPr>
        <w:t>id</w:t>
      </w:r>
      <w:r w:rsidR="005349A4" w:rsidRPr="00567594">
        <w:rPr>
          <w:rFonts w:ascii="Times New Roman" w:hAnsi="Times New Roman" w:cs="Times New Roman"/>
        </w:rPr>
        <w:t xml:space="preserve"> so to mitigate what they perceive</w:t>
      </w:r>
      <w:r w:rsidR="009118D5" w:rsidRPr="00567594">
        <w:rPr>
          <w:rFonts w:ascii="Times New Roman" w:hAnsi="Times New Roman" w:cs="Times New Roman"/>
        </w:rPr>
        <w:t>d</w:t>
      </w:r>
      <w:r w:rsidR="005349A4" w:rsidRPr="00567594">
        <w:rPr>
          <w:rFonts w:ascii="Times New Roman" w:hAnsi="Times New Roman" w:cs="Times New Roman"/>
        </w:rPr>
        <w:t xml:space="preserve"> to be the most harmful effects of tho</w:t>
      </w:r>
      <w:r w:rsidR="00B6637C">
        <w:rPr>
          <w:rFonts w:ascii="Times New Roman" w:hAnsi="Times New Roman" w:cs="Times New Roman"/>
        </w:rPr>
        <w:t>se relationships. At their worst</w:t>
      </w:r>
      <w:r w:rsidR="005349A4" w:rsidRPr="00567594">
        <w:rPr>
          <w:rFonts w:ascii="Times New Roman" w:hAnsi="Times New Roman" w:cs="Times New Roman"/>
        </w:rPr>
        <w:t xml:space="preserve"> those </w:t>
      </w:r>
      <w:r w:rsidR="003010D2" w:rsidRPr="00567594">
        <w:rPr>
          <w:rFonts w:ascii="Times New Roman" w:hAnsi="Times New Roman" w:cs="Times New Roman"/>
        </w:rPr>
        <w:t>relationships were abusive but this was uncommon</w:t>
      </w:r>
      <w:r w:rsidR="009118D5" w:rsidRPr="00567594">
        <w:rPr>
          <w:rFonts w:ascii="Times New Roman" w:hAnsi="Times New Roman" w:cs="Times New Roman"/>
        </w:rPr>
        <w:t xml:space="preserve">; </w:t>
      </w:r>
      <w:r w:rsidR="003010D2" w:rsidRPr="00567594">
        <w:rPr>
          <w:rFonts w:ascii="Times New Roman" w:hAnsi="Times New Roman" w:cs="Times New Roman"/>
        </w:rPr>
        <w:t xml:space="preserve">more commonly these relationships were perceived to be </w:t>
      </w:r>
      <w:r w:rsidR="005349A4" w:rsidRPr="00567594">
        <w:rPr>
          <w:rFonts w:ascii="Times New Roman" w:hAnsi="Times New Roman" w:cs="Times New Roman"/>
        </w:rPr>
        <w:t xml:space="preserve">blocking progress toward maturity and growth. Of course, a few </w:t>
      </w:r>
      <w:proofErr w:type="gramStart"/>
      <w:r w:rsidR="005349A4" w:rsidRPr="00567594">
        <w:rPr>
          <w:rFonts w:ascii="Times New Roman" w:hAnsi="Times New Roman" w:cs="Times New Roman"/>
        </w:rPr>
        <w:t>youth</w:t>
      </w:r>
      <w:proofErr w:type="gramEnd"/>
      <w:r w:rsidR="005349A4" w:rsidRPr="00567594">
        <w:rPr>
          <w:rFonts w:ascii="Times New Roman" w:hAnsi="Times New Roman" w:cs="Times New Roman"/>
        </w:rPr>
        <w:t xml:space="preserve"> </w:t>
      </w:r>
      <w:r w:rsidR="003010D2" w:rsidRPr="00567594">
        <w:rPr>
          <w:rFonts w:ascii="Times New Roman" w:hAnsi="Times New Roman" w:cs="Times New Roman"/>
        </w:rPr>
        <w:t xml:space="preserve">eventually </w:t>
      </w:r>
      <w:r w:rsidR="005349A4" w:rsidRPr="00567594">
        <w:rPr>
          <w:rFonts w:ascii="Times New Roman" w:hAnsi="Times New Roman" w:cs="Times New Roman"/>
        </w:rPr>
        <w:t xml:space="preserve">believed they </w:t>
      </w:r>
      <w:r w:rsidR="003010D2" w:rsidRPr="00567594">
        <w:rPr>
          <w:rFonts w:ascii="Times New Roman" w:hAnsi="Times New Roman" w:cs="Times New Roman"/>
        </w:rPr>
        <w:t xml:space="preserve">had earlier </w:t>
      </w:r>
      <w:r w:rsidR="005349A4" w:rsidRPr="00567594">
        <w:rPr>
          <w:rFonts w:ascii="Times New Roman" w:hAnsi="Times New Roman" w:cs="Times New Roman"/>
        </w:rPr>
        <w:t>misattributed the problem to their parents when they later came to believe they themselves had a part.</w:t>
      </w:r>
      <w:r w:rsidR="00B726F0">
        <w:rPr>
          <w:rFonts w:ascii="Times New Roman" w:hAnsi="Times New Roman" w:cs="Times New Roman"/>
        </w:rPr>
        <w:t xml:space="preserve"> </w:t>
      </w:r>
    </w:p>
    <w:p w14:paraId="47CA1A6D" w14:textId="0EE120A5" w:rsidR="002775CD" w:rsidRDefault="005349A4" w:rsidP="00B6637C">
      <w:pPr>
        <w:pStyle w:val="BodyText"/>
        <w:spacing w:line="480" w:lineRule="auto"/>
        <w:rPr>
          <w:rFonts w:ascii="Times New Roman" w:hAnsi="Times New Roman" w:cs="Times New Roman"/>
        </w:rPr>
      </w:pPr>
      <w:r w:rsidRPr="00567594">
        <w:rPr>
          <w:rFonts w:ascii="Times New Roman" w:hAnsi="Times New Roman" w:cs="Times New Roman"/>
        </w:rPr>
        <w:tab/>
      </w:r>
      <w:r w:rsidR="002775CD" w:rsidRPr="00567594">
        <w:rPr>
          <w:rFonts w:ascii="Times New Roman" w:hAnsi="Times New Roman" w:cs="Times New Roman"/>
        </w:rPr>
        <w:t xml:space="preserve">Street-involved youth excel </w:t>
      </w:r>
      <w:r w:rsidR="003010D2" w:rsidRPr="00567594">
        <w:rPr>
          <w:rFonts w:ascii="Times New Roman" w:hAnsi="Times New Roman" w:cs="Times New Roman"/>
        </w:rPr>
        <w:t xml:space="preserve">at change and </w:t>
      </w:r>
      <w:r w:rsidR="002775CD" w:rsidRPr="00567594">
        <w:rPr>
          <w:rFonts w:ascii="Times New Roman" w:hAnsi="Times New Roman" w:cs="Times New Roman"/>
        </w:rPr>
        <w:t>at starting</w:t>
      </w:r>
      <w:r w:rsidRPr="00567594">
        <w:rPr>
          <w:rFonts w:ascii="Times New Roman" w:hAnsi="Times New Roman" w:cs="Times New Roman"/>
        </w:rPr>
        <w:t xml:space="preserve"> over, often with new friend</w:t>
      </w:r>
      <w:r w:rsidR="003010D2" w:rsidRPr="00567594">
        <w:rPr>
          <w:rFonts w:ascii="Times New Roman" w:hAnsi="Times New Roman" w:cs="Times New Roman"/>
        </w:rPr>
        <w:t xml:space="preserve">s, a new place to live, </w:t>
      </w:r>
      <w:r w:rsidRPr="00567594">
        <w:rPr>
          <w:rFonts w:ascii="Times New Roman" w:hAnsi="Times New Roman" w:cs="Times New Roman"/>
        </w:rPr>
        <w:t>a</w:t>
      </w:r>
      <w:r w:rsidR="003010D2" w:rsidRPr="00567594">
        <w:rPr>
          <w:rFonts w:ascii="Times New Roman" w:hAnsi="Times New Roman" w:cs="Times New Roman"/>
        </w:rPr>
        <w:t xml:space="preserve"> new</w:t>
      </w:r>
      <w:r w:rsidRPr="00567594">
        <w:rPr>
          <w:rFonts w:ascii="Times New Roman" w:hAnsi="Times New Roman" w:cs="Times New Roman"/>
        </w:rPr>
        <w:t xml:space="preserve"> </w:t>
      </w:r>
      <w:r w:rsidR="003010D2" w:rsidRPr="00567594">
        <w:rPr>
          <w:rFonts w:ascii="Times New Roman" w:hAnsi="Times New Roman" w:cs="Times New Roman"/>
        </w:rPr>
        <w:t xml:space="preserve">source of </w:t>
      </w:r>
      <w:r w:rsidRPr="00567594">
        <w:rPr>
          <w:rFonts w:ascii="Times New Roman" w:hAnsi="Times New Roman" w:cs="Times New Roman"/>
        </w:rPr>
        <w:t xml:space="preserve">income, and new romantic partnerships. </w:t>
      </w:r>
      <w:r w:rsidR="002775CD" w:rsidRPr="00567594">
        <w:rPr>
          <w:rFonts w:ascii="Times New Roman" w:hAnsi="Times New Roman" w:cs="Times New Roman"/>
        </w:rPr>
        <w:t>The street-youth subculture</w:t>
      </w:r>
      <w:r w:rsidR="009118D5" w:rsidRPr="00567594">
        <w:rPr>
          <w:rFonts w:ascii="Times New Roman" w:hAnsi="Times New Roman" w:cs="Times New Roman"/>
        </w:rPr>
        <w:t xml:space="preserve"> wa</w:t>
      </w:r>
      <w:r w:rsidR="002775CD" w:rsidRPr="00567594">
        <w:rPr>
          <w:rFonts w:ascii="Times New Roman" w:hAnsi="Times New Roman" w:cs="Times New Roman"/>
        </w:rPr>
        <w:t>s a new world, with ties to the mainstream and underground economies, and acculturation to this world</w:t>
      </w:r>
      <w:r w:rsidR="00697928">
        <w:rPr>
          <w:rFonts w:ascii="Times New Roman" w:hAnsi="Times New Roman" w:cs="Times New Roman"/>
        </w:rPr>
        <w:t xml:space="preserve"> involved </w:t>
      </w:r>
      <w:r w:rsidR="002775CD" w:rsidRPr="00567594">
        <w:rPr>
          <w:rFonts w:ascii="Times New Roman" w:hAnsi="Times New Roman" w:cs="Times New Roman"/>
        </w:rPr>
        <w:t>new and frequent opportunities to sell and use drugs. Sometimes the</w:t>
      </w:r>
      <w:r w:rsidR="00697928">
        <w:rPr>
          <w:rFonts w:ascii="Times New Roman" w:hAnsi="Times New Roman" w:cs="Times New Roman"/>
        </w:rPr>
        <w:t>re</w:t>
      </w:r>
      <w:r w:rsidR="002775CD" w:rsidRPr="00567594">
        <w:rPr>
          <w:rFonts w:ascii="Times New Roman" w:hAnsi="Times New Roman" w:cs="Times New Roman"/>
        </w:rPr>
        <w:t xml:space="preserve"> </w:t>
      </w:r>
      <w:r w:rsidR="009118D5" w:rsidRPr="00567594">
        <w:rPr>
          <w:rFonts w:ascii="Times New Roman" w:hAnsi="Times New Roman" w:cs="Times New Roman"/>
        </w:rPr>
        <w:t>we</w:t>
      </w:r>
      <w:r w:rsidR="002775CD" w:rsidRPr="00567594">
        <w:rPr>
          <w:rFonts w:ascii="Times New Roman" w:hAnsi="Times New Roman" w:cs="Times New Roman"/>
        </w:rPr>
        <w:t xml:space="preserve">re missteps, and </w:t>
      </w:r>
      <w:r w:rsidR="009118D5" w:rsidRPr="00567594">
        <w:rPr>
          <w:rFonts w:ascii="Times New Roman" w:hAnsi="Times New Roman" w:cs="Times New Roman"/>
        </w:rPr>
        <w:t xml:space="preserve">they had to </w:t>
      </w:r>
      <w:r w:rsidR="004D4600" w:rsidRPr="00567594">
        <w:rPr>
          <w:rFonts w:ascii="Times New Roman" w:hAnsi="Times New Roman" w:cs="Times New Roman"/>
        </w:rPr>
        <w:t>start over repeatedly. A</w:t>
      </w:r>
      <w:r w:rsidR="002775CD" w:rsidRPr="00567594">
        <w:rPr>
          <w:rFonts w:ascii="Times New Roman" w:hAnsi="Times New Roman" w:cs="Times New Roman"/>
        </w:rPr>
        <w:t>nything that threaten</w:t>
      </w:r>
      <w:r w:rsidR="009118D5" w:rsidRPr="00567594">
        <w:rPr>
          <w:rFonts w:ascii="Times New Roman" w:hAnsi="Times New Roman" w:cs="Times New Roman"/>
        </w:rPr>
        <w:t>ed</w:t>
      </w:r>
      <w:r w:rsidR="002775CD" w:rsidRPr="00567594">
        <w:rPr>
          <w:rFonts w:ascii="Times New Roman" w:hAnsi="Times New Roman" w:cs="Times New Roman"/>
        </w:rPr>
        <w:t xml:space="preserve"> independence </w:t>
      </w:r>
      <w:r w:rsidR="009118D5" w:rsidRPr="00567594">
        <w:rPr>
          <w:rFonts w:ascii="Times New Roman" w:hAnsi="Times New Roman" w:cs="Times New Roman"/>
        </w:rPr>
        <w:t>wa</w:t>
      </w:r>
      <w:r w:rsidR="002775CD" w:rsidRPr="00567594">
        <w:rPr>
          <w:rFonts w:ascii="Times New Roman" w:hAnsi="Times New Roman" w:cs="Times New Roman"/>
        </w:rPr>
        <w:t xml:space="preserve">s re-evaluated, including addiction, control by partners, roommates, caseworkers, and work. </w:t>
      </w:r>
      <w:r w:rsidR="00B6637C">
        <w:rPr>
          <w:rFonts w:ascii="Times New Roman" w:hAnsi="Times New Roman" w:cs="Times New Roman"/>
        </w:rPr>
        <w:t xml:space="preserve"> </w:t>
      </w:r>
      <w:r w:rsidR="002775CD" w:rsidRPr="00567594">
        <w:rPr>
          <w:rFonts w:ascii="Times New Roman" w:hAnsi="Times New Roman" w:cs="Times New Roman"/>
        </w:rPr>
        <w:t xml:space="preserve">Emerging adulthood’s self-focus </w:t>
      </w:r>
      <w:r w:rsidR="00814251">
        <w:rPr>
          <w:rFonts w:ascii="Times New Roman" w:hAnsi="Times New Roman" w:cs="Times New Roman"/>
        </w:rPr>
        <w:t>wa</w:t>
      </w:r>
      <w:r w:rsidR="002775CD" w:rsidRPr="00567594">
        <w:rPr>
          <w:rFonts w:ascii="Times New Roman" w:hAnsi="Times New Roman" w:cs="Times New Roman"/>
        </w:rPr>
        <w:t>s about relative f</w:t>
      </w:r>
      <w:r w:rsidR="004D4600" w:rsidRPr="00567594">
        <w:rPr>
          <w:rFonts w:ascii="Times New Roman" w:hAnsi="Times New Roman" w:cs="Times New Roman"/>
        </w:rPr>
        <w:t xml:space="preserve">reedom from school and parents </w:t>
      </w:r>
      <w:r w:rsidR="002775CD" w:rsidRPr="00567594">
        <w:rPr>
          <w:rFonts w:ascii="Times New Roman" w:hAnsi="Times New Roman" w:cs="Times New Roman"/>
        </w:rPr>
        <w:t>and prior to more permanent commitments to work. At first</w:t>
      </w:r>
      <w:r w:rsidR="00697928">
        <w:rPr>
          <w:rFonts w:ascii="Times New Roman" w:hAnsi="Times New Roman" w:cs="Times New Roman"/>
        </w:rPr>
        <w:t>,</w:t>
      </w:r>
      <w:r w:rsidR="002775CD" w:rsidRPr="00567594">
        <w:rPr>
          <w:rFonts w:ascii="Times New Roman" w:hAnsi="Times New Roman" w:cs="Times New Roman"/>
        </w:rPr>
        <w:t xml:space="preserve"> street-involved youth experience</w:t>
      </w:r>
      <w:r w:rsidR="009118D5" w:rsidRPr="00567594">
        <w:rPr>
          <w:rFonts w:ascii="Times New Roman" w:hAnsi="Times New Roman" w:cs="Times New Roman"/>
        </w:rPr>
        <w:t xml:space="preserve">d </w:t>
      </w:r>
      <w:r w:rsidR="002775CD" w:rsidRPr="00567594">
        <w:rPr>
          <w:rFonts w:ascii="Times New Roman" w:hAnsi="Times New Roman" w:cs="Times New Roman"/>
        </w:rPr>
        <w:t xml:space="preserve">some relief from the burden of school, though they </w:t>
      </w:r>
      <w:r w:rsidR="009118D5" w:rsidRPr="00567594">
        <w:rPr>
          <w:rFonts w:ascii="Times New Roman" w:hAnsi="Times New Roman" w:cs="Times New Roman"/>
        </w:rPr>
        <w:t>stated</w:t>
      </w:r>
      <w:r w:rsidR="002775CD" w:rsidRPr="00567594">
        <w:rPr>
          <w:rFonts w:ascii="Times New Roman" w:hAnsi="Times New Roman" w:cs="Times New Roman"/>
        </w:rPr>
        <w:t xml:space="preserve"> it </w:t>
      </w:r>
      <w:r w:rsidR="009118D5" w:rsidRPr="00567594">
        <w:rPr>
          <w:rFonts w:ascii="Times New Roman" w:hAnsi="Times New Roman" w:cs="Times New Roman"/>
        </w:rPr>
        <w:t>wa</w:t>
      </w:r>
      <w:r w:rsidR="002775CD" w:rsidRPr="00567594">
        <w:rPr>
          <w:rFonts w:ascii="Times New Roman" w:hAnsi="Times New Roman" w:cs="Times New Roman"/>
        </w:rPr>
        <w:t xml:space="preserve">s important to their future, if not the present. </w:t>
      </w:r>
      <w:r w:rsidR="009118D5" w:rsidRPr="00567594">
        <w:rPr>
          <w:rFonts w:ascii="Times New Roman" w:hAnsi="Times New Roman" w:cs="Times New Roman"/>
        </w:rPr>
        <w:t>Few we</w:t>
      </w:r>
      <w:r w:rsidR="002775CD" w:rsidRPr="00567594">
        <w:rPr>
          <w:rFonts w:ascii="Times New Roman" w:hAnsi="Times New Roman" w:cs="Times New Roman"/>
        </w:rPr>
        <w:t xml:space="preserve">re willing to set aside their independence for the sake of access to formal schooling, even when those </w:t>
      </w:r>
      <w:r w:rsidR="00697928">
        <w:rPr>
          <w:rFonts w:ascii="Times New Roman" w:hAnsi="Times New Roman" w:cs="Times New Roman"/>
        </w:rPr>
        <w:t xml:space="preserve">restrictions </w:t>
      </w:r>
      <w:r w:rsidR="009118D5" w:rsidRPr="00567594">
        <w:rPr>
          <w:rFonts w:ascii="Times New Roman" w:hAnsi="Times New Roman" w:cs="Times New Roman"/>
        </w:rPr>
        <w:t>we</w:t>
      </w:r>
      <w:r w:rsidR="00F41513" w:rsidRPr="00567594">
        <w:rPr>
          <w:rFonts w:ascii="Times New Roman" w:hAnsi="Times New Roman" w:cs="Times New Roman"/>
        </w:rPr>
        <w:t>re limited</w:t>
      </w:r>
      <w:r w:rsidR="002775CD" w:rsidRPr="00567594">
        <w:rPr>
          <w:rFonts w:ascii="Times New Roman" w:hAnsi="Times New Roman" w:cs="Times New Roman"/>
        </w:rPr>
        <w:t xml:space="preserve"> in an alternative school. </w:t>
      </w:r>
      <w:r w:rsidR="00F41513" w:rsidRPr="00567594">
        <w:rPr>
          <w:rFonts w:ascii="Times New Roman" w:hAnsi="Times New Roman" w:cs="Times New Roman"/>
        </w:rPr>
        <w:t xml:space="preserve">They </w:t>
      </w:r>
      <w:r w:rsidR="009118D5" w:rsidRPr="00567594">
        <w:rPr>
          <w:rFonts w:ascii="Times New Roman" w:hAnsi="Times New Roman" w:cs="Times New Roman"/>
        </w:rPr>
        <w:t>we</w:t>
      </w:r>
      <w:r w:rsidR="002775CD" w:rsidRPr="00567594">
        <w:rPr>
          <w:rFonts w:ascii="Times New Roman" w:hAnsi="Times New Roman" w:cs="Times New Roman"/>
        </w:rPr>
        <w:t xml:space="preserve">re rethinking their present and </w:t>
      </w:r>
      <w:r w:rsidR="002775CD" w:rsidRPr="00567594">
        <w:rPr>
          <w:rFonts w:ascii="Times New Roman" w:hAnsi="Times New Roman" w:cs="Times New Roman"/>
        </w:rPr>
        <w:lastRenderedPageBreak/>
        <w:t>future participation in education, fleeing from anything that look</w:t>
      </w:r>
      <w:r w:rsidR="009118D5" w:rsidRPr="00567594">
        <w:rPr>
          <w:rFonts w:ascii="Times New Roman" w:hAnsi="Times New Roman" w:cs="Times New Roman"/>
        </w:rPr>
        <w:t>ed</w:t>
      </w:r>
      <w:r w:rsidR="002775CD" w:rsidRPr="00567594">
        <w:rPr>
          <w:rFonts w:ascii="Times New Roman" w:hAnsi="Times New Roman" w:cs="Times New Roman"/>
        </w:rPr>
        <w:t xml:space="preserve"> and fe</w:t>
      </w:r>
      <w:r w:rsidR="009118D5" w:rsidRPr="00567594">
        <w:rPr>
          <w:rFonts w:ascii="Times New Roman" w:hAnsi="Times New Roman" w:cs="Times New Roman"/>
        </w:rPr>
        <w:t>lt</w:t>
      </w:r>
      <w:r w:rsidR="002775CD" w:rsidRPr="00567594">
        <w:rPr>
          <w:rFonts w:ascii="Times New Roman" w:hAnsi="Times New Roman" w:cs="Times New Roman"/>
        </w:rPr>
        <w:t xml:space="preserve"> like what they previously experienced, but hoping that learning might again be useful and interesting. </w:t>
      </w:r>
    </w:p>
    <w:p w14:paraId="44878D34" w14:textId="780B59FE" w:rsidR="00ED7F34" w:rsidRDefault="00ED7F34" w:rsidP="00B6637C">
      <w:pPr>
        <w:pStyle w:val="BodyText"/>
        <w:spacing w:line="480" w:lineRule="auto"/>
        <w:rPr>
          <w:rFonts w:ascii="Times New Roman" w:hAnsi="Times New Roman" w:cs="Times New Roman"/>
        </w:rPr>
      </w:pPr>
      <w:r>
        <w:rPr>
          <w:rFonts w:ascii="Times New Roman" w:hAnsi="Times New Roman" w:cs="Times New Roman"/>
        </w:rPr>
        <w:tab/>
      </w:r>
      <w:r w:rsidR="00697928">
        <w:rPr>
          <w:rFonts w:ascii="Times New Roman" w:hAnsi="Times New Roman" w:cs="Times New Roman"/>
        </w:rPr>
        <w:t>In comparison to other youth t</w:t>
      </w:r>
      <w:r>
        <w:rPr>
          <w:rFonts w:ascii="Times New Roman" w:hAnsi="Times New Roman" w:cs="Times New Roman"/>
        </w:rPr>
        <w:t xml:space="preserve">his independence may look like rebellion. Yet </w:t>
      </w:r>
      <w:r w:rsidR="00697928">
        <w:rPr>
          <w:rFonts w:ascii="Times New Roman" w:hAnsi="Times New Roman" w:cs="Times New Roman"/>
        </w:rPr>
        <w:t xml:space="preserve">if we oversee their relatively young age, </w:t>
      </w:r>
      <w:r>
        <w:rPr>
          <w:rFonts w:ascii="Times New Roman" w:hAnsi="Times New Roman" w:cs="Times New Roman"/>
        </w:rPr>
        <w:t>the</w:t>
      </w:r>
      <w:r w:rsidR="00697928">
        <w:rPr>
          <w:rFonts w:ascii="Times New Roman" w:hAnsi="Times New Roman" w:cs="Times New Roman"/>
        </w:rPr>
        <w:t xml:space="preserve">ir struggle to figure out </w:t>
      </w:r>
      <w:r>
        <w:rPr>
          <w:rFonts w:ascii="Times New Roman" w:hAnsi="Times New Roman" w:cs="Times New Roman"/>
        </w:rPr>
        <w:t>how to be adult, with th</w:t>
      </w:r>
      <w:r w:rsidR="00CF7FDC">
        <w:rPr>
          <w:rFonts w:ascii="Times New Roman" w:hAnsi="Times New Roman" w:cs="Times New Roman"/>
        </w:rPr>
        <w:t>e</w:t>
      </w:r>
      <w:r>
        <w:rPr>
          <w:rFonts w:ascii="Times New Roman" w:hAnsi="Times New Roman" w:cs="Times New Roman"/>
        </w:rPr>
        <w:t xml:space="preserve"> freedom that independence brings, </w:t>
      </w:r>
      <w:r w:rsidR="00697928">
        <w:rPr>
          <w:rFonts w:ascii="Times New Roman" w:hAnsi="Times New Roman" w:cs="Times New Roman"/>
        </w:rPr>
        <w:t xml:space="preserve">is similar to that of other youth except </w:t>
      </w:r>
      <w:r>
        <w:rPr>
          <w:rFonts w:ascii="Times New Roman" w:hAnsi="Times New Roman" w:cs="Times New Roman"/>
        </w:rPr>
        <w:t xml:space="preserve">that the options available to them are few. Experimentation with drugs is one way to be adult. Finding housing and an income are another, and these are not easy. This is why the example of “transient youth” that we discussed early in </w:t>
      </w:r>
      <w:r w:rsidR="00503355">
        <w:rPr>
          <w:rFonts w:ascii="Times New Roman" w:hAnsi="Times New Roman" w:cs="Times New Roman"/>
        </w:rPr>
        <w:t>C</w:t>
      </w:r>
      <w:r w:rsidR="005A714A">
        <w:rPr>
          <w:rFonts w:ascii="Times New Roman" w:hAnsi="Times New Roman" w:cs="Times New Roman"/>
        </w:rPr>
        <w:t xml:space="preserve">hapter </w:t>
      </w:r>
      <w:r w:rsidR="00503355">
        <w:rPr>
          <w:rFonts w:ascii="Times New Roman" w:hAnsi="Times New Roman" w:cs="Times New Roman"/>
        </w:rPr>
        <w:t>O</w:t>
      </w:r>
      <w:r w:rsidR="005A714A">
        <w:rPr>
          <w:rFonts w:ascii="Times New Roman" w:hAnsi="Times New Roman" w:cs="Times New Roman"/>
        </w:rPr>
        <w:t>ne may be</w:t>
      </w:r>
      <w:r>
        <w:rPr>
          <w:rFonts w:ascii="Times New Roman" w:hAnsi="Times New Roman" w:cs="Times New Roman"/>
        </w:rPr>
        <w:t xml:space="preserve"> important. </w:t>
      </w:r>
      <w:r w:rsidR="00F43BCA">
        <w:rPr>
          <w:rFonts w:ascii="Times New Roman" w:hAnsi="Times New Roman" w:cs="Times New Roman"/>
        </w:rPr>
        <w:t xml:space="preserve">We think it si more illuminating to viewing them as people in need of housing who are experimenting with how to live rather than </w:t>
      </w:r>
      <w:r>
        <w:rPr>
          <w:rFonts w:ascii="Times New Roman" w:hAnsi="Times New Roman" w:cs="Times New Roman"/>
        </w:rPr>
        <w:t>viewing these youth as at-risk</w:t>
      </w:r>
      <w:r w:rsidR="00F43BCA">
        <w:rPr>
          <w:rFonts w:ascii="Times New Roman" w:hAnsi="Times New Roman" w:cs="Times New Roman"/>
        </w:rPr>
        <w:t>.</w:t>
      </w:r>
      <w:r w:rsidR="005A714A">
        <w:rPr>
          <w:rFonts w:ascii="Times New Roman" w:hAnsi="Times New Roman" w:cs="Times New Roman"/>
        </w:rPr>
        <w:t xml:space="preserve"> Rather than “going off t</w:t>
      </w:r>
      <w:r w:rsidR="00F03B79">
        <w:rPr>
          <w:rFonts w:ascii="Times New Roman" w:hAnsi="Times New Roman" w:cs="Times New Roman"/>
        </w:rPr>
        <w:t>he rails,” they need time</w:t>
      </w:r>
      <w:r w:rsidR="00F43BCA">
        <w:rPr>
          <w:rFonts w:ascii="Times New Roman" w:hAnsi="Times New Roman" w:cs="Times New Roman"/>
        </w:rPr>
        <w:t xml:space="preserve"> and social accommodations</w:t>
      </w:r>
      <w:r w:rsidR="00F03B79">
        <w:rPr>
          <w:rFonts w:ascii="Times New Roman" w:hAnsi="Times New Roman" w:cs="Times New Roman"/>
        </w:rPr>
        <w:t>. They are not interested in stability, and as Wyn and Arnett say they are not likely to find it. Stability is not the goal</w:t>
      </w:r>
      <w:r w:rsidR="00503355">
        <w:rPr>
          <w:rFonts w:ascii="Times New Roman" w:hAnsi="Times New Roman" w:cs="Times New Roman"/>
        </w:rPr>
        <w:t>;</w:t>
      </w:r>
      <w:r w:rsidR="00F03B79">
        <w:rPr>
          <w:rFonts w:ascii="Times New Roman" w:hAnsi="Times New Roman" w:cs="Times New Roman"/>
        </w:rPr>
        <w:t xml:space="preserve"> room to breathe is</w:t>
      </w:r>
      <w:r w:rsidR="00503355">
        <w:rPr>
          <w:rFonts w:ascii="Times New Roman" w:hAnsi="Times New Roman" w:cs="Times New Roman"/>
        </w:rPr>
        <w:t xml:space="preserve"> the goal at this point</w:t>
      </w:r>
      <w:r w:rsidR="00F03B79">
        <w:rPr>
          <w:rFonts w:ascii="Times New Roman" w:hAnsi="Times New Roman" w:cs="Times New Roman"/>
        </w:rPr>
        <w:t xml:space="preserve">. </w:t>
      </w:r>
      <w:r w:rsidR="00BB1544">
        <w:rPr>
          <w:rFonts w:ascii="Times New Roman" w:hAnsi="Times New Roman" w:cs="Times New Roman"/>
        </w:rPr>
        <w:t xml:space="preserve">They are experimenting, and while their experiments with drug use can be scary, they are also experimenting with friendships, with romantic partnerships, with how best to live, and with the realities of obtaining an income.  </w:t>
      </w:r>
    </w:p>
    <w:p w14:paraId="2F64A3FC" w14:textId="51775EC7" w:rsidR="003C506A" w:rsidRPr="00567594" w:rsidRDefault="00914CEB" w:rsidP="00914CEB">
      <w:pPr>
        <w:pStyle w:val="BodyText"/>
        <w:spacing w:line="480" w:lineRule="auto"/>
        <w:rPr>
          <w:rFonts w:ascii="Times New Roman" w:hAnsi="Times New Roman" w:cs="Times New Roman"/>
        </w:rPr>
      </w:pPr>
      <w:r>
        <w:rPr>
          <w:rFonts w:ascii="Times New Roman" w:hAnsi="Times New Roman" w:cs="Times New Roman"/>
        </w:rPr>
        <w:tab/>
        <w:t xml:space="preserve">This is the difference between experimentation and going off the rails. Eventually most of them aspire to mainstream options. </w:t>
      </w:r>
      <w:r w:rsidR="002775CD" w:rsidRPr="00567594">
        <w:rPr>
          <w:rFonts w:ascii="Times New Roman" w:hAnsi="Times New Roman" w:cs="Times New Roman"/>
        </w:rPr>
        <w:t xml:space="preserve">In the early stages of street-involvement </w:t>
      </w:r>
      <w:r w:rsidR="005A714A">
        <w:rPr>
          <w:rFonts w:ascii="Times New Roman" w:hAnsi="Times New Roman" w:cs="Times New Roman"/>
        </w:rPr>
        <w:t xml:space="preserve">employment and education were not perceived as important. </w:t>
      </w:r>
      <w:r w:rsidR="002775CD" w:rsidRPr="00567594">
        <w:rPr>
          <w:rFonts w:ascii="Times New Roman" w:hAnsi="Times New Roman" w:cs="Times New Roman"/>
        </w:rPr>
        <w:t>Later, the</w:t>
      </w:r>
      <w:r w:rsidR="009118D5" w:rsidRPr="00567594">
        <w:rPr>
          <w:rFonts w:ascii="Times New Roman" w:hAnsi="Times New Roman" w:cs="Times New Roman"/>
        </w:rPr>
        <w:t xml:space="preserve"> youth</w:t>
      </w:r>
      <w:r w:rsidR="002775CD" w:rsidRPr="00567594">
        <w:rPr>
          <w:rFonts w:ascii="Times New Roman" w:hAnsi="Times New Roman" w:cs="Times New Roman"/>
        </w:rPr>
        <w:t xml:space="preserve"> reconsider</w:t>
      </w:r>
      <w:r w:rsidR="009118D5" w:rsidRPr="00567594">
        <w:rPr>
          <w:rFonts w:ascii="Times New Roman" w:hAnsi="Times New Roman" w:cs="Times New Roman"/>
        </w:rPr>
        <w:t>ed</w:t>
      </w:r>
      <w:r w:rsidR="002775CD" w:rsidRPr="00567594">
        <w:rPr>
          <w:rFonts w:ascii="Times New Roman" w:hAnsi="Times New Roman" w:cs="Times New Roman"/>
        </w:rPr>
        <w:t xml:space="preserve">, and </w:t>
      </w:r>
      <w:r w:rsidR="004E01CC" w:rsidRPr="00567594">
        <w:rPr>
          <w:rFonts w:ascii="Times New Roman" w:hAnsi="Times New Roman" w:cs="Times New Roman"/>
        </w:rPr>
        <w:t>employment</w:t>
      </w:r>
      <w:r w:rsidR="002775CD" w:rsidRPr="00567594">
        <w:rPr>
          <w:rFonts w:ascii="Times New Roman" w:hAnsi="Times New Roman" w:cs="Times New Roman"/>
        </w:rPr>
        <w:t xml:space="preserve"> bec</w:t>
      </w:r>
      <w:r w:rsidR="00294600" w:rsidRPr="00567594">
        <w:rPr>
          <w:rFonts w:ascii="Times New Roman" w:hAnsi="Times New Roman" w:cs="Times New Roman"/>
        </w:rPr>
        <w:t>a</w:t>
      </w:r>
      <w:r w:rsidR="002775CD" w:rsidRPr="00567594">
        <w:rPr>
          <w:rFonts w:ascii="Times New Roman" w:hAnsi="Times New Roman" w:cs="Times New Roman"/>
        </w:rPr>
        <w:t>me more important as a route to adulthood. Similarly, youth bec</w:t>
      </w:r>
      <w:r w:rsidR="00294600" w:rsidRPr="00567594">
        <w:rPr>
          <w:rFonts w:ascii="Times New Roman" w:hAnsi="Times New Roman" w:cs="Times New Roman"/>
        </w:rPr>
        <w:t>a</w:t>
      </w:r>
      <w:r w:rsidR="002775CD" w:rsidRPr="00567594">
        <w:rPr>
          <w:rFonts w:ascii="Times New Roman" w:hAnsi="Times New Roman" w:cs="Times New Roman"/>
        </w:rPr>
        <w:t>me restless with the street-involved lifestyle and beg</w:t>
      </w:r>
      <w:r w:rsidR="00294600" w:rsidRPr="00567594">
        <w:rPr>
          <w:rFonts w:ascii="Times New Roman" w:hAnsi="Times New Roman" w:cs="Times New Roman"/>
        </w:rPr>
        <w:t>a</w:t>
      </w:r>
      <w:r w:rsidR="002775CD" w:rsidRPr="00567594">
        <w:rPr>
          <w:rFonts w:ascii="Times New Roman" w:hAnsi="Times New Roman" w:cs="Times New Roman"/>
        </w:rPr>
        <w:t xml:space="preserve">n to look over the horizon of their day-to-day life toward what life </w:t>
      </w:r>
      <w:r w:rsidR="00294600" w:rsidRPr="00567594">
        <w:rPr>
          <w:rFonts w:ascii="Times New Roman" w:hAnsi="Times New Roman" w:cs="Times New Roman"/>
        </w:rPr>
        <w:t>w</w:t>
      </w:r>
      <w:r w:rsidR="002775CD" w:rsidRPr="00567594">
        <w:rPr>
          <w:rFonts w:ascii="Times New Roman" w:hAnsi="Times New Roman" w:cs="Times New Roman"/>
        </w:rPr>
        <w:t xml:space="preserve">ould be like in a few months, next year, and over the next few years. For this we turn to </w:t>
      </w:r>
      <w:r w:rsidR="00503355">
        <w:rPr>
          <w:rFonts w:ascii="Times New Roman" w:hAnsi="Times New Roman" w:cs="Times New Roman"/>
        </w:rPr>
        <w:t xml:space="preserve">the next chapter focused </w:t>
      </w:r>
      <w:proofErr w:type="gramStart"/>
      <w:r w:rsidR="00503355">
        <w:rPr>
          <w:rFonts w:ascii="Times New Roman" w:hAnsi="Times New Roman" w:cs="Times New Roman"/>
        </w:rPr>
        <w:t xml:space="preserve">on </w:t>
      </w:r>
      <w:r w:rsidR="002775CD" w:rsidRPr="00567594">
        <w:rPr>
          <w:rFonts w:ascii="Times New Roman" w:hAnsi="Times New Roman" w:cs="Times New Roman"/>
        </w:rPr>
        <w:t xml:space="preserve"> “</w:t>
      </w:r>
      <w:proofErr w:type="gramEnd"/>
      <w:r w:rsidR="002775CD" w:rsidRPr="00567594">
        <w:rPr>
          <w:rFonts w:ascii="Times New Roman" w:hAnsi="Times New Roman" w:cs="Times New Roman"/>
        </w:rPr>
        <w:t xml:space="preserve">possibilities.” </w:t>
      </w:r>
    </w:p>
    <w:p w14:paraId="20B689AF" w14:textId="2B962E59" w:rsidR="003C506A" w:rsidRPr="00567594" w:rsidRDefault="00A767C1" w:rsidP="00B726F0">
      <w:pPr>
        <w:rPr>
          <w:rFonts w:ascii="Times New Roman" w:hAnsi="Times New Roman" w:cs="Times New Roman"/>
        </w:rPr>
      </w:pPr>
      <w:r w:rsidRPr="00567594">
        <w:rPr>
          <w:rFonts w:ascii="Times New Roman" w:hAnsi="Times New Roman" w:cs="Times New Roman"/>
        </w:rPr>
        <w:br w:type="page"/>
      </w:r>
      <w:r w:rsidR="003C506A" w:rsidRPr="00567594">
        <w:rPr>
          <w:rFonts w:ascii="Times New Roman" w:hAnsi="Times New Roman" w:cs="Times New Roman"/>
        </w:rPr>
        <w:lastRenderedPageBreak/>
        <w:t>&lt;1&gt; References</w:t>
      </w:r>
    </w:p>
    <w:p w14:paraId="15CCC5AF" w14:textId="77777777" w:rsidR="00C549DE" w:rsidRPr="00567594" w:rsidRDefault="00C549DE" w:rsidP="00C549DE">
      <w:pPr>
        <w:pStyle w:val="BodyText"/>
        <w:spacing w:line="480" w:lineRule="auto"/>
        <w:ind w:firstLine="720"/>
        <w:rPr>
          <w:rFonts w:ascii="Times New Roman" w:hAnsi="Times New Roman" w:cs="Times New Roman"/>
        </w:rPr>
      </w:pPr>
      <w:r w:rsidRPr="00567594">
        <w:rPr>
          <w:rFonts w:ascii="Times New Roman" w:hAnsi="Times New Roman" w:cs="Times New Roman"/>
        </w:rPr>
        <w:t xml:space="preserve">Arnett, J. J. (2007).  Afterword: Aging out of care—Toward realizing the possibilities of emerging adulthood. </w:t>
      </w:r>
      <w:r w:rsidRPr="00567594">
        <w:rPr>
          <w:rFonts w:ascii="Times New Roman" w:hAnsi="Times New Roman" w:cs="Times New Roman"/>
          <w:i/>
        </w:rPr>
        <w:t>New Directions for Youth Development, 113</w:t>
      </w:r>
      <w:r w:rsidRPr="00567594">
        <w:rPr>
          <w:rFonts w:ascii="Times New Roman" w:hAnsi="Times New Roman" w:cs="Times New Roman"/>
        </w:rPr>
        <w:t>, pp. 151-161.</w:t>
      </w:r>
      <w:bookmarkStart w:id="13" w:name="_GoBack"/>
      <w:bookmarkEnd w:id="13"/>
    </w:p>
    <w:p w14:paraId="6BC88C82" w14:textId="77777777" w:rsidR="00A767C1" w:rsidRPr="00567594" w:rsidRDefault="003C506A" w:rsidP="00C549DE">
      <w:pPr>
        <w:pStyle w:val="BodyText"/>
        <w:spacing w:line="480" w:lineRule="auto"/>
        <w:ind w:firstLine="720"/>
        <w:rPr>
          <w:rFonts w:ascii="Times New Roman" w:hAnsi="Times New Roman" w:cs="Times New Roman"/>
        </w:rPr>
      </w:pPr>
      <w:r w:rsidRPr="00567594">
        <w:rPr>
          <w:rFonts w:ascii="Times New Roman" w:hAnsi="Times New Roman" w:cs="Times New Roman"/>
        </w:rPr>
        <w:t>Karabanow, J. (2009). How young people get off the street: exploring paths and processes. In J. D. Hulchanski, P. Campsie, S. B. Y. Chau, S. W. Hwang, &amp; E. Paradis. (eds.)</w:t>
      </w:r>
      <w:proofErr w:type="gramStart"/>
      <w:r w:rsidRPr="00567594">
        <w:rPr>
          <w:rFonts w:ascii="Times New Roman" w:hAnsi="Times New Roman" w:cs="Times New Roman"/>
        </w:rPr>
        <w:t>, .</w:t>
      </w:r>
      <w:proofErr w:type="gramEnd"/>
      <w:r w:rsidRPr="00567594">
        <w:rPr>
          <w:rFonts w:ascii="Times New Roman" w:hAnsi="Times New Roman" w:cs="Times New Roman"/>
        </w:rPr>
        <w:t xml:space="preserve"> </w:t>
      </w:r>
      <w:r w:rsidRPr="00567594">
        <w:rPr>
          <w:rFonts w:ascii="Times New Roman" w:hAnsi="Times New Roman" w:cs="Times New Roman"/>
          <w:i/>
        </w:rPr>
        <w:t>Finding Home: Policy Options for Addressing Homelessness in Canada</w:t>
      </w:r>
      <w:r w:rsidRPr="00567594">
        <w:rPr>
          <w:rFonts w:ascii="Times New Roman" w:hAnsi="Times New Roman" w:cs="Times New Roman"/>
        </w:rPr>
        <w:t xml:space="preserve">. Available from </w:t>
      </w:r>
      <w:hyperlink r:id="rId10" w:history="1">
        <w:r w:rsidRPr="00567594">
          <w:rPr>
            <w:rStyle w:val="Hyperlink"/>
            <w:rFonts w:ascii="Times New Roman" w:hAnsi="Times New Roman" w:cs="Times New Roman"/>
          </w:rPr>
          <w:t>www.homelesshub.ca/FindingHome</w:t>
        </w:r>
      </w:hyperlink>
      <w:r w:rsidRPr="00567594">
        <w:rPr>
          <w:rFonts w:ascii="Times New Roman" w:hAnsi="Times New Roman" w:cs="Times New Roman"/>
        </w:rPr>
        <w:t xml:space="preserve">. </w:t>
      </w:r>
    </w:p>
    <w:p w14:paraId="07C35170" w14:textId="77777777" w:rsidR="002775CD" w:rsidRDefault="00084377" w:rsidP="00C549DE">
      <w:pPr>
        <w:pStyle w:val="BodyText"/>
        <w:spacing w:line="480" w:lineRule="auto"/>
        <w:ind w:firstLine="720"/>
        <w:rPr>
          <w:ins w:id="14" w:author="Magnuson" w:date="2019-09-27T17:05:00Z"/>
          <w:rFonts w:ascii="Times New Roman" w:hAnsi="Times New Roman" w:cs="Times New Roman"/>
        </w:rPr>
      </w:pPr>
      <w:r w:rsidRPr="00567594">
        <w:rPr>
          <w:rFonts w:ascii="Times New Roman" w:hAnsi="Times New Roman" w:cs="Times New Roman"/>
        </w:rPr>
        <w:t>Kegan, R. (1982</w:t>
      </w:r>
      <w:r w:rsidR="00A767C1" w:rsidRPr="00567594">
        <w:rPr>
          <w:rFonts w:ascii="Times New Roman" w:hAnsi="Times New Roman" w:cs="Times New Roman"/>
        </w:rPr>
        <w:t xml:space="preserve">). </w:t>
      </w:r>
      <w:r w:rsidR="00A767C1" w:rsidRPr="00567594">
        <w:rPr>
          <w:rFonts w:ascii="Times New Roman" w:hAnsi="Times New Roman" w:cs="Times New Roman"/>
          <w:i/>
        </w:rPr>
        <w:t>The evolving self</w:t>
      </w:r>
      <w:r w:rsidR="00A767C1" w:rsidRPr="00567594">
        <w:rPr>
          <w:rFonts w:ascii="Times New Roman" w:hAnsi="Times New Roman" w:cs="Times New Roman"/>
        </w:rPr>
        <w:t xml:space="preserve">. Harvard University Press. </w:t>
      </w:r>
    </w:p>
    <w:p w14:paraId="00791626" w14:textId="77777777" w:rsidR="006358A1" w:rsidRPr="001A18C1" w:rsidRDefault="006358A1" w:rsidP="0027058A">
      <w:pPr>
        <w:widowControl w:val="0"/>
        <w:autoSpaceDE w:val="0"/>
        <w:autoSpaceDN w:val="0"/>
        <w:adjustRightInd w:val="0"/>
        <w:spacing w:line="480" w:lineRule="auto"/>
        <w:ind w:firstLine="720"/>
        <w:rPr>
          <w:ins w:id="15" w:author="Magnuson" w:date="2019-09-27T17:05:00Z"/>
          <w:rFonts w:ascii="Times New Roman" w:hAnsi="Times New Roman" w:cs="Times New Roman"/>
        </w:rPr>
      </w:pPr>
      <w:ins w:id="16" w:author="Magnuson" w:date="2019-09-27T17:05:00Z">
        <w:r w:rsidRPr="001A18C1">
          <w:rPr>
            <w:rFonts w:ascii="Times New Roman" w:hAnsi="Times New Roman" w:cs="Times New Roman"/>
          </w:rPr>
          <w:t xml:space="preserve">Wyn, J. </w:t>
        </w:r>
        <w:r>
          <w:rPr>
            <w:rFonts w:ascii="Times New Roman" w:hAnsi="Times New Roman" w:cs="Times New Roman"/>
          </w:rPr>
          <w:t>&amp;</w:t>
        </w:r>
        <w:r w:rsidRPr="00FB630E">
          <w:t xml:space="preserve"> </w:t>
        </w:r>
        <w:r w:rsidRPr="00FB630E">
          <w:rPr>
            <w:rFonts w:ascii="Times New Roman" w:hAnsi="Times New Roman" w:cs="Times New Roman"/>
          </w:rPr>
          <w:t>Harris</w:t>
        </w:r>
        <w:r>
          <w:rPr>
            <w:rFonts w:ascii="Times New Roman" w:hAnsi="Times New Roman" w:cs="Times New Roman"/>
          </w:rPr>
          <w:t>, A. (</w:t>
        </w:r>
        <w:r w:rsidRPr="001A18C1">
          <w:rPr>
            <w:rFonts w:ascii="Times New Roman" w:hAnsi="Times New Roman" w:cs="Times New Roman"/>
          </w:rPr>
          <w:t xml:space="preserve">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ins>
    </w:p>
    <w:p w14:paraId="058F22C5" w14:textId="77777777" w:rsidR="006358A1" w:rsidRPr="00567594" w:rsidRDefault="006358A1" w:rsidP="00C549DE">
      <w:pPr>
        <w:pStyle w:val="BodyText"/>
        <w:spacing w:line="480" w:lineRule="auto"/>
        <w:ind w:firstLine="720"/>
        <w:rPr>
          <w:rFonts w:ascii="Times New Roman" w:hAnsi="Times New Roman" w:cs="Times New Roman"/>
        </w:rPr>
      </w:pPr>
    </w:p>
    <w:sectPr w:rsidR="006358A1" w:rsidRPr="00567594" w:rsidSect="00CB6A81">
      <w:footerReference w:type="even"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ecilia Benoit" w:date="2019-08-13T20:30:00Z" w:initials="CB">
    <w:p w14:paraId="0590A3A8" w14:textId="613669CD" w:rsidR="003F0048" w:rsidRDefault="003F0048">
      <w:pPr>
        <w:pStyle w:val="CommentText"/>
      </w:pPr>
      <w:r>
        <w:rPr>
          <w:rStyle w:val="CommentReference"/>
        </w:rPr>
        <w:annotationRef/>
      </w:r>
      <w:r>
        <w:t xml:space="preserve">These sub-themes are not exactly reported below, which might be a good strategy to do. For </w:t>
      </w:r>
      <w:proofErr w:type="gramStart"/>
      <w:r>
        <w:t>example</w:t>
      </w:r>
      <w:proofErr w:type="gramEnd"/>
      <w:r>
        <w:t xml:space="preserve"> </w:t>
      </w:r>
      <w:r w:rsidRPr="00AA47A2">
        <w:t>&lt;1&gt; A Fresh Start and Overcoming Hardships</w:t>
      </w:r>
      <w:r>
        <w:t xml:space="preserve">, p. 11 or p. 13, </w:t>
      </w:r>
      <w:r w:rsidRPr="00AA47A2">
        <w:t>&lt;1&gt; The Experience of Using</w:t>
      </w:r>
    </w:p>
  </w:comment>
  <w:comment w:id="9" w:author="Cecilia Benoit" w:date="2019-08-13T20:41:00Z" w:initials="CB">
    <w:p w14:paraId="46BA45A8" w14:textId="5D382C8A" w:rsidR="003F0048" w:rsidRDefault="003F0048">
      <w:pPr>
        <w:pStyle w:val="CommentText"/>
      </w:pPr>
      <w:r>
        <w:rPr>
          <w:rStyle w:val="CommentReference"/>
        </w:rPr>
        <w:annotationRef/>
      </w:r>
      <w:r>
        <w:t xml:space="preserve">Is this the sub-theme: </w:t>
      </w:r>
      <w:r w:rsidRPr="00B14A48">
        <w:t>figuring out how to re-engage with formal education</w:t>
      </w:r>
      <w:r>
        <w:t xml:space="preserve">, p. </w:t>
      </w:r>
      <w:proofErr w:type="gramStart"/>
      <w:r>
        <w:t>3.</w:t>
      </w:r>
      <w:proofErr w:type="gramEnd"/>
      <w:r>
        <w:t xml:space="preserve"> I would use the same words. </w:t>
      </w:r>
    </w:p>
  </w:comment>
  <w:comment w:id="11" w:author="Cecilia Benoit" w:date="2019-08-13T20:44:00Z" w:initials="CB">
    <w:p w14:paraId="62555B9A" w14:textId="69EB5697" w:rsidR="003F0048" w:rsidRDefault="003F0048">
      <w:pPr>
        <w:pStyle w:val="CommentText"/>
      </w:pPr>
      <w:r>
        <w:rPr>
          <w:rStyle w:val="CommentReference"/>
        </w:rPr>
        <w:annotationRef/>
      </w:r>
      <w:r>
        <w:t>Sp?</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90A3A8" w15:done="0"/>
  <w15:commentEx w15:paraId="46BA45A8" w15:done="0"/>
  <w15:commentEx w15:paraId="62555B9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34F23" w14:textId="77777777" w:rsidR="004135E4" w:rsidRDefault="004135E4">
      <w:pPr>
        <w:spacing w:after="0"/>
      </w:pPr>
      <w:r>
        <w:separator/>
      </w:r>
    </w:p>
  </w:endnote>
  <w:endnote w:type="continuationSeparator" w:id="0">
    <w:p w14:paraId="07408BA5" w14:textId="77777777" w:rsidR="004135E4" w:rsidRDefault="00413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1F921" w14:textId="77777777" w:rsidR="003F0048" w:rsidRDefault="003F0048" w:rsidP="003F00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E6A9A4" w14:textId="77777777" w:rsidR="003F0048" w:rsidRDefault="003F004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F59ED" w14:textId="2A839185" w:rsidR="003F0048" w:rsidRDefault="003F0048" w:rsidP="003F00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058A">
      <w:rPr>
        <w:rStyle w:val="PageNumber"/>
        <w:noProof/>
      </w:rPr>
      <w:t>26</w:t>
    </w:r>
    <w:r>
      <w:rPr>
        <w:rStyle w:val="PageNumber"/>
      </w:rPr>
      <w:fldChar w:fldCharType="end"/>
    </w:r>
  </w:p>
  <w:p w14:paraId="5A69B188" w14:textId="77777777" w:rsidR="003F0048" w:rsidRPr="0081670A" w:rsidRDefault="003F0048" w:rsidP="0081670A">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EF47C" w14:textId="77777777" w:rsidR="004135E4" w:rsidRDefault="004135E4">
      <w:r>
        <w:separator/>
      </w:r>
    </w:p>
  </w:footnote>
  <w:footnote w:type="continuationSeparator" w:id="0">
    <w:p w14:paraId="549DE099" w14:textId="77777777" w:rsidR="004135E4" w:rsidRDefault="004135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7FA1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21A742"/>
    <w:multiLevelType w:val="multilevel"/>
    <w:tmpl w:val="F4BECA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None" w15:userId="Cecilia Ben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comments="0" w:insDel="0" w:formatting="0" w:inkAnnotation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452"/>
    <w:rsid w:val="00011C8B"/>
    <w:rsid w:val="000131D7"/>
    <w:rsid w:val="000213C1"/>
    <w:rsid w:val="000220EB"/>
    <w:rsid w:val="00045ACC"/>
    <w:rsid w:val="0005502B"/>
    <w:rsid w:val="00055DD6"/>
    <w:rsid w:val="00055FE7"/>
    <w:rsid w:val="00056355"/>
    <w:rsid w:val="00062CAC"/>
    <w:rsid w:val="0007497F"/>
    <w:rsid w:val="00084377"/>
    <w:rsid w:val="00090951"/>
    <w:rsid w:val="000C2646"/>
    <w:rsid w:val="000E0130"/>
    <w:rsid w:val="000E12CD"/>
    <w:rsid w:val="000F2CD1"/>
    <w:rsid w:val="00120160"/>
    <w:rsid w:val="00122C6A"/>
    <w:rsid w:val="00125719"/>
    <w:rsid w:val="00156530"/>
    <w:rsid w:val="00160214"/>
    <w:rsid w:val="001660BA"/>
    <w:rsid w:val="0016676D"/>
    <w:rsid w:val="00167EEA"/>
    <w:rsid w:val="00175469"/>
    <w:rsid w:val="001A0C0A"/>
    <w:rsid w:val="001A3A3F"/>
    <w:rsid w:val="001B4511"/>
    <w:rsid w:val="001B5DD0"/>
    <w:rsid w:val="001C2F3D"/>
    <w:rsid w:val="001C5A8A"/>
    <w:rsid w:val="001D0E17"/>
    <w:rsid w:val="001D3469"/>
    <w:rsid w:val="001D429A"/>
    <w:rsid w:val="001D6506"/>
    <w:rsid w:val="001E23BA"/>
    <w:rsid w:val="001E7537"/>
    <w:rsid w:val="002006A0"/>
    <w:rsid w:val="00206652"/>
    <w:rsid w:val="00224C6B"/>
    <w:rsid w:val="00226B2D"/>
    <w:rsid w:val="002374C7"/>
    <w:rsid w:val="00255736"/>
    <w:rsid w:val="002562EE"/>
    <w:rsid w:val="00266D08"/>
    <w:rsid w:val="0027058A"/>
    <w:rsid w:val="002775CD"/>
    <w:rsid w:val="00292EB3"/>
    <w:rsid w:val="00294600"/>
    <w:rsid w:val="00296CA2"/>
    <w:rsid w:val="002C709F"/>
    <w:rsid w:val="002D1B8A"/>
    <w:rsid w:val="002F26CD"/>
    <w:rsid w:val="003010D2"/>
    <w:rsid w:val="003209EA"/>
    <w:rsid w:val="00320A33"/>
    <w:rsid w:val="0032184C"/>
    <w:rsid w:val="003266CE"/>
    <w:rsid w:val="00330842"/>
    <w:rsid w:val="00333F28"/>
    <w:rsid w:val="0034056C"/>
    <w:rsid w:val="00343A0C"/>
    <w:rsid w:val="00346EA3"/>
    <w:rsid w:val="00352AF0"/>
    <w:rsid w:val="00353132"/>
    <w:rsid w:val="003C506A"/>
    <w:rsid w:val="003C52A1"/>
    <w:rsid w:val="003D2C03"/>
    <w:rsid w:val="003D6E3C"/>
    <w:rsid w:val="003E6E93"/>
    <w:rsid w:val="003F0048"/>
    <w:rsid w:val="00407074"/>
    <w:rsid w:val="004127CE"/>
    <w:rsid w:val="004135E4"/>
    <w:rsid w:val="004370E3"/>
    <w:rsid w:val="00442134"/>
    <w:rsid w:val="00443FBF"/>
    <w:rsid w:val="00450663"/>
    <w:rsid w:val="00460358"/>
    <w:rsid w:val="004804B6"/>
    <w:rsid w:val="004A6A4E"/>
    <w:rsid w:val="004B24F0"/>
    <w:rsid w:val="004B4B6F"/>
    <w:rsid w:val="004B703F"/>
    <w:rsid w:val="004C6F34"/>
    <w:rsid w:val="004D2A48"/>
    <w:rsid w:val="004D4600"/>
    <w:rsid w:val="004E01CC"/>
    <w:rsid w:val="004E29B3"/>
    <w:rsid w:val="004F0D03"/>
    <w:rsid w:val="004F63C8"/>
    <w:rsid w:val="004F7B1B"/>
    <w:rsid w:val="00502825"/>
    <w:rsid w:val="00503355"/>
    <w:rsid w:val="00531D28"/>
    <w:rsid w:val="005349A4"/>
    <w:rsid w:val="00545471"/>
    <w:rsid w:val="00546E25"/>
    <w:rsid w:val="00567594"/>
    <w:rsid w:val="00567F80"/>
    <w:rsid w:val="005827C8"/>
    <w:rsid w:val="00583396"/>
    <w:rsid w:val="00590D07"/>
    <w:rsid w:val="005A117E"/>
    <w:rsid w:val="005A714A"/>
    <w:rsid w:val="005E58DB"/>
    <w:rsid w:val="006010D5"/>
    <w:rsid w:val="006358A1"/>
    <w:rsid w:val="006470F1"/>
    <w:rsid w:val="006547F1"/>
    <w:rsid w:val="006578D0"/>
    <w:rsid w:val="00673091"/>
    <w:rsid w:val="00680D81"/>
    <w:rsid w:val="00697928"/>
    <w:rsid w:val="006D0D8F"/>
    <w:rsid w:val="006F18FE"/>
    <w:rsid w:val="006F3FC5"/>
    <w:rsid w:val="006F4424"/>
    <w:rsid w:val="006F4538"/>
    <w:rsid w:val="006F4640"/>
    <w:rsid w:val="007213CB"/>
    <w:rsid w:val="007324BC"/>
    <w:rsid w:val="00735008"/>
    <w:rsid w:val="0074440E"/>
    <w:rsid w:val="00745A79"/>
    <w:rsid w:val="00756D27"/>
    <w:rsid w:val="00766AEE"/>
    <w:rsid w:val="0076737C"/>
    <w:rsid w:val="007700B5"/>
    <w:rsid w:val="00784D58"/>
    <w:rsid w:val="00790FA6"/>
    <w:rsid w:val="00793939"/>
    <w:rsid w:val="007A63B8"/>
    <w:rsid w:val="007B4748"/>
    <w:rsid w:val="007C3064"/>
    <w:rsid w:val="007D0455"/>
    <w:rsid w:val="007D67A0"/>
    <w:rsid w:val="007F5F90"/>
    <w:rsid w:val="00803765"/>
    <w:rsid w:val="00803DFF"/>
    <w:rsid w:val="00814251"/>
    <w:rsid w:val="0081670A"/>
    <w:rsid w:val="00830AD0"/>
    <w:rsid w:val="0084292D"/>
    <w:rsid w:val="00843641"/>
    <w:rsid w:val="008449B7"/>
    <w:rsid w:val="0084701E"/>
    <w:rsid w:val="008525D4"/>
    <w:rsid w:val="008575A1"/>
    <w:rsid w:val="00860416"/>
    <w:rsid w:val="00871A98"/>
    <w:rsid w:val="00874F23"/>
    <w:rsid w:val="008800FB"/>
    <w:rsid w:val="00882106"/>
    <w:rsid w:val="0089422F"/>
    <w:rsid w:val="008A09BC"/>
    <w:rsid w:val="008A25A1"/>
    <w:rsid w:val="008B3895"/>
    <w:rsid w:val="008D46EE"/>
    <w:rsid w:val="008D6863"/>
    <w:rsid w:val="008F5E56"/>
    <w:rsid w:val="0090319C"/>
    <w:rsid w:val="009118D5"/>
    <w:rsid w:val="00914CEB"/>
    <w:rsid w:val="00924BF4"/>
    <w:rsid w:val="009308B1"/>
    <w:rsid w:val="00932802"/>
    <w:rsid w:val="00932A0F"/>
    <w:rsid w:val="009351A1"/>
    <w:rsid w:val="00941804"/>
    <w:rsid w:val="00947B0A"/>
    <w:rsid w:val="00966655"/>
    <w:rsid w:val="009B2717"/>
    <w:rsid w:val="009C41EC"/>
    <w:rsid w:val="009C6B83"/>
    <w:rsid w:val="009E22D5"/>
    <w:rsid w:val="009E265F"/>
    <w:rsid w:val="009E3250"/>
    <w:rsid w:val="009E482E"/>
    <w:rsid w:val="009E6FB7"/>
    <w:rsid w:val="00A23FBC"/>
    <w:rsid w:val="00A3398F"/>
    <w:rsid w:val="00A3699D"/>
    <w:rsid w:val="00A749E5"/>
    <w:rsid w:val="00A767C1"/>
    <w:rsid w:val="00A77BF8"/>
    <w:rsid w:val="00A85A59"/>
    <w:rsid w:val="00A972F8"/>
    <w:rsid w:val="00AA17A9"/>
    <w:rsid w:val="00AA47A2"/>
    <w:rsid w:val="00AB75C8"/>
    <w:rsid w:val="00AC7BA7"/>
    <w:rsid w:val="00AD09F2"/>
    <w:rsid w:val="00AD6F4C"/>
    <w:rsid w:val="00AE01E4"/>
    <w:rsid w:val="00AF385A"/>
    <w:rsid w:val="00AF4D1A"/>
    <w:rsid w:val="00AF6C04"/>
    <w:rsid w:val="00B0513D"/>
    <w:rsid w:val="00B059B8"/>
    <w:rsid w:val="00B101A4"/>
    <w:rsid w:val="00B14A48"/>
    <w:rsid w:val="00B30FBA"/>
    <w:rsid w:val="00B42490"/>
    <w:rsid w:val="00B44026"/>
    <w:rsid w:val="00B56DAC"/>
    <w:rsid w:val="00B6124C"/>
    <w:rsid w:val="00B6637C"/>
    <w:rsid w:val="00B70B8F"/>
    <w:rsid w:val="00B726F0"/>
    <w:rsid w:val="00B73EE1"/>
    <w:rsid w:val="00B86B75"/>
    <w:rsid w:val="00B908D4"/>
    <w:rsid w:val="00BA3515"/>
    <w:rsid w:val="00BB1544"/>
    <w:rsid w:val="00BC0843"/>
    <w:rsid w:val="00BC48D5"/>
    <w:rsid w:val="00BD07A6"/>
    <w:rsid w:val="00BD64EF"/>
    <w:rsid w:val="00BE3EDD"/>
    <w:rsid w:val="00BE4418"/>
    <w:rsid w:val="00C00A23"/>
    <w:rsid w:val="00C11DE0"/>
    <w:rsid w:val="00C223D0"/>
    <w:rsid w:val="00C25286"/>
    <w:rsid w:val="00C3517A"/>
    <w:rsid w:val="00C36279"/>
    <w:rsid w:val="00C36901"/>
    <w:rsid w:val="00C549DE"/>
    <w:rsid w:val="00C57C7E"/>
    <w:rsid w:val="00C77508"/>
    <w:rsid w:val="00CA4CEF"/>
    <w:rsid w:val="00CB0F89"/>
    <w:rsid w:val="00CB603A"/>
    <w:rsid w:val="00CB6A81"/>
    <w:rsid w:val="00CC78C0"/>
    <w:rsid w:val="00CF7FDC"/>
    <w:rsid w:val="00D01A77"/>
    <w:rsid w:val="00D0711D"/>
    <w:rsid w:val="00D209B7"/>
    <w:rsid w:val="00D232CD"/>
    <w:rsid w:val="00D2355B"/>
    <w:rsid w:val="00D26C5A"/>
    <w:rsid w:val="00D32EA3"/>
    <w:rsid w:val="00D640FE"/>
    <w:rsid w:val="00D80242"/>
    <w:rsid w:val="00D859EC"/>
    <w:rsid w:val="00D932DE"/>
    <w:rsid w:val="00DD6FAE"/>
    <w:rsid w:val="00DE566E"/>
    <w:rsid w:val="00DE6EC9"/>
    <w:rsid w:val="00E069DE"/>
    <w:rsid w:val="00E25DA2"/>
    <w:rsid w:val="00E315A3"/>
    <w:rsid w:val="00E35439"/>
    <w:rsid w:val="00E41004"/>
    <w:rsid w:val="00E72567"/>
    <w:rsid w:val="00E83EFD"/>
    <w:rsid w:val="00E97A44"/>
    <w:rsid w:val="00EB4D38"/>
    <w:rsid w:val="00EC3A4C"/>
    <w:rsid w:val="00EC5F3F"/>
    <w:rsid w:val="00ED5F76"/>
    <w:rsid w:val="00ED7F34"/>
    <w:rsid w:val="00EE15E4"/>
    <w:rsid w:val="00EF19E0"/>
    <w:rsid w:val="00EF2976"/>
    <w:rsid w:val="00EF74F8"/>
    <w:rsid w:val="00F03B79"/>
    <w:rsid w:val="00F3712D"/>
    <w:rsid w:val="00F41513"/>
    <w:rsid w:val="00F43BCA"/>
    <w:rsid w:val="00F45DE6"/>
    <w:rsid w:val="00F80C70"/>
    <w:rsid w:val="00F8380E"/>
    <w:rsid w:val="00F9094B"/>
    <w:rsid w:val="00FA00C2"/>
    <w:rsid w:val="00FA6DB5"/>
    <w:rsid w:val="00FB107A"/>
    <w:rsid w:val="00FB6F95"/>
    <w:rsid w:val="00FE4F71"/>
    <w:rsid w:val="00FF1E53"/>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BA9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004452"/>
    <w:rPr>
      <w:sz w:val="18"/>
      <w:szCs w:val="18"/>
    </w:rPr>
  </w:style>
  <w:style w:type="paragraph" w:styleId="CommentText">
    <w:name w:val="annotation text"/>
    <w:basedOn w:val="Normal"/>
    <w:link w:val="CommentTextChar"/>
    <w:rsid w:val="00004452"/>
  </w:style>
  <w:style w:type="character" w:customStyle="1" w:styleId="CommentTextChar">
    <w:name w:val="Comment Text Char"/>
    <w:basedOn w:val="DefaultParagraphFont"/>
    <w:link w:val="CommentText"/>
    <w:rsid w:val="00004452"/>
  </w:style>
  <w:style w:type="paragraph" w:styleId="CommentSubject">
    <w:name w:val="annotation subject"/>
    <w:basedOn w:val="CommentText"/>
    <w:next w:val="CommentText"/>
    <w:link w:val="CommentSubjectChar"/>
    <w:rsid w:val="00004452"/>
    <w:rPr>
      <w:b/>
      <w:bCs/>
      <w:sz w:val="20"/>
      <w:szCs w:val="20"/>
    </w:rPr>
  </w:style>
  <w:style w:type="character" w:customStyle="1" w:styleId="CommentSubjectChar">
    <w:name w:val="Comment Subject Char"/>
    <w:basedOn w:val="CommentTextChar"/>
    <w:link w:val="CommentSubject"/>
    <w:rsid w:val="00004452"/>
    <w:rPr>
      <w:b/>
      <w:bCs/>
      <w:sz w:val="20"/>
      <w:szCs w:val="20"/>
    </w:rPr>
  </w:style>
  <w:style w:type="paragraph" w:styleId="BalloonText">
    <w:name w:val="Balloon Text"/>
    <w:basedOn w:val="Normal"/>
    <w:link w:val="BalloonTextChar"/>
    <w:rsid w:val="000044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04452"/>
    <w:rPr>
      <w:rFonts w:ascii="Lucida Grande" w:hAnsi="Lucida Grande" w:cs="Lucida Grande"/>
      <w:sz w:val="18"/>
      <w:szCs w:val="18"/>
    </w:rPr>
  </w:style>
  <w:style w:type="paragraph" w:styleId="DocumentMap">
    <w:name w:val="Document Map"/>
    <w:basedOn w:val="Normal"/>
    <w:link w:val="DocumentMapChar"/>
    <w:rsid w:val="00735008"/>
    <w:pPr>
      <w:spacing w:after="0"/>
    </w:pPr>
    <w:rPr>
      <w:rFonts w:ascii="Lucida Grande" w:hAnsi="Lucida Grande" w:cs="Lucida Grande"/>
    </w:rPr>
  </w:style>
  <w:style w:type="character" w:customStyle="1" w:styleId="DocumentMapChar">
    <w:name w:val="Document Map Char"/>
    <w:basedOn w:val="DefaultParagraphFont"/>
    <w:link w:val="DocumentMap"/>
    <w:rsid w:val="00735008"/>
    <w:rPr>
      <w:rFonts w:ascii="Lucida Grande" w:hAnsi="Lucida Grande" w:cs="Lucida Grande"/>
    </w:rPr>
  </w:style>
  <w:style w:type="paragraph" w:styleId="Revision">
    <w:name w:val="Revision"/>
    <w:hidden/>
    <w:rsid w:val="00AB75C8"/>
    <w:pPr>
      <w:spacing w:after="0"/>
    </w:pPr>
  </w:style>
  <w:style w:type="paragraph" w:styleId="Header">
    <w:name w:val="header"/>
    <w:basedOn w:val="Normal"/>
    <w:link w:val="HeaderChar"/>
    <w:rsid w:val="0081670A"/>
    <w:pPr>
      <w:tabs>
        <w:tab w:val="center" w:pos="4320"/>
        <w:tab w:val="right" w:pos="8640"/>
      </w:tabs>
      <w:spacing w:after="0"/>
    </w:pPr>
  </w:style>
  <w:style w:type="character" w:customStyle="1" w:styleId="HeaderChar">
    <w:name w:val="Header Char"/>
    <w:basedOn w:val="DefaultParagraphFont"/>
    <w:link w:val="Header"/>
    <w:rsid w:val="0081670A"/>
  </w:style>
  <w:style w:type="paragraph" w:styleId="Footer">
    <w:name w:val="footer"/>
    <w:basedOn w:val="Normal"/>
    <w:link w:val="FooterChar"/>
    <w:rsid w:val="0081670A"/>
    <w:pPr>
      <w:tabs>
        <w:tab w:val="center" w:pos="4320"/>
        <w:tab w:val="right" w:pos="8640"/>
      </w:tabs>
      <w:spacing w:after="0"/>
    </w:pPr>
  </w:style>
  <w:style w:type="character" w:customStyle="1" w:styleId="FooterChar">
    <w:name w:val="Footer Char"/>
    <w:basedOn w:val="DefaultParagraphFont"/>
    <w:link w:val="Footer"/>
    <w:rsid w:val="0081670A"/>
  </w:style>
  <w:style w:type="character" w:styleId="PageNumber">
    <w:name w:val="page number"/>
    <w:basedOn w:val="DefaultParagraphFont"/>
    <w:rsid w:val="0081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434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homelesshub.ca/Findin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949DF-77D6-464A-9DD7-FF7007989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26</Pages>
  <Words>6816</Words>
  <Characters>38854</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Self_focus_chapter</vt:lpstr>
    </vt:vector>
  </TitlesOfParts>
  <Company/>
  <LinksUpToDate>false</LinksUpToDate>
  <CharactersWithSpaces>45579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Self_focus_chapter</dc:title>
  <dc:creator>magnuson</dc:creator>
  <cp:lastModifiedBy>Magnuson</cp:lastModifiedBy>
  <cp:revision>9</cp:revision>
  <cp:lastPrinted>2016-10-20T23:10:00Z</cp:lastPrinted>
  <dcterms:created xsi:type="dcterms:W3CDTF">2019-08-30T16:45:00Z</dcterms:created>
  <dcterms:modified xsi:type="dcterms:W3CDTF">2019-09-28T19:17:00Z</dcterms:modified>
</cp:coreProperties>
</file>