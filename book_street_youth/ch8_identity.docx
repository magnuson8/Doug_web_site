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7B68B" w14:textId="77777777" w:rsidR="00BD7604" w:rsidRPr="00353A46" w:rsidRDefault="00AB383F" w:rsidP="009843DF">
      <w:pPr>
        <w:tabs>
          <w:tab w:val="left" w:pos="360"/>
        </w:tabs>
        <w:spacing w:line="480" w:lineRule="auto"/>
        <w:jc w:val="center"/>
        <w:outlineLvl w:val="0"/>
        <w:rPr>
          <w:rFonts w:ascii="Times New Roman" w:hAnsi="Times New Roman" w:cs="Times New Roman"/>
          <w:sz w:val="24"/>
          <w:szCs w:val="24"/>
        </w:rPr>
      </w:pPr>
      <w:r w:rsidRPr="00353A46">
        <w:rPr>
          <w:rFonts w:ascii="Times New Roman" w:hAnsi="Times New Roman" w:cs="Times New Roman"/>
          <w:sz w:val="24"/>
          <w:szCs w:val="24"/>
        </w:rPr>
        <w:t>Identity</w:t>
      </w:r>
      <w:r w:rsidR="003F1981" w:rsidRPr="00353A46">
        <w:rPr>
          <w:rFonts w:ascii="Times New Roman" w:hAnsi="Times New Roman" w:cs="Times New Roman"/>
          <w:sz w:val="24"/>
          <w:szCs w:val="24"/>
        </w:rPr>
        <w:t>: “Not Being Who I Want to B</w:t>
      </w:r>
      <w:r w:rsidR="00B86952" w:rsidRPr="00353A46">
        <w:rPr>
          <w:rFonts w:ascii="Times New Roman" w:hAnsi="Times New Roman" w:cs="Times New Roman"/>
          <w:sz w:val="24"/>
          <w:szCs w:val="24"/>
        </w:rPr>
        <w:t xml:space="preserve">e.” </w:t>
      </w:r>
    </w:p>
    <w:p w14:paraId="64B71391" w14:textId="4B48EF54" w:rsidR="002105E9" w:rsidDel="00D723B8" w:rsidRDefault="00EC0797" w:rsidP="00CB5E00">
      <w:pPr>
        <w:tabs>
          <w:tab w:val="left" w:pos="567"/>
          <w:tab w:val="left" w:pos="2160"/>
          <w:tab w:val="left" w:pos="2880"/>
        </w:tabs>
        <w:spacing w:line="480" w:lineRule="auto"/>
        <w:rPr>
          <w:del w:id="0" w:author="Magnuson" w:date="2019-09-28T13:11:00Z"/>
          <w:rFonts w:ascii="Times New Roman" w:hAnsi="Times New Roman" w:cs="Times New Roman"/>
          <w:sz w:val="24"/>
          <w:szCs w:val="24"/>
        </w:rPr>
      </w:pPr>
      <w:bookmarkStart w:id="1" w:name="Essay_Body"/>
      <w:del w:id="2" w:author="Magnuson" w:date="2019-09-28T13:11:00Z">
        <w:r w:rsidDel="00D723B8">
          <w:rPr>
            <w:rFonts w:ascii="Times New Roman" w:hAnsi="Times New Roman" w:cs="Times New Roman"/>
            <w:sz w:val="24"/>
            <w:szCs w:val="24"/>
          </w:rPr>
          <w:delText>&lt;1&gt;</w:delText>
        </w:r>
        <w:r w:rsidR="002105E9" w:rsidDel="00D723B8">
          <w:rPr>
            <w:rFonts w:ascii="Times New Roman" w:hAnsi="Times New Roman" w:cs="Times New Roman"/>
            <w:sz w:val="24"/>
            <w:szCs w:val="24"/>
          </w:rPr>
          <w:delText>Introduction</w:delText>
        </w:r>
      </w:del>
    </w:p>
    <w:p w14:paraId="1993BBF0" w14:textId="28303860" w:rsidR="000816AA" w:rsidRPr="00353A46" w:rsidRDefault="000816AA" w:rsidP="000816AA">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In the Western world prior to the 19</w:t>
      </w:r>
      <w:r w:rsidRPr="00353A46">
        <w:rPr>
          <w:rFonts w:ascii="Times New Roman" w:hAnsi="Times New Roman" w:cs="Times New Roman"/>
          <w:position w:val="8"/>
          <w:sz w:val="24"/>
          <w:szCs w:val="24"/>
        </w:rPr>
        <w:t>th</w:t>
      </w:r>
      <w:r w:rsidRPr="00353A46">
        <w:rPr>
          <w:rFonts w:ascii="Times New Roman" w:hAnsi="Times New Roman" w:cs="Times New Roman"/>
          <w:sz w:val="24"/>
          <w:szCs w:val="24"/>
        </w:rPr>
        <w:t xml:space="preserve"> century, teenagers were “semi-independent” (Kett, 1977). They were not actively supervised by parents; many of them </w:t>
      </w:r>
      <w:r>
        <w:rPr>
          <w:rFonts w:ascii="Times New Roman" w:hAnsi="Times New Roman" w:cs="Times New Roman"/>
          <w:sz w:val="24"/>
          <w:szCs w:val="24"/>
        </w:rPr>
        <w:t>were instead</w:t>
      </w:r>
      <w:r w:rsidRPr="00353A46">
        <w:rPr>
          <w:rFonts w:ascii="Times New Roman" w:hAnsi="Times New Roman" w:cs="Times New Roman"/>
          <w:sz w:val="24"/>
          <w:szCs w:val="24"/>
        </w:rPr>
        <w:t xml:space="preserve"> fostered out, apprenticed, or sent away to work. Young people did not have a lot of power to choose their careers, their mates, or their identities, most of which were selected and organized by their guardians. The main responsibilities </w:t>
      </w:r>
      <w:r>
        <w:rPr>
          <w:rFonts w:ascii="Times New Roman" w:hAnsi="Times New Roman" w:cs="Times New Roman"/>
          <w:sz w:val="24"/>
          <w:szCs w:val="24"/>
        </w:rPr>
        <w:t xml:space="preserve">of youth </w:t>
      </w:r>
      <w:r w:rsidRPr="00353A46">
        <w:rPr>
          <w:rFonts w:ascii="Times New Roman" w:hAnsi="Times New Roman" w:cs="Times New Roman"/>
          <w:sz w:val="24"/>
          <w:szCs w:val="24"/>
        </w:rPr>
        <w:t xml:space="preserve">were to prepare for their adult role, often through apprenticeships, and </w:t>
      </w:r>
      <w:r>
        <w:rPr>
          <w:rFonts w:ascii="Times New Roman" w:hAnsi="Times New Roman" w:cs="Times New Roman"/>
          <w:sz w:val="24"/>
          <w:szCs w:val="24"/>
        </w:rPr>
        <w:t xml:space="preserve">to wait for </w:t>
      </w:r>
      <w:r w:rsidRPr="00353A46">
        <w:rPr>
          <w:rFonts w:ascii="Times New Roman" w:hAnsi="Times New Roman" w:cs="Times New Roman"/>
          <w:sz w:val="24"/>
          <w:szCs w:val="24"/>
        </w:rPr>
        <w:t>adult career opportunities to become available. In their daily li</w:t>
      </w:r>
      <w:r>
        <w:rPr>
          <w:rFonts w:ascii="Times New Roman" w:hAnsi="Times New Roman" w:cs="Times New Roman"/>
          <w:sz w:val="24"/>
          <w:szCs w:val="24"/>
        </w:rPr>
        <w:t>ves, however,</w:t>
      </w:r>
      <w:r w:rsidRPr="00353A46">
        <w:rPr>
          <w:rFonts w:ascii="Times New Roman" w:hAnsi="Times New Roman" w:cs="Times New Roman"/>
          <w:sz w:val="24"/>
          <w:szCs w:val="24"/>
        </w:rPr>
        <w:t xml:space="preserve"> they were relatively independent, more so than </w:t>
      </w:r>
      <w:r>
        <w:rPr>
          <w:rFonts w:ascii="Times New Roman" w:hAnsi="Times New Roman" w:cs="Times New Roman"/>
          <w:sz w:val="24"/>
          <w:szCs w:val="24"/>
        </w:rPr>
        <w:t>most youth in countries such as Canada today.</w:t>
      </w:r>
    </w:p>
    <w:p w14:paraId="539DAB6C" w14:textId="2507B726" w:rsidR="000816AA" w:rsidRPr="00353A46" w:rsidRDefault="000816AA" w:rsidP="000816AA">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  </w:t>
      </w:r>
      <w:r>
        <w:rPr>
          <w:rFonts w:ascii="Times New Roman" w:hAnsi="Times New Roman" w:cs="Times New Roman"/>
          <w:sz w:val="24"/>
          <w:szCs w:val="24"/>
        </w:rPr>
        <w:t>Toward</w:t>
      </w:r>
      <w:r w:rsidRPr="00353A46">
        <w:rPr>
          <w:rFonts w:ascii="Times New Roman" w:hAnsi="Times New Roman" w:cs="Times New Roman"/>
          <w:sz w:val="24"/>
          <w:szCs w:val="24"/>
        </w:rPr>
        <w:t xml:space="preserve"> the end of the 19</w:t>
      </w:r>
      <w:r w:rsidRPr="00353A46">
        <w:rPr>
          <w:rFonts w:ascii="Times New Roman" w:hAnsi="Times New Roman" w:cs="Times New Roman"/>
          <w:position w:val="8"/>
          <w:sz w:val="24"/>
          <w:szCs w:val="24"/>
        </w:rPr>
        <w:t>th</w:t>
      </w:r>
      <w:r w:rsidRPr="00353A46">
        <w:rPr>
          <w:rFonts w:ascii="Times New Roman" w:hAnsi="Times New Roman" w:cs="Times New Roman"/>
          <w:sz w:val="24"/>
          <w:szCs w:val="24"/>
        </w:rPr>
        <w:t xml:space="preserve"> century this social organization of work began to turn upside down. With the expansion of white collar work, more youth were now sent to school for vocationally non-specific education. There were more choices of career, though less guidance about which career to choose. Fewer youth were sent away for work, and in white collar families at least, parents were responsible for them into early adulthood. “Identity became something chosen by the adolescent rather than arranged by parental decision and influence within a context of limited options” (Baumeister, 1986, p. 105). At the same time</w:t>
      </w:r>
      <w:r>
        <w:rPr>
          <w:rFonts w:ascii="Times New Roman" w:hAnsi="Times New Roman" w:cs="Times New Roman"/>
          <w:sz w:val="24"/>
          <w:szCs w:val="24"/>
        </w:rPr>
        <w:t xml:space="preserve">, </w:t>
      </w:r>
      <w:r w:rsidRPr="00353A46">
        <w:rPr>
          <w:rFonts w:ascii="Times New Roman" w:hAnsi="Times New Roman" w:cs="Times New Roman"/>
          <w:sz w:val="24"/>
          <w:szCs w:val="24"/>
        </w:rPr>
        <w:t>children were staying longer in the family home</w:t>
      </w:r>
      <w:r>
        <w:rPr>
          <w:rFonts w:ascii="Times New Roman" w:hAnsi="Times New Roman" w:cs="Times New Roman"/>
          <w:sz w:val="24"/>
          <w:szCs w:val="24"/>
        </w:rPr>
        <w:t xml:space="preserve">. Major life course </w:t>
      </w:r>
      <w:r w:rsidRPr="00353A46">
        <w:rPr>
          <w:rFonts w:ascii="Times New Roman" w:hAnsi="Times New Roman" w:cs="Times New Roman"/>
          <w:sz w:val="24"/>
          <w:szCs w:val="24"/>
        </w:rPr>
        <w:t>decisions</w:t>
      </w:r>
      <w:r>
        <w:rPr>
          <w:rFonts w:ascii="Times New Roman" w:hAnsi="Times New Roman" w:cs="Times New Roman"/>
          <w:sz w:val="24"/>
          <w:szCs w:val="24"/>
        </w:rPr>
        <w:t>, including</w:t>
      </w:r>
      <w:r w:rsidRPr="00353A46">
        <w:rPr>
          <w:rFonts w:ascii="Times New Roman" w:hAnsi="Times New Roman" w:cs="Times New Roman"/>
          <w:sz w:val="24"/>
          <w:szCs w:val="24"/>
        </w:rPr>
        <w:t xml:space="preserve"> mate and career</w:t>
      </w:r>
      <w:r>
        <w:rPr>
          <w:rFonts w:ascii="Times New Roman" w:hAnsi="Times New Roman" w:cs="Times New Roman"/>
          <w:sz w:val="24"/>
          <w:szCs w:val="24"/>
        </w:rPr>
        <w:t xml:space="preserve"> selection</w:t>
      </w:r>
      <w:r w:rsidRPr="00353A46">
        <w:rPr>
          <w:rFonts w:ascii="Times New Roman" w:hAnsi="Times New Roman" w:cs="Times New Roman"/>
          <w:sz w:val="24"/>
          <w:szCs w:val="24"/>
        </w:rPr>
        <w:t>, were becoming more egalitarian and more under the control of youth.</w:t>
      </w:r>
      <w:r>
        <w:rPr>
          <w:rFonts w:ascii="Times New Roman" w:hAnsi="Times New Roman" w:cs="Times New Roman"/>
          <w:sz w:val="24"/>
          <w:szCs w:val="24"/>
        </w:rPr>
        <w:t xml:space="preserve"> </w:t>
      </w:r>
    </w:p>
    <w:p w14:paraId="6A8285B0" w14:textId="77151673" w:rsidR="002414EE" w:rsidRDefault="002105E9" w:rsidP="00CB5E00">
      <w:pPr>
        <w:tabs>
          <w:tab w:val="left" w:pos="567"/>
          <w:tab w:val="left" w:pos="2160"/>
          <w:tab w:val="left" w:pos="2880"/>
        </w:tabs>
        <w:spacing w:line="480" w:lineRule="auto"/>
        <w:rPr>
          <w:rFonts w:ascii="Times New Roman" w:hAnsi="Times New Roman" w:cs="Times New Roman"/>
          <w:sz w:val="24"/>
          <w:szCs w:val="24"/>
        </w:rPr>
      </w:pPr>
      <w:r>
        <w:rPr>
          <w:rFonts w:ascii="Times New Roman" w:hAnsi="Times New Roman" w:cs="Times New Roman"/>
          <w:sz w:val="24"/>
          <w:szCs w:val="24"/>
        </w:rPr>
        <w:tab/>
      </w:r>
      <w:r w:rsidR="002414EE">
        <w:rPr>
          <w:rFonts w:ascii="Times New Roman" w:hAnsi="Times New Roman" w:cs="Times New Roman"/>
          <w:sz w:val="24"/>
          <w:szCs w:val="24"/>
        </w:rPr>
        <w:t xml:space="preserve">Emerging adulthood theory, as </w:t>
      </w:r>
      <w:r w:rsidR="002543B1" w:rsidRPr="00353A46">
        <w:rPr>
          <w:rFonts w:ascii="Times New Roman" w:hAnsi="Times New Roman" w:cs="Times New Roman"/>
          <w:sz w:val="24"/>
          <w:szCs w:val="24"/>
        </w:rPr>
        <w:t xml:space="preserve">Arnett </w:t>
      </w:r>
      <w:r w:rsidR="00C5293A" w:rsidRPr="00353A46">
        <w:rPr>
          <w:rFonts w:ascii="Times New Roman" w:hAnsi="Times New Roman" w:cs="Times New Roman"/>
          <w:sz w:val="24"/>
          <w:szCs w:val="24"/>
        </w:rPr>
        <w:t xml:space="preserve">(2000) </w:t>
      </w:r>
      <w:r w:rsidR="00745087">
        <w:rPr>
          <w:rFonts w:ascii="Times New Roman" w:hAnsi="Times New Roman" w:cs="Times New Roman"/>
          <w:sz w:val="24"/>
          <w:szCs w:val="24"/>
        </w:rPr>
        <w:t>portrayed</w:t>
      </w:r>
      <w:r w:rsidR="002414EE">
        <w:rPr>
          <w:rFonts w:ascii="Times New Roman" w:hAnsi="Times New Roman" w:cs="Times New Roman"/>
          <w:sz w:val="24"/>
          <w:szCs w:val="24"/>
        </w:rPr>
        <w:t xml:space="preserve"> it, suggests </w:t>
      </w:r>
      <w:r w:rsidR="002543B1" w:rsidRPr="00353A46">
        <w:rPr>
          <w:rFonts w:ascii="Times New Roman" w:hAnsi="Times New Roman" w:cs="Times New Roman"/>
          <w:sz w:val="24"/>
          <w:szCs w:val="24"/>
        </w:rPr>
        <w:t xml:space="preserve">that there </w:t>
      </w:r>
      <w:r w:rsidR="000816AA">
        <w:rPr>
          <w:rFonts w:ascii="Times New Roman" w:hAnsi="Times New Roman" w:cs="Times New Roman"/>
          <w:sz w:val="24"/>
          <w:szCs w:val="24"/>
        </w:rPr>
        <w:t xml:space="preserve">now a </w:t>
      </w:r>
      <w:r w:rsidR="002543B1" w:rsidRPr="00353A46">
        <w:rPr>
          <w:rFonts w:ascii="Times New Roman" w:hAnsi="Times New Roman" w:cs="Times New Roman"/>
          <w:sz w:val="24"/>
          <w:szCs w:val="24"/>
        </w:rPr>
        <w:t xml:space="preserve"> </w:t>
      </w:r>
      <w:r w:rsidR="000816AA">
        <w:rPr>
          <w:rFonts w:ascii="Times New Roman" w:hAnsi="Times New Roman" w:cs="Times New Roman"/>
          <w:sz w:val="24"/>
          <w:szCs w:val="24"/>
        </w:rPr>
        <w:t xml:space="preserve">prolonged </w:t>
      </w:r>
      <w:r w:rsidR="002543B1" w:rsidRPr="00353A46">
        <w:rPr>
          <w:rFonts w:ascii="Times New Roman" w:hAnsi="Times New Roman" w:cs="Times New Roman"/>
          <w:sz w:val="24"/>
          <w:szCs w:val="24"/>
        </w:rPr>
        <w:t>distinct age after adolescence and before adultho</w:t>
      </w:r>
      <w:r w:rsidR="00C5293A" w:rsidRPr="00353A46">
        <w:rPr>
          <w:rFonts w:ascii="Times New Roman" w:hAnsi="Times New Roman" w:cs="Times New Roman"/>
          <w:sz w:val="24"/>
          <w:szCs w:val="24"/>
        </w:rPr>
        <w:t>od in the life course when individuals</w:t>
      </w:r>
      <w:r w:rsidR="002543B1" w:rsidRPr="00353A46">
        <w:rPr>
          <w:rFonts w:ascii="Times New Roman" w:hAnsi="Times New Roman" w:cs="Times New Roman"/>
          <w:sz w:val="24"/>
          <w:szCs w:val="24"/>
        </w:rPr>
        <w:t xml:space="preserve"> explore their identity in order to “arrive at more enduring choices </w:t>
      </w:r>
      <w:r w:rsidR="0043348E" w:rsidRPr="00353A46">
        <w:rPr>
          <w:rFonts w:ascii="Times New Roman" w:hAnsi="Times New Roman" w:cs="Times New Roman"/>
          <w:sz w:val="24"/>
          <w:szCs w:val="24"/>
        </w:rPr>
        <w:t xml:space="preserve">in love, </w:t>
      </w:r>
      <w:r w:rsidR="009843DF">
        <w:rPr>
          <w:rFonts w:ascii="Times New Roman" w:hAnsi="Times New Roman" w:cs="Times New Roman"/>
          <w:sz w:val="24"/>
          <w:szCs w:val="24"/>
        </w:rPr>
        <w:t xml:space="preserve">work and worldviews” (p. 471). </w:t>
      </w:r>
      <w:r w:rsidR="00A4531A" w:rsidRPr="00353A46">
        <w:rPr>
          <w:rFonts w:ascii="Times New Roman" w:hAnsi="Times New Roman" w:cs="Times New Roman"/>
          <w:sz w:val="24"/>
          <w:szCs w:val="24"/>
        </w:rPr>
        <w:t xml:space="preserve"> </w:t>
      </w:r>
      <w:r w:rsidR="001F1379">
        <w:rPr>
          <w:rFonts w:ascii="Times New Roman" w:hAnsi="Times New Roman" w:cs="Times New Roman"/>
          <w:sz w:val="24"/>
          <w:szCs w:val="24"/>
        </w:rPr>
        <w:t xml:space="preserve">On the other hand, </w:t>
      </w:r>
      <w:r w:rsidR="002414EE">
        <w:rPr>
          <w:rFonts w:ascii="Times New Roman" w:hAnsi="Times New Roman" w:cs="Times New Roman"/>
          <w:sz w:val="24"/>
          <w:szCs w:val="24"/>
        </w:rPr>
        <w:t xml:space="preserve">Wyn (2004) </w:t>
      </w:r>
      <w:r w:rsidR="000D7882">
        <w:rPr>
          <w:rFonts w:ascii="Times New Roman" w:hAnsi="Times New Roman" w:cs="Times New Roman"/>
          <w:sz w:val="24"/>
          <w:szCs w:val="24"/>
        </w:rPr>
        <w:t>argued</w:t>
      </w:r>
      <w:r w:rsidR="002414EE">
        <w:rPr>
          <w:rFonts w:ascii="Times New Roman" w:hAnsi="Times New Roman" w:cs="Times New Roman"/>
          <w:sz w:val="24"/>
          <w:szCs w:val="24"/>
        </w:rPr>
        <w:t xml:space="preserve"> that “enduring choices” and stability are more challenging at every life stage in the late-modern world. </w:t>
      </w:r>
      <w:r w:rsidR="00E77B0F">
        <w:rPr>
          <w:rFonts w:ascii="Times New Roman" w:hAnsi="Times New Roman" w:cs="Times New Roman"/>
          <w:sz w:val="24"/>
          <w:szCs w:val="24"/>
        </w:rPr>
        <w:t xml:space="preserve">Like instability, </w:t>
      </w:r>
      <w:r w:rsidR="00745087">
        <w:rPr>
          <w:rFonts w:ascii="Times New Roman" w:hAnsi="Times New Roman" w:cs="Times New Roman"/>
          <w:sz w:val="24"/>
          <w:szCs w:val="24"/>
        </w:rPr>
        <w:t xml:space="preserve">Arnett studied how </w:t>
      </w:r>
      <w:r w:rsidR="000D7882">
        <w:rPr>
          <w:rFonts w:ascii="Times New Roman" w:hAnsi="Times New Roman" w:cs="Times New Roman"/>
          <w:sz w:val="24"/>
          <w:szCs w:val="24"/>
        </w:rPr>
        <w:lastRenderedPageBreak/>
        <w:t>identity</w:t>
      </w:r>
      <w:r w:rsidR="00745087">
        <w:rPr>
          <w:rFonts w:ascii="Times New Roman" w:hAnsi="Times New Roman" w:cs="Times New Roman"/>
          <w:sz w:val="24"/>
          <w:szCs w:val="24"/>
        </w:rPr>
        <w:t xml:space="preserve"> is changing, </w:t>
      </w:r>
      <w:r w:rsidR="000D7882">
        <w:rPr>
          <w:rFonts w:ascii="Times New Roman" w:hAnsi="Times New Roman" w:cs="Times New Roman"/>
          <w:sz w:val="24"/>
          <w:szCs w:val="24"/>
        </w:rPr>
        <w:t>while</w:t>
      </w:r>
      <w:r w:rsidR="00E77B0F">
        <w:rPr>
          <w:rFonts w:ascii="Times New Roman" w:hAnsi="Times New Roman" w:cs="Times New Roman"/>
          <w:sz w:val="24"/>
          <w:szCs w:val="24"/>
        </w:rPr>
        <w:t xml:space="preserve"> Wyn </w:t>
      </w:r>
      <w:r w:rsidR="00745087">
        <w:rPr>
          <w:rFonts w:ascii="Times New Roman" w:hAnsi="Times New Roman" w:cs="Times New Roman"/>
          <w:sz w:val="24"/>
          <w:szCs w:val="24"/>
        </w:rPr>
        <w:t>studied how the world is changing</w:t>
      </w:r>
      <w:r w:rsidR="001F1379">
        <w:rPr>
          <w:rFonts w:ascii="Times New Roman" w:hAnsi="Times New Roman" w:cs="Times New Roman"/>
          <w:sz w:val="24"/>
          <w:szCs w:val="24"/>
        </w:rPr>
        <w:t xml:space="preserve"> both i</w:t>
      </w:r>
      <w:r w:rsidR="00C770CB">
        <w:rPr>
          <w:rFonts w:ascii="Times New Roman" w:hAnsi="Times New Roman" w:cs="Times New Roman"/>
          <w:sz w:val="24"/>
          <w:szCs w:val="24"/>
        </w:rPr>
        <w:t>nstability as well as i</w:t>
      </w:r>
      <w:r w:rsidR="000D7882">
        <w:rPr>
          <w:rFonts w:ascii="Times New Roman" w:hAnsi="Times New Roman" w:cs="Times New Roman"/>
          <w:sz w:val="24"/>
          <w:szCs w:val="24"/>
        </w:rPr>
        <w:t xml:space="preserve">dentity. </w:t>
      </w:r>
      <w:r w:rsidR="00743DF8">
        <w:rPr>
          <w:rFonts w:ascii="Times New Roman" w:hAnsi="Times New Roman" w:cs="Times New Roman"/>
          <w:sz w:val="24"/>
          <w:szCs w:val="24"/>
        </w:rPr>
        <w:t xml:space="preserve">For street-involved youth identity is like stability—it </w:t>
      </w:r>
      <w:r w:rsidR="00AB764F">
        <w:rPr>
          <w:rFonts w:ascii="Times New Roman" w:hAnsi="Times New Roman" w:cs="Times New Roman"/>
          <w:sz w:val="24"/>
          <w:szCs w:val="24"/>
        </w:rPr>
        <w:t>is rarely achieved, as Wy</w:t>
      </w:r>
      <w:r w:rsidR="00745087">
        <w:rPr>
          <w:rFonts w:ascii="Times New Roman" w:hAnsi="Times New Roman" w:cs="Times New Roman"/>
          <w:sz w:val="24"/>
          <w:szCs w:val="24"/>
        </w:rPr>
        <w:t>n</w:t>
      </w:r>
      <w:r w:rsidR="00AB764F">
        <w:rPr>
          <w:rFonts w:ascii="Times New Roman" w:hAnsi="Times New Roman" w:cs="Times New Roman"/>
          <w:sz w:val="24"/>
          <w:szCs w:val="24"/>
        </w:rPr>
        <w:t xml:space="preserve"> </w:t>
      </w:r>
      <w:r w:rsidR="00C770CB">
        <w:rPr>
          <w:rFonts w:ascii="Times New Roman" w:hAnsi="Times New Roman" w:cs="Times New Roman"/>
          <w:sz w:val="24"/>
          <w:szCs w:val="24"/>
        </w:rPr>
        <w:t>contend</w:t>
      </w:r>
      <w:r w:rsidR="001F1379">
        <w:rPr>
          <w:rFonts w:ascii="Times New Roman" w:hAnsi="Times New Roman" w:cs="Times New Roman"/>
          <w:sz w:val="24"/>
          <w:szCs w:val="24"/>
        </w:rPr>
        <w:t>ed</w:t>
      </w:r>
      <w:r w:rsidR="00AB764F">
        <w:rPr>
          <w:rFonts w:ascii="Times New Roman" w:hAnsi="Times New Roman" w:cs="Times New Roman"/>
          <w:sz w:val="24"/>
          <w:szCs w:val="24"/>
        </w:rPr>
        <w:t xml:space="preserve">, but it is also something </w:t>
      </w:r>
      <w:r w:rsidR="00C770CB">
        <w:rPr>
          <w:rFonts w:ascii="Times New Roman" w:hAnsi="Times New Roman" w:cs="Times New Roman"/>
          <w:sz w:val="24"/>
          <w:szCs w:val="24"/>
        </w:rPr>
        <w:t>youth</w:t>
      </w:r>
      <w:r w:rsidR="00AB764F">
        <w:rPr>
          <w:rFonts w:ascii="Times New Roman" w:hAnsi="Times New Roman" w:cs="Times New Roman"/>
          <w:sz w:val="24"/>
          <w:szCs w:val="24"/>
        </w:rPr>
        <w:t xml:space="preserve"> think about </w:t>
      </w:r>
      <w:r w:rsidR="00C770CB">
        <w:rPr>
          <w:rFonts w:ascii="Times New Roman" w:hAnsi="Times New Roman" w:cs="Times New Roman"/>
          <w:sz w:val="24"/>
          <w:szCs w:val="24"/>
        </w:rPr>
        <w:t xml:space="preserve">a great deal </w:t>
      </w:r>
      <w:r w:rsidR="00AB764F">
        <w:rPr>
          <w:rFonts w:ascii="Times New Roman" w:hAnsi="Times New Roman" w:cs="Times New Roman"/>
          <w:sz w:val="24"/>
          <w:szCs w:val="24"/>
        </w:rPr>
        <w:t xml:space="preserve">and strive for, as Arnett </w:t>
      </w:r>
      <w:r w:rsidR="001F1379">
        <w:rPr>
          <w:rFonts w:ascii="Times New Roman" w:hAnsi="Times New Roman" w:cs="Times New Roman"/>
          <w:sz w:val="24"/>
          <w:szCs w:val="24"/>
        </w:rPr>
        <w:t>put forward</w:t>
      </w:r>
      <w:r w:rsidR="00AB764F">
        <w:rPr>
          <w:rFonts w:ascii="Times New Roman" w:hAnsi="Times New Roman" w:cs="Times New Roman"/>
          <w:sz w:val="24"/>
          <w:szCs w:val="24"/>
        </w:rPr>
        <w:t>. I</w:t>
      </w:r>
      <w:r w:rsidR="002414EE">
        <w:rPr>
          <w:rFonts w:ascii="Times New Roman" w:hAnsi="Times New Roman" w:cs="Times New Roman"/>
          <w:sz w:val="24"/>
          <w:szCs w:val="24"/>
        </w:rPr>
        <w:t xml:space="preserve">dentity exploration and “enduring choices” </w:t>
      </w:r>
      <w:r w:rsidR="001F1379">
        <w:rPr>
          <w:rFonts w:ascii="Times New Roman" w:hAnsi="Times New Roman" w:cs="Times New Roman"/>
          <w:sz w:val="24"/>
          <w:szCs w:val="24"/>
        </w:rPr>
        <w:t>we</w:t>
      </w:r>
      <w:r w:rsidR="002414EE">
        <w:rPr>
          <w:rFonts w:ascii="Times New Roman" w:hAnsi="Times New Roman" w:cs="Times New Roman"/>
          <w:sz w:val="24"/>
          <w:szCs w:val="24"/>
        </w:rPr>
        <w:t>re more difficult for street-involved youth, in part because they d</w:t>
      </w:r>
      <w:r w:rsidR="001F1379">
        <w:rPr>
          <w:rFonts w:ascii="Times New Roman" w:hAnsi="Times New Roman" w:cs="Times New Roman"/>
          <w:sz w:val="24"/>
          <w:szCs w:val="24"/>
        </w:rPr>
        <w:t>id</w:t>
      </w:r>
      <w:r w:rsidR="002414EE">
        <w:rPr>
          <w:rFonts w:ascii="Times New Roman" w:hAnsi="Times New Roman" w:cs="Times New Roman"/>
          <w:sz w:val="24"/>
          <w:szCs w:val="24"/>
        </w:rPr>
        <w:t xml:space="preserve"> not receive help </w:t>
      </w:r>
      <w:r w:rsidR="00745087">
        <w:rPr>
          <w:rFonts w:ascii="Times New Roman" w:hAnsi="Times New Roman" w:cs="Times New Roman"/>
          <w:sz w:val="24"/>
          <w:szCs w:val="24"/>
        </w:rPr>
        <w:t>or guidance figuring out where to go and what to do</w:t>
      </w:r>
      <w:r w:rsidR="00C770CB">
        <w:rPr>
          <w:rFonts w:ascii="Times New Roman" w:hAnsi="Times New Roman" w:cs="Times New Roman"/>
          <w:sz w:val="24"/>
          <w:szCs w:val="24"/>
        </w:rPr>
        <w:t xml:space="preserve"> next</w:t>
      </w:r>
      <w:r w:rsidR="00745087">
        <w:rPr>
          <w:rFonts w:ascii="Times New Roman" w:hAnsi="Times New Roman" w:cs="Times New Roman"/>
          <w:sz w:val="24"/>
          <w:szCs w:val="24"/>
        </w:rPr>
        <w:t>.</w:t>
      </w:r>
    </w:p>
    <w:p w14:paraId="5182B70E" w14:textId="412F1435" w:rsidR="00FB09B9" w:rsidRPr="00353A46" w:rsidRDefault="002414EE" w:rsidP="00CB5E00">
      <w:pPr>
        <w:tabs>
          <w:tab w:val="left" w:pos="567"/>
          <w:tab w:val="left" w:pos="2160"/>
          <w:tab w:val="left" w:pos="2880"/>
        </w:tabs>
        <w:spacing w:line="480" w:lineRule="auto"/>
        <w:rPr>
          <w:rFonts w:ascii="Times New Roman" w:hAnsi="Times New Roman" w:cs="Times New Roman"/>
          <w:sz w:val="24"/>
          <w:szCs w:val="24"/>
        </w:rPr>
      </w:pPr>
      <w:r>
        <w:rPr>
          <w:rFonts w:ascii="Times New Roman" w:hAnsi="Times New Roman" w:cs="Times New Roman"/>
          <w:sz w:val="24"/>
          <w:szCs w:val="24"/>
        </w:rPr>
        <w:tab/>
      </w:r>
      <w:r w:rsidR="00745087">
        <w:rPr>
          <w:rFonts w:ascii="Times New Roman" w:hAnsi="Times New Roman" w:cs="Times New Roman"/>
          <w:sz w:val="24"/>
          <w:szCs w:val="24"/>
        </w:rPr>
        <w:t>E</w:t>
      </w:r>
      <w:r w:rsidR="00C5293A" w:rsidRPr="00353A46">
        <w:rPr>
          <w:rFonts w:ascii="Times New Roman" w:hAnsi="Times New Roman" w:cs="Times New Roman"/>
          <w:sz w:val="24"/>
          <w:szCs w:val="24"/>
        </w:rPr>
        <w:t>arlier we</w:t>
      </w:r>
      <w:r w:rsidR="002543B1" w:rsidRPr="00353A46">
        <w:rPr>
          <w:rFonts w:ascii="Times New Roman" w:hAnsi="Times New Roman" w:cs="Times New Roman"/>
          <w:sz w:val="24"/>
          <w:szCs w:val="24"/>
        </w:rPr>
        <w:t xml:space="preserve"> </w:t>
      </w:r>
      <w:r w:rsidR="00C5293A" w:rsidRPr="00353A46">
        <w:rPr>
          <w:rFonts w:ascii="Times New Roman" w:hAnsi="Times New Roman" w:cs="Times New Roman"/>
          <w:sz w:val="24"/>
          <w:szCs w:val="24"/>
        </w:rPr>
        <w:t>wrote about</w:t>
      </w:r>
      <w:r w:rsidR="002543B1" w:rsidRPr="00353A46">
        <w:rPr>
          <w:rFonts w:ascii="Times New Roman" w:hAnsi="Times New Roman" w:cs="Times New Roman"/>
          <w:sz w:val="24"/>
          <w:szCs w:val="24"/>
        </w:rPr>
        <w:t xml:space="preserve"> the difficulties that the youth in our study ha</w:t>
      </w:r>
      <w:r w:rsidR="008029D3">
        <w:rPr>
          <w:rFonts w:ascii="Times New Roman" w:hAnsi="Times New Roman" w:cs="Times New Roman"/>
          <w:sz w:val="24"/>
          <w:szCs w:val="24"/>
        </w:rPr>
        <w:t>d in</w:t>
      </w:r>
      <w:r w:rsidR="002543B1" w:rsidRPr="00353A46">
        <w:rPr>
          <w:rFonts w:ascii="Times New Roman" w:hAnsi="Times New Roman" w:cs="Times New Roman"/>
          <w:sz w:val="24"/>
          <w:szCs w:val="24"/>
        </w:rPr>
        <w:t xml:space="preserve"> </w:t>
      </w:r>
      <w:r w:rsidR="008029D3">
        <w:rPr>
          <w:rFonts w:ascii="Times New Roman" w:hAnsi="Times New Roman" w:cs="Times New Roman"/>
          <w:sz w:val="24"/>
          <w:szCs w:val="24"/>
        </w:rPr>
        <w:t>finding</w:t>
      </w:r>
      <w:r>
        <w:rPr>
          <w:rFonts w:ascii="Times New Roman" w:hAnsi="Times New Roman" w:cs="Times New Roman"/>
          <w:sz w:val="24"/>
          <w:szCs w:val="24"/>
        </w:rPr>
        <w:t xml:space="preserve"> and maintain</w:t>
      </w:r>
      <w:r w:rsidR="008029D3">
        <w:rPr>
          <w:rFonts w:ascii="Times New Roman" w:hAnsi="Times New Roman" w:cs="Times New Roman"/>
          <w:sz w:val="24"/>
          <w:szCs w:val="24"/>
        </w:rPr>
        <w:t>ing</w:t>
      </w:r>
      <w:r>
        <w:rPr>
          <w:rFonts w:ascii="Times New Roman" w:hAnsi="Times New Roman" w:cs="Times New Roman"/>
          <w:sz w:val="24"/>
          <w:szCs w:val="24"/>
        </w:rPr>
        <w:t xml:space="preserve"> work.</w:t>
      </w:r>
      <w:r w:rsidR="00353A46" w:rsidRPr="00353A46">
        <w:rPr>
          <w:rFonts w:ascii="Times New Roman" w:hAnsi="Times New Roman" w:cs="Times New Roman"/>
          <w:sz w:val="24"/>
          <w:szCs w:val="24"/>
        </w:rPr>
        <w:t xml:space="preserve"> </w:t>
      </w:r>
      <w:r w:rsidR="002543B1" w:rsidRPr="00353A46">
        <w:rPr>
          <w:rFonts w:ascii="Times New Roman" w:hAnsi="Times New Roman" w:cs="Times New Roman"/>
          <w:sz w:val="24"/>
          <w:szCs w:val="24"/>
        </w:rPr>
        <w:t xml:space="preserve">Some of these obstacles </w:t>
      </w:r>
      <w:r w:rsidR="00C5293A" w:rsidRPr="00353A46">
        <w:rPr>
          <w:rFonts w:ascii="Times New Roman" w:hAnsi="Times New Roman" w:cs="Times New Roman"/>
          <w:sz w:val="24"/>
          <w:szCs w:val="24"/>
        </w:rPr>
        <w:t>wer</w:t>
      </w:r>
      <w:r w:rsidR="002543B1" w:rsidRPr="00353A46">
        <w:rPr>
          <w:rFonts w:ascii="Times New Roman" w:hAnsi="Times New Roman" w:cs="Times New Roman"/>
          <w:sz w:val="24"/>
          <w:szCs w:val="24"/>
        </w:rPr>
        <w:t xml:space="preserve">e structural but many </w:t>
      </w:r>
      <w:r w:rsidR="00C5293A" w:rsidRPr="00353A46">
        <w:rPr>
          <w:rFonts w:ascii="Times New Roman" w:hAnsi="Times New Roman" w:cs="Times New Roman"/>
          <w:sz w:val="24"/>
          <w:szCs w:val="24"/>
        </w:rPr>
        <w:t>we</w:t>
      </w:r>
      <w:r w:rsidR="002543B1" w:rsidRPr="00353A46">
        <w:rPr>
          <w:rFonts w:ascii="Times New Roman" w:hAnsi="Times New Roman" w:cs="Times New Roman"/>
          <w:sz w:val="24"/>
          <w:szCs w:val="24"/>
        </w:rPr>
        <w:t>re interpersonal and the conflicts with employers appear</w:t>
      </w:r>
      <w:r w:rsidR="00C5293A" w:rsidRPr="00353A46">
        <w:rPr>
          <w:rFonts w:ascii="Times New Roman" w:hAnsi="Times New Roman" w:cs="Times New Roman"/>
          <w:sz w:val="24"/>
          <w:szCs w:val="24"/>
        </w:rPr>
        <w:t>ed</w:t>
      </w:r>
      <w:r w:rsidR="002543B1" w:rsidRPr="00353A46">
        <w:rPr>
          <w:rFonts w:ascii="Times New Roman" w:hAnsi="Times New Roman" w:cs="Times New Roman"/>
          <w:sz w:val="24"/>
          <w:szCs w:val="24"/>
        </w:rPr>
        <w:t xml:space="preserve"> rather similar to the conflicts that these young people had, and continue</w:t>
      </w:r>
      <w:r w:rsidR="008029D3">
        <w:rPr>
          <w:rFonts w:ascii="Times New Roman" w:hAnsi="Times New Roman" w:cs="Times New Roman"/>
          <w:sz w:val="24"/>
          <w:szCs w:val="24"/>
        </w:rPr>
        <w:t>d</w:t>
      </w:r>
      <w:r w:rsidR="002543B1" w:rsidRPr="00353A46">
        <w:rPr>
          <w:rFonts w:ascii="Times New Roman" w:hAnsi="Times New Roman" w:cs="Times New Roman"/>
          <w:sz w:val="24"/>
          <w:szCs w:val="24"/>
        </w:rPr>
        <w:t xml:space="preserve"> to have, with their parents</w:t>
      </w:r>
      <w:r w:rsidR="00C770CB">
        <w:rPr>
          <w:rFonts w:ascii="Times New Roman" w:hAnsi="Times New Roman" w:cs="Times New Roman"/>
          <w:sz w:val="24"/>
          <w:szCs w:val="24"/>
        </w:rPr>
        <w:t>/</w:t>
      </w:r>
      <w:r w:rsidR="002543B1" w:rsidRPr="00353A46">
        <w:rPr>
          <w:rFonts w:ascii="Times New Roman" w:hAnsi="Times New Roman" w:cs="Times New Roman"/>
          <w:sz w:val="24"/>
          <w:szCs w:val="24"/>
        </w:rPr>
        <w:t xml:space="preserve">guardians. The most difficult to resolve </w:t>
      </w:r>
      <w:r w:rsidR="00C5293A" w:rsidRPr="00353A46">
        <w:rPr>
          <w:rFonts w:ascii="Times New Roman" w:hAnsi="Times New Roman" w:cs="Times New Roman"/>
          <w:sz w:val="24"/>
          <w:szCs w:val="24"/>
        </w:rPr>
        <w:t>we</w:t>
      </w:r>
      <w:r w:rsidR="002543B1" w:rsidRPr="00353A46">
        <w:rPr>
          <w:rFonts w:ascii="Times New Roman" w:hAnsi="Times New Roman" w:cs="Times New Roman"/>
          <w:sz w:val="24"/>
          <w:szCs w:val="24"/>
        </w:rPr>
        <w:t>re the conflicts about independence</w:t>
      </w:r>
      <w:r w:rsidR="00BD456F" w:rsidRPr="00353A46">
        <w:rPr>
          <w:rFonts w:ascii="Times New Roman" w:hAnsi="Times New Roman" w:cs="Times New Roman"/>
          <w:sz w:val="24"/>
          <w:szCs w:val="24"/>
        </w:rPr>
        <w:t xml:space="preserve"> and trust</w:t>
      </w:r>
      <w:r w:rsidR="002543B1" w:rsidRPr="00353A46">
        <w:rPr>
          <w:rFonts w:ascii="Times New Roman" w:hAnsi="Times New Roman" w:cs="Times New Roman"/>
          <w:sz w:val="24"/>
          <w:szCs w:val="24"/>
        </w:rPr>
        <w:t xml:space="preserve">. </w:t>
      </w:r>
      <w:r w:rsidR="00BD456F" w:rsidRPr="00353A46">
        <w:rPr>
          <w:rFonts w:ascii="Times New Roman" w:hAnsi="Times New Roman" w:cs="Times New Roman"/>
          <w:sz w:val="24"/>
          <w:szCs w:val="24"/>
        </w:rPr>
        <w:t xml:space="preserve">Mauricio told us about quitting his job when a new bakery owner thought that </w:t>
      </w:r>
      <w:r w:rsidR="00C770CB" w:rsidRPr="00C770CB">
        <w:rPr>
          <w:rFonts w:ascii="Times New Roman" w:hAnsi="Times New Roman" w:cs="Times New Roman"/>
          <w:sz w:val="24"/>
          <w:szCs w:val="24"/>
        </w:rPr>
        <w:t xml:space="preserve">Mauricio </w:t>
      </w:r>
      <w:r w:rsidR="00BD456F" w:rsidRPr="00353A46">
        <w:rPr>
          <w:rFonts w:ascii="Times New Roman" w:hAnsi="Times New Roman" w:cs="Times New Roman"/>
          <w:sz w:val="24"/>
          <w:szCs w:val="24"/>
        </w:rPr>
        <w:t xml:space="preserve">was stealing food and </w:t>
      </w:r>
      <w:r w:rsidR="00C5293A" w:rsidRPr="00353A46">
        <w:rPr>
          <w:rFonts w:ascii="Times New Roman" w:hAnsi="Times New Roman" w:cs="Times New Roman"/>
          <w:sz w:val="24"/>
          <w:szCs w:val="24"/>
        </w:rPr>
        <w:t xml:space="preserve">would </w:t>
      </w:r>
      <w:r w:rsidR="00BD456F" w:rsidRPr="00353A46">
        <w:rPr>
          <w:rFonts w:ascii="Times New Roman" w:hAnsi="Times New Roman" w:cs="Times New Roman"/>
          <w:sz w:val="24"/>
          <w:szCs w:val="24"/>
        </w:rPr>
        <w:t xml:space="preserve">“stand there right behind me every night and watch every single move I make.” </w:t>
      </w:r>
      <w:r w:rsidR="00A4531A" w:rsidRPr="00353A46">
        <w:rPr>
          <w:rFonts w:ascii="Times New Roman" w:hAnsi="Times New Roman" w:cs="Times New Roman"/>
          <w:sz w:val="24"/>
          <w:szCs w:val="24"/>
        </w:rPr>
        <w:t xml:space="preserve">Obtaining trust from employers </w:t>
      </w:r>
      <w:r w:rsidR="00C5293A" w:rsidRPr="00353A46">
        <w:rPr>
          <w:rFonts w:ascii="Times New Roman" w:hAnsi="Times New Roman" w:cs="Times New Roman"/>
          <w:sz w:val="24"/>
          <w:szCs w:val="24"/>
        </w:rPr>
        <w:t>wa</w:t>
      </w:r>
      <w:r w:rsidR="00A4531A" w:rsidRPr="00353A46">
        <w:rPr>
          <w:rFonts w:ascii="Times New Roman" w:hAnsi="Times New Roman" w:cs="Times New Roman"/>
          <w:sz w:val="24"/>
          <w:szCs w:val="24"/>
        </w:rPr>
        <w:t xml:space="preserve">s difficult when </w:t>
      </w:r>
      <w:r w:rsidR="00C5293A" w:rsidRPr="00353A46">
        <w:rPr>
          <w:rFonts w:ascii="Times New Roman" w:hAnsi="Times New Roman" w:cs="Times New Roman"/>
          <w:sz w:val="24"/>
          <w:szCs w:val="24"/>
        </w:rPr>
        <w:t>the youth were</w:t>
      </w:r>
      <w:r w:rsidR="00A4531A" w:rsidRPr="00353A46">
        <w:rPr>
          <w:rFonts w:ascii="Times New Roman" w:hAnsi="Times New Roman" w:cs="Times New Roman"/>
          <w:sz w:val="24"/>
          <w:szCs w:val="24"/>
        </w:rPr>
        <w:t xml:space="preserve">  poor</w:t>
      </w:r>
      <w:r w:rsidR="00353A46">
        <w:rPr>
          <w:rFonts w:ascii="Times New Roman" w:hAnsi="Times New Roman" w:cs="Times New Roman"/>
          <w:sz w:val="24"/>
          <w:szCs w:val="24"/>
        </w:rPr>
        <w:t>,</w:t>
      </w:r>
      <w:r w:rsidR="00A4531A" w:rsidRPr="00353A46">
        <w:rPr>
          <w:rFonts w:ascii="Times New Roman" w:hAnsi="Times New Roman" w:cs="Times New Roman"/>
          <w:sz w:val="24"/>
          <w:szCs w:val="24"/>
        </w:rPr>
        <w:t xml:space="preserve"> </w:t>
      </w:r>
      <w:r w:rsidR="008029D3">
        <w:rPr>
          <w:rFonts w:ascii="Times New Roman" w:hAnsi="Times New Roman" w:cs="Times New Roman"/>
          <w:sz w:val="24"/>
          <w:szCs w:val="24"/>
        </w:rPr>
        <w:t xml:space="preserve">without a fixed address </w:t>
      </w:r>
      <w:r w:rsidR="00A4531A" w:rsidRPr="00353A46">
        <w:rPr>
          <w:rFonts w:ascii="Times New Roman" w:hAnsi="Times New Roman" w:cs="Times New Roman"/>
          <w:sz w:val="24"/>
          <w:szCs w:val="24"/>
        </w:rPr>
        <w:t xml:space="preserve">and </w:t>
      </w:r>
      <w:r w:rsidR="00C5293A" w:rsidRPr="00353A46">
        <w:rPr>
          <w:rFonts w:ascii="Times New Roman" w:hAnsi="Times New Roman" w:cs="Times New Roman"/>
          <w:sz w:val="24"/>
          <w:szCs w:val="24"/>
        </w:rPr>
        <w:t xml:space="preserve">using </w:t>
      </w:r>
      <w:r w:rsidR="00A4531A" w:rsidRPr="00353A46">
        <w:rPr>
          <w:rFonts w:ascii="Times New Roman" w:hAnsi="Times New Roman" w:cs="Times New Roman"/>
          <w:sz w:val="24"/>
          <w:szCs w:val="24"/>
        </w:rPr>
        <w:t>substance</w:t>
      </w:r>
      <w:r w:rsidR="00C5293A" w:rsidRPr="00353A46">
        <w:rPr>
          <w:rFonts w:ascii="Times New Roman" w:hAnsi="Times New Roman" w:cs="Times New Roman"/>
          <w:sz w:val="24"/>
          <w:szCs w:val="24"/>
        </w:rPr>
        <w:t>s</w:t>
      </w:r>
      <w:r w:rsidR="008029D3">
        <w:rPr>
          <w:rFonts w:ascii="Times New Roman" w:hAnsi="Times New Roman" w:cs="Times New Roman"/>
          <w:sz w:val="24"/>
          <w:szCs w:val="24"/>
        </w:rPr>
        <w:t>, commo</w:t>
      </w:r>
      <w:r w:rsidR="00754C95">
        <w:rPr>
          <w:rFonts w:ascii="Times New Roman" w:hAnsi="Times New Roman" w:cs="Times New Roman"/>
          <w:sz w:val="24"/>
          <w:szCs w:val="24"/>
        </w:rPr>
        <w:t>n</w:t>
      </w:r>
      <w:r w:rsidR="008029D3">
        <w:rPr>
          <w:rFonts w:ascii="Times New Roman" w:hAnsi="Times New Roman" w:cs="Times New Roman"/>
          <w:sz w:val="24"/>
          <w:szCs w:val="24"/>
        </w:rPr>
        <w:t xml:space="preserve"> features for most of those in our study. </w:t>
      </w:r>
      <w:r w:rsidR="00A4531A" w:rsidRPr="00353A46">
        <w:rPr>
          <w:rFonts w:ascii="Times New Roman" w:hAnsi="Times New Roman" w:cs="Times New Roman"/>
          <w:sz w:val="24"/>
          <w:szCs w:val="24"/>
        </w:rPr>
        <w:t xml:space="preserve"> </w:t>
      </w:r>
    </w:p>
    <w:p w14:paraId="1EB575A5" w14:textId="46624DEF" w:rsidR="00F94227" w:rsidRPr="00353A46" w:rsidRDefault="00FB09B9" w:rsidP="00CB5E00">
      <w:pPr>
        <w:tabs>
          <w:tab w:val="left" w:pos="567"/>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r>
      <w:r w:rsidR="00AB764F">
        <w:rPr>
          <w:rFonts w:ascii="Times New Roman" w:hAnsi="Times New Roman" w:cs="Times New Roman"/>
          <w:sz w:val="24"/>
          <w:szCs w:val="24"/>
        </w:rPr>
        <w:t xml:space="preserve">In this chapter we </w:t>
      </w:r>
      <w:r w:rsidR="00754C95">
        <w:rPr>
          <w:rFonts w:ascii="Times New Roman" w:hAnsi="Times New Roman" w:cs="Times New Roman"/>
          <w:sz w:val="24"/>
          <w:szCs w:val="24"/>
        </w:rPr>
        <w:t>ex</w:t>
      </w:r>
      <w:r w:rsidR="008029D3">
        <w:rPr>
          <w:rFonts w:ascii="Times New Roman" w:hAnsi="Times New Roman" w:cs="Times New Roman"/>
          <w:sz w:val="24"/>
          <w:szCs w:val="24"/>
        </w:rPr>
        <w:t>amine</w:t>
      </w:r>
      <w:r w:rsidR="00AB764F">
        <w:rPr>
          <w:rFonts w:ascii="Times New Roman" w:hAnsi="Times New Roman" w:cs="Times New Roman"/>
          <w:sz w:val="24"/>
          <w:szCs w:val="24"/>
        </w:rPr>
        <w:t xml:space="preserve"> more closely</w:t>
      </w:r>
      <w:r w:rsidR="00A4531A" w:rsidRPr="00353A46">
        <w:rPr>
          <w:rFonts w:ascii="Times New Roman" w:hAnsi="Times New Roman" w:cs="Times New Roman"/>
          <w:sz w:val="24"/>
          <w:szCs w:val="24"/>
        </w:rPr>
        <w:t xml:space="preserve"> </w:t>
      </w:r>
      <w:r w:rsidR="008029D3">
        <w:rPr>
          <w:rFonts w:ascii="Times New Roman" w:hAnsi="Times New Roman" w:cs="Times New Roman"/>
          <w:sz w:val="24"/>
          <w:szCs w:val="24"/>
        </w:rPr>
        <w:t xml:space="preserve">the youths’ </w:t>
      </w:r>
      <w:r w:rsidR="00A4531A" w:rsidRPr="00353A46">
        <w:rPr>
          <w:rFonts w:ascii="Times New Roman" w:hAnsi="Times New Roman" w:cs="Times New Roman"/>
          <w:sz w:val="24"/>
          <w:szCs w:val="24"/>
        </w:rPr>
        <w:t xml:space="preserve">identity exploration </w:t>
      </w:r>
      <w:r w:rsidR="00353A46">
        <w:rPr>
          <w:rFonts w:ascii="Times New Roman" w:hAnsi="Times New Roman" w:cs="Times New Roman"/>
          <w:sz w:val="24"/>
          <w:szCs w:val="24"/>
        </w:rPr>
        <w:t>with regards to world</w:t>
      </w:r>
      <w:r w:rsidR="00295CA6" w:rsidRPr="00353A46">
        <w:rPr>
          <w:rFonts w:ascii="Times New Roman" w:hAnsi="Times New Roman" w:cs="Times New Roman"/>
          <w:sz w:val="24"/>
          <w:szCs w:val="24"/>
        </w:rPr>
        <w:t>view and to disengagement from the street</w:t>
      </w:r>
      <w:r w:rsidRPr="00353A46">
        <w:rPr>
          <w:rFonts w:ascii="Times New Roman" w:hAnsi="Times New Roman" w:cs="Times New Roman"/>
          <w:sz w:val="24"/>
          <w:szCs w:val="24"/>
        </w:rPr>
        <w:t xml:space="preserve"> and street life</w:t>
      </w:r>
      <w:r w:rsidR="00C770CB">
        <w:rPr>
          <w:rFonts w:ascii="Times New Roman" w:hAnsi="Times New Roman" w:cs="Times New Roman"/>
          <w:sz w:val="24"/>
          <w:szCs w:val="24"/>
        </w:rPr>
        <w:t xml:space="preserve"> culture</w:t>
      </w:r>
      <w:r w:rsidR="00754C95">
        <w:rPr>
          <w:rFonts w:ascii="Times New Roman" w:hAnsi="Times New Roman" w:cs="Times New Roman"/>
          <w:sz w:val="24"/>
          <w:szCs w:val="24"/>
        </w:rPr>
        <w:t>.</w:t>
      </w:r>
      <w:r w:rsidR="00D10A76" w:rsidRPr="00353A46">
        <w:rPr>
          <w:rFonts w:ascii="Times New Roman" w:hAnsi="Times New Roman" w:cs="Times New Roman"/>
          <w:sz w:val="24"/>
          <w:szCs w:val="24"/>
        </w:rPr>
        <w:t xml:space="preserve"> We believe that this process </w:t>
      </w:r>
      <w:r w:rsidR="00C770CB">
        <w:rPr>
          <w:rFonts w:ascii="Times New Roman" w:hAnsi="Times New Roman" w:cs="Times New Roman"/>
          <w:sz w:val="24"/>
          <w:szCs w:val="24"/>
        </w:rPr>
        <w:t xml:space="preserve">of disengagement </w:t>
      </w:r>
      <w:r w:rsidR="00B9431A">
        <w:rPr>
          <w:rFonts w:ascii="Times New Roman" w:hAnsi="Times New Roman" w:cs="Times New Roman"/>
          <w:sz w:val="24"/>
          <w:szCs w:val="24"/>
        </w:rPr>
        <w:t xml:space="preserve">is </w:t>
      </w:r>
      <w:r w:rsidR="00754C95">
        <w:rPr>
          <w:rFonts w:ascii="Times New Roman" w:hAnsi="Times New Roman" w:cs="Times New Roman"/>
          <w:sz w:val="24"/>
          <w:szCs w:val="24"/>
        </w:rPr>
        <w:t xml:space="preserve">reflective of </w:t>
      </w:r>
      <w:r w:rsidR="00353A46">
        <w:rPr>
          <w:rFonts w:ascii="Times New Roman" w:hAnsi="Times New Roman" w:cs="Times New Roman"/>
          <w:sz w:val="24"/>
          <w:szCs w:val="24"/>
        </w:rPr>
        <w:t>a change in world</w:t>
      </w:r>
      <w:r w:rsidR="00B9431A">
        <w:rPr>
          <w:rFonts w:ascii="Times New Roman" w:hAnsi="Times New Roman" w:cs="Times New Roman"/>
          <w:sz w:val="24"/>
          <w:szCs w:val="24"/>
        </w:rPr>
        <w:t xml:space="preserve">view. </w:t>
      </w:r>
      <w:r w:rsidR="00D10A76" w:rsidRPr="00353A46">
        <w:rPr>
          <w:rFonts w:ascii="Times New Roman" w:hAnsi="Times New Roman" w:cs="Times New Roman"/>
          <w:sz w:val="24"/>
          <w:szCs w:val="24"/>
        </w:rPr>
        <w:t xml:space="preserve">It </w:t>
      </w:r>
      <w:r w:rsidRPr="00353A46">
        <w:rPr>
          <w:rFonts w:ascii="Times New Roman" w:hAnsi="Times New Roman" w:cs="Times New Roman"/>
          <w:sz w:val="24"/>
          <w:szCs w:val="24"/>
        </w:rPr>
        <w:t>wa</w:t>
      </w:r>
      <w:r w:rsidR="005E377E">
        <w:rPr>
          <w:rFonts w:ascii="Times New Roman" w:hAnsi="Times New Roman" w:cs="Times New Roman"/>
          <w:sz w:val="24"/>
          <w:szCs w:val="24"/>
        </w:rPr>
        <w:t xml:space="preserve">s a change </w:t>
      </w:r>
      <w:r w:rsidR="00D10A76" w:rsidRPr="00353A46">
        <w:rPr>
          <w:rFonts w:ascii="Times New Roman" w:hAnsi="Times New Roman" w:cs="Times New Roman"/>
          <w:sz w:val="24"/>
          <w:szCs w:val="24"/>
        </w:rPr>
        <w:t xml:space="preserve">from </w:t>
      </w:r>
      <w:r w:rsidR="00B9431A">
        <w:rPr>
          <w:rFonts w:ascii="Times New Roman" w:hAnsi="Times New Roman" w:cs="Times New Roman"/>
          <w:sz w:val="24"/>
          <w:szCs w:val="24"/>
        </w:rPr>
        <w:t>a need</w:t>
      </w:r>
      <w:r w:rsidR="00353A46">
        <w:rPr>
          <w:rFonts w:ascii="Times New Roman" w:hAnsi="Times New Roman" w:cs="Times New Roman"/>
          <w:sz w:val="24"/>
          <w:szCs w:val="24"/>
        </w:rPr>
        <w:t xml:space="preserve"> for independence and self-determination toward</w:t>
      </w:r>
      <w:r w:rsidR="00D10A76" w:rsidRPr="00353A46">
        <w:rPr>
          <w:rFonts w:ascii="Times New Roman" w:hAnsi="Times New Roman" w:cs="Times New Roman"/>
          <w:sz w:val="24"/>
          <w:szCs w:val="24"/>
        </w:rPr>
        <w:t xml:space="preserve"> a greater need for </w:t>
      </w:r>
      <w:r w:rsidR="00B9431A">
        <w:rPr>
          <w:rFonts w:ascii="Times New Roman" w:hAnsi="Times New Roman" w:cs="Times New Roman"/>
          <w:sz w:val="24"/>
          <w:szCs w:val="24"/>
        </w:rPr>
        <w:t xml:space="preserve">meaningfulness, security, </w:t>
      </w:r>
      <w:r w:rsidR="00D10A76" w:rsidRPr="00353A46">
        <w:rPr>
          <w:rFonts w:ascii="Times New Roman" w:hAnsi="Times New Roman" w:cs="Times New Roman"/>
          <w:sz w:val="24"/>
          <w:szCs w:val="24"/>
        </w:rPr>
        <w:t xml:space="preserve">and </w:t>
      </w:r>
      <w:r w:rsidR="00486F58">
        <w:rPr>
          <w:rFonts w:ascii="Times New Roman" w:hAnsi="Times New Roman" w:cs="Times New Roman"/>
          <w:sz w:val="24"/>
          <w:szCs w:val="24"/>
        </w:rPr>
        <w:t xml:space="preserve">interconnectedness </w:t>
      </w:r>
      <w:r w:rsidR="00D10A76" w:rsidRPr="00353A46">
        <w:rPr>
          <w:rFonts w:ascii="Times New Roman" w:hAnsi="Times New Roman" w:cs="Times New Roman"/>
          <w:sz w:val="24"/>
          <w:szCs w:val="24"/>
        </w:rPr>
        <w:t>that c</w:t>
      </w:r>
      <w:r w:rsidR="008029D3">
        <w:rPr>
          <w:rFonts w:ascii="Times New Roman" w:hAnsi="Times New Roman" w:cs="Times New Roman"/>
          <w:sz w:val="24"/>
          <w:szCs w:val="24"/>
        </w:rPr>
        <w:t>ame</w:t>
      </w:r>
      <w:r w:rsidR="00D10A76" w:rsidRPr="00353A46">
        <w:rPr>
          <w:rFonts w:ascii="Times New Roman" w:hAnsi="Times New Roman" w:cs="Times New Roman"/>
          <w:sz w:val="24"/>
          <w:szCs w:val="24"/>
        </w:rPr>
        <w:t xml:space="preserve"> with </w:t>
      </w:r>
      <w:r w:rsidR="00353A46">
        <w:rPr>
          <w:rFonts w:ascii="Times New Roman" w:hAnsi="Times New Roman" w:cs="Times New Roman"/>
          <w:sz w:val="24"/>
          <w:szCs w:val="24"/>
        </w:rPr>
        <w:t>inter</w:t>
      </w:r>
      <w:r w:rsidR="00D10A76" w:rsidRPr="00353A46">
        <w:rPr>
          <w:rFonts w:ascii="Times New Roman" w:hAnsi="Times New Roman" w:cs="Times New Roman"/>
          <w:sz w:val="24"/>
          <w:szCs w:val="24"/>
        </w:rPr>
        <w:t xml:space="preserve">dependence </w:t>
      </w:r>
      <w:r w:rsidR="00353A46">
        <w:rPr>
          <w:rFonts w:ascii="Times New Roman" w:hAnsi="Times New Roman" w:cs="Times New Roman"/>
          <w:sz w:val="24"/>
          <w:szCs w:val="24"/>
        </w:rPr>
        <w:t>with</w:t>
      </w:r>
      <w:r w:rsidRPr="00353A46">
        <w:rPr>
          <w:rFonts w:ascii="Times New Roman" w:hAnsi="Times New Roman" w:cs="Times New Roman"/>
          <w:sz w:val="24"/>
          <w:szCs w:val="24"/>
        </w:rPr>
        <w:t xml:space="preserve"> others </w:t>
      </w:r>
      <w:r w:rsidR="00D10A76" w:rsidRPr="00353A46">
        <w:rPr>
          <w:rFonts w:ascii="Times New Roman" w:hAnsi="Times New Roman" w:cs="Times New Roman"/>
          <w:sz w:val="24"/>
          <w:szCs w:val="24"/>
        </w:rPr>
        <w:t xml:space="preserve">and collective determination. </w:t>
      </w:r>
      <w:r w:rsidR="00486F58">
        <w:rPr>
          <w:rFonts w:ascii="Times New Roman" w:hAnsi="Times New Roman" w:cs="Times New Roman"/>
          <w:sz w:val="24"/>
          <w:szCs w:val="24"/>
        </w:rPr>
        <w:t>T</w:t>
      </w:r>
      <w:r w:rsidR="00D10A76" w:rsidRPr="00353A46">
        <w:rPr>
          <w:rFonts w:ascii="Times New Roman" w:hAnsi="Times New Roman" w:cs="Times New Roman"/>
          <w:sz w:val="24"/>
          <w:szCs w:val="24"/>
        </w:rPr>
        <w:t xml:space="preserve">his process </w:t>
      </w:r>
      <w:r w:rsidRPr="00353A46">
        <w:rPr>
          <w:rFonts w:ascii="Times New Roman" w:hAnsi="Times New Roman" w:cs="Times New Roman"/>
          <w:sz w:val="24"/>
          <w:szCs w:val="24"/>
        </w:rPr>
        <w:t>wa</w:t>
      </w:r>
      <w:r w:rsidR="00D10A76" w:rsidRPr="00353A46">
        <w:rPr>
          <w:rFonts w:ascii="Times New Roman" w:hAnsi="Times New Roman" w:cs="Times New Roman"/>
          <w:sz w:val="24"/>
          <w:szCs w:val="24"/>
        </w:rPr>
        <w:t xml:space="preserve">s the mirror image of the process that many of these youth went through during their </w:t>
      </w:r>
      <w:r w:rsidR="00C770CB">
        <w:rPr>
          <w:rFonts w:ascii="Times New Roman" w:hAnsi="Times New Roman" w:cs="Times New Roman"/>
          <w:sz w:val="24"/>
          <w:szCs w:val="24"/>
        </w:rPr>
        <w:t>leave-taking</w:t>
      </w:r>
      <w:r w:rsidR="00B9431A">
        <w:rPr>
          <w:rFonts w:ascii="Times New Roman" w:hAnsi="Times New Roman" w:cs="Times New Roman"/>
          <w:sz w:val="24"/>
          <w:szCs w:val="24"/>
        </w:rPr>
        <w:t xml:space="preserve"> from parents</w:t>
      </w:r>
      <w:r w:rsidR="00C770CB">
        <w:rPr>
          <w:rFonts w:ascii="Times New Roman" w:hAnsi="Times New Roman" w:cs="Times New Roman"/>
          <w:sz w:val="24"/>
          <w:szCs w:val="24"/>
        </w:rPr>
        <w:t>/</w:t>
      </w:r>
      <w:r w:rsidR="00B9431A">
        <w:rPr>
          <w:rFonts w:ascii="Times New Roman" w:hAnsi="Times New Roman" w:cs="Times New Roman"/>
          <w:sz w:val="24"/>
          <w:szCs w:val="24"/>
        </w:rPr>
        <w:t xml:space="preserve">guardians, a time when </w:t>
      </w:r>
      <w:r w:rsidR="00C770CB">
        <w:rPr>
          <w:rFonts w:ascii="Times New Roman" w:hAnsi="Times New Roman" w:cs="Times New Roman"/>
          <w:sz w:val="24"/>
          <w:szCs w:val="24"/>
        </w:rPr>
        <w:t>separating</w:t>
      </w:r>
      <w:r w:rsidR="00B9431A">
        <w:rPr>
          <w:rFonts w:ascii="Times New Roman" w:hAnsi="Times New Roman" w:cs="Times New Roman"/>
          <w:sz w:val="24"/>
          <w:szCs w:val="24"/>
        </w:rPr>
        <w:t xml:space="preserve"> themselves from their family and finding a different identity was important.</w:t>
      </w:r>
      <w:r w:rsidR="00D10A76" w:rsidRPr="00353A46">
        <w:rPr>
          <w:rFonts w:ascii="Times New Roman" w:hAnsi="Times New Roman" w:cs="Times New Roman"/>
          <w:sz w:val="24"/>
          <w:szCs w:val="24"/>
        </w:rPr>
        <w:t xml:space="preserve"> </w:t>
      </w:r>
    </w:p>
    <w:p w14:paraId="326F0173" w14:textId="2F8DCF30" w:rsidR="00106464" w:rsidRPr="00353A46" w:rsidRDefault="00DB1256" w:rsidP="00CB5E00">
      <w:pPr>
        <w:tabs>
          <w:tab w:val="left" w:pos="567"/>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lastRenderedPageBreak/>
        <w:tab/>
      </w:r>
      <w:r w:rsidR="00D4735B" w:rsidRPr="00353A46">
        <w:rPr>
          <w:rFonts w:ascii="Times New Roman" w:hAnsi="Times New Roman" w:cs="Times New Roman"/>
          <w:sz w:val="24"/>
          <w:szCs w:val="24"/>
        </w:rPr>
        <w:t xml:space="preserve">Karabanow (2009) reported that </w:t>
      </w:r>
      <w:r w:rsidR="00C770CB">
        <w:rPr>
          <w:rFonts w:ascii="Times New Roman" w:hAnsi="Times New Roman" w:cs="Times New Roman"/>
          <w:sz w:val="24"/>
          <w:szCs w:val="24"/>
        </w:rPr>
        <w:t>street-involved study</w:t>
      </w:r>
      <w:r w:rsidR="00D4735B" w:rsidRPr="00353A46">
        <w:rPr>
          <w:rFonts w:ascii="Times New Roman" w:hAnsi="Times New Roman" w:cs="Times New Roman"/>
          <w:sz w:val="24"/>
          <w:szCs w:val="24"/>
        </w:rPr>
        <w:t xml:space="preserve"> participants attempted to </w:t>
      </w:r>
      <w:r w:rsidR="00A153F6" w:rsidRPr="00353A46">
        <w:rPr>
          <w:rFonts w:ascii="Times New Roman" w:hAnsi="Times New Roman" w:cs="Times New Roman"/>
          <w:sz w:val="24"/>
          <w:szCs w:val="24"/>
        </w:rPr>
        <w:t>“</w:t>
      </w:r>
      <w:r w:rsidR="00D4735B" w:rsidRPr="00353A46">
        <w:rPr>
          <w:rFonts w:ascii="Times New Roman" w:hAnsi="Times New Roman" w:cs="Times New Roman"/>
          <w:sz w:val="24"/>
          <w:szCs w:val="24"/>
        </w:rPr>
        <w:t>disengage</w:t>
      </w:r>
      <w:r w:rsidR="00A153F6" w:rsidRPr="00353A46">
        <w:rPr>
          <w:rFonts w:ascii="Times New Roman" w:hAnsi="Times New Roman" w:cs="Times New Roman"/>
          <w:sz w:val="24"/>
          <w:szCs w:val="24"/>
        </w:rPr>
        <w:t>”</w:t>
      </w:r>
      <w:r w:rsidR="00D4735B" w:rsidRPr="00353A46">
        <w:rPr>
          <w:rFonts w:ascii="Times New Roman" w:hAnsi="Times New Roman" w:cs="Times New Roman"/>
          <w:sz w:val="24"/>
          <w:szCs w:val="24"/>
        </w:rPr>
        <w:t xml:space="preserve"> from the streets an average</w:t>
      </w:r>
      <w:r w:rsidR="00A153F6" w:rsidRPr="00353A46">
        <w:rPr>
          <w:rFonts w:ascii="Times New Roman" w:hAnsi="Times New Roman" w:cs="Times New Roman"/>
          <w:sz w:val="24"/>
          <w:szCs w:val="24"/>
        </w:rPr>
        <w:t xml:space="preserve"> of six times</w:t>
      </w:r>
      <w:r w:rsidR="00FB09B9" w:rsidRPr="00353A46">
        <w:rPr>
          <w:rFonts w:ascii="Times New Roman" w:hAnsi="Times New Roman" w:cs="Times New Roman"/>
          <w:sz w:val="24"/>
          <w:szCs w:val="24"/>
        </w:rPr>
        <w:t>. In earlier chapters we</w:t>
      </w:r>
      <w:r w:rsidR="00A153F6" w:rsidRPr="00353A46">
        <w:rPr>
          <w:rFonts w:ascii="Times New Roman" w:hAnsi="Times New Roman" w:cs="Times New Roman"/>
          <w:sz w:val="24"/>
          <w:szCs w:val="24"/>
        </w:rPr>
        <w:t xml:space="preserve"> </w:t>
      </w:r>
      <w:r w:rsidR="00CD1E91" w:rsidRPr="00353A46">
        <w:rPr>
          <w:rFonts w:ascii="Times New Roman" w:hAnsi="Times New Roman" w:cs="Times New Roman"/>
          <w:sz w:val="24"/>
          <w:szCs w:val="24"/>
        </w:rPr>
        <w:t xml:space="preserve">have described </w:t>
      </w:r>
      <w:r w:rsidR="00A153F6" w:rsidRPr="00353A46">
        <w:rPr>
          <w:rFonts w:ascii="Times New Roman" w:hAnsi="Times New Roman" w:cs="Times New Roman"/>
          <w:sz w:val="24"/>
          <w:szCs w:val="24"/>
        </w:rPr>
        <w:t xml:space="preserve">the struggles </w:t>
      </w:r>
      <w:r w:rsidR="00CD1E91" w:rsidRPr="00353A46">
        <w:rPr>
          <w:rFonts w:ascii="Times New Roman" w:hAnsi="Times New Roman" w:cs="Times New Roman"/>
          <w:sz w:val="24"/>
          <w:szCs w:val="24"/>
        </w:rPr>
        <w:t xml:space="preserve">of some of our </w:t>
      </w:r>
      <w:r w:rsidR="00C770CB">
        <w:rPr>
          <w:rFonts w:ascii="Times New Roman" w:hAnsi="Times New Roman" w:cs="Times New Roman"/>
          <w:sz w:val="24"/>
          <w:szCs w:val="24"/>
        </w:rPr>
        <w:t xml:space="preserve">own </w:t>
      </w:r>
      <w:r w:rsidR="00CD1E91" w:rsidRPr="00353A46">
        <w:rPr>
          <w:rFonts w:ascii="Times New Roman" w:hAnsi="Times New Roman" w:cs="Times New Roman"/>
          <w:sz w:val="24"/>
          <w:szCs w:val="24"/>
        </w:rPr>
        <w:t>participants</w:t>
      </w:r>
      <w:r w:rsidR="00FB09B9" w:rsidRPr="00353A46">
        <w:rPr>
          <w:rFonts w:ascii="Times New Roman" w:hAnsi="Times New Roman" w:cs="Times New Roman"/>
          <w:sz w:val="24"/>
          <w:szCs w:val="24"/>
        </w:rPr>
        <w:t xml:space="preserve"> to disengage from the streets</w:t>
      </w:r>
      <w:r w:rsidR="00CD1E91" w:rsidRPr="00353A46">
        <w:rPr>
          <w:rFonts w:ascii="Times New Roman" w:hAnsi="Times New Roman" w:cs="Times New Roman"/>
          <w:sz w:val="24"/>
          <w:szCs w:val="24"/>
        </w:rPr>
        <w:t>,</w:t>
      </w:r>
      <w:r w:rsidR="00A153F6" w:rsidRPr="00353A46">
        <w:rPr>
          <w:rFonts w:ascii="Times New Roman" w:hAnsi="Times New Roman" w:cs="Times New Roman"/>
          <w:sz w:val="24"/>
          <w:szCs w:val="24"/>
        </w:rPr>
        <w:t xml:space="preserve"> including some </w:t>
      </w:r>
      <w:r w:rsidR="00486F58">
        <w:rPr>
          <w:rFonts w:ascii="Times New Roman" w:hAnsi="Times New Roman" w:cs="Times New Roman"/>
          <w:sz w:val="24"/>
          <w:szCs w:val="24"/>
        </w:rPr>
        <w:t xml:space="preserve">youth who </w:t>
      </w:r>
      <w:r w:rsidR="00A153F6" w:rsidRPr="00353A46">
        <w:rPr>
          <w:rFonts w:ascii="Times New Roman" w:hAnsi="Times New Roman" w:cs="Times New Roman"/>
          <w:sz w:val="24"/>
          <w:szCs w:val="24"/>
        </w:rPr>
        <w:t>f</w:t>
      </w:r>
      <w:r w:rsidR="00486F58">
        <w:rPr>
          <w:rFonts w:ascii="Times New Roman" w:hAnsi="Times New Roman" w:cs="Times New Roman"/>
          <w:sz w:val="24"/>
          <w:szCs w:val="24"/>
        </w:rPr>
        <w:t xml:space="preserve">ound </w:t>
      </w:r>
      <w:r w:rsidR="00A153F6" w:rsidRPr="00353A46">
        <w:rPr>
          <w:rFonts w:ascii="Times New Roman" w:hAnsi="Times New Roman" w:cs="Times New Roman"/>
          <w:sz w:val="24"/>
          <w:szCs w:val="24"/>
        </w:rPr>
        <w:t>i</w:t>
      </w:r>
      <w:r w:rsidR="00CB61B4" w:rsidRPr="00353A46">
        <w:rPr>
          <w:rFonts w:ascii="Times New Roman" w:hAnsi="Times New Roman" w:cs="Times New Roman"/>
          <w:sz w:val="24"/>
          <w:szCs w:val="24"/>
        </w:rPr>
        <w:t xml:space="preserve">t easier to be </w:t>
      </w:r>
      <w:r w:rsidR="00C770CB">
        <w:rPr>
          <w:rFonts w:ascii="Times New Roman" w:hAnsi="Times New Roman" w:cs="Times New Roman"/>
          <w:sz w:val="24"/>
          <w:szCs w:val="24"/>
        </w:rPr>
        <w:t>without a home</w:t>
      </w:r>
      <w:r w:rsidR="00CB61B4" w:rsidRPr="00353A46">
        <w:rPr>
          <w:rFonts w:ascii="Times New Roman" w:hAnsi="Times New Roman" w:cs="Times New Roman"/>
          <w:sz w:val="24"/>
          <w:szCs w:val="24"/>
        </w:rPr>
        <w:t xml:space="preserve"> than to be under pressure to make rent payment every month</w:t>
      </w:r>
      <w:r w:rsidR="00A153F6" w:rsidRPr="00353A46">
        <w:rPr>
          <w:rFonts w:ascii="Times New Roman" w:hAnsi="Times New Roman" w:cs="Times New Roman"/>
          <w:sz w:val="24"/>
          <w:szCs w:val="24"/>
        </w:rPr>
        <w:t>.</w:t>
      </w:r>
      <w:r w:rsidR="00D4735B" w:rsidRPr="00353A46">
        <w:rPr>
          <w:rFonts w:ascii="Times New Roman" w:hAnsi="Times New Roman" w:cs="Times New Roman"/>
          <w:sz w:val="24"/>
          <w:szCs w:val="24"/>
        </w:rPr>
        <w:t xml:space="preserve"> </w:t>
      </w:r>
      <w:r w:rsidR="00CD1E91" w:rsidRPr="00353A46">
        <w:rPr>
          <w:rFonts w:ascii="Times New Roman" w:hAnsi="Times New Roman" w:cs="Times New Roman"/>
          <w:sz w:val="24"/>
          <w:szCs w:val="24"/>
        </w:rPr>
        <w:t xml:space="preserve">Karabanow </w:t>
      </w:r>
      <w:r w:rsidR="00353A46">
        <w:rPr>
          <w:rFonts w:ascii="Times New Roman" w:hAnsi="Times New Roman" w:cs="Times New Roman"/>
          <w:sz w:val="24"/>
          <w:szCs w:val="24"/>
        </w:rPr>
        <w:t>(2009) n</w:t>
      </w:r>
      <w:r w:rsidR="00FB09B9" w:rsidRPr="00353A46">
        <w:rPr>
          <w:rFonts w:ascii="Times New Roman" w:hAnsi="Times New Roman" w:cs="Times New Roman"/>
          <w:sz w:val="24"/>
          <w:szCs w:val="24"/>
        </w:rPr>
        <w:t>oted</w:t>
      </w:r>
      <w:r w:rsidR="00CD1E91" w:rsidRPr="00353A46">
        <w:rPr>
          <w:rFonts w:ascii="Times New Roman" w:hAnsi="Times New Roman" w:cs="Times New Roman"/>
          <w:sz w:val="24"/>
          <w:szCs w:val="24"/>
        </w:rPr>
        <w:t xml:space="preserve"> that </w:t>
      </w:r>
      <w:r w:rsidR="00486F58">
        <w:rPr>
          <w:rFonts w:ascii="Times New Roman" w:hAnsi="Times New Roman" w:cs="Times New Roman"/>
          <w:sz w:val="24"/>
          <w:szCs w:val="24"/>
        </w:rPr>
        <w:t xml:space="preserve">many facets of </w:t>
      </w:r>
      <w:r w:rsidR="00CB61B4" w:rsidRPr="00353A46">
        <w:rPr>
          <w:rFonts w:ascii="Times New Roman" w:hAnsi="Times New Roman" w:cs="Times New Roman"/>
          <w:sz w:val="24"/>
          <w:szCs w:val="24"/>
        </w:rPr>
        <w:t>their li</w:t>
      </w:r>
      <w:r w:rsidR="00FB09B9" w:rsidRPr="00353A46">
        <w:rPr>
          <w:rFonts w:ascii="Times New Roman" w:hAnsi="Times New Roman" w:cs="Times New Roman"/>
          <w:sz w:val="24"/>
          <w:szCs w:val="24"/>
        </w:rPr>
        <w:t>ves had</w:t>
      </w:r>
      <w:r w:rsidR="00CB61B4" w:rsidRPr="00353A46">
        <w:rPr>
          <w:rFonts w:ascii="Times New Roman" w:hAnsi="Times New Roman" w:cs="Times New Roman"/>
          <w:sz w:val="24"/>
          <w:szCs w:val="24"/>
        </w:rPr>
        <w:t xml:space="preserve"> to </w:t>
      </w:r>
      <w:r w:rsidR="00486F58">
        <w:rPr>
          <w:rFonts w:ascii="Times New Roman" w:hAnsi="Times New Roman" w:cs="Times New Roman"/>
          <w:sz w:val="24"/>
          <w:szCs w:val="24"/>
        </w:rPr>
        <w:t>reorient</w:t>
      </w:r>
      <w:r w:rsidR="00FB09B9" w:rsidRPr="00353A46">
        <w:rPr>
          <w:rFonts w:ascii="Times New Roman" w:hAnsi="Times New Roman" w:cs="Times New Roman"/>
          <w:sz w:val="24"/>
          <w:szCs w:val="24"/>
        </w:rPr>
        <w:t>,</w:t>
      </w:r>
      <w:r w:rsidR="00CB61B4" w:rsidRPr="00353A46">
        <w:rPr>
          <w:rFonts w:ascii="Times New Roman" w:hAnsi="Times New Roman" w:cs="Times New Roman"/>
          <w:sz w:val="24"/>
          <w:szCs w:val="24"/>
        </w:rPr>
        <w:t xml:space="preserve"> </w:t>
      </w:r>
      <w:r w:rsidR="00CD1E91" w:rsidRPr="00353A46">
        <w:rPr>
          <w:rFonts w:ascii="Times New Roman" w:hAnsi="Times New Roman" w:cs="Times New Roman"/>
          <w:sz w:val="24"/>
          <w:szCs w:val="24"/>
        </w:rPr>
        <w:t>or at least not get in the</w:t>
      </w:r>
      <w:r w:rsidR="00FB09B9" w:rsidRPr="00353A46">
        <w:rPr>
          <w:rFonts w:ascii="Times New Roman" w:hAnsi="Times New Roman" w:cs="Times New Roman"/>
          <w:sz w:val="24"/>
          <w:szCs w:val="24"/>
        </w:rPr>
        <w:t>ir</w:t>
      </w:r>
      <w:r w:rsidR="00CD1E91" w:rsidRPr="00353A46">
        <w:rPr>
          <w:rFonts w:ascii="Times New Roman" w:hAnsi="Times New Roman" w:cs="Times New Roman"/>
          <w:sz w:val="24"/>
          <w:szCs w:val="24"/>
        </w:rPr>
        <w:t xml:space="preserve"> wa</w:t>
      </w:r>
      <w:r w:rsidR="00CD1E91" w:rsidRPr="00353A46">
        <w:rPr>
          <w:rFonts w:ascii="Times New Roman" w:hAnsi="Times New Roman" w:cs="Times New Roman"/>
          <w:sz w:val="24"/>
          <w:szCs w:val="24"/>
          <w:lang w:val="en-US"/>
        </w:rPr>
        <w:t>y</w:t>
      </w:r>
      <w:r w:rsidR="008029D3">
        <w:rPr>
          <w:rFonts w:ascii="Times New Roman" w:hAnsi="Times New Roman" w:cs="Times New Roman"/>
          <w:sz w:val="24"/>
          <w:szCs w:val="24"/>
          <w:lang w:val="en-US"/>
        </w:rPr>
        <w:t>, including h</w:t>
      </w:r>
      <w:r w:rsidR="00A153F6" w:rsidRPr="00353A46">
        <w:rPr>
          <w:rFonts w:ascii="Times New Roman" w:hAnsi="Times New Roman" w:cs="Times New Roman"/>
          <w:sz w:val="24"/>
          <w:szCs w:val="24"/>
        </w:rPr>
        <w:t>ousing, employment, educational support, romantic partnerships</w:t>
      </w:r>
      <w:r w:rsidR="008029D3">
        <w:rPr>
          <w:rFonts w:ascii="Times New Roman" w:hAnsi="Times New Roman" w:cs="Times New Roman"/>
          <w:sz w:val="24"/>
          <w:szCs w:val="24"/>
        </w:rPr>
        <w:t xml:space="preserve"> and</w:t>
      </w:r>
      <w:r w:rsidR="00A153F6" w:rsidRPr="00353A46">
        <w:rPr>
          <w:rFonts w:ascii="Times New Roman" w:hAnsi="Times New Roman" w:cs="Times New Roman"/>
          <w:sz w:val="24"/>
          <w:szCs w:val="24"/>
        </w:rPr>
        <w:t xml:space="preserve"> </w:t>
      </w:r>
      <w:r w:rsidR="008029D3">
        <w:rPr>
          <w:rFonts w:ascii="Times New Roman" w:hAnsi="Times New Roman" w:cs="Times New Roman"/>
          <w:sz w:val="24"/>
          <w:szCs w:val="24"/>
        </w:rPr>
        <w:t>substance use</w:t>
      </w:r>
      <w:r w:rsidR="00A153F6" w:rsidRPr="00353A46">
        <w:rPr>
          <w:rFonts w:ascii="Times New Roman" w:hAnsi="Times New Roman" w:cs="Times New Roman"/>
          <w:sz w:val="24"/>
          <w:szCs w:val="24"/>
        </w:rPr>
        <w:t xml:space="preserve">. </w:t>
      </w:r>
      <w:r w:rsidR="00CD1E91" w:rsidRPr="00353A46">
        <w:rPr>
          <w:rFonts w:ascii="Times New Roman" w:hAnsi="Times New Roman" w:cs="Times New Roman"/>
          <w:sz w:val="24"/>
          <w:szCs w:val="24"/>
        </w:rPr>
        <w:t xml:space="preserve">All of these </w:t>
      </w:r>
      <w:r w:rsidR="00FB09B9" w:rsidRPr="00353A46">
        <w:rPr>
          <w:rFonts w:ascii="Times New Roman" w:hAnsi="Times New Roman" w:cs="Times New Roman"/>
          <w:sz w:val="24"/>
          <w:szCs w:val="24"/>
        </w:rPr>
        <w:t>we</w:t>
      </w:r>
      <w:r w:rsidR="00CD1E91" w:rsidRPr="00353A46">
        <w:rPr>
          <w:rFonts w:ascii="Times New Roman" w:hAnsi="Times New Roman" w:cs="Times New Roman"/>
          <w:sz w:val="24"/>
          <w:szCs w:val="24"/>
        </w:rPr>
        <w:t xml:space="preserve">re </w:t>
      </w:r>
      <w:r w:rsidR="00106464" w:rsidRPr="00353A46">
        <w:rPr>
          <w:rFonts w:ascii="Times New Roman" w:hAnsi="Times New Roman" w:cs="Times New Roman"/>
          <w:sz w:val="24"/>
          <w:szCs w:val="24"/>
        </w:rPr>
        <w:t xml:space="preserve">important matters </w:t>
      </w:r>
      <w:r w:rsidR="00486F58">
        <w:rPr>
          <w:rFonts w:ascii="Times New Roman" w:hAnsi="Times New Roman" w:cs="Times New Roman"/>
          <w:sz w:val="24"/>
          <w:szCs w:val="24"/>
        </w:rPr>
        <w:t>to make change a viable option</w:t>
      </w:r>
      <w:r w:rsidR="00CD1E91" w:rsidRPr="00353A46">
        <w:rPr>
          <w:rFonts w:ascii="Times New Roman" w:hAnsi="Times New Roman" w:cs="Times New Roman"/>
          <w:sz w:val="24"/>
          <w:szCs w:val="24"/>
        </w:rPr>
        <w:t xml:space="preserve">, and </w:t>
      </w:r>
      <w:r w:rsidR="00486F58">
        <w:rPr>
          <w:rFonts w:ascii="Times New Roman" w:hAnsi="Times New Roman" w:cs="Times New Roman"/>
          <w:sz w:val="24"/>
          <w:szCs w:val="24"/>
        </w:rPr>
        <w:t>each of them are</w:t>
      </w:r>
      <w:r w:rsidR="00CD1E91" w:rsidRPr="00353A46">
        <w:rPr>
          <w:rFonts w:ascii="Times New Roman" w:hAnsi="Times New Roman" w:cs="Times New Roman"/>
          <w:sz w:val="24"/>
          <w:szCs w:val="24"/>
        </w:rPr>
        <w:t xml:space="preserve"> important matters of </w:t>
      </w:r>
      <w:r w:rsidR="00106464" w:rsidRPr="00353A46">
        <w:rPr>
          <w:rFonts w:ascii="Times New Roman" w:hAnsi="Times New Roman" w:cs="Times New Roman"/>
          <w:sz w:val="24"/>
          <w:szCs w:val="24"/>
        </w:rPr>
        <w:t>social policy</w:t>
      </w:r>
      <w:r w:rsidR="00FB09B9" w:rsidRPr="00353A46">
        <w:rPr>
          <w:rFonts w:ascii="Times New Roman" w:hAnsi="Times New Roman" w:cs="Times New Roman"/>
          <w:sz w:val="24"/>
          <w:szCs w:val="24"/>
        </w:rPr>
        <w:t>, which we take up in the final chapter</w:t>
      </w:r>
      <w:r w:rsidR="00CD1E91" w:rsidRPr="00353A46">
        <w:rPr>
          <w:rFonts w:ascii="Times New Roman" w:hAnsi="Times New Roman" w:cs="Times New Roman"/>
          <w:sz w:val="24"/>
          <w:szCs w:val="24"/>
        </w:rPr>
        <w:t>.</w:t>
      </w:r>
      <w:r w:rsidR="003F0373" w:rsidRPr="00353A46">
        <w:rPr>
          <w:rFonts w:ascii="Times New Roman" w:hAnsi="Times New Roman" w:cs="Times New Roman"/>
          <w:sz w:val="24"/>
          <w:szCs w:val="24"/>
        </w:rPr>
        <w:t xml:space="preserve"> </w:t>
      </w:r>
      <w:r w:rsidR="00106464" w:rsidRPr="00353A46">
        <w:rPr>
          <w:rFonts w:ascii="Times New Roman" w:hAnsi="Times New Roman" w:cs="Times New Roman"/>
          <w:sz w:val="24"/>
          <w:szCs w:val="24"/>
        </w:rPr>
        <w:t xml:space="preserve">A failure to disengage </w:t>
      </w:r>
      <w:r w:rsidR="00FB09B9" w:rsidRPr="00353A46">
        <w:rPr>
          <w:rFonts w:ascii="Times New Roman" w:hAnsi="Times New Roman" w:cs="Times New Roman"/>
          <w:sz w:val="24"/>
          <w:szCs w:val="24"/>
        </w:rPr>
        <w:t>wa</w:t>
      </w:r>
      <w:r w:rsidR="00BB03FF" w:rsidRPr="00353A46">
        <w:rPr>
          <w:rFonts w:ascii="Times New Roman" w:hAnsi="Times New Roman" w:cs="Times New Roman"/>
          <w:sz w:val="24"/>
          <w:szCs w:val="24"/>
        </w:rPr>
        <w:t xml:space="preserve">s, of course, the other side of </w:t>
      </w:r>
      <w:r w:rsidR="00106464" w:rsidRPr="00353A46">
        <w:rPr>
          <w:rFonts w:ascii="Times New Roman" w:hAnsi="Times New Roman" w:cs="Times New Roman"/>
          <w:sz w:val="24"/>
          <w:szCs w:val="24"/>
        </w:rPr>
        <w:t>failure to engage</w:t>
      </w:r>
      <w:r w:rsidR="005E377E">
        <w:rPr>
          <w:rFonts w:ascii="Times New Roman" w:hAnsi="Times New Roman" w:cs="Times New Roman"/>
          <w:sz w:val="24"/>
          <w:szCs w:val="24"/>
        </w:rPr>
        <w:t xml:space="preserve"> the new world</w:t>
      </w:r>
      <w:r w:rsidR="00106464" w:rsidRPr="00353A46">
        <w:rPr>
          <w:rFonts w:ascii="Times New Roman" w:hAnsi="Times New Roman" w:cs="Times New Roman"/>
          <w:sz w:val="24"/>
          <w:szCs w:val="24"/>
        </w:rPr>
        <w:t xml:space="preserve">, on the part of the youth, but it </w:t>
      </w:r>
      <w:r w:rsidR="00BB03FF" w:rsidRPr="00353A46">
        <w:rPr>
          <w:rFonts w:ascii="Times New Roman" w:hAnsi="Times New Roman" w:cs="Times New Roman"/>
          <w:sz w:val="24"/>
          <w:szCs w:val="24"/>
        </w:rPr>
        <w:t xml:space="preserve">should also be considered as a possible </w:t>
      </w:r>
      <w:r w:rsidR="00106464" w:rsidRPr="00353A46">
        <w:rPr>
          <w:rFonts w:ascii="Times New Roman" w:hAnsi="Times New Roman" w:cs="Times New Roman"/>
          <w:sz w:val="24"/>
          <w:szCs w:val="24"/>
        </w:rPr>
        <w:t xml:space="preserve">failure on the part of services and the community to engage young people. </w:t>
      </w:r>
      <w:r w:rsidR="00CB61B4" w:rsidRPr="00353A46">
        <w:rPr>
          <w:rFonts w:ascii="Times New Roman" w:hAnsi="Times New Roman" w:cs="Times New Roman"/>
          <w:sz w:val="24"/>
          <w:szCs w:val="24"/>
        </w:rPr>
        <w:t xml:space="preserve">It </w:t>
      </w:r>
      <w:r w:rsidR="00A7781B">
        <w:rPr>
          <w:rFonts w:ascii="Times New Roman" w:hAnsi="Times New Roman" w:cs="Times New Roman"/>
          <w:sz w:val="24"/>
          <w:szCs w:val="24"/>
        </w:rPr>
        <w:t>is</w:t>
      </w:r>
      <w:r w:rsidR="00CB61B4" w:rsidRPr="00353A46">
        <w:rPr>
          <w:rFonts w:ascii="Times New Roman" w:hAnsi="Times New Roman" w:cs="Times New Roman"/>
          <w:sz w:val="24"/>
          <w:szCs w:val="24"/>
        </w:rPr>
        <w:t xml:space="preserve"> a bi-lateral process. </w:t>
      </w:r>
      <w:r w:rsidR="00106464" w:rsidRPr="00353A46">
        <w:rPr>
          <w:rFonts w:ascii="Times New Roman" w:hAnsi="Times New Roman" w:cs="Times New Roman"/>
          <w:sz w:val="24"/>
          <w:szCs w:val="24"/>
        </w:rPr>
        <w:t xml:space="preserve">We described the experience of </w:t>
      </w:r>
      <w:r w:rsidR="00CD1E91" w:rsidRPr="00353A46">
        <w:rPr>
          <w:rFonts w:ascii="Times New Roman" w:hAnsi="Times New Roman" w:cs="Times New Roman"/>
          <w:sz w:val="24"/>
          <w:szCs w:val="24"/>
        </w:rPr>
        <w:t>Kurtis</w:t>
      </w:r>
      <w:r w:rsidR="00106464" w:rsidRPr="00353A46">
        <w:rPr>
          <w:rFonts w:ascii="Times New Roman" w:hAnsi="Times New Roman" w:cs="Times New Roman"/>
          <w:sz w:val="24"/>
          <w:szCs w:val="24"/>
        </w:rPr>
        <w:t xml:space="preserve"> who received extensive help from the juvenile and adult criminal justice systems for kicking his addiction, but </w:t>
      </w:r>
      <w:r w:rsidR="00CB61B4" w:rsidRPr="00353A46">
        <w:rPr>
          <w:rFonts w:ascii="Times New Roman" w:hAnsi="Times New Roman" w:cs="Times New Roman"/>
          <w:sz w:val="24"/>
          <w:szCs w:val="24"/>
        </w:rPr>
        <w:t>when</w:t>
      </w:r>
      <w:r w:rsidR="005E377E">
        <w:rPr>
          <w:rFonts w:ascii="Times New Roman" w:hAnsi="Times New Roman" w:cs="Times New Roman"/>
          <w:sz w:val="24"/>
          <w:szCs w:val="24"/>
        </w:rPr>
        <w:t xml:space="preserve"> he left the treatment programs</w:t>
      </w:r>
      <w:r w:rsidR="00CB61B4" w:rsidRPr="00353A46">
        <w:rPr>
          <w:rFonts w:ascii="Times New Roman" w:hAnsi="Times New Roman" w:cs="Times New Roman"/>
          <w:sz w:val="24"/>
          <w:szCs w:val="24"/>
        </w:rPr>
        <w:t xml:space="preserve"> </w:t>
      </w:r>
      <w:r w:rsidR="00106464" w:rsidRPr="00353A46">
        <w:rPr>
          <w:rFonts w:ascii="Times New Roman" w:hAnsi="Times New Roman" w:cs="Times New Roman"/>
          <w:sz w:val="24"/>
          <w:szCs w:val="24"/>
        </w:rPr>
        <w:t xml:space="preserve">he still did not know what to do with himself in the middle of the day. </w:t>
      </w:r>
      <w:r w:rsidR="00FB09B9" w:rsidRPr="00353A46">
        <w:rPr>
          <w:rFonts w:ascii="Times New Roman" w:hAnsi="Times New Roman" w:cs="Times New Roman"/>
          <w:sz w:val="24"/>
          <w:szCs w:val="24"/>
        </w:rPr>
        <w:t>In some sense this wa</w:t>
      </w:r>
      <w:r w:rsidR="003F0373" w:rsidRPr="00353A46">
        <w:rPr>
          <w:rFonts w:ascii="Times New Roman" w:hAnsi="Times New Roman" w:cs="Times New Roman"/>
          <w:sz w:val="24"/>
          <w:szCs w:val="24"/>
        </w:rPr>
        <w:t xml:space="preserve">s a failure of Kurtis to imagine other possibilities and identities, </w:t>
      </w:r>
      <w:r w:rsidR="00FB09B9" w:rsidRPr="00353A46">
        <w:rPr>
          <w:rFonts w:ascii="Times New Roman" w:hAnsi="Times New Roman" w:cs="Times New Roman"/>
          <w:sz w:val="24"/>
          <w:szCs w:val="24"/>
        </w:rPr>
        <w:t>but it wa</w:t>
      </w:r>
      <w:r w:rsidR="00BB03FF" w:rsidRPr="00353A46">
        <w:rPr>
          <w:rFonts w:ascii="Times New Roman" w:hAnsi="Times New Roman" w:cs="Times New Roman"/>
          <w:sz w:val="24"/>
          <w:szCs w:val="24"/>
        </w:rPr>
        <w:t xml:space="preserve">s also </w:t>
      </w:r>
      <w:r w:rsidR="003F0373" w:rsidRPr="00353A46">
        <w:rPr>
          <w:rFonts w:ascii="Times New Roman" w:hAnsi="Times New Roman" w:cs="Times New Roman"/>
          <w:sz w:val="24"/>
          <w:szCs w:val="24"/>
        </w:rPr>
        <w:t>a failure of program and social policy to provide opportunit</w:t>
      </w:r>
      <w:r w:rsidR="008029D3">
        <w:rPr>
          <w:rFonts w:ascii="Times New Roman" w:hAnsi="Times New Roman" w:cs="Times New Roman"/>
          <w:sz w:val="24"/>
          <w:szCs w:val="24"/>
        </w:rPr>
        <w:t>ies</w:t>
      </w:r>
      <w:r w:rsidR="00A7781B">
        <w:rPr>
          <w:rFonts w:ascii="Times New Roman" w:hAnsi="Times New Roman" w:cs="Times New Roman"/>
          <w:sz w:val="24"/>
          <w:szCs w:val="24"/>
        </w:rPr>
        <w:t xml:space="preserve"> for him</w:t>
      </w:r>
      <w:r w:rsidR="003F0373" w:rsidRPr="00353A46">
        <w:rPr>
          <w:rFonts w:ascii="Times New Roman" w:hAnsi="Times New Roman" w:cs="Times New Roman"/>
          <w:sz w:val="24"/>
          <w:szCs w:val="24"/>
        </w:rPr>
        <w:t>.</w:t>
      </w:r>
      <w:r w:rsidR="00B9431A">
        <w:rPr>
          <w:rFonts w:ascii="Times New Roman" w:hAnsi="Times New Roman" w:cs="Times New Roman"/>
          <w:sz w:val="24"/>
          <w:szCs w:val="24"/>
        </w:rPr>
        <w:t xml:space="preserve"> A job was </w:t>
      </w:r>
      <w:r w:rsidR="00C770CB" w:rsidRPr="00C770CB">
        <w:rPr>
          <w:rFonts w:ascii="Times New Roman" w:hAnsi="Times New Roman" w:cs="Times New Roman"/>
          <w:sz w:val="24"/>
          <w:szCs w:val="24"/>
        </w:rPr>
        <w:t>Kurtis</w:t>
      </w:r>
      <w:r w:rsidR="00C770CB">
        <w:rPr>
          <w:rFonts w:ascii="Times New Roman" w:hAnsi="Times New Roman" w:cs="Times New Roman"/>
          <w:sz w:val="24"/>
          <w:szCs w:val="24"/>
        </w:rPr>
        <w:t>’</w:t>
      </w:r>
      <w:r w:rsidR="00B9431A">
        <w:rPr>
          <w:rFonts w:ascii="Times New Roman" w:hAnsi="Times New Roman" w:cs="Times New Roman"/>
          <w:sz w:val="24"/>
          <w:szCs w:val="24"/>
        </w:rPr>
        <w:t xml:space="preserve"> main need and hope</w:t>
      </w:r>
      <w:r w:rsidR="00C770CB">
        <w:rPr>
          <w:rFonts w:ascii="Times New Roman" w:hAnsi="Times New Roman" w:cs="Times New Roman"/>
          <w:sz w:val="24"/>
          <w:szCs w:val="24"/>
        </w:rPr>
        <w:t xml:space="preserve"> but </w:t>
      </w:r>
      <w:r w:rsidR="00A7781B">
        <w:rPr>
          <w:rFonts w:ascii="Times New Roman" w:hAnsi="Times New Roman" w:cs="Times New Roman"/>
          <w:sz w:val="24"/>
          <w:szCs w:val="24"/>
        </w:rPr>
        <w:t xml:space="preserve">it was </w:t>
      </w:r>
      <w:r w:rsidR="00C770CB">
        <w:rPr>
          <w:rFonts w:ascii="Times New Roman" w:hAnsi="Times New Roman" w:cs="Times New Roman"/>
          <w:sz w:val="24"/>
          <w:szCs w:val="24"/>
        </w:rPr>
        <w:t>ha</w:t>
      </w:r>
      <w:r w:rsidR="008029D3">
        <w:rPr>
          <w:rFonts w:ascii="Times New Roman" w:hAnsi="Times New Roman" w:cs="Times New Roman"/>
          <w:sz w:val="24"/>
          <w:szCs w:val="24"/>
        </w:rPr>
        <w:t>r</w:t>
      </w:r>
      <w:r w:rsidR="00C770CB">
        <w:rPr>
          <w:rFonts w:ascii="Times New Roman" w:hAnsi="Times New Roman" w:cs="Times New Roman"/>
          <w:sz w:val="24"/>
          <w:szCs w:val="24"/>
        </w:rPr>
        <w:t>d to find</w:t>
      </w:r>
      <w:r w:rsidR="00B9431A">
        <w:rPr>
          <w:rFonts w:ascii="Times New Roman" w:hAnsi="Times New Roman" w:cs="Times New Roman"/>
          <w:sz w:val="24"/>
          <w:szCs w:val="24"/>
        </w:rPr>
        <w:t>.</w:t>
      </w:r>
    </w:p>
    <w:p w14:paraId="09D56D0D" w14:textId="240F8CB0" w:rsidR="005E377E" w:rsidRDefault="00FB09B9" w:rsidP="00EB6552">
      <w:pPr>
        <w:tabs>
          <w:tab w:val="left" w:pos="567"/>
          <w:tab w:val="left" w:pos="2160"/>
          <w:tab w:val="left" w:pos="2880"/>
        </w:tabs>
        <w:spacing w:line="480" w:lineRule="auto"/>
        <w:ind w:firstLine="567"/>
        <w:rPr>
          <w:rFonts w:ascii="Times New Roman" w:hAnsi="Times New Roman" w:cs="Times New Roman"/>
          <w:sz w:val="24"/>
          <w:szCs w:val="24"/>
        </w:rPr>
      </w:pPr>
      <w:r w:rsidRPr="00353A46">
        <w:rPr>
          <w:rFonts w:ascii="Times New Roman" w:hAnsi="Times New Roman" w:cs="Times New Roman"/>
          <w:sz w:val="24"/>
          <w:szCs w:val="24"/>
        </w:rPr>
        <w:t>Up to this point w</w:t>
      </w:r>
      <w:r w:rsidR="009702C3" w:rsidRPr="00353A46">
        <w:rPr>
          <w:rFonts w:ascii="Times New Roman" w:hAnsi="Times New Roman" w:cs="Times New Roman"/>
          <w:sz w:val="24"/>
          <w:szCs w:val="24"/>
        </w:rPr>
        <w:t>e</w:t>
      </w:r>
      <w:bookmarkEnd w:id="1"/>
      <w:r w:rsidR="009702C3" w:rsidRPr="00353A46">
        <w:rPr>
          <w:rFonts w:ascii="Times New Roman" w:hAnsi="Times New Roman" w:cs="Times New Roman"/>
          <w:sz w:val="24"/>
          <w:szCs w:val="24"/>
        </w:rPr>
        <w:t xml:space="preserve"> have interp</w:t>
      </w:r>
      <w:r w:rsidR="00C17200" w:rsidRPr="00353A46">
        <w:rPr>
          <w:rFonts w:ascii="Times New Roman" w:hAnsi="Times New Roman" w:cs="Times New Roman"/>
          <w:sz w:val="24"/>
          <w:szCs w:val="24"/>
        </w:rPr>
        <w:t>reted the experiences of street-</w:t>
      </w:r>
      <w:r w:rsidR="009702C3" w:rsidRPr="00353A46">
        <w:rPr>
          <w:rFonts w:ascii="Times New Roman" w:hAnsi="Times New Roman" w:cs="Times New Roman"/>
          <w:sz w:val="24"/>
          <w:szCs w:val="24"/>
        </w:rPr>
        <w:t>involved youth with four of the characteristics of emerging adulthood—self-focus, instability, feeling</w:t>
      </w:r>
      <w:r w:rsidR="004B5E56" w:rsidRPr="00353A46">
        <w:rPr>
          <w:rFonts w:ascii="Times New Roman" w:hAnsi="Times New Roman" w:cs="Times New Roman"/>
          <w:sz w:val="24"/>
          <w:szCs w:val="24"/>
        </w:rPr>
        <w:t xml:space="preserve"> in-between, and possibilities--</w:t>
      </w:r>
      <w:r w:rsidR="009702C3" w:rsidRPr="00353A46">
        <w:rPr>
          <w:rFonts w:ascii="Times New Roman" w:hAnsi="Times New Roman" w:cs="Times New Roman"/>
          <w:sz w:val="24"/>
          <w:szCs w:val="24"/>
        </w:rPr>
        <w:t xml:space="preserve">and </w:t>
      </w:r>
      <w:r w:rsidRPr="00353A46">
        <w:rPr>
          <w:rFonts w:ascii="Times New Roman" w:hAnsi="Times New Roman" w:cs="Times New Roman"/>
          <w:sz w:val="24"/>
          <w:szCs w:val="24"/>
        </w:rPr>
        <w:t>our</w:t>
      </w:r>
      <w:r w:rsidR="009702C3" w:rsidRPr="00353A46">
        <w:rPr>
          <w:rFonts w:ascii="Times New Roman" w:hAnsi="Times New Roman" w:cs="Times New Roman"/>
          <w:sz w:val="24"/>
          <w:szCs w:val="24"/>
        </w:rPr>
        <w:t xml:space="preserve"> interpretation has been </w:t>
      </w:r>
      <w:r w:rsidR="003F0373" w:rsidRPr="00353A46">
        <w:rPr>
          <w:rFonts w:ascii="Times New Roman" w:hAnsi="Times New Roman" w:cs="Times New Roman"/>
          <w:sz w:val="24"/>
          <w:szCs w:val="24"/>
        </w:rPr>
        <w:t>often</w:t>
      </w:r>
      <w:r w:rsidR="009702C3" w:rsidRPr="00353A46">
        <w:rPr>
          <w:rFonts w:ascii="Times New Roman" w:hAnsi="Times New Roman" w:cs="Times New Roman"/>
          <w:sz w:val="24"/>
          <w:szCs w:val="24"/>
        </w:rPr>
        <w:t xml:space="preserve"> optimist</w:t>
      </w:r>
      <w:r w:rsidR="007963AF" w:rsidRPr="00353A46">
        <w:rPr>
          <w:rFonts w:ascii="Times New Roman" w:hAnsi="Times New Roman" w:cs="Times New Roman"/>
          <w:sz w:val="24"/>
          <w:szCs w:val="24"/>
        </w:rPr>
        <w:t>ic</w:t>
      </w:r>
      <w:r w:rsidRPr="00353A46">
        <w:rPr>
          <w:rFonts w:ascii="Times New Roman" w:hAnsi="Times New Roman" w:cs="Times New Roman"/>
          <w:sz w:val="24"/>
          <w:szCs w:val="24"/>
        </w:rPr>
        <w:t>,</w:t>
      </w:r>
      <w:r w:rsidR="007963AF" w:rsidRPr="00353A46">
        <w:rPr>
          <w:rFonts w:ascii="Times New Roman" w:hAnsi="Times New Roman" w:cs="Times New Roman"/>
          <w:sz w:val="24"/>
          <w:szCs w:val="24"/>
        </w:rPr>
        <w:t xml:space="preserve"> even while acknowledging </w:t>
      </w:r>
      <w:r w:rsidR="001E2B03" w:rsidRPr="00353A46">
        <w:rPr>
          <w:rFonts w:ascii="Times New Roman" w:hAnsi="Times New Roman" w:cs="Times New Roman"/>
          <w:sz w:val="24"/>
          <w:szCs w:val="24"/>
        </w:rPr>
        <w:t>problems faced by the</w:t>
      </w:r>
      <w:r w:rsidRPr="00353A46">
        <w:rPr>
          <w:rFonts w:ascii="Times New Roman" w:hAnsi="Times New Roman" w:cs="Times New Roman"/>
          <w:sz w:val="24"/>
          <w:szCs w:val="24"/>
        </w:rPr>
        <w:t xml:space="preserve"> street-involved youth in our study</w:t>
      </w:r>
      <w:r w:rsidR="001E2B03"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In those chapters we described how emerging adulthood </w:t>
      </w:r>
      <w:r w:rsidRPr="00353A46">
        <w:rPr>
          <w:rFonts w:ascii="Times New Roman" w:hAnsi="Times New Roman" w:cs="Times New Roman"/>
          <w:sz w:val="24"/>
          <w:szCs w:val="24"/>
        </w:rPr>
        <w:t>wa</w:t>
      </w:r>
      <w:r w:rsidR="009702C3" w:rsidRPr="00353A46">
        <w:rPr>
          <w:rFonts w:ascii="Times New Roman" w:hAnsi="Times New Roman" w:cs="Times New Roman"/>
          <w:sz w:val="24"/>
          <w:szCs w:val="24"/>
        </w:rPr>
        <w:t xml:space="preserve">s </w:t>
      </w:r>
      <w:r w:rsidR="00486B39">
        <w:rPr>
          <w:rFonts w:ascii="Times New Roman" w:hAnsi="Times New Roman" w:cs="Times New Roman"/>
          <w:sz w:val="24"/>
          <w:szCs w:val="24"/>
        </w:rPr>
        <w:t>experienced</w:t>
      </w:r>
      <w:r w:rsidR="009702C3" w:rsidRPr="00353A46">
        <w:rPr>
          <w:rFonts w:ascii="Times New Roman" w:hAnsi="Times New Roman" w:cs="Times New Roman"/>
          <w:sz w:val="24"/>
          <w:szCs w:val="24"/>
        </w:rPr>
        <w:t xml:space="preserve"> and how emerging adulthood themes </w:t>
      </w:r>
      <w:r w:rsidR="008510F4">
        <w:rPr>
          <w:rFonts w:ascii="Times New Roman" w:hAnsi="Times New Roman" w:cs="Times New Roman"/>
          <w:sz w:val="24"/>
          <w:szCs w:val="24"/>
        </w:rPr>
        <w:t xml:space="preserve">were reflected </w:t>
      </w:r>
      <w:r w:rsidR="009702C3" w:rsidRPr="00353A46">
        <w:rPr>
          <w:rFonts w:ascii="Times New Roman" w:hAnsi="Times New Roman" w:cs="Times New Roman"/>
          <w:sz w:val="24"/>
          <w:szCs w:val="24"/>
        </w:rPr>
        <w:t xml:space="preserve">in </w:t>
      </w:r>
      <w:r w:rsidRPr="00353A46">
        <w:rPr>
          <w:rFonts w:ascii="Times New Roman" w:hAnsi="Times New Roman" w:cs="Times New Roman"/>
          <w:sz w:val="24"/>
          <w:szCs w:val="24"/>
        </w:rPr>
        <w:t>youth’s</w:t>
      </w:r>
      <w:r w:rsidR="009702C3" w:rsidRPr="00353A46">
        <w:rPr>
          <w:rFonts w:ascii="Times New Roman" w:hAnsi="Times New Roman" w:cs="Times New Roman"/>
          <w:sz w:val="24"/>
          <w:szCs w:val="24"/>
        </w:rPr>
        <w:t xml:space="preserve"> lives, frequently in experiences of </w:t>
      </w:r>
      <w:r w:rsidR="0085708C" w:rsidRPr="00353A46">
        <w:rPr>
          <w:rFonts w:ascii="Times New Roman" w:hAnsi="Times New Roman" w:cs="Times New Roman"/>
          <w:sz w:val="24"/>
          <w:szCs w:val="24"/>
        </w:rPr>
        <w:t>resilience and responsibility.</w:t>
      </w:r>
    </w:p>
    <w:p w14:paraId="67976FB1" w14:textId="039511CF" w:rsidR="000A54CC" w:rsidRPr="00353A46" w:rsidRDefault="005E377E" w:rsidP="007963AF">
      <w:pPr>
        <w:tabs>
          <w:tab w:val="left" w:pos="567"/>
          <w:tab w:val="left" w:pos="2160"/>
          <w:tab w:val="left" w:pos="28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A54CC" w:rsidRPr="00353A46">
        <w:rPr>
          <w:rFonts w:ascii="Times New Roman" w:hAnsi="Times New Roman" w:cs="Times New Roman"/>
          <w:sz w:val="24"/>
          <w:szCs w:val="24"/>
        </w:rPr>
        <w:t>I</w:t>
      </w:r>
      <w:r w:rsidR="00945BEA" w:rsidRPr="00353A46">
        <w:rPr>
          <w:rFonts w:ascii="Times New Roman" w:hAnsi="Times New Roman" w:cs="Times New Roman"/>
          <w:sz w:val="24"/>
          <w:szCs w:val="24"/>
        </w:rPr>
        <w:t xml:space="preserve">dentity </w:t>
      </w:r>
      <w:r w:rsidR="00BB03FF" w:rsidRPr="00353A46">
        <w:rPr>
          <w:rFonts w:ascii="Times New Roman" w:hAnsi="Times New Roman" w:cs="Times New Roman"/>
          <w:sz w:val="24"/>
          <w:szCs w:val="24"/>
        </w:rPr>
        <w:t>exploration</w:t>
      </w:r>
      <w:r w:rsidR="001E2B03" w:rsidRPr="00353A46">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029D3">
        <w:rPr>
          <w:rFonts w:ascii="Times New Roman" w:hAnsi="Times New Roman" w:cs="Times New Roman"/>
          <w:sz w:val="24"/>
          <w:szCs w:val="24"/>
        </w:rPr>
        <w:t xml:space="preserve">its </w:t>
      </w:r>
      <w:r>
        <w:rPr>
          <w:rFonts w:ascii="Times New Roman" w:hAnsi="Times New Roman" w:cs="Times New Roman"/>
          <w:sz w:val="24"/>
          <w:szCs w:val="24"/>
        </w:rPr>
        <w:t xml:space="preserve">accomplishment </w:t>
      </w:r>
      <w:r w:rsidR="00FB09B9" w:rsidRPr="00353A46">
        <w:rPr>
          <w:rFonts w:ascii="Times New Roman" w:hAnsi="Times New Roman" w:cs="Times New Roman"/>
          <w:sz w:val="24"/>
          <w:szCs w:val="24"/>
        </w:rPr>
        <w:t>wa</w:t>
      </w:r>
      <w:r w:rsidR="000A54CC" w:rsidRPr="00353A46">
        <w:rPr>
          <w:rFonts w:ascii="Times New Roman" w:hAnsi="Times New Roman" w:cs="Times New Roman"/>
          <w:sz w:val="24"/>
          <w:szCs w:val="24"/>
        </w:rPr>
        <w:t xml:space="preserve">s more of a problem </w:t>
      </w:r>
      <w:r w:rsidR="00B9431A">
        <w:rPr>
          <w:rFonts w:ascii="Times New Roman" w:hAnsi="Times New Roman" w:cs="Times New Roman"/>
          <w:sz w:val="24"/>
          <w:szCs w:val="24"/>
        </w:rPr>
        <w:t xml:space="preserve">for street-involved youth </w:t>
      </w:r>
      <w:r w:rsidR="000A54CC" w:rsidRPr="00353A46">
        <w:rPr>
          <w:rFonts w:ascii="Times New Roman" w:hAnsi="Times New Roman" w:cs="Times New Roman"/>
          <w:sz w:val="24"/>
          <w:szCs w:val="24"/>
        </w:rPr>
        <w:t xml:space="preserve">than the other four </w:t>
      </w:r>
      <w:r w:rsidR="00FB09B9" w:rsidRPr="00353A46">
        <w:rPr>
          <w:rFonts w:ascii="Times New Roman" w:hAnsi="Times New Roman" w:cs="Times New Roman"/>
          <w:sz w:val="24"/>
          <w:szCs w:val="24"/>
        </w:rPr>
        <w:t xml:space="preserve">characteristics of emerging adulthood </w:t>
      </w:r>
      <w:r w:rsidR="009702C3" w:rsidRPr="00353A46">
        <w:rPr>
          <w:rFonts w:ascii="Times New Roman" w:hAnsi="Times New Roman" w:cs="Times New Roman"/>
          <w:sz w:val="24"/>
          <w:szCs w:val="24"/>
        </w:rPr>
        <w:t>because o</w:t>
      </w:r>
      <w:r w:rsidR="0085708C" w:rsidRPr="00353A46">
        <w:rPr>
          <w:rFonts w:ascii="Times New Roman" w:hAnsi="Times New Roman" w:cs="Times New Roman"/>
          <w:sz w:val="24"/>
          <w:szCs w:val="24"/>
        </w:rPr>
        <w:t xml:space="preserve">f its </w:t>
      </w:r>
      <w:r w:rsidR="008D4555" w:rsidRPr="00353A46">
        <w:rPr>
          <w:rFonts w:ascii="Times New Roman" w:hAnsi="Times New Roman" w:cs="Times New Roman"/>
          <w:sz w:val="24"/>
          <w:szCs w:val="24"/>
        </w:rPr>
        <w:t xml:space="preserve">relative </w:t>
      </w:r>
      <w:r w:rsidR="0085708C" w:rsidRPr="00353A46">
        <w:rPr>
          <w:rFonts w:ascii="Times New Roman" w:hAnsi="Times New Roman" w:cs="Times New Roman"/>
          <w:sz w:val="24"/>
          <w:szCs w:val="24"/>
        </w:rPr>
        <w:t xml:space="preserve">absence, at least in the </w:t>
      </w:r>
      <w:r w:rsidR="008D4555" w:rsidRPr="00353A46">
        <w:rPr>
          <w:rFonts w:ascii="Times New Roman" w:hAnsi="Times New Roman" w:cs="Times New Roman"/>
          <w:sz w:val="24"/>
          <w:szCs w:val="24"/>
        </w:rPr>
        <w:t>developmental sense. It wa</w:t>
      </w:r>
      <w:r w:rsidR="009702C3" w:rsidRPr="00353A46">
        <w:rPr>
          <w:rFonts w:ascii="Times New Roman" w:hAnsi="Times New Roman" w:cs="Times New Roman"/>
          <w:sz w:val="24"/>
          <w:szCs w:val="24"/>
        </w:rPr>
        <w:t>s the donut hol</w:t>
      </w:r>
      <w:r w:rsidR="003F0373" w:rsidRPr="00353A46">
        <w:rPr>
          <w:rFonts w:ascii="Times New Roman" w:hAnsi="Times New Roman" w:cs="Times New Roman"/>
          <w:sz w:val="24"/>
          <w:szCs w:val="24"/>
        </w:rPr>
        <w:t>e of development in their lives, especially while disengaging from the street.</w:t>
      </w:r>
      <w:r w:rsidR="009702C3" w:rsidRPr="00353A46">
        <w:rPr>
          <w:rFonts w:ascii="Times New Roman" w:hAnsi="Times New Roman" w:cs="Times New Roman"/>
          <w:sz w:val="24"/>
          <w:szCs w:val="24"/>
        </w:rPr>
        <w:t xml:space="preserve"> </w:t>
      </w:r>
      <w:r w:rsidR="003F0373" w:rsidRPr="00353A46">
        <w:rPr>
          <w:rFonts w:ascii="Times New Roman" w:hAnsi="Times New Roman" w:cs="Times New Roman"/>
          <w:sz w:val="24"/>
          <w:szCs w:val="24"/>
        </w:rPr>
        <w:t xml:space="preserve">Kurtis needed something to help order his daily life; he needed a purpose. An adult or adult-like identity </w:t>
      </w:r>
      <w:r w:rsidR="008D4555" w:rsidRPr="00353A46">
        <w:rPr>
          <w:rFonts w:ascii="Times New Roman" w:hAnsi="Times New Roman" w:cs="Times New Roman"/>
          <w:sz w:val="24"/>
          <w:szCs w:val="24"/>
        </w:rPr>
        <w:t xml:space="preserve">would have </w:t>
      </w:r>
      <w:r w:rsidR="003F0373" w:rsidRPr="00353A46">
        <w:rPr>
          <w:rFonts w:ascii="Times New Roman" w:hAnsi="Times New Roman" w:cs="Times New Roman"/>
          <w:sz w:val="24"/>
          <w:szCs w:val="24"/>
        </w:rPr>
        <w:t>help</w:t>
      </w:r>
      <w:r w:rsidR="008D4555" w:rsidRPr="00353A46">
        <w:rPr>
          <w:rFonts w:ascii="Times New Roman" w:hAnsi="Times New Roman" w:cs="Times New Roman"/>
          <w:sz w:val="24"/>
          <w:szCs w:val="24"/>
        </w:rPr>
        <w:t xml:space="preserve">ed </w:t>
      </w:r>
      <w:r w:rsidR="00B9431A">
        <w:rPr>
          <w:rFonts w:ascii="Times New Roman" w:hAnsi="Times New Roman" w:cs="Times New Roman"/>
          <w:sz w:val="24"/>
          <w:szCs w:val="24"/>
        </w:rPr>
        <w:t xml:space="preserve">him move </w:t>
      </w:r>
      <w:r w:rsidR="003F0373" w:rsidRPr="00353A46">
        <w:rPr>
          <w:rFonts w:ascii="Times New Roman" w:hAnsi="Times New Roman" w:cs="Times New Roman"/>
          <w:sz w:val="24"/>
          <w:szCs w:val="24"/>
        </w:rPr>
        <w:t>away from the street.</w:t>
      </w:r>
    </w:p>
    <w:p w14:paraId="37A4CE1D" w14:textId="3AF14504" w:rsidR="007963AF" w:rsidRPr="00353A46" w:rsidRDefault="000A54CC" w:rsidP="007963AF">
      <w:pPr>
        <w:tabs>
          <w:tab w:val="left" w:pos="567"/>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r>
      <w:r w:rsidR="008D4555" w:rsidRPr="00353A46">
        <w:rPr>
          <w:rFonts w:ascii="Times New Roman" w:hAnsi="Times New Roman" w:cs="Times New Roman"/>
          <w:sz w:val="24"/>
          <w:szCs w:val="24"/>
        </w:rPr>
        <w:t>Our participants</w:t>
      </w:r>
      <w:r w:rsidR="005E377E">
        <w:rPr>
          <w:rFonts w:ascii="Times New Roman" w:hAnsi="Times New Roman" w:cs="Times New Roman"/>
          <w:sz w:val="24"/>
          <w:szCs w:val="24"/>
        </w:rPr>
        <w:t>’</w:t>
      </w:r>
      <w:r w:rsidR="009702C3" w:rsidRPr="00353A46">
        <w:rPr>
          <w:rFonts w:ascii="Times New Roman" w:hAnsi="Times New Roman" w:cs="Times New Roman"/>
          <w:sz w:val="24"/>
          <w:szCs w:val="24"/>
        </w:rPr>
        <w:t xml:space="preserve"> experience of </w:t>
      </w:r>
      <w:r w:rsidR="00C45D78" w:rsidRPr="00353A46">
        <w:rPr>
          <w:rFonts w:ascii="Times New Roman" w:hAnsi="Times New Roman" w:cs="Times New Roman"/>
          <w:sz w:val="24"/>
          <w:szCs w:val="24"/>
        </w:rPr>
        <w:t xml:space="preserve">the absence of </w:t>
      </w:r>
      <w:r w:rsidR="009702C3" w:rsidRPr="00353A46">
        <w:rPr>
          <w:rFonts w:ascii="Times New Roman" w:hAnsi="Times New Roman" w:cs="Times New Roman"/>
          <w:sz w:val="24"/>
          <w:szCs w:val="24"/>
        </w:rPr>
        <w:t xml:space="preserve">identity </w:t>
      </w:r>
      <w:r w:rsidR="005E377E">
        <w:rPr>
          <w:rFonts w:ascii="Times New Roman" w:hAnsi="Times New Roman" w:cs="Times New Roman"/>
          <w:sz w:val="24"/>
          <w:szCs w:val="24"/>
        </w:rPr>
        <w:t>opportunity</w:t>
      </w:r>
      <w:r w:rsidR="00BB03FF" w:rsidRPr="00353A46">
        <w:rPr>
          <w:rFonts w:ascii="Times New Roman" w:hAnsi="Times New Roman" w:cs="Times New Roman"/>
          <w:sz w:val="24"/>
          <w:szCs w:val="24"/>
        </w:rPr>
        <w:t xml:space="preserve"> </w:t>
      </w:r>
      <w:r w:rsidR="008D4555" w:rsidRPr="00353A46">
        <w:rPr>
          <w:rFonts w:ascii="Times New Roman" w:hAnsi="Times New Roman" w:cs="Times New Roman"/>
          <w:sz w:val="24"/>
          <w:szCs w:val="24"/>
        </w:rPr>
        <w:t>wa</w:t>
      </w:r>
      <w:r w:rsidR="009702C3" w:rsidRPr="00353A46">
        <w:rPr>
          <w:rFonts w:ascii="Times New Roman" w:hAnsi="Times New Roman" w:cs="Times New Roman"/>
          <w:sz w:val="24"/>
          <w:szCs w:val="24"/>
        </w:rPr>
        <w:t>s different from</w:t>
      </w:r>
      <w:r w:rsidRPr="00353A46">
        <w:rPr>
          <w:rFonts w:ascii="Times New Roman" w:hAnsi="Times New Roman" w:cs="Times New Roman"/>
          <w:sz w:val="24"/>
          <w:szCs w:val="24"/>
        </w:rPr>
        <w:t xml:space="preserve"> the absence of stability. The absence of identity </w:t>
      </w:r>
      <w:r w:rsidR="00BB03FF" w:rsidRPr="00353A46">
        <w:rPr>
          <w:rFonts w:ascii="Times New Roman" w:hAnsi="Times New Roman" w:cs="Times New Roman"/>
          <w:sz w:val="24"/>
          <w:szCs w:val="24"/>
        </w:rPr>
        <w:t xml:space="preserve">exploration </w:t>
      </w:r>
      <w:r w:rsidRPr="00353A46">
        <w:rPr>
          <w:rFonts w:ascii="Times New Roman" w:hAnsi="Times New Roman" w:cs="Times New Roman"/>
          <w:sz w:val="24"/>
          <w:szCs w:val="24"/>
        </w:rPr>
        <w:t>may or m</w:t>
      </w:r>
      <w:r w:rsidR="008D4555" w:rsidRPr="00353A46">
        <w:rPr>
          <w:rFonts w:ascii="Times New Roman" w:hAnsi="Times New Roman" w:cs="Times New Roman"/>
          <w:sz w:val="24"/>
          <w:szCs w:val="24"/>
        </w:rPr>
        <w:t>ay not be felt, especially early</w:t>
      </w:r>
      <w:r w:rsidRPr="00353A46">
        <w:rPr>
          <w:rFonts w:ascii="Times New Roman" w:hAnsi="Times New Roman" w:cs="Times New Roman"/>
          <w:sz w:val="24"/>
          <w:szCs w:val="24"/>
        </w:rPr>
        <w:t xml:space="preserve"> in the street-involved </w:t>
      </w:r>
      <w:r w:rsidR="008D4555" w:rsidRPr="00353A46">
        <w:rPr>
          <w:rFonts w:ascii="Times New Roman" w:hAnsi="Times New Roman" w:cs="Times New Roman"/>
          <w:sz w:val="24"/>
          <w:szCs w:val="24"/>
        </w:rPr>
        <w:t>encounter</w:t>
      </w:r>
      <w:r w:rsidRPr="00353A46">
        <w:rPr>
          <w:rFonts w:ascii="Times New Roman" w:hAnsi="Times New Roman" w:cs="Times New Roman"/>
          <w:sz w:val="24"/>
          <w:szCs w:val="24"/>
        </w:rPr>
        <w:t xml:space="preserve">, </w:t>
      </w:r>
      <w:r w:rsidR="008D4555" w:rsidRPr="00353A46">
        <w:rPr>
          <w:rFonts w:ascii="Times New Roman" w:hAnsi="Times New Roman" w:cs="Times New Roman"/>
          <w:sz w:val="24"/>
          <w:szCs w:val="24"/>
        </w:rPr>
        <w:t>while the absence of stability wa</w:t>
      </w:r>
      <w:r w:rsidRPr="00353A46">
        <w:rPr>
          <w:rFonts w:ascii="Times New Roman" w:hAnsi="Times New Roman" w:cs="Times New Roman"/>
          <w:sz w:val="24"/>
          <w:szCs w:val="24"/>
        </w:rPr>
        <w:t>s felt daily. Youth learn</w:t>
      </w:r>
      <w:r w:rsidR="008D4555" w:rsidRPr="00353A46">
        <w:rPr>
          <w:rFonts w:ascii="Times New Roman" w:hAnsi="Times New Roman" w:cs="Times New Roman"/>
          <w:sz w:val="24"/>
          <w:szCs w:val="24"/>
        </w:rPr>
        <w:t>ed</w:t>
      </w:r>
      <w:r w:rsidRPr="00353A46">
        <w:rPr>
          <w:rFonts w:ascii="Times New Roman" w:hAnsi="Times New Roman" w:cs="Times New Roman"/>
          <w:sz w:val="24"/>
          <w:szCs w:val="24"/>
        </w:rPr>
        <w:t xml:space="preserve"> to cope with </w:t>
      </w:r>
      <w:r w:rsidR="003001FE">
        <w:rPr>
          <w:rFonts w:ascii="Times New Roman" w:hAnsi="Times New Roman" w:cs="Times New Roman"/>
          <w:sz w:val="24"/>
          <w:szCs w:val="24"/>
        </w:rPr>
        <w:t>in</w:t>
      </w:r>
      <w:r w:rsidRPr="00353A46">
        <w:rPr>
          <w:rFonts w:ascii="Times New Roman" w:hAnsi="Times New Roman" w:cs="Times New Roman"/>
          <w:sz w:val="24"/>
          <w:szCs w:val="24"/>
        </w:rPr>
        <w:t>stability. Later,</w:t>
      </w:r>
      <w:r w:rsidR="009702C3"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when </w:t>
      </w:r>
      <w:r w:rsidR="008D4555" w:rsidRPr="00353A46">
        <w:rPr>
          <w:rFonts w:ascii="Times New Roman" w:hAnsi="Times New Roman" w:cs="Times New Roman"/>
          <w:sz w:val="24"/>
          <w:szCs w:val="24"/>
        </w:rPr>
        <w:t>they began to contemplate their</w:t>
      </w:r>
      <w:r w:rsidRPr="00353A46">
        <w:rPr>
          <w:rFonts w:ascii="Times New Roman" w:hAnsi="Times New Roman" w:cs="Times New Roman"/>
          <w:sz w:val="24"/>
          <w:szCs w:val="24"/>
        </w:rPr>
        <w:t xml:space="preserve"> future</w:t>
      </w:r>
      <w:r w:rsidR="008D4555" w:rsidRPr="00353A46">
        <w:rPr>
          <w:rFonts w:ascii="Times New Roman" w:hAnsi="Times New Roman" w:cs="Times New Roman"/>
          <w:sz w:val="24"/>
          <w:szCs w:val="24"/>
        </w:rPr>
        <w:t>s</w:t>
      </w:r>
      <w:r w:rsidRPr="00353A46">
        <w:rPr>
          <w:rFonts w:ascii="Times New Roman" w:hAnsi="Times New Roman" w:cs="Times New Roman"/>
          <w:sz w:val="24"/>
          <w:szCs w:val="24"/>
        </w:rPr>
        <w:t>, iden</w:t>
      </w:r>
      <w:r w:rsidR="003F0373" w:rsidRPr="00353A46">
        <w:rPr>
          <w:rFonts w:ascii="Times New Roman" w:hAnsi="Times New Roman" w:cs="Times New Roman"/>
          <w:sz w:val="24"/>
          <w:szCs w:val="24"/>
        </w:rPr>
        <w:t>tity</w:t>
      </w:r>
      <w:r w:rsidR="005E377E">
        <w:rPr>
          <w:rFonts w:ascii="Times New Roman" w:hAnsi="Times New Roman" w:cs="Times New Roman"/>
          <w:sz w:val="24"/>
          <w:szCs w:val="24"/>
        </w:rPr>
        <w:t xml:space="preserve"> issues</w:t>
      </w:r>
      <w:r w:rsidR="003F0373" w:rsidRPr="00353A46">
        <w:rPr>
          <w:rFonts w:ascii="Times New Roman" w:hAnsi="Times New Roman" w:cs="Times New Roman"/>
          <w:sz w:val="24"/>
          <w:szCs w:val="24"/>
        </w:rPr>
        <w:t xml:space="preserve"> bec</w:t>
      </w:r>
      <w:r w:rsidR="008D4555" w:rsidRPr="00353A46">
        <w:rPr>
          <w:rFonts w:ascii="Times New Roman" w:hAnsi="Times New Roman" w:cs="Times New Roman"/>
          <w:sz w:val="24"/>
          <w:szCs w:val="24"/>
        </w:rPr>
        <w:t>ame</w:t>
      </w:r>
      <w:r w:rsidR="003F0373" w:rsidRPr="00353A46">
        <w:rPr>
          <w:rFonts w:ascii="Times New Roman" w:hAnsi="Times New Roman" w:cs="Times New Roman"/>
          <w:sz w:val="24"/>
          <w:szCs w:val="24"/>
        </w:rPr>
        <w:t xml:space="preserve"> more prominent but</w:t>
      </w:r>
      <w:r w:rsidR="00333083">
        <w:rPr>
          <w:rFonts w:ascii="Times New Roman" w:hAnsi="Times New Roman" w:cs="Times New Roman"/>
          <w:sz w:val="24"/>
          <w:szCs w:val="24"/>
        </w:rPr>
        <w:t>,</w:t>
      </w:r>
      <w:r w:rsidR="005E377E">
        <w:rPr>
          <w:rFonts w:ascii="Times New Roman" w:hAnsi="Times New Roman" w:cs="Times New Roman"/>
          <w:sz w:val="24"/>
          <w:szCs w:val="24"/>
        </w:rPr>
        <w:t xml:space="preserve"> unlike stability</w:t>
      </w:r>
      <w:r w:rsidR="00333083">
        <w:rPr>
          <w:rFonts w:ascii="Times New Roman" w:hAnsi="Times New Roman" w:cs="Times New Roman"/>
          <w:sz w:val="24"/>
          <w:szCs w:val="24"/>
        </w:rPr>
        <w:t>,</w:t>
      </w:r>
      <w:r w:rsidR="005E377E">
        <w:rPr>
          <w:rFonts w:ascii="Times New Roman" w:hAnsi="Times New Roman" w:cs="Times New Roman"/>
          <w:sz w:val="24"/>
          <w:szCs w:val="24"/>
        </w:rPr>
        <w:t xml:space="preserve"> </w:t>
      </w:r>
      <w:r w:rsidR="00662935">
        <w:rPr>
          <w:rFonts w:ascii="Times New Roman" w:hAnsi="Times New Roman" w:cs="Times New Roman"/>
          <w:sz w:val="24"/>
          <w:szCs w:val="24"/>
        </w:rPr>
        <w:t>identity</w:t>
      </w:r>
      <w:r w:rsidR="00BB03FF" w:rsidRPr="00353A46">
        <w:rPr>
          <w:rFonts w:ascii="Times New Roman" w:hAnsi="Times New Roman" w:cs="Times New Roman"/>
          <w:sz w:val="24"/>
          <w:szCs w:val="24"/>
        </w:rPr>
        <w:t xml:space="preserve"> </w:t>
      </w:r>
      <w:r w:rsidR="008D4555" w:rsidRPr="00353A46">
        <w:rPr>
          <w:rFonts w:ascii="Times New Roman" w:hAnsi="Times New Roman" w:cs="Times New Roman"/>
          <w:sz w:val="24"/>
          <w:szCs w:val="24"/>
        </w:rPr>
        <w:t>wa</w:t>
      </w:r>
      <w:r w:rsidR="00BB03FF" w:rsidRPr="00353A46">
        <w:rPr>
          <w:rFonts w:ascii="Times New Roman" w:hAnsi="Times New Roman" w:cs="Times New Roman"/>
          <w:sz w:val="24"/>
          <w:szCs w:val="24"/>
        </w:rPr>
        <w:t>s</w:t>
      </w:r>
      <w:r w:rsidRPr="00353A46">
        <w:rPr>
          <w:rFonts w:ascii="Times New Roman" w:hAnsi="Times New Roman" w:cs="Times New Roman"/>
          <w:sz w:val="24"/>
          <w:szCs w:val="24"/>
        </w:rPr>
        <w:t xml:space="preserve"> </w:t>
      </w:r>
      <w:r w:rsidR="00662935">
        <w:rPr>
          <w:rFonts w:ascii="Times New Roman" w:hAnsi="Times New Roman" w:cs="Times New Roman"/>
          <w:sz w:val="24"/>
          <w:szCs w:val="24"/>
        </w:rPr>
        <w:t>challenging</w:t>
      </w:r>
      <w:r w:rsidR="00D4735B"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to create and manage </w:t>
      </w:r>
      <w:r w:rsidR="008D4555" w:rsidRPr="00353A46">
        <w:rPr>
          <w:rFonts w:ascii="Times New Roman" w:hAnsi="Times New Roman" w:cs="Times New Roman"/>
          <w:sz w:val="24"/>
          <w:szCs w:val="24"/>
        </w:rPr>
        <w:t xml:space="preserve">for them </w:t>
      </w:r>
      <w:r w:rsidRPr="00353A46">
        <w:rPr>
          <w:rFonts w:ascii="Times New Roman" w:hAnsi="Times New Roman" w:cs="Times New Roman"/>
          <w:sz w:val="24"/>
          <w:szCs w:val="24"/>
        </w:rPr>
        <w:t xml:space="preserve">on </w:t>
      </w:r>
      <w:r w:rsidR="008D4555" w:rsidRPr="00353A46">
        <w:rPr>
          <w:rFonts w:ascii="Times New Roman" w:hAnsi="Times New Roman" w:cs="Times New Roman"/>
          <w:sz w:val="24"/>
          <w:szCs w:val="24"/>
        </w:rPr>
        <w:t>their</w:t>
      </w:r>
      <w:r w:rsidRPr="00353A46">
        <w:rPr>
          <w:rFonts w:ascii="Times New Roman" w:hAnsi="Times New Roman" w:cs="Times New Roman"/>
          <w:sz w:val="24"/>
          <w:szCs w:val="24"/>
        </w:rPr>
        <w:t xml:space="preserve"> own. </w:t>
      </w:r>
      <w:r w:rsidR="00662935">
        <w:rPr>
          <w:rFonts w:ascii="Times New Roman" w:hAnsi="Times New Roman" w:cs="Times New Roman"/>
          <w:sz w:val="24"/>
          <w:szCs w:val="24"/>
        </w:rPr>
        <w:t>They</w:t>
      </w:r>
      <w:r w:rsidR="008510F4">
        <w:rPr>
          <w:rFonts w:ascii="Times New Roman" w:hAnsi="Times New Roman" w:cs="Times New Roman"/>
          <w:sz w:val="24"/>
          <w:szCs w:val="24"/>
        </w:rPr>
        <w:t xml:space="preserve"> </w:t>
      </w:r>
      <w:r w:rsidR="009702C3" w:rsidRPr="00353A46">
        <w:rPr>
          <w:rFonts w:ascii="Times New Roman" w:hAnsi="Times New Roman" w:cs="Times New Roman"/>
          <w:sz w:val="24"/>
          <w:szCs w:val="24"/>
        </w:rPr>
        <w:t>need</w:t>
      </w:r>
      <w:r w:rsidR="008D4555" w:rsidRPr="00353A46">
        <w:rPr>
          <w:rFonts w:ascii="Times New Roman" w:hAnsi="Times New Roman" w:cs="Times New Roman"/>
          <w:sz w:val="24"/>
          <w:szCs w:val="24"/>
        </w:rPr>
        <w:t>ed</w:t>
      </w:r>
      <w:r w:rsidR="009702C3" w:rsidRPr="00353A46">
        <w:rPr>
          <w:rFonts w:ascii="Times New Roman" w:hAnsi="Times New Roman" w:cs="Times New Roman"/>
          <w:sz w:val="24"/>
          <w:szCs w:val="24"/>
        </w:rPr>
        <w:t xml:space="preserve"> </w:t>
      </w:r>
      <w:r w:rsidR="00662935">
        <w:rPr>
          <w:rFonts w:ascii="Times New Roman" w:hAnsi="Times New Roman" w:cs="Times New Roman"/>
          <w:sz w:val="24"/>
          <w:szCs w:val="24"/>
        </w:rPr>
        <w:t xml:space="preserve">secure </w:t>
      </w:r>
      <w:r w:rsidR="009702C3" w:rsidRPr="00353A46">
        <w:rPr>
          <w:rFonts w:ascii="Times New Roman" w:hAnsi="Times New Roman" w:cs="Times New Roman"/>
          <w:sz w:val="24"/>
          <w:szCs w:val="24"/>
        </w:rPr>
        <w:t>relationship</w:t>
      </w:r>
      <w:r w:rsidR="00662935">
        <w:rPr>
          <w:rFonts w:ascii="Times New Roman" w:hAnsi="Times New Roman" w:cs="Times New Roman"/>
          <w:sz w:val="24"/>
          <w:szCs w:val="24"/>
        </w:rPr>
        <w:t>s</w:t>
      </w:r>
      <w:r w:rsidR="009702C3" w:rsidRPr="00353A46">
        <w:rPr>
          <w:rFonts w:ascii="Times New Roman" w:hAnsi="Times New Roman" w:cs="Times New Roman"/>
          <w:sz w:val="24"/>
          <w:szCs w:val="24"/>
        </w:rPr>
        <w:t xml:space="preserve"> and </w:t>
      </w:r>
      <w:r w:rsidR="00662935">
        <w:rPr>
          <w:rFonts w:ascii="Times New Roman" w:hAnsi="Times New Roman" w:cs="Times New Roman"/>
          <w:sz w:val="24"/>
          <w:szCs w:val="24"/>
        </w:rPr>
        <w:t xml:space="preserve">strong </w:t>
      </w:r>
      <w:r w:rsidR="009702C3" w:rsidRPr="00353A46">
        <w:rPr>
          <w:rFonts w:ascii="Times New Roman" w:hAnsi="Times New Roman" w:cs="Times New Roman"/>
          <w:sz w:val="24"/>
          <w:szCs w:val="24"/>
        </w:rPr>
        <w:t>communit</w:t>
      </w:r>
      <w:r w:rsidR="008D4555" w:rsidRPr="00353A46">
        <w:rPr>
          <w:rFonts w:ascii="Times New Roman" w:hAnsi="Times New Roman" w:cs="Times New Roman"/>
          <w:sz w:val="24"/>
          <w:szCs w:val="24"/>
        </w:rPr>
        <w:t>y networks</w:t>
      </w:r>
      <w:r w:rsidR="009702C3" w:rsidRPr="00353A46">
        <w:rPr>
          <w:rFonts w:ascii="Times New Roman" w:hAnsi="Times New Roman" w:cs="Times New Roman"/>
          <w:sz w:val="24"/>
          <w:szCs w:val="24"/>
        </w:rPr>
        <w:t xml:space="preserve"> </w:t>
      </w:r>
      <w:r w:rsidR="00662935">
        <w:rPr>
          <w:rFonts w:ascii="Times New Roman" w:hAnsi="Times New Roman" w:cs="Times New Roman"/>
          <w:sz w:val="24"/>
          <w:szCs w:val="24"/>
        </w:rPr>
        <w:t xml:space="preserve">to help them </w:t>
      </w:r>
      <w:r w:rsidR="001E2B03" w:rsidRPr="00353A46">
        <w:rPr>
          <w:rFonts w:ascii="Times New Roman" w:hAnsi="Times New Roman" w:cs="Times New Roman"/>
          <w:sz w:val="24"/>
          <w:szCs w:val="24"/>
        </w:rPr>
        <w:t xml:space="preserve"> observe, experimented with, </w:t>
      </w:r>
      <w:r w:rsidR="00662935" w:rsidRPr="00353A46">
        <w:rPr>
          <w:rFonts w:ascii="Times New Roman" w:hAnsi="Times New Roman" w:cs="Times New Roman"/>
          <w:sz w:val="24"/>
          <w:szCs w:val="24"/>
        </w:rPr>
        <w:t>and</w:t>
      </w:r>
      <w:r w:rsidR="00662935">
        <w:rPr>
          <w:rFonts w:ascii="Times New Roman" w:hAnsi="Times New Roman" w:cs="Times New Roman"/>
          <w:sz w:val="24"/>
          <w:szCs w:val="24"/>
        </w:rPr>
        <w:t xml:space="preserve"> try on different identities</w:t>
      </w:r>
      <w:r w:rsidR="001E2B03" w:rsidRPr="00353A46">
        <w:rPr>
          <w:rFonts w:ascii="Times New Roman" w:hAnsi="Times New Roman" w:cs="Times New Roman"/>
          <w:sz w:val="24"/>
          <w:szCs w:val="24"/>
        </w:rPr>
        <w:t xml:space="preserve">. </w:t>
      </w:r>
      <w:r w:rsidR="007963AF" w:rsidRPr="00353A46">
        <w:rPr>
          <w:rFonts w:ascii="Times New Roman" w:hAnsi="Times New Roman" w:cs="Times New Roman"/>
          <w:sz w:val="24"/>
          <w:szCs w:val="24"/>
        </w:rPr>
        <w:t xml:space="preserve">This </w:t>
      </w:r>
      <w:r w:rsidR="008D4555" w:rsidRPr="00353A46">
        <w:rPr>
          <w:rFonts w:ascii="Times New Roman" w:hAnsi="Times New Roman" w:cs="Times New Roman"/>
          <w:sz w:val="24"/>
          <w:szCs w:val="24"/>
        </w:rPr>
        <w:t>i</w:t>
      </w:r>
      <w:r w:rsidR="007963AF" w:rsidRPr="00353A46">
        <w:rPr>
          <w:rFonts w:ascii="Times New Roman" w:hAnsi="Times New Roman" w:cs="Times New Roman"/>
          <w:sz w:val="24"/>
          <w:szCs w:val="24"/>
        </w:rPr>
        <w:t xml:space="preserve">s a challenge for all </w:t>
      </w:r>
      <w:r w:rsidR="008D4555" w:rsidRPr="00353A46">
        <w:rPr>
          <w:rFonts w:ascii="Times New Roman" w:hAnsi="Times New Roman" w:cs="Times New Roman"/>
          <w:sz w:val="24"/>
          <w:szCs w:val="24"/>
        </w:rPr>
        <w:t>emerging adults;</w:t>
      </w:r>
      <w:r w:rsidR="007963AF" w:rsidRPr="00353A46">
        <w:rPr>
          <w:rFonts w:ascii="Times New Roman" w:hAnsi="Times New Roman" w:cs="Times New Roman"/>
          <w:sz w:val="24"/>
          <w:szCs w:val="24"/>
        </w:rPr>
        <w:t xml:space="preserve"> for street-involved youth </w:t>
      </w:r>
      <w:r w:rsidR="008D4555" w:rsidRPr="00353A46">
        <w:rPr>
          <w:rFonts w:ascii="Times New Roman" w:hAnsi="Times New Roman" w:cs="Times New Roman"/>
          <w:sz w:val="24"/>
          <w:szCs w:val="24"/>
        </w:rPr>
        <w:t xml:space="preserve">in our study </w:t>
      </w:r>
      <w:r w:rsidR="007963AF" w:rsidRPr="00353A46">
        <w:rPr>
          <w:rFonts w:ascii="Times New Roman" w:hAnsi="Times New Roman" w:cs="Times New Roman"/>
          <w:sz w:val="24"/>
          <w:szCs w:val="24"/>
        </w:rPr>
        <w:t xml:space="preserve">it </w:t>
      </w:r>
      <w:r w:rsidR="008D4555" w:rsidRPr="00353A46">
        <w:rPr>
          <w:rFonts w:ascii="Times New Roman" w:hAnsi="Times New Roman" w:cs="Times New Roman"/>
          <w:sz w:val="24"/>
          <w:szCs w:val="24"/>
        </w:rPr>
        <w:t>wa</w:t>
      </w:r>
      <w:r w:rsidR="007963AF" w:rsidRPr="00353A46">
        <w:rPr>
          <w:rFonts w:ascii="Times New Roman" w:hAnsi="Times New Roman" w:cs="Times New Roman"/>
          <w:sz w:val="24"/>
          <w:szCs w:val="24"/>
        </w:rPr>
        <w:t xml:space="preserve">s an acute problem. </w:t>
      </w:r>
    </w:p>
    <w:p w14:paraId="48840F31" w14:textId="14D5620B" w:rsidR="007963AF" w:rsidRPr="00353A46" w:rsidRDefault="0015760B" w:rsidP="009843DF">
      <w:pPr>
        <w:tabs>
          <w:tab w:val="left" w:pos="567"/>
          <w:tab w:val="left" w:pos="2160"/>
          <w:tab w:val="left" w:pos="2880"/>
        </w:tabs>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&lt;2</w:t>
      </w:r>
      <w:r w:rsidR="003F0373" w:rsidRPr="00353A46">
        <w:rPr>
          <w:rFonts w:ascii="Times New Roman" w:hAnsi="Times New Roman" w:cs="Times New Roman"/>
          <w:sz w:val="24"/>
          <w:szCs w:val="24"/>
        </w:rPr>
        <w:t>&gt;</w:t>
      </w:r>
      <w:r w:rsidR="00037DEC">
        <w:rPr>
          <w:rFonts w:ascii="Times New Roman" w:hAnsi="Times New Roman" w:cs="Times New Roman"/>
          <w:sz w:val="24"/>
          <w:szCs w:val="24"/>
        </w:rPr>
        <w:t xml:space="preserve">Routes </w:t>
      </w:r>
      <w:r w:rsidR="001F1379">
        <w:rPr>
          <w:rFonts w:ascii="Times New Roman" w:hAnsi="Times New Roman" w:cs="Times New Roman"/>
          <w:sz w:val="24"/>
          <w:szCs w:val="24"/>
        </w:rPr>
        <w:t xml:space="preserve">Into and Out of </w:t>
      </w:r>
      <w:r w:rsidR="005869EB" w:rsidRPr="00353A46">
        <w:rPr>
          <w:rFonts w:ascii="Times New Roman" w:hAnsi="Times New Roman" w:cs="Times New Roman"/>
          <w:sz w:val="24"/>
          <w:szCs w:val="24"/>
        </w:rPr>
        <w:t xml:space="preserve"> Street-Involvement: A Review</w:t>
      </w:r>
    </w:p>
    <w:p w14:paraId="0D47B0C8" w14:textId="59BE51A8" w:rsidR="00BD7604" w:rsidRPr="00353A46" w:rsidRDefault="00C17200"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Although some youth “fall into” street involvement without a plan, others come to street-involvement as a result of exploration, includ</w:t>
      </w:r>
      <w:r w:rsidR="00CB6548" w:rsidRPr="00353A46">
        <w:rPr>
          <w:rFonts w:ascii="Times New Roman" w:hAnsi="Times New Roman" w:cs="Times New Roman"/>
          <w:sz w:val="24"/>
          <w:szCs w:val="24"/>
        </w:rPr>
        <w:t>ing identity exploration</w:t>
      </w:r>
      <w:r w:rsidR="008D4555" w:rsidRPr="00353A46">
        <w:rPr>
          <w:rFonts w:ascii="Times New Roman" w:hAnsi="Times New Roman" w:cs="Times New Roman"/>
          <w:sz w:val="24"/>
          <w:szCs w:val="24"/>
        </w:rPr>
        <w:t xml:space="preserve"> (Karabanow</w:t>
      </w:r>
      <w:r w:rsidR="00353A46">
        <w:rPr>
          <w:rFonts w:ascii="Times New Roman" w:hAnsi="Times New Roman" w:cs="Times New Roman"/>
          <w:sz w:val="24"/>
          <w:szCs w:val="24"/>
        </w:rPr>
        <w:t>,</w:t>
      </w:r>
      <w:r w:rsidR="008D4555" w:rsidRPr="00353A46">
        <w:rPr>
          <w:rFonts w:ascii="Times New Roman" w:hAnsi="Times New Roman" w:cs="Times New Roman"/>
          <w:sz w:val="24"/>
          <w:szCs w:val="24"/>
        </w:rPr>
        <w:t xml:space="preserve"> 2009)</w:t>
      </w:r>
      <w:r w:rsidR="00CB6548" w:rsidRPr="00353A46">
        <w:rPr>
          <w:rFonts w:ascii="Times New Roman" w:hAnsi="Times New Roman" w:cs="Times New Roman"/>
          <w:sz w:val="24"/>
          <w:szCs w:val="24"/>
        </w:rPr>
        <w:t xml:space="preserve">. They try on a street identity before leaving their </w:t>
      </w:r>
      <w:r w:rsidR="00662935">
        <w:rPr>
          <w:rFonts w:ascii="Times New Roman" w:hAnsi="Times New Roman" w:cs="Times New Roman"/>
          <w:sz w:val="24"/>
          <w:szCs w:val="24"/>
        </w:rPr>
        <w:t>parents/</w:t>
      </w:r>
      <w:r w:rsidR="00CB6548" w:rsidRPr="00353A46">
        <w:rPr>
          <w:rFonts w:ascii="Times New Roman" w:hAnsi="Times New Roman" w:cs="Times New Roman"/>
          <w:sz w:val="24"/>
          <w:szCs w:val="24"/>
        </w:rPr>
        <w:t xml:space="preserve">guardians. </w:t>
      </w:r>
      <w:r w:rsidR="00927187" w:rsidRPr="00353A46">
        <w:rPr>
          <w:rFonts w:ascii="Times New Roman" w:hAnsi="Times New Roman" w:cs="Times New Roman"/>
          <w:sz w:val="24"/>
          <w:szCs w:val="24"/>
        </w:rPr>
        <w:t>For a few</w:t>
      </w:r>
      <w:r w:rsidR="008D4555" w:rsidRPr="00353A46">
        <w:rPr>
          <w:rFonts w:ascii="Times New Roman" w:hAnsi="Times New Roman" w:cs="Times New Roman"/>
          <w:sz w:val="24"/>
          <w:szCs w:val="24"/>
        </w:rPr>
        <w:t xml:space="preserve"> </w:t>
      </w:r>
      <w:r w:rsidR="00333083">
        <w:rPr>
          <w:rFonts w:ascii="Times New Roman" w:hAnsi="Times New Roman" w:cs="Times New Roman"/>
          <w:sz w:val="24"/>
          <w:szCs w:val="24"/>
        </w:rPr>
        <w:t xml:space="preserve">of the </w:t>
      </w:r>
      <w:r w:rsidR="00662935">
        <w:rPr>
          <w:rFonts w:ascii="Times New Roman" w:hAnsi="Times New Roman" w:cs="Times New Roman"/>
          <w:sz w:val="24"/>
          <w:szCs w:val="24"/>
        </w:rPr>
        <w:t xml:space="preserve">youth </w:t>
      </w:r>
      <w:r w:rsidR="008D4555" w:rsidRPr="00353A46">
        <w:rPr>
          <w:rFonts w:ascii="Times New Roman" w:hAnsi="Times New Roman" w:cs="Times New Roman"/>
          <w:sz w:val="24"/>
          <w:szCs w:val="24"/>
        </w:rPr>
        <w:t>in our study</w:t>
      </w:r>
      <w:r w:rsidR="00927187" w:rsidRPr="00353A46">
        <w:rPr>
          <w:rFonts w:ascii="Times New Roman" w:hAnsi="Times New Roman" w:cs="Times New Roman"/>
          <w:sz w:val="24"/>
          <w:szCs w:val="24"/>
        </w:rPr>
        <w:t xml:space="preserve">, this exploration </w:t>
      </w:r>
      <w:r w:rsidR="008D4555" w:rsidRPr="00353A46">
        <w:rPr>
          <w:rFonts w:ascii="Times New Roman" w:hAnsi="Times New Roman" w:cs="Times New Roman"/>
          <w:sz w:val="24"/>
          <w:szCs w:val="24"/>
        </w:rPr>
        <w:t>wa</w:t>
      </w:r>
      <w:r w:rsidR="00927187" w:rsidRPr="00353A46">
        <w:rPr>
          <w:rFonts w:ascii="Times New Roman" w:hAnsi="Times New Roman" w:cs="Times New Roman"/>
          <w:sz w:val="24"/>
          <w:szCs w:val="24"/>
        </w:rPr>
        <w:t>s the cause of their street-involvement; some youth were evicted from their family home be</w:t>
      </w:r>
      <w:r w:rsidR="003F0373" w:rsidRPr="00353A46">
        <w:rPr>
          <w:rFonts w:ascii="Times New Roman" w:hAnsi="Times New Roman" w:cs="Times New Roman"/>
          <w:sz w:val="24"/>
          <w:szCs w:val="24"/>
        </w:rPr>
        <w:t>cause of drug use</w:t>
      </w:r>
      <w:r w:rsidR="00662935">
        <w:rPr>
          <w:rFonts w:ascii="Times New Roman" w:hAnsi="Times New Roman" w:cs="Times New Roman"/>
          <w:sz w:val="24"/>
          <w:szCs w:val="24"/>
        </w:rPr>
        <w:t>, a desire to escape abuse or neglect,</w:t>
      </w:r>
      <w:r w:rsidR="003F0373" w:rsidRPr="00353A46">
        <w:rPr>
          <w:rFonts w:ascii="Times New Roman" w:hAnsi="Times New Roman" w:cs="Times New Roman"/>
          <w:sz w:val="24"/>
          <w:szCs w:val="24"/>
        </w:rPr>
        <w:t xml:space="preserve"> or beca</w:t>
      </w:r>
      <w:r w:rsidR="00AB764F">
        <w:rPr>
          <w:rFonts w:ascii="Times New Roman" w:hAnsi="Times New Roman" w:cs="Times New Roman"/>
          <w:sz w:val="24"/>
          <w:szCs w:val="24"/>
        </w:rPr>
        <w:t>use they had already disengaged</w:t>
      </w:r>
      <w:r w:rsidR="003F0373" w:rsidRPr="00353A46">
        <w:rPr>
          <w:rFonts w:ascii="Times New Roman" w:hAnsi="Times New Roman" w:cs="Times New Roman"/>
          <w:sz w:val="24"/>
          <w:szCs w:val="24"/>
        </w:rPr>
        <w:t xml:space="preserve"> from family life</w:t>
      </w:r>
      <w:r w:rsidR="00927187" w:rsidRPr="00353A46">
        <w:rPr>
          <w:rFonts w:ascii="Times New Roman" w:hAnsi="Times New Roman" w:cs="Times New Roman"/>
          <w:sz w:val="24"/>
          <w:szCs w:val="24"/>
        </w:rPr>
        <w:t xml:space="preserve">. </w:t>
      </w:r>
      <w:r w:rsidR="00CB6548" w:rsidRPr="00353A46">
        <w:rPr>
          <w:rFonts w:ascii="Times New Roman" w:hAnsi="Times New Roman" w:cs="Times New Roman"/>
          <w:sz w:val="24"/>
          <w:szCs w:val="24"/>
        </w:rPr>
        <w:t>Then i</w:t>
      </w:r>
      <w:r w:rsidR="009702C3" w:rsidRPr="00353A46">
        <w:rPr>
          <w:rFonts w:ascii="Times New Roman" w:hAnsi="Times New Roman" w:cs="Times New Roman"/>
          <w:sz w:val="24"/>
          <w:szCs w:val="24"/>
        </w:rPr>
        <w:t xml:space="preserve">n the early years of street-involvement most </w:t>
      </w:r>
      <w:r w:rsidR="00C45D78" w:rsidRPr="00353A46">
        <w:rPr>
          <w:rFonts w:ascii="Times New Roman" w:hAnsi="Times New Roman" w:cs="Times New Roman"/>
          <w:sz w:val="24"/>
          <w:szCs w:val="24"/>
        </w:rPr>
        <w:t xml:space="preserve">youth </w:t>
      </w:r>
      <w:r w:rsidR="009702C3" w:rsidRPr="00353A46">
        <w:rPr>
          <w:rFonts w:ascii="Times New Roman" w:hAnsi="Times New Roman" w:cs="Times New Roman"/>
          <w:sz w:val="24"/>
          <w:szCs w:val="24"/>
        </w:rPr>
        <w:t>adopt</w:t>
      </w:r>
      <w:r w:rsidR="008D4555" w:rsidRPr="00353A46">
        <w:rPr>
          <w:rFonts w:ascii="Times New Roman" w:hAnsi="Times New Roman" w:cs="Times New Roman"/>
          <w:sz w:val="24"/>
          <w:szCs w:val="24"/>
        </w:rPr>
        <w:t>ed</w:t>
      </w:r>
      <w:r w:rsidR="009702C3" w:rsidRPr="00353A46">
        <w:rPr>
          <w:rFonts w:ascii="Times New Roman" w:hAnsi="Times New Roman" w:cs="Times New Roman"/>
          <w:sz w:val="24"/>
          <w:szCs w:val="24"/>
        </w:rPr>
        <w:t xml:space="preserve"> the values of the subculture and soak</w:t>
      </w:r>
      <w:r w:rsidR="008D4555" w:rsidRPr="00353A46">
        <w:rPr>
          <w:rFonts w:ascii="Times New Roman" w:hAnsi="Times New Roman" w:cs="Times New Roman"/>
          <w:sz w:val="24"/>
          <w:szCs w:val="24"/>
        </w:rPr>
        <w:t>ed</w:t>
      </w:r>
      <w:r w:rsidR="009702C3" w:rsidRPr="00353A46">
        <w:rPr>
          <w:rFonts w:ascii="Times New Roman" w:hAnsi="Times New Roman" w:cs="Times New Roman"/>
          <w:sz w:val="24"/>
          <w:szCs w:val="24"/>
        </w:rPr>
        <w:t xml:space="preserve"> up the experience of being a m</w:t>
      </w:r>
      <w:r w:rsidR="004B5E56" w:rsidRPr="00353A46">
        <w:rPr>
          <w:rFonts w:ascii="Times New Roman" w:hAnsi="Times New Roman" w:cs="Times New Roman"/>
          <w:sz w:val="24"/>
          <w:szCs w:val="24"/>
        </w:rPr>
        <w:t xml:space="preserve">ember of the </w:t>
      </w:r>
      <w:r w:rsidR="001D47C2">
        <w:rPr>
          <w:rFonts w:ascii="Times New Roman" w:hAnsi="Times New Roman" w:cs="Times New Roman"/>
          <w:sz w:val="24"/>
          <w:szCs w:val="24"/>
        </w:rPr>
        <w:t xml:space="preserve">street </w:t>
      </w:r>
      <w:r w:rsidR="004B5E56" w:rsidRPr="00353A46">
        <w:rPr>
          <w:rFonts w:ascii="Times New Roman" w:hAnsi="Times New Roman" w:cs="Times New Roman"/>
          <w:sz w:val="24"/>
          <w:szCs w:val="24"/>
        </w:rPr>
        <w:t>community, and most</w:t>
      </w:r>
      <w:r w:rsidR="009702C3" w:rsidRPr="00353A46">
        <w:rPr>
          <w:rFonts w:ascii="Times New Roman" w:hAnsi="Times New Roman" w:cs="Times New Roman"/>
          <w:sz w:val="24"/>
          <w:szCs w:val="24"/>
        </w:rPr>
        <w:t xml:space="preserve"> d</w:t>
      </w:r>
      <w:r w:rsidR="008D4555" w:rsidRPr="00353A46">
        <w:rPr>
          <w:rFonts w:ascii="Times New Roman" w:hAnsi="Times New Roman" w:cs="Times New Roman"/>
          <w:sz w:val="24"/>
          <w:szCs w:val="24"/>
        </w:rPr>
        <w:t>id</w:t>
      </w:r>
      <w:r w:rsidR="009702C3" w:rsidRPr="00353A46">
        <w:rPr>
          <w:rFonts w:ascii="Times New Roman" w:hAnsi="Times New Roman" w:cs="Times New Roman"/>
          <w:sz w:val="24"/>
          <w:szCs w:val="24"/>
        </w:rPr>
        <w:t xml:space="preserve"> experience membership, inclusion, and a useful sense of what </w:t>
      </w:r>
      <w:r w:rsidR="009702C3" w:rsidRPr="00353A46">
        <w:rPr>
          <w:rFonts w:ascii="Times New Roman" w:hAnsi="Times New Roman" w:cs="Times New Roman"/>
          <w:sz w:val="24"/>
          <w:szCs w:val="24"/>
        </w:rPr>
        <w:lastRenderedPageBreak/>
        <w:t>disting</w:t>
      </w:r>
      <w:r w:rsidR="004B5E56" w:rsidRPr="00353A46">
        <w:rPr>
          <w:rFonts w:ascii="Times New Roman" w:hAnsi="Times New Roman" w:cs="Times New Roman"/>
          <w:sz w:val="24"/>
          <w:szCs w:val="24"/>
        </w:rPr>
        <w:t>uishe</w:t>
      </w:r>
      <w:r w:rsidR="008D4555" w:rsidRPr="00353A46">
        <w:rPr>
          <w:rFonts w:ascii="Times New Roman" w:hAnsi="Times New Roman" w:cs="Times New Roman"/>
          <w:sz w:val="24"/>
          <w:szCs w:val="24"/>
        </w:rPr>
        <w:t>d</w:t>
      </w:r>
      <w:r w:rsidR="004B5E56" w:rsidRPr="00353A46">
        <w:rPr>
          <w:rFonts w:ascii="Times New Roman" w:hAnsi="Times New Roman" w:cs="Times New Roman"/>
          <w:sz w:val="24"/>
          <w:szCs w:val="24"/>
        </w:rPr>
        <w:t xml:space="preserve"> them from other people. </w:t>
      </w:r>
      <w:r w:rsidR="008D4555" w:rsidRPr="00353A46">
        <w:rPr>
          <w:rFonts w:ascii="Times New Roman" w:hAnsi="Times New Roman" w:cs="Times New Roman"/>
          <w:sz w:val="24"/>
          <w:szCs w:val="24"/>
        </w:rPr>
        <w:t>For a time, t</w:t>
      </w:r>
      <w:r w:rsidR="00CB5E00" w:rsidRPr="00353A46">
        <w:rPr>
          <w:rFonts w:ascii="Times New Roman" w:hAnsi="Times New Roman" w:cs="Times New Roman"/>
          <w:sz w:val="24"/>
          <w:szCs w:val="24"/>
        </w:rPr>
        <w:t xml:space="preserve">his </w:t>
      </w:r>
      <w:r w:rsidR="008D4555" w:rsidRPr="00353A46">
        <w:rPr>
          <w:rFonts w:ascii="Times New Roman" w:hAnsi="Times New Roman" w:cs="Times New Roman"/>
          <w:sz w:val="24"/>
          <w:szCs w:val="24"/>
        </w:rPr>
        <w:t>wa</w:t>
      </w:r>
      <w:r w:rsidR="00CB5E00" w:rsidRPr="00353A46">
        <w:rPr>
          <w:rFonts w:ascii="Times New Roman" w:hAnsi="Times New Roman" w:cs="Times New Roman"/>
          <w:sz w:val="24"/>
          <w:szCs w:val="24"/>
        </w:rPr>
        <w:t>s their purpose and identity</w:t>
      </w:r>
      <w:r w:rsidR="00927187" w:rsidRPr="00353A46">
        <w:rPr>
          <w:rFonts w:ascii="Times New Roman" w:hAnsi="Times New Roman" w:cs="Times New Roman"/>
          <w:sz w:val="24"/>
          <w:szCs w:val="24"/>
        </w:rPr>
        <w:t xml:space="preserve">. </w:t>
      </w:r>
      <w:r w:rsidR="00CB5E00" w:rsidRPr="00353A46">
        <w:rPr>
          <w:rFonts w:ascii="Times New Roman" w:hAnsi="Times New Roman" w:cs="Times New Roman"/>
          <w:sz w:val="24"/>
          <w:szCs w:val="24"/>
        </w:rPr>
        <w:t>Th</w:t>
      </w:r>
      <w:r w:rsidR="004B5E56" w:rsidRPr="00353A46">
        <w:rPr>
          <w:rFonts w:ascii="Times New Roman" w:hAnsi="Times New Roman" w:cs="Times New Roman"/>
          <w:sz w:val="24"/>
          <w:szCs w:val="24"/>
        </w:rPr>
        <w:t xml:space="preserve">e immediate tasks of managing their daily lives </w:t>
      </w:r>
      <w:r w:rsidR="008D4555" w:rsidRPr="00353A46">
        <w:rPr>
          <w:rFonts w:ascii="Times New Roman" w:hAnsi="Times New Roman" w:cs="Times New Roman"/>
          <w:sz w:val="24"/>
          <w:szCs w:val="24"/>
        </w:rPr>
        <w:t>we</w:t>
      </w:r>
      <w:r w:rsidR="004B5E56" w:rsidRPr="00353A46">
        <w:rPr>
          <w:rFonts w:ascii="Times New Roman" w:hAnsi="Times New Roman" w:cs="Times New Roman"/>
          <w:sz w:val="24"/>
          <w:szCs w:val="24"/>
        </w:rPr>
        <w:t xml:space="preserve">re enough. </w:t>
      </w:r>
      <w:r w:rsidR="001E2B03" w:rsidRPr="00353A46">
        <w:rPr>
          <w:rFonts w:ascii="Times New Roman" w:hAnsi="Times New Roman" w:cs="Times New Roman"/>
          <w:sz w:val="24"/>
          <w:szCs w:val="24"/>
        </w:rPr>
        <w:t>Whe</w:t>
      </w:r>
      <w:r w:rsidR="008D4555" w:rsidRPr="00353A46">
        <w:rPr>
          <w:rFonts w:ascii="Times New Roman" w:hAnsi="Times New Roman" w:cs="Times New Roman"/>
          <w:sz w:val="24"/>
          <w:szCs w:val="24"/>
        </w:rPr>
        <w:t>n</w:t>
      </w:r>
      <w:r w:rsidR="001E2B03" w:rsidRPr="00353A46">
        <w:rPr>
          <w:rFonts w:ascii="Times New Roman" w:hAnsi="Times New Roman" w:cs="Times New Roman"/>
          <w:sz w:val="24"/>
          <w:szCs w:val="24"/>
        </w:rPr>
        <w:t xml:space="preserve"> the </w:t>
      </w:r>
      <w:r w:rsidR="009702C3" w:rsidRPr="00353A46">
        <w:rPr>
          <w:rFonts w:ascii="Times New Roman" w:hAnsi="Times New Roman" w:cs="Times New Roman"/>
          <w:sz w:val="24"/>
          <w:szCs w:val="24"/>
        </w:rPr>
        <w:t>identities of the street community, informal social groups, friendship, the underground economy, and the temporary labor pool suffice</w:t>
      </w:r>
      <w:r w:rsidR="008D4555" w:rsidRPr="00353A46">
        <w:rPr>
          <w:rFonts w:ascii="Times New Roman" w:hAnsi="Times New Roman" w:cs="Times New Roman"/>
          <w:sz w:val="24"/>
          <w:szCs w:val="24"/>
        </w:rPr>
        <w:t>d</w:t>
      </w:r>
      <w:r w:rsidR="009702C3" w:rsidRPr="00353A46">
        <w:rPr>
          <w:rFonts w:ascii="Times New Roman" w:hAnsi="Times New Roman" w:cs="Times New Roman"/>
          <w:sz w:val="24"/>
          <w:szCs w:val="24"/>
        </w:rPr>
        <w:t>, these youth and participate</w:t>
      </w:r>
      <w:r w:rsid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fully</w:t>
      </w:r>
      <w:r w:rsidR="001D47C2">
        <w:rPr>
          <w:rFonts w:ascii="Times New Roman" w:hAnsi="Times New Roman" w:cs="Times New Roman"/>
          <w:sz w:val="24"/>
          <w:szCs w:val="24"/>
        </w:rPr>
        <w:t xml:space="preserve"> and experienced the successes and failures of those identities</w:t>
      </w:r>
      <w:r w:rsidR="009702C3" w:rsidRPr="00353A46">
        <w:rPr>
          <w:rFonts w:ascii="Times New Roman" w:hAnsi="Times New Roman" w:cs="Times New Roman"/>
          <w:sz w:val="24"/>
          <w:szCs w:val="24"/>
        </w:rPr>
        <w:t xml:space="preserve">. </w:t>
      </w:r>
    </w:p>
    <w:p w14:paraId="1255A44D" w14:textId="7E319053"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color w:val="262626"/>
          <w:sz w:val="24"/>
          <w:szCs w:val="24"/>
        </w:rPr>
      </w:pPr>
      <w:r w:rsidRPr="00353A46">
        <w:rPr>
          <w:rFonts w:ascii="Times New Roman" w:hAnsi="Times New Roman" w:cs="Times New Roman"/>
          <w:sz w:val="24"/>
          <w:szCs w:val="24"/>
        </w:rPr>
        <w:t>As time passe</w:t>
      </w:r>
      <w:r w:rsidR="008D4555" w:rsidRPr="00353A46">
        <w:rPr>
          <w:rFonts w:ascii="Times New Roman" w:hAnsi="Times New Roman" w:cs="Times New Roman"/>
          <w:sz w:val="24"/>
          <w:szCs w:val="24"/>
        </w:rPr>
        <w:t>d,</w:t>
      </w:r>
      <w:r w:rsidRPr="00353A46">
        <w:rPr>
          <w:rFonts w:ascii="Times New Roman" w:hAnsi="Times New Roman" w:cs="Times New Roman"/>
          <w:sz w:val="24"/>
          <w:szCs w:val="24"/>
        </w:rPr>
        <w:t xml:space="preserve"> </w:t>
      </w:r>
      <w:r w:rsidR="00BB03FF" w:rsidRPr="00353A46">
        <w:rPr>
          <w:rFonts w:ascii="Times New Roman" w:hAnsi="Times New Roman" w:cs="Times New Roman"/>
          <w:sz w:val="24"/>
          <w:szCs w:val="24"/>
        </w:rPr>
        <w:t>this street community and the way of life bec</w:t>
      </w:r>
      <w:r w:rsidR="008D4555" w:rsidRPr="00353A46">
        <w:rPr>
          <w:rFonts w:ascii="Times New Roman" w:hAnsi="Times New Roman" w:cs="Times New Roman"/>
          <w:sz w:val="24"/>
          <w:szCs w:val="24"/>
        </w:rPr>
        <w:t>ame</w:t>
      </w:r>
      <w:r w:rsidR="00BB03FF" w:rsidRPr="00353A46">
        <w:rPr>
          <w:rFonts w:ascii="Times New Roman" w:hAnsi="Times New Roman" w:cs="Times New Roman"/>
          <w:sz w:val="24"/>
          <w:szCs w:val="24"/>
        </w:rPr>
        <w:t xml:space="preserve"> less satisfying </w:t>
      </w:r>
      <w:r w:rsidRPr="00353A46">
        <w:rPr>
          <w:rFonts w:ascii="Times New Roman" w:hAnsi="Times New Roman" w:cs="Times New Roman"/>
          <w:sz w:val="24"/>
          <w:szCs w:val="24"/>
        </w:rPr>
        <w:t xml:space="preserve">and </w:t>
      </w:r>
      <w:r w:rsidR="008D4555" w:rsidRPr="00353A46">
        <w:rPr>
          <w:rFonts w:ascii="Times New Roman" w:hAnsi="Times New Roman" w:cs="Times New Roman"/>
          <w:sz w:val="24"/>
          <w:szCs w:val="24"/>
        </w:rPr>
        <w:t>our participants began</w:t>
      </w:r>
      <w:r w:rsidRPr="00353A46">
        <w:rPr>
          <w:rFonts w:ascii="Times New Roman" w:hAnsi="Times New Roman" w:cs="Times New Roman"/>
          <w:sz w:val="24"/>
          <w:szCs w:val="24"/>
        </w:rPr>
        <w:t xml:space="preserve"> to </w:t>
      </w:r>
      <w:r w:rsidR="001D47C2">
        <w:rPr>
          <w:rFonts w:ascii="Times New Roman" w:hAnsi="Times New Roman" w:cs="Times New Roman"/>
          <w:sz w:val="24"/>
          <w:szCs w:val="24"/>
        </w:rPr>
        <w:t xml:space="preserve">feel restricted by those identities and </w:t>
      </w:r>
      <w:r w:rsidRPr="00353A46">
        <w:rPr>
          <w:rFonts w:ascii="Times New Roman" w:hAnsi="Times New Roman" w:cs="Times New Roman"/>
          <w:sz w:val="24"/>
          <w:szCs w:val="24"/>
        </w:rPr>
        <w:t xml:space="preserve">aspire to roles, values, and </w:t>
      </w:r>
      <w:r w:rsidR="004B5E56" w:rsidRPr="00353A46">
        <w:rPr>
          <w:rFonts w:ascii="Times New Roman" w:hAnsi="Times New Roman" w:cs="Times New Roman"/>
          <w:sz w:val="24"/>
          <w:szCs w:val="24"/>
        </w:rPr>
        <w:t>opportunities</w:t>
      </w:r>
      <w:r w:rsidRPr="00353A46">
        <w:rPr>
          <w:rFonts w:ascii="Times New Roman" w:hAnsi="Times New Roman" w:cs="Times New Roman"/>
          <w:sz w:val="24"/>
          <w:szCs w:val="24"/>
        </w:rPr>
        <w:t xml:space="preserve"> that tra</w:t>
      </w:r>
      <w:r w:rsidR="00BB03FF" w:rsidRPr="00353A46">
        <w:rPr>
          <w:rFonts w:ascii="Times New Roman" w:hAnsi="Times New Roman" w:cs="Times New Roman"/>
          <w:sz w:val="24"/>
          <w:szCs w:val="24"/>
        </w:rPr>
        <w:t>nscend</w:t>
      </w:r>
      <w:r w:rsidR="008D4555" w:rsidRPr="00353A46">
        <w:rPr>
          <w:rFonts w:ascii="Times New Roman" w:hAnsi="Times New Roman" w:cs="Times New Roman"/>
          <w:sz w:val="24"/>
          <w:szCs w:val="24"/>
        </w:rPr>
        <w:t>ed</w:t>
      </w:r>
      <w:r w:rsidR="00BB03FF" w:rsidRPr="00353A46">
        <w:rPr>
          <w:rFonts w:ascii="Times New Roman" w:hAnsi="Times New Roman" w:cs="Times New Roman"/>
          <w:sz w:val="24"/>
          <w:szCs w:val="24"/>
        </w:rPr>
        <w:t xml:space="preserve"> their current experience</w:t>
      </w:r>
      <w:r w:rsidR="008D4555" w:rsidRPr="00353A46">
        <w:rPr>
          <w:rFonts w:ascii="Times New Roman" w:hAnsi="Times New Roman" w:cs="Times New Roman"/>
          <w:sz w:val="24"/>
          <w:szCs w:val="24"/>
        </w:rPr>
        <w:t>s</w:t>
      </w:r>
      <w:r w:rsidRPr="00353A46">
        <w:rPr>
          <w:rFonts w:ascii="Times New Roman" w:hAnsi="Times New Roman" w:cs="Times New Roman"/>
          <w:sz w:val="24"/>
          <w:szCs w:val="24"/>
        </w:rPr>
        <w:t xml:space="preserve">. </w:t>
      </w:r>
      <w:r w:rsidR="008D4555" w:rsidRPr="00353A46">
        <w:rPr>
          <w:rFonts w:ascii="Times New Roman" w:hAnsi="Times New Roman" w:cs="Times New Roman"/>
          <w:sz w:val="24"/>
          <w:szCs w:val="24"/>
        </w:rPr>
        <w:t xml:space="preserve">In </w:t>
      </w:r>
      <w:r w:rsidR="00FE15E5" w:rsidRPr="00353A46">
        <w:rPr>
          <w:rFonts w:ascii="Times New Roman" w:hAnsi="Times New Roman" w:cs="Times New Roman"/>
          <w:sz w:val="24"/>
          <w:szCs w:val="24"/>
        </w:rPr>
        <w:t>C</w:t>
      </w:r>
      <w:r w:rsidR="008D4555" w:rsidRPr="00353A46">
        <w:rPr>
          <w:rFonts w:ascii="Times New Roman" w:hAnsi="Times New Roman" w:cs="Times New Roman"/>
          <w:sz w:val="24"/>
          <w:szCs w:val="24"/>
        </w:rPr>
        <w:t xml:space="preserve">hapter </w:t>
      </w:r>
      <w:r w:rsidR="00FE15E5" w:rsidRPr="00353A46">
        <w:rPr>
          <w:rFonts w:ascii="Times New Roman" w:hAnsi="Times New Roman" w:cs="Times New Roman"/>
          <w:sz w:val="24"/>
          <w:szCs w:val="24"/>
        </w:rPr>
        <w:t>6 w</w:t>
      </w:r>
      <w:r w:rsidRPr="00353A46">
        <w:rPr>
          <w:rFonts w:ascii="Times New Roman" w:hAnsi="Times New Roman" w:cs="Times New Roman"/>
          <w:sz w:val="24"/>
          <w:szCs w:val="24"/>
        </w:rPr>
        <w:t>e described this as the transition from self-focus to possibility; their aspirations move</w:t>
      </w:r>
      <w:r w:rsidR="00FE15E5" w:rsidRPr="00353A46">
        <w:rPr>
          <w:rFonts w:ascii="Times New Roman" w:hAnsi="Times New Roman" w:cs="Times New Roman"/>
          <w:sz w:val="24"/>
          <w:szCs w:val="24"/>
        </w:rPr>
        <w:t>d</w:t>
      </w:r>
      <w:r w:rsidRPr="00353A46">
        <w:rPr>
          <w:rFonts w:ascii="Times New Roman" w:hAnsi="Times New Roman" w:cs="Times New Roman"/>
          <w:sz w:val="24"/>
          <w:szCs w:val="24"/>
        </w:rPr>
        <w:t xml:space="preserve"> from the present to the future, and they start</w:t>
      </w:r>
      <w:r w:rsidR="00FE15E5" w:rsidRPr="00353A46">
        <w:rPr>
          <w:rFonts w:ascii="Times New Roman" w:hAnsi="Times New Roman" w:cs="Times New Roman"/>
          <w:sz w:val="24"/>
          <w:szCs w:val="24"/>
        </w:rPr>
        <w:t>ed</w:t>
      </w:r>
      <w:r w:rsidRPr="00353A46">
        <w:rPr>
          <w:rFonts w:ascii="Times New Roman" w:hAnsi="Times New Roman" w:cs="Times New Roman"/>
          <w:sz w:val="24"/>
          <w:szCs w:val="24"/>
        </w:rPr>
        <w:t xml:space="preserve"> to think about how to align their </w:t>
      </w:r>
      <w:r w:rsidR="004B5E56" w:rsidRPr="00353A46">
        <w:rPr>
          <w:rFonts w:ascii="Times New Roman" w:hAnsi="Times New Roman" w:cs="Times New Roman"/>
          <w:sz w:val="24"/>
          <w:szCs w:val="24"/>
        </w:rPr>
        <w:t xml:space="preserve">current lifestyle with their </w:t>
      </w:r>
      <w:r w:rsidRPr="00353A46">
        <w:rPr>
          <w:rFonts w:ascii="Times New Roman" w:hAnsi="Times New Roman" w:cs="Times New Roman"/>
          <w:sz w:val="24"/>
          <w:szCs w:val="24"/>
        </w:rPr>
        <w:t xml:space="preserve">aspirations. </w:t>
      </w:r>
      <w:r w:rsidR="001D47C2">
        <w:rPr>
          <w:rFonts w:ascii="Times New Roman" w:hAnsi="Times New Roman" w:cs="Times New Roman"/>
          <w:color w:val="262626"/>
          <w:sz w:val="24"/>
          <w:szCs w:val="24"/>
        </w:rPr>
        <w:t>M</w:t>
      </w:r>
      <w:r w:rsidR="00FE15E5" w:rsidRPr="00353A46">
        <w:rPr>
          <w:rFonts w:ascii="Times New Roman" w:hAnsi="Times New Roman" w:cs="Times New Roman"/>
          <w:color w:val="262626"/>
          <w:sz w:val="24"/>
          <w:szCs w:val="24"/>
        </w:rPr>
        <w:t>ost of our participants had</w:t>
      </w:r>
      <w:r w:rsidR="002F6AE5" w:rsidRPr="00353A46">
        <w:rPr>
          <w:rFonts w:ascii="Times New Roman" w:hAnsi="Times New Roman" w:cs="Times New Roman"/>
          <w:color w:val="262626"/>
          <w:sz w:val="24"/>
          <w:szCs w:val="24"/>
        </w:rPr>
        <w:t xml:space="preserve"> simple</w:t>
      </w:r>
      <w:r w:rsidR="006130C1" w:rsidRPr="00353A46">
        <w:rPr>
          <w:rFonts w:ascii="Times New Roman" w:hAnsi="Times New Roman" w:cs="Times New Roman"/>
          <w:color w:val="262626"/>
          <w:sz w:val="24"/>
          <w:szCs w:val="24"/>
        </w:rPr>
        <w:t>, mainstream aspirations: a job;</w:t>
      </w:r>
      <w:r w:rsidR="002F6AE5" w:rsidRPr="00353A46">
        <w:rPr>
          <w:rFonts w:ascii="Times New Roman" w:hAnsi="Times New Roman" w:cs="Times New Roman"/>
          <w:color w:val="262626"/>
          <w:sz w:val="24"/>
          <w:szCs w:val="24"/>
        </w:rPr>
        <w:t xml:space="preserve"> a clean, safe room, </w:t>
      </w:r>
      <w:r w:rsidR="00056118" w:rsidRPr="00353A46">
        <w:rPr>
          <w:rFonts w:ascii="Times New Roman" w:hAnsi="Times New Roman" w:cs="Times New Roman"/>
          <w:color w:val="262626"/>
          <w:sz w:val="24"/>
          <w:szCs w:val="24"/>
        </w:rPr>
        <w:t>and</w:t>
      </w:r>
      <w:r w:rsidR="00015D18">
        <w:rPr>
          <w:rFonts w:ascii="Times New Roman" w:hAnsi="Times New Roman" w:cs="Times New Roman"/>
          <w:color w:val="262626"/>
          <w:sz w:val="24"/>
          <w:szCs w:val="24"/>
        </w:rPr>
        <w:t xml:space="preserve"> </w:t>
      </w:r>
      <w:r w:rsidR="00056118" w:rsidRPr="00353A46">
        <w:rPr>
          <w:rFonts w:ascii="Times New Roman" w:hAnsi="Times New Roman" w:cs="Times New Roman"/>
          <w:color w:val="262626"/>
          <w:sz w:val="24"/>
          <w:szCs w:val="24"/>
        </w:rPr>
        <w:t xml:space="preserve">someone to care for and who will care for them. </w:t>
      </w:r>
    </w:p>
    <w:p w14:paraId="7A8CE7EC" w14:textId="1BE30251"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color w:val="262626"/>
          <w:sz w:val="24"/>
          <w:szCs w:val="24"/>
        </w:rPr>
      </w:pPr>
      <w:r w:rsidRPr="00353A46">
        <w:rPr>
          <w:rFonts w:ascii="Times New Roman" w:hAnsi="Times New Roman" w:cs="Times New Roman"/>
          <w:color w:val="262626"/>
          <w:sz w:val="24"/>
          <w:szCs w:val="24"/>
        </w:rPr>
        <w:t xml:space="preserve">Karabanow </w:t>
      </w:r>
      <w:r w:rsidR="008E550E" w:rsidRPr="00353A46">
        <w:rPr>
          <w:rFonts w:ascii="Times New Roman" w:hAnsi="Times New Roman" w:cs="Times New Roman"/>
          <w:color w:val="262626"/>
          <w:sz w:val="24"/>
          <w:szCs w:val="24"/>
        </w:rPr>
        <w:t xml:space="preserve">(2009) </w:t>
      </w:r>
      <w:r w:rsidRPr="00353A46">
        <w:rPr>
          <w:rFonts w:ascii="Times New Roman" w:hAnsi="Times New Roman" w:cs="Times New Roman"/>
          <w:color w:val="262626"/>
          <w:sz w:val="24"/>
          <w:szCs w:val="24"/>
        </w:rPr>
        <w:t>studied successful exiting</w:t>
      </w:r>
      <w:r w:rsidR="00333083">
        <w:rPr>
          <w:rFonts w:ascii="Times New Roman" w:hAnsi="Times New Roman" w:cs="Times New Roman"/>
          <w:color w:val="262626"/>
          <w:sz w:val="24"/>
          <w:szCs w:val="24"/>
        </w:rPr>
        <w:t xml:space="preserve"> from street life</w:t>
      </w:r>
      <w:r w:rsidRPr="00353A46">
        <w:rPr>
          <w:rFonts w:ascii="Times New Roman" w:hAnsi="Times New Roman" w:cs="Times New Roman"/>
          <w:color w:val="262626"/>
          <w:sz w:val="24"/>
          <w:szCs w:val="24"/>
        </w:rPr>
        <w:t>, a</w:t>
      </w:r>
      <w:r w:rsidR="004B5E56" w:rsidRPr="00353A46">
        <w:rPr>
          <w:rFonts w:ascii="Times New Roman" w:hAnsi="Times New Roman" w:cs="Times New Roman"/>
          <w:color w:val="262626"/>
          <w:sz w:val="24"/>
          <w:szCs w:val="24"/>
        </w:rPr>
        <w:t>nd one of the characteristics</w:t>
      </w:r>
      <w:r w:rsidR="00056118" w:rsidRPr="00353A46">
        <w:rPr>
          <w:rFonts w:ascii="Times New Roman" w:hAnsi="Times New Roman" w:cs="Times New Roman"/>
          <w:color w:val="262626"/>
          <w:sz w:val="24"/>
          <w:szCs w:val="24"/>
        </w:rPr>
        <w:t xml:space="preserve"> he described</w:t>
      </w:r>
      <w:r w:rsidR="004B5E56" w:rsidRPr="00353A46">
        <w:rPr>
          <w:rFonts w:ascii="Times New Roman" w:hAnsi="Times New Roman" w:cs="Times New Roman"/>
          <w:color w:val="262626"/>
          <w:sz w:val="24"/>
          <w:szCs w:val="24"/>
        </w:rPr>
        <w:t xml:space="preserve"> </w:t>
      </w:r>
      <w:r w:rsidR="00FE15E5" w:rsidRPr="00353A46">
        <w:rPr>
          <w:rFonts w:ascii="Times New Roman" w:hAnsi="Times New Roman" w:cs="Times New Roman"/>
          <w:color w:val="262626"/>
          <w:sz w:val="24"/>
          <w:szCs w:val="24"/>
        </w:rPr>
        <w:t>wa</w:t>
      </w:r>
      <w:r w:rsidR="004B5E56" w:rsidRPr="00353A46">
        <w:rPr>
          <w:rFonts w:ascii="Times New Roman" w:hAnsi="Times New Roman" w:cs="Times New Roman"/>
          <w:color w:val="262626"/>
          <w:sz w:val="24"/>
          <w:szCs w:val="24"/>
        </w:rPr>
        <w:t>s</w:t>
      </w:r>
      <w:r w:rsidRPr="00353A46">
        <w:rPr>
          <w:rFonts w:ascii="Times New Roman" w:hAnsi="Times New Roman" w:cs="Times New Roman"/>
          <w:color w:val="262626"/>
          <w:sz w:val="24"/>
          <w:szCs w:val="24"/>
        </w:rPr>
        <w:t xml:space="preserve"> “motivation to ch</w:t>
      </w:r>
      <w:r w:rsidR="00056118" w:rsidRPr="00353A46">
        <w:rPr>
          <w:rFonts w:ascii="Times New Roman" w:hAnsi="Times New Roman" w:cs="Times New Roman"/>
          <w:color w:val="262626"/>
          <w:sz w:val="24"/>
          <w:szCs w:val="24"/>
        </w:rPr>
        <w:t xml:space="preserve">ange.” </w:t>
      </w:r>
      <w:r w:rsidRPr="00353A46">
        <w:rPr>
          <w:rFonts w:ascii="Times New Roman" w:hAnsi="Times New Roman" w:cs="Times New Roman"/>
          <w:color w:val="262626"/>
          <w:sz w:val="24"/>
          <w:szCs w:val="24"/>
        </w:rPr>
        <w:t xml:space="preserve">The participants in </w:t>
      </w:r>
      <w:r w:rsidR="008E550E" w:rsidRPr="00353A46">
        <w:rPr>
          <w:rFonts w:ascii="Times New Roman" w:hAnsi="Times New Roman" w:cs="Times New Roman"/>
          <w:color w:val="262626"/>
          <w:sz w:val="24"/>
          <w:szCs w:val="24"/>
        </w:rPr>
        <w:t>his research</w:t>
      </w:r>
      <w:r w:rsidRPr="00353A46">
        <w:rPr>
          <w:rFonts w:ascii="Times New Roman" w:hAnsi="Times New Roman" w:cs="Times New Roman"/>
          <w:color w:val="262626"/>
          <w:sz w:val="24"/>
          <w:szCs w:val="24"/>
        </w:rPr>
        <w:t xml:space="preserve"> had to “…muster the courage to change, which tends to be heightened through increased responsib</w:t>
      </w:r>
      <w:r w:rsidR="004B5E56" w:rsidRPr="00353A46">
        <w:rPr>
          <w:rFonts w:ascii="Times New Roman" w:hAnsi="Times New Roman" w:cs="Times New Roman"/>
          <w:color w:val="262626"/>
          <w:sz w:val="24"/>
          <w:szCs w:val="24"/>
        </w:rPr>
        <w:t>ilities (such as becoming preg</w:t>
      </w:r>
      <w:r w:rsidRPr="00353A46">
        <w:rPr>
          <w:rFonts w:ascii="Times New Roman" w:hAnsi="Times New Roman" w:cs="Times New Roman"/>
          <w:color w:val="262626"/>
          <w:sz w:val="24"/>
          <w:szCs w:val="24"/>
        </w:rPr>
        <w:t>nant or having an intimate partner); gaining support through family and friends; having an awareness that someone cares for them; and building personal motivation and commitment toward changing one’s lifestyle” (p. 8).</w:t>
      </w:r>
    </w:p>
    <w:p w14:paraId="0AAA53A8" w14:textId="6EDCA8CD" w:rsidR="001E2B03" w:rsidRPr="00353A46" w:rsidRDefault="008E550E" w:rsidP="006130C1">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color w:val="262626"/>
          <w:sz w:val="24"/>
          <w:szCs w:val="24"/>
        </w:rPr>
        <w:t>The language of identity wa</w:t>
      </w:r>
      <w:r w:rsidR="009702C3" w:rsidRPr="00353A46">
        <w:rPr>
          <w:rFonts w:ascii="Times New Roman" w:hAnsi="Times New Roman" w:cs="Times New Roman"/>
          <w:color w:val="262626"/>
          <w:sz w:val="24"/>
          <w:szCs w:val="24"/>
        </w:rPr>
        <w:t xml:space="preserve">s </w:t>
      </w:r>
      <w:r w:rsidR="001E2B03" w:rsidRPr="00353A46">
        <w:rPr>
          <w:rFonts w:ascii="Times New Roman" w:hAnsi="Times New Roman" w:cs="Times New Roman"/>
          <w:color w:val="262626"/>
          <w:sz w:val="24"/>
          <w:szCs w:val="24"/>
        </w:rPr>
        <w:t>often central</w:t>
      </w:r>
      <w:r w:rsidR="009702C3" w:rsidRPr="00353A46">
        <w:rPr>
          <w:rFonts w:ascii="Times New Roman" w:hAnsi="Times New Roman" w:cs="Times New Roman"/>
          <w:color w:val="262626"/>
          <w:sz w:val="24"/>
          <w:szCs w:val="24"/>
        </w:rPr>
        <w:t xml:space="preserve"> in this transition, and for street-involved youth</w:t>
      </w:r>
      <w:r w:rsidRPr="00353A46">
        <w:rPr>
          <w:rFonts w:ascii="Times New Roman" w:hAnsi="Times New Roman" w:cs="Times New Roman"/>
          <w:color w:val="262626"/>
          <w:sz w:val="24"/>
          <w:szCs w:val="24"/>
        </w:rPr>
        <w:t xml:space="preserve"> in our study </w:t>
      </w:r>
      <w:r w:rsidR="009702C3" w:rsidRPr="00353A46">
        <w:rPr>
          <w:rFonts w:ascii="Times New Roman" w:hAnsi="Times New Roman" w:cs="Times New Roman"/>
          <w:color w:val="262626"/>
          <w:sz w:val="24"/>
          <w:szCs w:val="24"/>
        </w:rPr>
        <w:t xml:space="preserve">the descriptions </w:t>
      </w:r>
      <w:r w:rsidR="005869EB" w:rsidRPr="00353A46">
        <w:rPr>
          <w:rFonts w:ascii="Times New Roman" w:hAnsi="Times New Roman" w:cs="Times New Roman"/>
          <w:color w:val="262626"/>
          <w:sz w:val="24"/>
          <w:szCs w:val="24"/>
        </w:rPr>
        <w:t>sound</w:t>
      </w:r>
      <w:r w:rsidRPr="00353A46">
        <w:rPr>
          <w:rFonts w:ascii="Times New Roman" w:hAnsi="Times New Roman" w:cs="Times New Roman"/>
          <w:color w:val="262626"/>
          <w:sz w:val="24"/>
          <w:szCs w:val="24"/>
        </w:rPr>
        <w:t>ed</w:t>
      </w:r>
      <w:r w:rsidR="005869EB" w:rsidRPr="00353A46">
        <w:rPr>
          <w:rFonts w:ascii="Times New Roman" w:hAnsi="Times New Roman" w:cs="Times New Roman"/>
          <w:color w:val="262626"/>
          <w:sz w:val="24"/>
          <w:szCs w:val="24"/>
        </w:rPr>
        <w:t xml:space="preserve"> like a </w:t>
      </w:r>
      <w:r w:rsidRPr="00353A46">
        <w:rPr>
          <w:rFonts w:ascii="Times New Roman" w:hAnsi="Times New Roman" w:cs="Times New Roman"/>
          <w:color w:val="262626"/>
          <w:sz w:val="24"/>
          <w:szCs w:val="24"/>
        </w:rPr>
        <w:t xml:space="preserve">personal </w:t>
      </w:r>
      <w:r w:rsidR="005869EB" w:rsidRPr="00353A46">
        <w:rPr>
          <w:rFonts w:ascii="Times New Roman" w:hAnsi="Times New Roman" w:cs="Times New Roman"/>
          <w:color w:val="262626"/>
          <w:sz w:val="24"/>
          <w:szCs w:val="24"/>
        </w:rPr>
        <w:t xml:space="preserve">conversion experience. </w:t>
      </w:r>
      <w:r w:rsidRPr="00353A46">
        <w:rPr>
          <w:rFonts w:ascii="Times New Roman" w:hAnsi="Times New Roman" w:cs="Times New Roman"/>
          <w:color w:val="262626"/>
          <w:sz w:val="24"/>
          <w:szCs w:val="24"/>
        </w:rPr>
        <w:t>This i</w:t>
      </w:r>
      <w:r w:rsidR="009702C3" w:rsidRPr="00353A46">
        <w:rPr>
          <w:rFonts w:ascii="Times New Roman" w:hAnsi="Times New Roman" w:cs="Times New Roman"/>
          <w:color w:val="262626"/>
          <w:sz w:val="24"/>
          <w:szCs w:val="24"/>
        </w:rPr>
        <w:t>s not unusual in the wider population, where you</w:t>
      </w:r>
      <w:r w:rsidR="00DB1256" w:rsidRPr="00353A46">
        <w:rPr>
          <w:rFonts w:ascii="Times New Roman" w:hAnsi="Times New Roman" w:cs="Times New Roman"/>
          <w:color w:val="262626"/>
          <w:sz w:val="24"/>
          <w:szCs w:val="24"/>
        </w:rPr>
        <w:t xml:space="preserve">th are often described as not yet being able </w:t>
      </w:r>
      <w:r w:rsidR="009702C3" w:rsidRPr="00353A46">
        <w:rPr>
          <w:rFonts w:ascii="Times New Roman" w:hAnsi="Times New Roman" w:cs="Times New Roman"/>
          <w:color w:val="262626"/>
          <w:sz w:val="24"/>
          <w:szCs w:val="24"/>
        </w:rPr>
        <w:t>“discover their pa</w:t>
      </w:r>
      <w:r w:rsidR="00CB5E00" w:rsidRPr="00353A46">
        <w:rPr>
          <w:rFonts w:ascii="Times New Roman" w:hAnsi="Times New Roman" w:cs="Times New Roman"/>
          <w:color w:val="262626"/>
          <w:sz w:val="24"/>
          <w:szCs w:val="24"/>
        </w:rPr>
        <w:t>ssions,” look “deep within them</w:t>
      </w:r>
      <w:r w:rsidR="009702C3" w:rsidRPr="00353A46">
        <w:rPr>
          <w:rFonts w:ascii="Times New Roman" w:hAnsi="Times New Roman" w:cs="Times New Roman"/>
          <w:color w:val="262626"/>
          <w:sz w:val="24"/>
          <w:szCs w:val="24"/>
        </w:rPr>
        <w:t xml:space="preserve">selves,” and find their “true self.” The backstop for </w:t>
      </w:r>
      <w:r w:rsidR="001E2B03" w:rsidRPr="00353A46">
        <w:rPr>
          <w:rFonts w:ascii="Times New Roman" w:hAnsi="Times New Roman" w:cs="Times New Roman"/>
          <w:color w:val="262626"/>
          <w:sz w:val="24"/>
          <w:szCs w:val="24"/>
        </w:rPr>
        <w:t xml:space="preserve">this conversion </w:t>
      </w:r>
      <w:r w:rsidR="00333083">
        <w:rPr>
          <w:rFonts w:ascii="Times New Roman" w:hAnsi="Times New Roman" w:cs="Times New Roman"/>
          <w:color w:val="262626"/>
          <w:sz w:val="24"/>
          <w:szCs w:val="24"/>
        </w:rPr>
        <w:t>wa</w:t>
      </w:r>
      <w:r w:rsidR="001E2B03" w:rsidRPr="00353A46">
        <w:rPr>
          <w:rFonts w:ascii="Times New Roman" w:hAnsi="Times New Roman" w:cs="Times New Roman"/>
          <w:color w:val="262626"/>
          <w:sz w:val="24"/>
          <w:szCs w:val="24"/>
        </w:rPr>
        <w:t>s a context that can facilit</w:t>
      </w:r>
      <w:r w:rsidR="006130C1" w:rsidRPr="00353A46">
        <w:rPr>
          <w:rFonts w:ascii="Times New Roman" w:hAnsi="Times New Roman" w:cs="Times New Roman"/>
          <w:color w:val="262626"/>
          <w:sz w:val="24"/>
          <w:szCs w:val="24"/>
        </w:rPr>
        <w:t xml:space="preserve">ate their hopes and aspirations: </w:t>
      </w:r>
      <w:r w:rsidR="001E2B03" w:rsidRPr="00353A46">
        <w:rPr>
          <w:rFonts w:ascii="Times New Roman" w:hAnsi="Times New Roman" w:cs="Times New Roman"/>
          <w:color w:val="262626"/>
          <w:sz w:val="24"/>
          <w:szCs w:val="24"/>
        </w:rPr>
        <w:t xml:space="preserve">raising a child, </w:t>
      </w:r>
      <w:r w:rsidR="001E2B03" w:rsidRPr="00353A46">
        <w:rPr>
          <w:rFonts w:ascii="Times New Roman" w:hAnsi="Times New Roman" w:cs="Times New Roman"/>
          <w:color w:val="262626"/>
          <w:sz w:val="24"/>
          <w:szCs w:val="24"/>
        </w:rPr>
        <w:lastRenderedPageBreak/>
        <w:t xml:space="preserve">maintaining </w:t>
      </w:r>
      <w:r w:rsidR="00015D18">
        <w:rPr>
          <w:rFonts w:ascii="Times New Roman" w:hAnsi="Times New Roman" w:cs="Times New Roman"/>
          <w:color w:val="262626"/>
          <w:sz w:val="24"/>
          <w:szCs w:val="24"/>
        </w:rPr>
        <w:t xml:space="preserve">a household, holding down a job, or access to higher education. </w:t>
      </w:r>
      <w:r w:rsidR="00CB5E00" w:rsidRPr="00353A46">
        <w:rPr>
          <w:rFonts w:ascii="Times New Roman" w:hAnsi="Times New Roman" w:cs="Times New Roman"/>
          <w:sz w:val="24"/>
          <w:szCs w:val="24"/>
        </w:rPr>
        <w:t xml:space="preserve">Karabanow </w:t>
      </w:r>
      <w:r w:rsidRPr="00353A46">
        <w:rPr>
          <w:rFonts w:ascii="Times New Roman" w:hAnsi="Times New Roman" w:cs="Times New Roman"/>
          <w:sz w:val="24"/>
          <w:szCs w:val="24"/>
        </w:rPr>
        <w:t xml:space="preserve">(2009) </w:t>
      </w:r>
      <w:r w:rsidR="00CB5E00" w:rsidRPr="00353A46">
        <w:rPr>
          <w:rFonts w:ascii="Times New Roman" w:hAnsi="Times New Roman" w:cs="Times New Roman"/>
          <w:sz w:val="24"/>
          <w:szCs w:val="24"/>
        </w:rPr>
        <w:t>found that some youth choose the identity first and then worked to build the</w:t>
      </w:r>
      <w:r w:rsidRPr="00353A46">
        <w:rPr>
          <w:rFonts w:ascii="Times New Roman" w:hAnsi="Times New Roman" w:cs="Times New Roman"/>
          <w:sz w:val="24"/>
          <w:szCs w:val="24"/>
        </w:rPr>
        <w:t>ir</w:t>
      </w:r>
      <w:r w:rsidR="00CB5E00" w:rsidRPr="00353A46">
        <w:rPr>
          <w:rFonts w:ascii="Times New Roman" w:hAnsi="Times New Roman" w:cs="Times New Roman"/>
          <w:sz w:val="24"/>
          <w:szCs w:val="24"/>
        </w:rPr>
        <w:t xml:space="preserve"> life around it, and a few particip</w:t>
      </w:r>
      <w:r w:rsidRPr="00353A46">
        <w:rPr>
          <w:rFonts w:ascii="Times New Roman" w:hAnsi="Times New Roman" w:cs="Times New Roman"/>
          <w:sz w:val="24"/>
          <w:szCs w:val="24"/>
        </w:rPr>
        <w:t xml:space="preserve">ants in our study did the same through involvement in </w:t>
      </w:r>
      <w:r w:rsidR="00CB5E00" w:rsidRPr="00353A46">
        <w:rPr>
          <w:rFonts w:ascii="Times New Roman" w:hAnsi="Times New Roman" w:cs="Times New Roman"/>
          <w:sz w:val="24"/>
          <w:szCs w:val="24"/>
        </w:rPr>
        <w:t xml:space="preserve">romantic partnerships and </w:t>
      </w:r>
      <w:r w:rsidRPr="00353A46">
        <w:rPr>
          <w:rFonts w:ascii="Times New Roman" w:hAnsi="Times New Roman" w:cs="Times New Roman"/>
          <w:sz w:val="24"/>
          <w:szCs w:val="24"/>
        </w:rPr>
        <w:t>parenthood</w:t>
      </w:r>
      <w:r w:rsidR="00CB5E00" w:rsidRPr="00353A46">
        <w:rPr>
          <w:rFonts w:ascii="Times New Roman" w:hAnsi="Times New Roman" w:cs="Times New Roman"/>
          <w:sz w:val="24"/>
          <w:szCs w:val="24"/>
        </w:rPr>
        <w:t xml:space="preserve">. These two identities </w:t>
      </w:r>
      <w:r w:rsidRPr="00353A46">
        <w:rPr>
          <w:rFonts w:ascii="Times New Roman" w:hAnsi="Times New Roman" w:cs="Times New Roman"/>
          <w:sz w:val="24"/>
          <w:szCs w:val="24"/>
        </w:rPr>
        <w:t>we</w:t>
      </w:r>
      <w:r w:rsidR="00CB5E00" w:rsidRPr="00353A46">
        <w:rPr>
          <w:rFonts w:ascii="Times New Roman" w:hAnsi="Times New Roman" w:cs="Times New Roman"/>
          <w:sz w:val="24"/>
          <w:szCs w:val="24"/>
        </w:rPr>
        <w:t xml:space="preserve">re under their control, to some extent, although </w:t>
      </w:r>
      <w:r w:rsidRPr="00353A46">
        <w:rPr>
          <w:rFonts w:ascii="Times New Roman" w:hAnsi="Times New Roman" w:cs="Times New Roman"/>
          <w:sz w:val="24"/>
          <w:szCs w:val="24"/>
        </w:rPr>
        <w:t>not fully,</w:t>
      </w:r>
      <w:r w:rsidR="00CB5E00" w:rsidRPr="00353A46">
        <w:rPr>
          <w:rFonts w:ascii="Times New Roman" w:hAnsi="Times New Roman" w:cs="Times New Roman"/>
          <w:sz w:val="24"/>
          <w:szCs w:val="24"/>
        </w:rPr>
        <w:t xml:space="preserve"> as </w:t>
      </w:r>
      <w:r w:rsidRPr="00353A46">
        <w:rPr>
          <w:rFonts w:ascii="Times New Roman" w:hAnsi="Times New Roman" w:cs="Times New Roman"/>
          <w:sz w:val="24"/>
          <w:szCs w:val="24"/>
        </w:rPr>
        <w:t xml:space="preserve">was the case </w:t>
      </w:r>
      <w:r w:rsidR="00CB5E00" w:rsidRPr="00353A46">
        <w:rPr>
          <w:rFonts w:ascii="Times New Roman" w:hAnsi="Times New Roman" w:cs="Times New Roman"/>
          <w:sz w:val="24"/>
          <w:szCs w:val="24"/>
        </w:rPr>
        <w:t xml:space="preserve">with one couple who lost their baby to child protection services. </w:t>
      </w:r>
    </w:p>
    <w:p w14:paraId="4357FE84" w14:textId="2BC992C6" w:rsidR="00056118" w:rsidRPr="00353A46" w:rsidRDefault="006130C1" w:rsidP="009843DF">
      <w:pPr>
        <w:tabs>
          <w:tab w:val="left" w:pos="1440"/>
          <w:tab w:val="left" w:pos="2160"/>
          <w:tab w:val="left" w:pos="2880"/>
        </w:tabs>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w:t>
      </w:r>
      <w:r w:rsidR="00202EF0">
        <w:rPr>
          <w:rFonts w:ascii="Times New Roman" w:hAnsi="Times New Roman" w:cs="Times New Roman"/>
          <w:sz w:val="24"/>
          <w:szCs w:val="24"/>
        </w:rPr>
        <w:t>2</w:t>
      </w:r>
      <w:r w:rsidRPr="00353A46">
        <w:rPr>
          <w:rFonts w:ascii="Times New Roman" w:hAnsi="Times New Roman" w:cs="Times New Roman"/>
          <w:sz w:val="24"/>
          <w:szCs w:val="24"/>
        </w:rPr>
        <w:t>&gt;</w:t>
      </w:r>
      <w:r w:rsidR="00056118" w:rsidRPr="00353A46">
        <w:rPr>
          <w:rFonts w:ascii="Times New Roman" w:hAnsi="Times New Roman" w:cs="Times New Roman"/>
          <w:sz w:val="24"/>
          <w:szCs w:val="24"/>
        </w:rPr>
        <w:t>The Social Sources of Identity</w:t>
      </w:r>
    </w:p>
    <w:p w14:paraId="55B18325" w14:textId="7D91B460" w:rsidR="000816AA" w:rsidRDefault="00CB5E00" w:rsidP="00EB6552">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This kind of </w:t>
      </w:r>
      <w:r w:rsidR="00720E5E" w:rsidRPr="00353A46">
        <w:rPr>
          <w:rFonts w:ascii="Times New Roman" w:hAnsi="Times New Roman" w:cs="Times New Roman"/>
          <w:sz w:val="24"/>
          <w:szCs w:val="24"/>
        </w:rPr>
        <w:t xml:space="preserve">advance </w:t>
      </w:r>
      <w:r w:rsidRPr="00353A46">
        <w:rPr>
          <w:rFonts w:ascii="Times New Roman" w:hAnsi="Times New Roman" w:cs="Times New Roman"/>
          <w:sz w:val="24"/>
          <w:szCs w:val="24"/>
        </w:rPr>
        <w:t>commitment d</w:t>
      </w:r>
      <w:r w:rsidR="008E550E" w:rsidRPr="00353A46">
        <w:rPr>
          <w:rFonts w:ascii="Times New Roman" w:hAnsi="Times New Roman" w:cs="Times New Roman"/>
          <w:sz w:val="24"/>
          <w:szCs w:val="24"/>
        </w:rPr>
        <w:t>id</w:t>
      </w:r>
      <w:r w:rsidRPr="00353A46">
        <w:rPr>
          <w:rFonts w:ascii="Times New Roman" w:hAnsi="Times New Roman" w:cs="Times New Roman"/>
          <w:sz w:val="24"/>
          <w:szCs w:val="24"/>
        </w:rPr>
        <w:t xml:space="preserve"> not work with</w:t>
      </w:r>
      <w:r w:rsidR="00720E5E" w:rsidRPr="00353A46">
        <w:rPr>
          <w:rFonts w:ascii="Times New Roman" w:hAnsi="Times New Roman" w:cs="Times New Roman"/>
          <w:sz w:val="24"/>
          <w:szCs w:val="24"/>
        </w:rPr>
        <w:t xml:space="preserve"> other </w:t>
      </w:r>
      <w:r w:rsidR="00CA1568" w:rsidRPr="00353A46">
        <w:rPr>
          <w:rFonts w:ascii="Times New Roman" w:hAnsi="Times New Roman" w:cs="Times New Roman"/>
          <w:sz w:val="24"/>
          <w:szCs w:val="24"/>
        </w:rPr>
        <w:t xml:space="preserve">aspects of their </w:t>
      </w:r>
      <w:r w:rsidR="00720E5E" w:rsidRPr="00353A46">
        <w:rPr>
          <w:rFonts w:ascii="Times New Roman" w:hAnsi="Times New Roman" w:cs="Times New Roman"/>
          <w:sz w:val="24"/>
          <w:szCs w:val="24"/>
        </w:rPr>
        <w:t xml:space="preserve">identities, </w:t>
      </w:r>
      <w:r w:rsidR="008E550E" w:rsidRPr="00353A46">
        <w:rPr>
          <w:rFonts w:ascii="Times New Roman" w:hAnsi="Times New Roman" w:cs="Times New Roman"/>
          <w:sz w:val="24"/>
          <w:szCs w:val="24"/>
        </w:rPr>
        <w:t>including choosing</w:t>
      </w:r>
      <w:r w:rsidR="00720E5E" w:rsidRPr="00353A46">
        <w:rPr>
          <w:rFonts w:ascii="Times New Roman" w:hAnsi="Times New Roman" w:cs="Times New Roman"/>
          <w:sz w:val="24"/>
          <w:szCs w:val="24"/>
        </w:rPr>
        <w:t xml:space="preserve"> careers, </w:t>
      </w:r>
      <w:r w:rsidR="008E550E" w:rsidRPr="00353A46">
        <w:rPr>
          <w:rFonts w:ascii="Times New Roman" w:hAnsi="Times New Roman" w:cs="Times New Roman"/>
          <w:sz w:val="24"/>
          <w:szCs w:val="24"/>
        </w:rPr>
        <w:t>largely due to t</w:t>
      </w:r>
      <w:r w:rsidR="00720E5E" w:rsidRPr="00353A46">
        <w:rPr>
          <w:rFonts w:ascii="Times New Roman" w:hAnsi="Times New Roman" w:cs="Times New Roman"/>
          <w:sz w:val="24"/>
          <w:szCs w:val="24"/>
        </w:rPr>
        <w:t xml:space="preserve">he absence of </w:t>
      </w:r>
      <w:r w:rsidR="00015D18">
        <w:rPr>
          <w:rFonts w:ascii="Times New Roman" w:hAnsi="Times New Roman" w:cs="Times New Roman"/>
          <w:sz w:val="24"/>
          <w:szCs w:val="24"/>
        </w:rPr>
        <w:t>support</w:t>
      </w:r>
      <w:r w:rsidR="00720E5E" w:rsidRPr="00353A46">
        <w:rPr>
          <w:rFonts w:ascii="Times New Roman" w:hAnsi="Times New Roman" w:cs="Times New Roman"/>
          <w:sz w:val="24"/>
          <w:szCs w:val="24"/>
        </w:rPr>
        <w:t>.</w:t>
      </w:r>
      <w:r w:rsidRPr="00353A46">
        <w:rPr>
          <w:rFonts w:ascii="Times New Roman" w:hAnsi="Times New Roman" w:cs="Times New Roman"/>
          <w:sz w:val="24"/>
          <w:szCs w:val="24"/>
        </w:rPr>
        <w:t xml:space="preserve"> A reason for this </w:t>
      </w:r>
      <w:r w:rsidR="009702C3" w:rsidRPr="00353A46">
        <w:rPr>
          <w:rFonts w:ascii="Times New Roman" w:hAnsi="Times New Roman" w:cs="Times New Roman"/>
          <w:sz w:val="24"/>
          <w:szCs w:val="24"/>
        </w:rPr>
        <w:t xml:space="preserve">is </w:t>
      </w:r>
      <w:r w:rsidRPr="00353A46">
        <w:rPr>
          <w:rFonts w:ascii="Times New Roman" w:hAnsi="Times New Roman" w:cs="Times New Roman"/>
          <w:sz w:val="24"/>
          <w:szCs w:val="24"/>
        </w:rPr>
        <w:t xml:space="preserve">that identity, and the pathway to it, is </w:t>
      </w:r>
      <w:r w:rsidR="009702C3" w:rsidRPr="00353A46">
        <w:rPr>
          <w:rFonts w:ascii="Times New Roman" w:hAnsi="Times New Roman" w:cs="Times New Roman"/>
          <w:sz w:val="24"/>
          <w:szCs w:val="24"/>
        </w:rPr>
        <w:t>not an individual, psychological characteristic</w:t>
      </w:r>
      <w:r w:rsidR="00CA1568" w:rsidRPr="00353A46">
        <w:rPr>
          <w:rFonts w:ascii="Times New Roman" w:hAnsi="Times New Roman" w:cs="Times New Roman"/>
          <w:sz w:val="24"/>
          <w:szCs w:val="24"/>
        </w:rPr>
        <w:t xml:space="preserve"> only</w:t>
      </w:r>
      <w:r w:rsidR="009702C3" w:rsidRPr="00353A46">
        <w:rPr>
          <w:rFonts w:ascii="Times New Roman" w:hAnsi="Times New Roman" w:cs="Times New Roman"/>
          <w:sz w:val="24"/>
          <w:szCs w:val="24"/>
        </w:rPr>
        <w:t xml:space="preserve"> (Baumeister &amp; Muraven, 1996</w:t>
      </w:r>
      <w:r w:rsidR="000816AA">
        <w:rPr>
          <w:rFonts w:ascii="Times New Roman" w:hAnsi="Times New Roman" w:cs="Times New Roman"/>
          <w:sz w:val="24"/>
          <w:szCs w:val="24"/>
        </w:rPr>
        <w:t>)</w:t>
      </w:r>
      <w:r w:rsidR="009702C3" w:rsidRPr="00353A46">
        <w:rPr>
          <w:rFonts w:ascii="Times New Roman" w:hAnsi="Times New Roman" w:cs="Times New Roman"/>
          <w:sz w:val="24"/>
          <w:szCs w:val="24"/>
        </w:rPr>
        <w:t xml:space="preserve">. </w:t>
      </w:r>
    </w:p>
    <w:p w14:paraId="292358CF" w14:textId="701C8B29" w:rsidR="00BD7604" w:rsidRPr="00353A46" w:rsidRDefault="00C41C05" w:rsidP="00EB6552">
      <w:pPr>
        <w:tabs>
          <w:tab w:val="left" w:pos="1440"/>
          <w:tab w:val="left" w:pos="2160"/>
          <w:tab w:val="left" w:pos="2880"/>
        </w:tabs>
        <w:spacing w:line="480" w:lineRule="auto"/>
        <w:ind w:firstLine="360"/>
        <w:rPr>
          <w:rFonts w:ascii="Times New Roman" w:hAnsi="Times New Roman" w:cs="Times New Roman"/>
          <w:sz w:val="24"/>
          <w:szCs w:val="24"/>
        </w:rPr>
      </w:pPr>
      <w:r>
        <w:rPr>
          <w:rFonts w:ascii="Times New Roman" w:hAnsi="Times New Roman" w:cs="Times New Roman"/>
          <w:sz w:val="24"/>
          <w:szCs w:val="24"/>
        </w:rPr>
        <w:t>S</w:t>
      </w:r>
      <w:r w:rsidR="009702C3" w:rsidRPr="00353A46">
        <w:rPr>
          <w:rFonts w:ascii="Times New Roman" w:hAnsi="Times New Roman" w:cs="Times New Roman"/>
          <w:sz w:val="24"/>
          <w:szCs w:val="24"/>
        </w:rPr>
        <w:t xml:space="preserve">treet-involved youth </w:t>
      </w:r>
      <w:r w:rsidR="00720E5E" w:rsidRPr="00353A46">
        <w:rPr>
          <w:rFonts w:ascii="Times New Roman" w:hAnsi="Times New Roman" w:cs="Times New Roman"/>
          <w:sz w:val="24"/>
          <w:szCs w:val="24"/>
        </w:rPr>
        <w:t>ha</w:t>
      </w:r>
      <w:r w:rsidR="00CA1568" w:rsidRPr="00353A46">
        <w:rPr>
          <w:rFonts w:ascii="Times New Roman" w:hAnsi="Times New Roman" w:cs="Times New Roman"/>
          <w:sz w:val="24"/>
          <w:szCs w:val="24"/>
        </w:rPr>
        <w:t>d</w:t>
      </w:r>
      <w:r w:rsidR="00720E5E" w:rsidRPr="00353A46">
        <w:rPr>
          <w:rFonts w:ascii="Times New Roman" w:hAnsi="Times New Roman" w:cs="Times New Roman"/>
          <w:sz w:val="24"/>
          <w:szCs w:val="24"/>
        </w:rPr>
        <w:t xml:space="preserve"> even less help than other</w:t>
      </w:r>
      <w:r w:rsidR="000816AA">
        <w:rPr>
          <w:rFonts w:ascii="Times New Roman" w:hAnsi="Times New Roman" w:cs="Times New Roman"/>
          <w:sz w:val="24"/>
          <w:szCs w:val="24"/>
        </w:rPr>
        <w:t xml:space="preserve"> youth do</w:t>
      </w:r>
      <w:r w:rsidR="00720E5E"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They face</w:t>
      </w:r>
      <w:r w:rsidR="00CA1568" w:rsidRP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adult decisions without secure anchors in </w:t>
      </w:r>
      <w:r w:rsidR="00056118" w:rsidRPr="00353A46">
        <w:rPr>
          <w:rFonts w:ascii="Times New Roman" w:hAnsi="Times New Roman" w:cs="Times New Roman"/>
          <w:sz w:val="24"/>
          <w:szCs w:val="24"/>
        </w:rPr>
        <w:t>social contex</w:t>
      </w:r>
      <w:r w:rsidR="00720E5E" w:rsidRPr="00353A46">
        <w:rPr>
          <w:rFonts w:ascii="Times New Roman" w:hAnsi="Times New Roman" w:cs="Times New Roman"/>
          <w:sz w:val="24"/>
          <w:szCs w:val="24"/>
        </w:rPr>
        <w:t>ts</w:t>
      </w:r>
      <w:r w:rsidR="00307226" w:rsidRPr="00353A46">
        <w:rPr>
          <w:rFonts w:ascii="Times New Roman" w:hAnsi="Times New Roman" w:cs="Times New Roman"/>
          <w:sz w:val="24"/>
          <w:szCs w:val="24"/>
        </w:rPr>
        <w:t>—relational</w:t>
      </w:r>
      <w:r w:rsidR="0015760B" w:rsidRPr="00353A46">
        <w:rPr>
          <w:rFonts w:ascii="Times New Roman" w:hAnsi="Times New Roman" w:cs="Times New Roman"/>
          <w:sz w:val="24"/>
          <w:szCs w:val="24"/>
        </w:rPr>
        <w:t>, educational, vocational, and</w:t>
      </w:r>
      <w:r w:rsidR="009702C3" w:rsidRPr="00353A46">
        <w:rPr>
          <w:rFonts w:ascii="Times New Roman" w:hAnsi="Times New Roman" w:cs="Times New Roman"/>
          <w:sz w:val="24"/>
          <w:szCs w:val="24"/>
        </w:rPr>
        <w:t xml:space="preserve"> family--that for most others </w:t>
      </w:r>
      <w:r w:rsidR="00CA1568" w:rsidRPr="00353A46">
        <w:rPr>
          <w:rFonts w:ascii="Times New Roman" w:hAnsi="Times New Roman" w:cs="Times New Roman"/>
          <w:sz w:val="24"/>
          <w:szCs w:val="24"/>
        </w:rPr>
        <w:t>provided</w:t>
      </w:r>
      <w:r w:rsidR="00307226" w:rsidRPr="00353A46">
        <w:rPr>
          <w:rFonts w:ascii="Times New Roman" w:hAnsi="Times New Roman" w:cs="Times New Roman"/>
          <w:sz w:val="24"/>
          <w:szCs w:val="24"/>
        </w:rPr>
        <w:t xml:space="preserve"> a course of action and a frame </w:t>
      </w:r>
      <w:r w:rsidR="009702C3" w:rsidRPr="00353A46">
        <w:rPr>
          <w:rFonts w:ascii="Times New Roman" w:hAnsi="Times New Roman" w:cs="Times New Roman"/>
          <w:sz w:val="24"/>
          <w:szCs w:val="24"/>
        </w:rPr>
        <w:t xml:space="preserve">of reference for knowing where to begin. </w:t>
      </w:r>
    </w:p>
    <w:p w14:paraId="10899AB2" w14:textId="613319C3" w:rsidR="000816AA" w:rsidRPr="00353A46" w:rsidRDefault="009702C3" w:rsidP="00202EF0">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Following several sociologists (e.g</w:t>
      </w:r>
      <w:r w:rsidR="00B62C77">
        <w:rPr>
          <w:rFonts w:ascii="Times New Roman" w:hAnsi="Times New Roman" w:cs="Times New Roman"/>
          <w:sz w:val="24"/>
          <w:szCs w:val="24"/>
        </w:rPr>
        <w:t xml:space="preserve">. </w:t>
      </w:r>
      <w:r w:rsidR="00B62C77" w:rsidRPr="00353A46">
        <w:rPr>
          <w:rFonts w:ascii="Times New Roman" w:hAnsi="Times New Roman" w:cs="Times New Roman"/>
          <w:sz w:val="24"/>
          <w:szCs w:val="24"/>
        </w:rPr>
        <w:t>Lasch, 1977, 1978</w:t>
      </w:r>
      <w:r w:rsidR="00B62C77">
        <w:rPr>
          <w:rFonts w:ascii="Times New Roman" w:hAnsi="Times New Roman" w:cs="Times New Roman"/>
          <w:sz w:val="24"/>
          <w:szCs w:val="24"/>
        </w:rPr>
        <w:t>; Rodgers, 1978; Sennett, 1974</w:t>
      </w:r>
      <w:r w:rsidRPr="00353A46">
        <w:rPr>
          <w:rFonts w:ascii="Times New Roman" w:hAnsi="Times New Roman" w:cs="Times New Roman"/>
          <w:sz w:val="24"/>
          <w:szCs w:val="24"/>
        </w:rPr>
        <w:t xml:space="preserve">), Baumeister and Muraven </w:t>
      </w:r>
      <w:r w:rsidR="00DA5C56">
        <w:rPr>
          <w:rFonts w:ascii="Times New Roman" w:hAnsi="Times New Roman" w:cs="Times New Roman"/>
          <w:sz w:val="24"/>
          <w:szCs w:val="24"/>
        </w:rPr>
        <w:t xml:space="preserve">argued </w:t>
      </w:r>
      <w:r w:rsidRPr="00353A46">
        <w:rPr>
          <w:rFonts w:ascii="Times New Roman" w:hAnsi="Times New Roman" w:cs="Times New Roman"/>
          <w:sz w:val="24"/>
          <w:szCs w:val="24"/>
        </w:rPr>
        <w:t xml:space="preserve">that the "self" </w:t>
      </w:r>
      <w:r w:rsidR="00CA1568" w:rsidRPr="00353A46">
        <w:rPr>
          <w:rFonts w:ascii="Times New Roman" w:hAnsi="Times New Roman" w:cs="Times New Roman"/>
          <w:sz w:val="24"/>
          <w:szCs w:val="24"/>
        </w:rPr>
        <w:t>wa</w:t>
      </w:r>
      <w:r w:rsidRPr="00353A46">
        <w:rPr>
          <w:rFonts w:ascii="Times New Roman" w:hAnsi="Times New Roman" w:cs="Times New Roman"/>
          <w:sz w:val="24"/>
          <w:szCs w:val="24"/>
        </w:rPr>
        <w:t xml:space="preserve">s increasingly taking on the role of a value base; </w:t>
      </w:r>
      <w:r w:rsidR="00CA1568" w:rsidRPr="00353A46">
        <w:rPr>
          <w:rFonts w:ascii="Times New Roman" w:hAnsi="Times New Roman" w:cs="Times New Roman"/>
          <w:sz w:val="24"/>
          <w:szCs w:val="24"/>
        </w:rPr>
        <w:t>individuals we</w:t>
      </w:r>
      <w:r w:rsidRPr="00353A46">
        <w:rPr>
          <w:rFonts w:ascii="Times New Roman" w:hAnsi="Times New Roman" w:cs="Times New Roman"/>
          <w:sz w:val="24"/>
          <w:szCs w:val="24"/>
        </w:rPr>
        <w:t xml:space="preserve">re expected to find in themselves guidance about what is important. </w:t>
      </w:r>
      <w:r w:rsidR="00056118" w:rsidRPr="00353A46">
        <w:rPr>
          <w:rFonts w:ascii="Times New Roman" w:hAnsi="Times New Roman" w:cs="Times New Roman"/>
          <w:sz w:val="24"/>
          <w:szCs w:val="24"/>
        </w:rPr>
        <w:t xml:space="preserve">Street youth </w:t>
      </w:r>
      <w:r w:rsidR="0088308F">
        <w:rPr>
          <w:rFonts w:ascii="Times New Roman" w:hAnsi="Times New Roman" w:cs="Times New Roman"/>
          <w:sz w:val="24"/>
          <w:szCs w:val="24"/>
        </w:rPr>
        <w:t>we</w:t>
      </w:r>
      <w:r w:rsidR="00056118" w:rsidRPr="00353A46">
        <w:rPr>
          <w:rFonts w:ascii="Times New Roman" w:hAnsi="Times New Roman" w:cs="Times New Roman"/>
          <w:sz w:val="24"/>
          <w:szCs w:val="24"/>
        </w:rPr>
        <w:t xml:space="preserve">re expected to find in </w:t>
      </w:r>
      <w:r w:rsidR="005D4D26">
        <w:rPr>
          <w:rFonts w:ascii="Times New Roman" w:hAnsi="Times New Roman" w:cs="Times New Roman"/>
          <w:sz w:val="24"/>
          <w:szCs w:val="24"/>
        </w:rPr>
        <w:t>discover and choose for identities for themselves</w:t>
      </w:r>
      <w:r w:rsidR="0018320D">
        <w:rPr>
          <w:rFonts w:ascii="Times New Roman" w:hAnsi="Times New Roman" w:cs="Times New Roman"/>
          <w:sz w:val="24"/>
          <w:szCs w:val="24"/>
        </w:rPr>
        <w:t xml:space="preserve">.  </w:t>
      </w:r>
      <w:r w:rsidRPr="00353A46">
        <w:rPr>
          <w:rFonts w:ascii="Times New Roman" w:hAnsi="Times New Roman" w:cs="Times New Roman"/>
          <w:sz w:val="24"/>
          <w:szCs w:val="24"/>
        </w:rPr>
        <w:t>Street-involved youth ha</w:t>
      </w:r>
      <w:r w:rsidR="00CA1568" w:rsidRPr="00353A46">
        <w:rPr>
          <w:rFonts w:ascii="Times New Roman" w:hAnsi="Times New Roman" w:cs="Times New Roman"/>
          <w:sz w:val="24"/>
          <w:szCs w:val="24"/>
        </w:rPr>
        <w:t>d</w:t>
      </w:r>
      <w:r w:rsidRPr="00353A46">
        <w:rPr>
          <w:rFonts w:ascii="Times New Roman" w:hAnsi="Times New Roman" w:cs="Times New Roman"/>
          <w:sz w:val="24"/>
          <w:szCs w:val="24"/>
        </w:rPr>
        <w:t xml:space="preserve"> trouble in</w:t>
      </w:r>
      <w:r w:rsidR="00CA1568" w:rsidRPr="00353A46">
        <w:rPr>
          <w:rFonts w:ascii="Times New Roman" w:hAnsi="Times New Roman" w:cs="Times New Roman"/>
          <w:sz w:val="24"/>
          <w:szCs w:val="24"/>
        </w:rPr>
        <w:t xml:space="preserve"> this regard, and this trouble wa</w:t>
      </w:r>
      <w:r w:rsidRPr="00353A46">
        <w:rPr>
          <w:rFonts w:ascii="Times New Roman" w:hAnsi="Times New Roman" w:cs="Times New Roman"/>
          <w:sz w:val="24"/>
          <w:szCs w:val="24"/>
        </w:rPr>
        <w:t xml:space="preserve">s </w:t>
      </w:r>
      <w:r w:rsidR="0088308F">
        <w:rPr>
          <w:rFonts w:ascii="Times New Roman" w:hAnsi="Times New Roman" w:cs="Times New Roman"/>
          <w:sz w:val="24"/>
          <w:szCs w:val="24"/>
        </w:rPr>
        <w:t xml:space="preserve">largely </w:t>
      </w:r>
      <w:r w:rsidRPr="00353A46">
        <w:rPr>
          <w:rFonts w:ascii="Times New Roman" w:hAnsi="Times New Roman" w:cs="Times New Roman"/>
          <w:sz w:val="24"/>
          <w:szCs w:val="24"/>
        </w:rPr>
        <w:t>not of their own making. They ha</w:t>
      </w:r>
      <w:r w:rsidR="00CA1568" w:rsidRPr="00353A46">
        <w:rPr>
          <w:rFonts w:ascii="Times New Roman" w:hAnsi="Times New Roman" w:cs="Times New Roman"/>
          <w:sz w:val="24"/>
          <w:szCs w:val="24"/>
        </w:rPr>
        <w:t>d</w:t>
      </w:r>
      <w:r w:rsidRPr="00353A46">
        <w:rPr>
          <w:rFonts w:ascii="Times New Roman" w:hAnsi="Times New Roman" w:cs="Times New Roman"/>
          <w:sz w:val="24"/>
          <w:szCs w:val="24"/>
        </w:rPr>
        <w:t xml:space="preserve"> trouble getting access to work that pa</w:t>
      </w:r>
      <w:r w:rsidR="00CA1568" w:rsidRPr="00353A46">
        <w:rPr>
          <w:rFonts w:ascii="Times New Roman" w:hAnsi="Times New Roman" w:cs="Times New Roman"/>
          <w:sz w:val="24"/>
          <w:szCs w:val="24"/>
        </w:rPr>
        <w:t>id</w:t>
      </w:r>
      <w:r w:rsidRPr="00353A46">
        <w:rPr>
          <w:rFonts w:ascii="Times New Roman" w:hAnsi="Times New Roman" w:cs="Times New Roman"/>
          <w:sz w:val="24"/>
          <w:szCs w:val="24"/>
        </w:rPr>
        <w:t xml:space="preserve"> enough to live on, and they ha</w:t>
      </w:r>
      <w:r w:rsidR="00CA1568" w:rsidRPr="00353A46">
        <w:rPr>
          <w:rFonts w:ascii="Times New Roman" w:hAnsi="Times New Roman" w:cs="Times New Roman"/>
          <w:sz w:val="24"/>
          <w:szCs w:val="24"/>
        </w:rPr>
        <w:t>d</w:t>
      </w:r>
      <w:r w:rsidRPr="00353A46">
        <w:rPr>
          <w:rFonts w:ascii="Times New Roman" w:hAnsi="Times New Roman" w:cs="Times New Roman"/>
          <w:sz w:val="24"/>
          <w:szCs w:val="24"/>
        </w:rPr>
        <w:t xml:space="preserve"> trouble gaining access to work or apprenticeship-training programs that provide</w:t>
      </w:r>
      <w:r w:rsidR="00CA1568" w:rsidRPr="00353A46">
        <w:rPr>
          <w:rFonts w:ascii="Times New Roman" w:hAnsi="Times New Roman" w:cs="Times New Roman"/>
          <w:sz w:val="24"/>
          <w:szCs w:val="24"/>
        </w:rPr>
        <w:t>d</w:t>
      </w:r>
      <w:r w:rsidRPr="00353A46">
        <w:rPr>
          <w:rFonts w:ascii="Times New Roman" w:hAnsi="Times New Roman" w:cs="Times New Roman"/>
          <w:sz w:val="24"/>
          <w:szCs w:val="24"/>
        </w:rPr>
        <w:t xml:space="preserve"> ac</w:t>
      </w:r>
      <w:r w:rsidR="004B5E56" w:rsidRPr="00353A46">
        <w:rPr>
          <w:rFonts w:ascii="Times New Roman" w:hAnsi="Times New Roman" w:cs="Times New Roman"/>
          <w:sz w:val="24"/>
          <w:szCs w:val="24"/>
        </w:rPr>
        <w:t xml:space="preserve">cess to meaningful identities. </w:t>
      </w:r>
    </w:p>
    <w:p w14:paraId="0DFFEC5E" w14:textId="67F29B0C" w:rsidR="00BD7604" w:rsidRPr="00353A46" w:rsidRDefault="0015760B" w:rsidP="00202EF0">
      <w:pPr>
        <w:tabs>
          <w:tab w:val="left" w:pos="1440"/>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&lt;</w:t>
      </w:r>
      <w:r w:rsidR="00202EF0">
        <w:rPr>
          <w:rFonts w:ascii="Times New Roman" w:hAnsi="Times New Roman" w:cs="Times New Roman"/>
          <w:sz w:val="24"/>
          <w:szCs w:val="24"/>
        </w:rPr>
        <w:t>2</w:t>
      </w:r>
      <w:r w:rsidRPr="00353A46">
        <w:rPr>
          <w:rFonts w:ascii="Times New Roman" w:hAnsi="Times New Roman" w:cs="Times New Roman"/>
          <w:sz w:val="24"/>
          <w:szCs w:val="24"/>
        </w:rPr>
        <w:t>&gt;</w:t>
      </w:r>
      <w:r w:rsidR="009702C3" w:rsidRPr="00353A46">
        <w:rPr>
          <w:rFonts w:ascii="Times New Roman" w:hAnsi="Times New Roman" w:cs="Times New Roman"/>
          <w:sz w:val="24"/>
          <w:szCs w:val="24"/>
        </w:rPr>
        <w:t xml:space="preserve">How has Adolescence Changed? </w:t>
      </w:r>
    </w:p>
    <w:p w14:paraId="03951074" w14:textId="75082146" w:rsidR="00241FC7" w:rsidRPr="00353A46" w:rsidRDefault="0071427E" w:rsidP="00FD2F86">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Street-involved </w:t>
      </w:r>
      <w:r w:rsidR="009702C3" w:rsidRPr="00353A46">
        <w:rPr>
          <w:rFonts w:ascii="Times New Roman" w:hAnsi="Times New Roman" w:cs="Times New Roman"/>
          <w:sz w:val="24"/>
          <w:szCs w:val="24"/>
        </w:rPr>
        <w:t xml:space="preserve">youth </w:t>
      </w:r>
      <w:r w:rsidR="005C191D" w:rsidRPr="00353A46">
        <w:rPr>
          <w:rFonts w:ascii="Times New Roman" w:hAnsi="Times New Roman" w:cs="Times New Roman"/>
          <w:sz w:val="24"/>
          <w:szCs w:val="24"/>
        </w:rPr>
        <w:t xml:space="preserve">in Canada </w:t>
      </w:r>
      <w:r w:rsidR="009702C3" w:rsidRPr="00353A46">
        <w:rPr>
          <w:rFonts w:ascii="Times New Roman" w:hAnsi="Times New Roman" w:cs="Times New Roman"/>
          <w:sz w:val="24"/>
          <w:szCs w:val="24"/>
        </w:rPr>
        <w:t xml:space="preserve">are living in a world </w:t>
      </w:r>
      <w:r w:rsidR="002C4F29" w:rsidRPr="00353A46">
        <w:rPr>
          <w:rFonts w:ascii="Times New Roman" w:hAnsi="Times New Roman" w:cs="Times New Roman"/>
          <w:sz w:val="24"/>
          <w:szCs w:val="24"/>
        </w:rPr>
        <w:t xml:space="preserve">today </w:t>
      </w:r>
      <w:r w:rsidR="005C191D" w:rsidRPr="00353A46">
        <w:rPr>
          <w:rFonts w:ascii="Times New Roman" w:hAnsi="Times New Roman" w:cs="Times New Roman"/>
          <w:sz w:val="24"/>
          <w:szCs w:val="24"/>
        </w:rPr>
        <w:t xml:space="preserve">where the </w:t>
      </w:r>
      <w:r w:rsidR="000071AB" w:rsidRPr="00353A46">
        <w:rPr>
          <w:rFonts w:ascii="Times New Roman" w:hAnsi="Times New Roman" w:cs="Times New Roman"/>
          <w:sz w:val="24"/>
          <w:szCs w:val="24"/>
        </w:rPr>
        <w:t xml:space="preserve">one of the most important goals of our society is to provide </w:t>
      </w:r>
      <w:r w:rsidR="005C191D" w:rsidRPr="00353A46">
        <w:rPr>
          <w:rFonts w:ascii="Times New Roman" w:hAnsi="Times New Roman" w:cs="Times New Roman"/>
          <w:sz w:val="24"/>
          <w:szCs w:val="24"/>
        </w:rPr>
        <w:t>opportunit</w:t>
      </w:r>
      <w:r w:rsidR="000071AB" w:rsidRPr="00353A46">
        <w:rPr>
          <w:rFonts w:ascii="Times New Roman" w:hAnsi="Times New Roman" w:cs="Times New Roman"/>
          <w:sz w:val="24"/>
          <w:szCs w:val="24"/>
        </w:rPr>
        <w:t xml:space="preserve">ies to everyone. Unfortunately, these </w:t>
      </w:r>
      <w:r w:rsidR="000071AB" w:rsidRPr="00353A46">
        <w:rPr>
          <w:rFonts w:ascii="Times New Roman" w:hAnsi="Times New Roman" w:cs="Times New Roman"/>
          <w:sz w:val="24"/>
          <w:szCs w:val="24"/>
        </w:rPr>
        <w:lastRenderedPageBreak/>
        <w:t>street</w:t>
      </w:r>
      <w:r w:rsidR="00E00327">
        <w:rPr>
          <w:rFonts w:ascii="Times New Roman" w:hAnsi="Times New Roman" w:cs="Times New Roman"/>
          <w:sz w:val="24"/>
          <w:szCs w:val="24"/>
        </w:rPr>
        <w:t>-</w:t>
      </w:r>
      <w:r w:rsidR="000071AB" w:rsidRPr="00353A46">
        <w:rPr>
          <w:rFonts w:ascii="Times New Roman" w:hAnsi="Times New Roman" w:cs="Times New Roman"/>
          <w:sz w:val="24"/>
          <w:szCs w:val="24"/>
        </w:rPr>
        <w:t xml:space="preserve">involved youth cannot avail themselves of the opportunities available to others who enter their emergent adulthood stage at a later age. They are </w:t>
      </w:r>
      <w:r w:rsidR="009702C3" w:rsidRPr="00353A46">
        <w:rPr>
          <w:rFonts w:ascii="Times New Roman" w:hAnsi="Times New Roman" w:cs="Times New Roman"/>
          <w:sz w:val="24"/>
          <w:szCs w:val="24"/>
        </w:rPr>
        <w:t>without the long-term family supp</w:t>
      </w:r>
      <w:r w:rsidR="00F90C2E" w:rsidRPr="00353A46">
        <w:rPr>
          <w:rFonts w:ascii="Times New Roman" w:hAnsi="Times New Roman" w:cs="Times New Roman"/>
          <w:sz w:val="24"/>
          <w:szCs w:val="24"/>
        </w:rPr>
        <w:t xml:space="preserve">ort and commitment provided to </w:t>
      </w:r>
      <w:r w:rsidR="009702C3" w:rsidRPr="00353A46">
        <w:rPr>
          <w:rFonts w:ascii="Times New Roman" w:hAnsi="Times New Roman" w:cs="Times New Roman"/>
          <w:sz w:val="24"/>
          <w:szCs w:val="24"/>
        </w:rPr>
        <w:t>other youth, and they are living in the pre-19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world of semi-independence without the societal connections that pre-19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youth acquired through fostering, apprenticeship, and education. Like the pre-19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youth, they h</w:t>
      </w:r>
      <w:r w:rsidRPr="00353A46">
        <w:rPr>
          <w:rFonts w:ascii="Times New Roman" w:hAnsi="Times New Roman" w:cs="Times New Roman"/>
          <w:sz w:val="24"/>
          <w:szCs w:val="24"/>
        </w:rPr>
        <w:t>a</w:t>
      </w:r>
      <w:r w:rsidR="00E00327">
        <w:rPr>
          <w:rFonts w:ascii="Times New Roman" w:hAnsi="Times New Roman" w:cs="Times New Roman"/>
          <w:sz w:val="24"/>
          <w:szCs w:val="24"/>
        </w:rPr>
        <w:t>d</w:t>
      </w:r>
      <w:r w:rsidRPr="00353A46">
        <w:rPr>
          <w:rFonts w:ascii="Times New Roman" w:hAnsi="Times New Roman" w:cs="Times New Roman"/>
          <w:sz w:val="24"/>
          <w:szCs w:val="24"/>
        </w:rPr>
        <w:t xml:space="preserve"> semi-independence in their </w:t>
      </w:r>
      <w:r w:rsidR="009702C3" w:rsidRPr="00353A46">
        <w:rPr>
          <w:rFonts w:ascii="Times New Roman" w:hAnsi="Times New Roman" w:cs="Times New Roman"/>
          <w:sz w:val="24"/>
          <w:szCs w:val="24"/>
        </w:rPr>
        <w:t>daily life</w:t>
      </w:r>
      <w:r w:rsidR="00E00327">
        <w:rPr>
          <w:rFonts w:ascii="Times New Roman" w:hAnsi="Times New Roman" w:cs="Times New Roman"/>
          <w:sz w:val="24"/>
          <w:szCs w:val="24"/>
        </w:rPr>
        <w:t>,</w:t>
      </w:r>
      <w:r w:rsidR="009702C3" w:rsidRPr="00353A46">
        <w:rPr>
          <w:rFonts w:ascii="Times New Roman" w:hAnsi="Times New Roman" w:cs="Times New Roman"/>
          <w:sz w:val="24"/>
          <w:szCs w:val="24"/>
        </w:rPr>
        <w:t xml:space="preserve"> including choosing their street-involved friends and lifestyle; they control</w:t>
      </w:r>
      <w:r w:rsidR="00E00327">
        <w:rPr>
          <w:rFonts w:ascii="Times New Roman" w:hAnsi="Times New Roman" w:cs="Times New Roman"/>
          <w:sz w:val="24"/>
          <w:szCs w:val="24"/>
        </w:rPr>
        <w:t>led</w:t>
      </w:r>
      <w:r w:rsidR="009702C3" w:rsidRPr="00353A46">
        <w:rPr>
          <w:rFonts w:ascii="Times New Roman" w:hAnsi="Times New Roman" w:cs="Times New Roman"/>
          <w:sz w:val="24"/>
          <w:szCs w:val="24"/>
        </w:rPr>
        <w:t xml:space="preserve"> the conditions of their self-employment as panhandlers or drug dealers; they chose between the limited options about where to sleep; they </w:t>
      </w:r>
      <w:r w:rsidR="00E00327">
        <w:rPr>
          <w:rFonts w:ascii="Times New Roman" w:hAnsi="Times New Roman" w:cs="Times New Roman"/>
          <w:sz w:val="24"/>
          <w:szCs w:val="24"/>
        </w:rPr>
        <w:t>decided</w:t>
      </w:r>
      <w:r w:rsidR="009702C3" w:rsidRPr="00353A46">
        <w:rPr>
          <w:rFonts w:ascii="Times New Roman" w:hAnsi="Times New Roman" w:cs="Times New Roman"/>
          <w:sz w:val="24"/>
          <w:szCs w:val="24"/>
        </w:rPr>
        <w:t xml:space="preserve"> whether to go to school or not; they manage</w:t>
      </w:r>
      <w:r w:rsidR="00E00327">
        <w:rPr>
          <w:rFonts w:ascii="Times New Roman" w:hAnsi="Times New Roman" w:cs="Times New Roman"/>
          <w:sz w:val="24"/>
          <w:szCs w:val="24"/>
        </w:rPr>
        <w:t>d</w:t>
      </w:r>
      <w:r w:rsidR="009702C3" w:rsidRPr="00353A46">
        <w:rPr>
          <w:rFonts w:ascii="Times New Roman" w:hAnsi="Times New Roman" w:cs="Times New Roman"/>
          <w:sz w:val="24"/>
          <w:szCs w:val="24"/>
        </w:rPr>
        <w:t xml:space="preserve"> their own health more so than most other young people.  Like other post-19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youth, including contemporary emerging adults, there </w:t>
      </w:r>
      <w:r w:rsidR="00E00327">
        <w:rPr>
          <w:rFonts w:ascii="Times New Roman" w:hAnsi="Times New Roman" w:cs="Times New Roman"/>
          <w:sz w:val="24"/>
          <w:szCs w:val="24"/>
        </w:rPr>
        <w:t>wa</w:t>
      </w:r>
      <w:r w:rsidR="009702C3" w:rsidRPr="00353A46">
        <w:rPr>
          <w:rFonts w:ascii="Times New Roman" w:hAnsi="Times New Roman" w:cs="Times New Roman"/>
          <w:sz w:val="24"/>
          <w:szCs w:val="24"/>
        </w:rPr>
        <w:t>s an expectation that they w</w:t>
      </w:r>
      <w:r w:rsidR="00E00327">
        <w:rPr>
          <w:rFonts w:ascii="Times New Roman" w:hAnsi="Times New Roman" w:cs="Times New Roman"/>
          <w:sz w:val="24"/>
          <w:szCs w:val="24"/>
        </w:rPr>
        <w:t>ould</w:t>
      </w:r>
      <w:r w:rsidR="009702C3" w:rsidRPr="00353A46">
        <w:rPr>
          <w:rFonts w:ascii="Times New Roman" w:hAnsi="Times New Roman" w:cs="Times New Roman"/>
          <w:sz w:val="24"/>
          <w:szCs w:val="24"/>
        </w:rPr>
        <w:t xml:space="preserve"> choose an educational pathway, a career, romantic partners, and values and ideologies. </w:t>
      </w:r>
    </w:p>
    <w:p w14:paraId="360192FD" w14:textId="2F6631CA" w:rsidR="00BD7604" w:rsidRDefault="00E00327" w:rsidP="00353A46">
      <w:pPr>
        <w:tabs>
          <w:tab w:val="left" w:pos="1440"/>
          <w:tab w:val="left" w:pos="2160"/>
          <w:tab w:val="left" w:pos="2880"/>
        </w:tabs>
        <w:spacing w:line="480" w:lineRule="auto"/>
        <w:ind w:firstLine="360"/>
        <w:rPr>
          <w:rFonts w:ascii="Times New Roman" w:hAnsi="Times New Roman" w:cs="Times New Roman"/>
          <w:sz w:val="24"/>
          <w:szCs w:val="24"/>
        </w:rPr>
      </w:pPr>
      <w:r>
        <w:rPr>
          <w:rFonts w:ascii="Times New Roman" w:hAnsi="Times New Roman" w:cs="Times New Roman"/>
          <w:sz w:val="24"/>
          <w:szCs w:val="24"/>
        </w:rPr>
        <w:t>But w</w:t>
      </w:r>
      <w:r w:rsidR="009702C3" w:rsidRPr="00353A46">
        <w:rPr>
          <w:rFonts w:ascii="Times New Roman" w:hAnsi="Times New Roman" w:cs="Times New Roman"/>
          <w:sz w:val="24"/>
          <w:szCs w:val="24"/>
        </w:rPr>
        <w:t xml:space="preserve">ithout </w:t>
      </w:r>
      <w:r w:rsidR="00F90C2E" w:rsidRPr="00353A46">
        <w:rPr>
          <w:rFonts w:ascii="Times New Roman" w:hAnsi="Times New Roman" w:cs="Times New Roman"/>
          <w:sz w:val="24"/>
          <w:szCs w:val="24"/>
        </w:rPr>
        <w:t xml:space="preserve"> supports street-involved </w:t>
      </w:r>
      <w:r w:rsidR="009702C3" w:rsidRPr="00353A46">
        <w:rPr>
          <w:rFonts w:ascii="Times New Roman" w:hAnsi="Times New Roman" w:cs="Times New Roman"/>
          <w:sz w:val="24"/>
          <w:szCs w:val="24"/>
        </w:rPr>
        <w:t>youth ha</w:t>
      </w:r>
      <w:r>
        <w:rPr>
          <w:rFonts w:ascii="Times New Roman" w:hAnsi="Times New Roman" w:cs="Times New Roman"/>
          <w:sz w:val="24"/>
          <w:szCs w:val="24"/>
        </w:rPr>
        <w:t>d</w:t>
      </w:r>
      <w:r w:rsidR="009702C3" w:rsidRPr="00353A46">
        <w:rPr>
          <w:rFonts w:ascii="Times New Roman" w:hAnsi="Times New Roman" w:cs="Times New Roman"/>
          <w:sz w:val="24"/>
          <w:szCs w:val="24"/>
        </w:rPr>
        <w:t xml:space="preserve"> trouble with the self-definitional processes</w:t>
      </w:r>
      <w:r w:rsidR="00DA5C56">
        <w:rPr>
          <w:rFonts w:ascii="Times New Roman" w:hAnsi="Times New Roman" w:cs="Times New Roman"/>
          <w:sz w:val="24"/>
          <w:szCs w:val="24"/>
        </w:rPr>
        <w:t xml:space="preserve"> because of limited </w:t>
      </w:r>
      <w:r w:rsidR="009702C3" w:rsidRPr="00353A46">
        <w:rPr>
          <w:rFonts w:ascii="Times New Roman" w:hAnsi="Times New Roman" w:cs="Times New Roman"/>
          <w:sz w:val="24"/>
          <w:szCs w:val="24"/>
        </w:rPr>
        <w:t xml:space="preserve">access to </w:t>
      </w:r>
      <w:r w:rsidR="00EA4EA2">
        <w:rPr>
          <w:rFonts w:ascii="Times New Roman" w:hAnsi="Times New Roman" w:cs="Times New Roman"/>
          <w:sz w:val="24"/>
          <w:szCs w:val="24"/>
        </w:rPr>
        <w:t xml:space="preserve">a variety of </w:t>
      </w:r>
      <w:r w:rsidR="00241FC7" w:rsidRPr="00353A46">
        <w:rPr>
          <w:rFonts w:ascii="Times New Roman" w:hAnsi="Times New Roman" w:cs="Times New Roman"/>
          <w:sz w:val="24"/>
          <w:szCs w:val="24"/>
        </w:rPr>
        <w:t xml:space="preserve">social </w:t>
      </w:r>
      <w:r w:rsidR="009702C3" w:rsidRPr="00353A46">
        <w:rPr>
          <w:rFonts w:ascii="Times New Roman" w:hAnsi="Times New Roman" w:cs="Times New Roman"/>
          <w:sz w:val="24"/>
          <w:szCs w:val="24"/>
        </w:rPr>
        <w:t xml:space="preserve">contexts of identity development such as religion, </w:t>
      </w:r>
      <w:r w:rsidR="00EA4EA2">
        <w:rPr>
          <w:rFonts w:ascii="Times New Roman" w:hAnsi="Times New Roman" w:cs="Times New Roman"/>
          <w:sz w:val="24"/>
          <w:szCs w:val="24"/>
        </w:rPr>
        <w:t xml:space="preserve">adult </w:t>
      </w:r>
      <w:r w:rsidR="009702C3" w:rsidRPr="00353A46">
        <w:rPr>
          <w:rFonts w:ascii="Times New Roman" w:hAnsi="Times New Roman" w:cs="Times New Roman"/>
          <w:sz w:val="24"/>
          <w:szCs w:val="24"/>
        </w:rPr>
        <w:t xml:space="preserve">romantic partnership, </w:t>
      </w:r>
      <w:r w:rsidR="00EA4EA2">
        <w:rPr>
          <w:rFonts w:ascii="Times New Roman" w:hAnsi="Times New Roman" w:cs="Times New Roman"/>
          <w:sz w:val="24"/>
          <w:szCs w:val="24"/>
        </w:rPr>
        <w:t xml:space="preserve">formal </w:t>
      </w:r>
      <w:r w:rsidR="009702C3" w:rsidRPr="00353A46">
        <w:rPr>
          <w:rFonts w:ascii="Times New Roman" w:hAnsi="Times New Roman" w:cs="Times New Roman"/>
          <w:sz w:val="24"/>
          <w:szCs w:val="24"/>
        </w:rPr>
        <w:t>employment, social rank, gender, age, or character.</w:t>
      </w:r>
      <w:r w:rsidR="00241FC7" w:rsidRPr="00353A46">
        <w:rPr>
          <w:rFonts w:ascii="Times New Roman" w:hAnsi="Times New Roman" w:cs="Times New Roman"/>
          <w:sz w:val="24"/>
          <w:szCs w:val="24"/>
        </w:rPr>
        <w:t xml:space="preserve"> </w:t>
      </w:r>
      <w:r>
        <w:rPr>
          <w:rFonts w:ascii="Times New Roman" w:hAnsi="Times New Roman" w:cs="Times New Roman"/>
          <w:sz w:val="24"/>
          <w:szCs w:val="24"/>
        </w:rPr>
        <w:t xml:space="preserve">The stories of </w:t>
      </w:r>
      <w:r w:rsidR="009702C3" w:rsidRPr="00353A46">
        <w:rPr>
          <w:rFonts w:ascii="Times New Roman" w:hAnsi="Times New Roman" w:cs="Times New Roman"/>
          <w:sz w:val="24"/>
          <w:szCs w:val="24"/>
        </w:rPr>
        <w:t>Josie, Celia, and Matthew</w:t>
      </w:r>
      <w:r>
        <w:rPr>
          <w:rFonts w:ascii="Times New Roman" w:hAnsi="Times New Roman" w:cs="Times New Roman"/>
          <w:sz w:val="24"/>
          <w:szCs w:val="24"/>
        </w:rPr>
        <w:t xml:space="preserve">, sketched out below, </w:t>
      </w:r>
      <w:r w:rsidR="009702C3" w:rsidRPr="00353A46">
        <w:rPr>
          <w:rFonts w:ascii="Times New Roman" w:hAnsi="Times New Roman" w:cs="Times New Roman"/>
          <w:sz w:val="24"/>
          <w:szCs w:val="24"/>
        </w:rPr>
        <w:t>illustrate different experiences of these challenges with accessing identity. Josie experienced a gap between who she wanted to be and wh</w:t>
      </w:r>
      <w:r w:rsidR="000071AB" w:rsidRPr="00353A46">
        <w:rPr>
          <w:rFonts w:ascii="Times New Roman" w:hAnsi="Times New Roman" w:cs="Times New Roman"/>
          <w:sz w:val="24"/>
          <w:szCs w:val="24"/>
        </w:rPr>
        <w:t xml:space="preserve">o she was that she attributed to </w:t>
      </w:r>
      <w:r w:rsidR="0015760B" w:rsidRPr="00353A46">
        <w:rPr>
          <w:rFonts w:ascii="Times New Roman" w:hAnsi="Times New Roman" w:cs="Times New Roman"/>
          <w:sz w:val="24"/>
          <w:szCs w:val="24"/>
        </w:rPr>
        <w:t>the</w:t>
      </w:r>
      <w:r w:rsidR="009702C3" w:rsidRPr="00353A46">
        <w:rPr>
          <w:rFonts w:ascii="Times New Roman" w:hAnsi="Times New Roman" w:cs="Times New Roman"/>
          <w:sz w:val="24"/>
          <w:szCs w:val="24"/>
        </w:rPr>
        <w:t xml:space="preserve"> </w:t>
      </w:r>
      <w:r w:rsidR="000071AB" w:rsidRPr="00353A46">
        <w:rPr>
          <w:rFonts w:ascii="Times New Roman" w:hAnsi="Times New Roman" w:cs="Times New Roman"/>
          <w:sz w:val="24"/>
          <w:szCs w:val="24"/>
        </w:rPr>
        <w:t>characteristics of</w:t>
      </w:r>
      <w:r w:rsidR="0015760B" w:rsidRPr="00353A46">
        <w:rPr>
          <w:rFonts w:ascii="Times New Roman" w:hAnsi="Times New Roman" w:cs="Times New Roman"/>
          <w:sz w:val="24"/>
          <w:szCs w:val="24"/>
        </w:rPr>
        <w:t xml:space="preserve"> </w:t>
      </w:r>
      <w:r w:rsidR="00FD2F86">
        <w:rPr>
          <w:rFonts w:ascii="Times New Roman" w:hAnsi="Times New Roman" w:cs="Times New Roman"/>
          <w:sz w:val="24"/>
          <w:szCs w:val="24"/>
        </w:rPr>
        <w:t xml:space="preserve">her family. </w:t>
      </w:r>
      <w:r w:rsidR="009702C3" w:rsidRPr="00353A46">
        <w:rPr>
          <w:rFonts w:ascii="Times New Roman" w:hAnsi="Times New Roman" w:cs="Times New Roman"/>
          <w:sz w:val="24"/>
          <w:szCs w:val="24"/>
        </w:rPr>
        <w:t>For Celia</w:t>
      </w:r>
      <w:r>
        <w:rPr>
          <w:rFonts w:ascii="Times New Roman" w:hAnsi="Times New Roman" w:cs="Times New Roman"/>
          <w:sz w:val="24"/>
          <w:szCs w:val="24"/>
        </w:rPr>
        <w:t>,</w:t>
      </w:r>
      <w:r w:rsidR="009702C3" w:rsidRPr="00353A46">
        <w:rPr>
          <w:rFonts w:ascii="Times New Roman" w:hAnsi="Times New Roman" w:cs="Times New Roman"/>
          <w:sz w:val="24"/>
          <w:szCs w:val="24"/>
        </w:rPr>
        <w:t xml:space="preserve"> identity was almost completely missing, at least as a language, as a contributor to her life</w:t>
      </w:r>
      <w:r w:rsidR="00241FC7"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or as a motivator. In contrast, Matthew’s entire street-involved experience and his movement away from it was driven by a strong sense of identity, value, and ideology that guided most of his life decisions.</w:t>
      </w:r>
    </w:p>
    <w:p w14:paraId="785E20CB" w14:textId="6C24938F" w:rsidR="00EC0797" w:rsidRPr="00353A46" w:rsidRDefault="00EC0797" w:rsidP="00EB6552">
      <w:pPr>
        <w:tabs>
          <w:tab w:val="left" w:pos="1440"/>
          <w:tab w:val="left" w:pos="2160"/>
          <w:tab w:val="left" w:pos="2880"/>
        </w:tabs>
        <w:spacing w:line="480" w:lineRule="auto"/>
        <w:rPr>
          <w:rFonts w:ascii="Times New Roman" w:hAnsi="Times New Roman" w:cs="Times New Roman"/>
          <w:sz w:val="24"/>
          <w:szCs w:val="24"/>
        </w:rPr>
      </w:pPr>
      <w:r>
        <w:rPr>
          <w:rFonts w:ascii="Times New Roman" w:hAnsi="Times New Roman" w:cs="Times New Roman"/>
          <w:sz w:val="24"/>
          <w:szCs w:val="24"/>
        </w:rPr>
        <w:t>&lt;</w:t>
      </w:r>
      <w:r w:rsidR="00202EF0">
        <w:rPr>
          <w:rFonts w:ascii="Times New Roman" w:hAnsi="Times New Roman" w:cs="Times New Roman"/>
          <w:sz w:val="24"/>
          <w:szCs w:val="24"/>
        </w:rPr>
        <w:t>2</w:t>
      </w:r>
      <w:r>
        <w:rPr>
          <w:rFonts w:ascii="Times New Roman" w:hAnsi="Times New Roman" w:cs="Times New Roman"/>
          <w:sz w:val="24"/>
          <w:szCs w:val="24"/>
        </w:rPr>
        <w:t>&gt;Struggling to find their identities</w:t>
      </w:r>
    </w:p>
    <w:p w14:paraId="7570CD72" w14:textId="261099F2" w:rsidR="0085708C" w:rsidRPr="00353A46" w:rsidRDefault="0015760B" w:rsidP="009843DF">
      <w:pPr>
        <w:tabs>
          <w:tab w:val="left" w:pos="1440"/>
          <w:tab w:val="left" w:pos="2160"/>
          <w:tab w:val="left" w:pos="2880"/>
        </w:tabs>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w:t>
      </w:r>
      <w:r w:rsidR="00202EF0">
        <w:rPr>
          <w:rFonts w:ascii="Times New Roman" w:hAnsi="Times New Roman" w:cs="Times New Roman"/>
          <w:sz w:val="24"/>
          <w:szCs w:val="24"/>
        </w:rPr>
        <w:t>3</w:t>
      </w:r>
      <w:r w:rsidRPr="00353A46">
        <w:rPr>
          <w:rFonts w:ascii="Times New Roman" w:hAnsi="Times New Roman" w:cs="Times New Roman"/>
          <w:sz w:val="24"/>
          <w:szCs w:val="24"/>
        </w:rPr>
        <w:t>&gt;</w:t>
      </w:r>
      <w:r w:rsidR="0085708C" w:rsidRPr="00353A46">
        <w:rPr>
          <w:rFonts w:ascii="Times New Roman" w:hAnsi="Times New Roman" w:cs="Times New Roman"/>
          <w:sz w:val="24"/>
          <w:szCs w:val="24"/>
        </w:rPr>
        <w:t>Josie</w:t>
      </w:r>
    </w:p>
    <w:p w14:paraId="038690F1" w14:textId="0D6E627F"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bookmarkStart w:id="3" w:name="Josie_1319"/>
      <w:r w:rsidRPr="00353A46">
        <w:rPr>
          <w:rFonts w:ascii="Times New Roman" w:hAnsi="Times New Roman" w:cs="Times New Roman"/>
          <w:sz w:val="24"/>
          <w:szCs w:val="24"/>
        </w:rPr>
        <w:lastRenderedPageBreak/>
        <w:t>During</w:t>
      </w:r>
      <w:bookmarkEnd w:id="3"/>
      <w:r w:rsidR="00241FC7" w:rsidRPr="00353A46">
        <w:rPr>
          <w:rFonts w:ascii="Times New Roman" w:hAnsi="Times New Roman" w:cs="Times New Roman"/>
          <w:sz w:val="24"/>
          <w:szCs w:val="24"/>
        </w:rPr>
        <w:t xml:space="preserve"> her childhood</w:t>
      </w:r>
      <w:r w:rsidRPr="00353A46">
        <w:rPr>
          <w:rFonts w:ascii="Times New Roman" w:hAnsi="Times New Roman" w:cs="Times New Roman"/>
          <w:sz w:val="24"/>
          <w:szCs w:val="24"/>
        </w:rPr>
        <w:t xml:space="preserve"> Josie described her primary problem as “not being who I wanted to be.” Part of that problem was her parents. She had come to distrust her mother’s character</w:t>
      </w:r>
      <w:r w:rsidR="002C4F29" w:rsidRPr="00353A46">
        <w:rPr>
          <w:rFonts w:ascii="Times New Roman" w:hAnsi="Times New Roman" w:cs="Times New Roman"/>
          <w:sz w:val="24"/>
          <w:szCs w:val="24"/>
        </w:rPr>
        <w:t>. S</w:t>
      </w:r>
      <w:r w:rsidRPr="00353A46">
        <w:rPr>
          <w:rFonts w:ascii="Times New Roman" w:hAnsi="Times New Roman" w:cs="Times New Roman"/>
          <w:sz w:val="24"/>
          <w:szCs w:val="24"/>
        </w:rPr>
        <w:t xml:space="preserve">he did not live with her mother after age nine, splitting her time between </w:t>
      </w:r>
      <w:r w:rsidR="00FF4646" w:rsidRPr="00353A46">
        <w:rPr>
          <w:rFonts w:ascii="Times New Roman" w:hAnsi="Times New Roman" w:cs="Times New Roman"/>
          <w:sz w:val="24"/>
          <w:szCs w:val="24"/>
        </w:rPr>
        <w:t>foster care and her father. I</w:t>
      </w:r>
      <w:r w:rsidRPr="00353A46">
        <w:rPr>
          <w:rFonts w:ascii="Times New Roman" w:hAnsi="Times New Roman" w:cs="Times New Roman"/>
          <w:sz w:val="24"/>
          <w:szCs w:val="24"/>
        </w:rPr>
        <w:t>t did n</w:t>
      </w:r>
      <w:r w:rsidR="000071AB" w:rsidRPr="00353A46">
        <w:rPr>
          <w:rFonts w:ascii="Times New Roman" w:hAnsi="Times New Roman" w:cs="Times New Roman"/>
          <w:sz w:val="24"/>
          <w:szCs w:val="24"/>
        </w:rPr>
        <w:t>ot go very well with her overbearing father</w:t>
      </w:r>
      <w:r w:rsidRPr="00353A46">
        <w:rPr>
          <w:rFonts w:ascii="Times New Roman" w:hAnsi="Times New Roman" w:cs="Times New Roman"/>
          <w:sz w:val="24"/>
          <w:szCs w:val="24"/>
        </w:rPr>
        <w:t xml:space="preserve">.  </w:t>
      </w:r>
      <w:r w:rsidR="007C2D94" w:rsidRPr="00353A46">
        <w:rPr>
          <w:rFonts w:ascii="Times New Roman" w:hAnsi="Times New Roman" w:cs="Times New Roman"/>
          <w:sz w:val="24"/>
          <w:szCs w:val="24"/>
        </w:rPr>
        <w:t xml:space="preserve">She </w:t>
      </w:r>
      <w:r w:rsidRPr="00353A46">
        <w:rPr>
          <w:rFonts w:ascii="Times New Roman" w:hAnsi="Times New Roman" w:cs="Times New Roman"/>
          <w:sz w:val="24"/>
          <w:szCs w:val="24"/>
        </w:rPr>
        <w:t xml:space="preserve">still felt considerable pain about </w:t>
      </w:r>
      <w:r w:rsidR="000071AB" w:rsidRPr="00353A46">
        <w:rPr>
          <w:rFonts w:ascii="Times New Roman" w:hAnsi="Times New Roman" w:cs="Times New Roman"/>
          <w:sz w:val="24"/>
          <w:szCs w:val="24"/>
        </w:rPr>
        <w:t xml:space="preserve">the family life of </w:t>
      </w:r>
      <w:r w:rsidRPr="00353A46">
        <w:rPr>
          <w:rFonts w:ascii="Times New Roman" w:hAnsi="Times New Roman" w:cs="Times New Roman"/>
          <w:sz w:val="24"/>
          <w:szCs w:val="24"/>
        </w:rPr>
        <w:t>her childhood</w:t>
      </w:r>
      <w:r w:rsidR="002C4F29" w:rsidRPr="00353A46">
        <w:rPr>
          <w:rFonts w:ascii="Times New Roman" w:hAnsi="Times New Roman" w:cs="Times New Roman"/>
          <w:sz w:val="24"/>
          <w:szCs w:val="24"/>
        </w:rPr>
        <w:t>; talking</w:t>
      </w:r>
      <w:r w:rsidR="006B066E" w:rsidRPr="00353A46">
        <w:rPr>
          <w:rFonts w:ascii="Times New Roman" w:hAnsi="Times New Roman" w:cs="Times New Roman"/>
          <w:sz w:val="24"/>
          <w:szCs w:val="24"/>
        </w:rPr>
        <w:t xml:space="preserve"> about it </w:t>
      </w:r>
      <w:r w:rsidR="007C2D94" w:rsidRPr="00353A46">
        <w:rPr>
          <w:rFonts w:ascii="Times New Roman" w:hAnsi="Times New Roman" w:cs="Times New Roman"/>
          <w:sz w:val="24"/>
          <w:szCs w:val="24"/>
        </w:rPr>
        <w:t xml:space="preserve">during interviews </w:t>
      </w:r>
      <w:r w:rsidR="006B066E" w:rsidRPr="00353A46">
        <w:rPr>
          <w:rFonts w:ascii="Times New Roman" w:hAnsi="Times New Roman" w:cs="Times New Roman"/>
          <w:sz w:val="24"/>
          <w:szCs w:val="24"/>
        </w:rPr>
        <w:t>b</w:t>
      </w:r>
      <w:r w:rsidR="007C2D94" w:rsidRPr="00353A46">
        <w:rPr>
          <w:rFonts w:ascii="Times New Roman" w:hAnsi="Times New Roman" w:cs="Times New Roman"/>
          <w:sz w:val="24"/>
          <w:szCs w:val="24"/>
        </w:rPr>
        <w:t xml:space="preserve">rought </w:t>
      </w:r>
      <w:r w:rsidRPr="00353A46">
        <w:rPr>
          <w:rFonts w:ascii="Times New Roman" w:hAnsi="Times New Roman" w:cs="Times New Roman"/>
          <w:sz w:val="24"/>
          <w:szCs w:val="24"/>
        </w:rPr>
        <w:t xml:space="preserve">tears to her eyes. </w:t>
      </w:r>
      <w:r w:rsidR="000071AB" w:rsidRPr="00353A46">
        <w:rPr>
          <w:rFonts w:ascii="Times New Roman" w:hAnsi="Times New Roman" w:cs="Times New Roman"/>
          <w:sz w:val="24"/>
          <w:szCs w:val="24"/>
        </w:rPr>
        <w:t>T</w:t>
      </w:r>
      <w:r w:rsidRPr="00353A46">
        <w:rPr>
          <w:rFonts w:ascii="Times New Roman" w:hAnsi="Times New Roman" w:cs="Times New Roman"/>
          <w:sz w:val="24"/>
          <w:szCs w:val="24"/>
        </w:rPr>
        <w:t>he trouble was severe enough that she was in temporary foster care occasionally as a child, and was not now willing to live with either of her parents. The anxiety and depression of childhood contrasted with her dreams of wanting to live freely and playfully</w:t>
      </w:r>
      <w:r w:rsidR="000071AB" w:rsidRPr="00353A46">
        <w:rPr>
          <w:rFonts w:ascii="Times New Roman" w:hAnsi="Times New Roman" w:cs="Times New Roman"/>
          <w:sz w:val="24"/>
          <w:szCs w:val="24"/>
        </w:rPr>
        <w:t xml:space="preserve"> with people who did </w:t>
      </w:r>
      <w:r w:rsidRPr="00353A46">
        <w:rPr>
          <w:rFonts w:ascii="Times New Roman" w:hAnsi="Times New Roman" w:cs="Times New Roman"/>
          <w:sz w:val="24"/>
          <w:szCs w:val="24"/>
        </w:rPr>
        <w:t>not car</w:t>
      </w:r>
      <w:r w:rsidR="000071AB" w:rsidRPr="00353A46">
        <w:rPr>
          <w:rFonts w:ascii="Times New Roman" w:hAnsi="Times New Roman" w:cs="Times New Roman"/>
          <w:sz w:val="24"/>
          <w:szCs w:val="24"/>
        </w:rPr>
        <w:t>e</w:t>
      </w:r>
      <w:r w:rsidRPr="00353A46">
        <w:rPr>
          <w:rFonts w:ascii="Times New Roman" w:hAnsi="Times New Roman" w:cs="Times New Roman"/>
          <w:sz w:val="24"/>
          <w:szCs w:val="24"/>
        </w:rPr>
        <w:t xml:space="preserve"> how she dressed or acted. She seemed to ache for </w:t>
      </w:r>
      <w:r w:rsidR="00353A46">
        <w:rPr>
          <w:rFonts w:ascii="Times New Roman" w:hAnsi="Times New Roman" w:cs="Times New Roman"/>
          <w:sz w:val="24"/>
          <w:szCs w:val="24"/>
        </w:rPr>
        <w:t xml:space="preserve">that </w:t>
      </w:r>
      <w:r w:rsidR="002C4F29" w:rsidRPr="00353A46">
        <w:rPr>
          <w:rFonts w:ascii="Times New Roman" w:hAnsi="Times New Roman" w:cs="Times New Roman"/>
          <w:sz w:val="24"/>
          <w:szCs w:val="24"/>
        </w:rPr>
        <w:t>way of life</w:t>
      </w:r>
      <w:r w:rsidRPr="00353A46">
        <w:rPr>
          <w:rFonts w:ascii="Times New Roman" w:hAnsi="Times New Roman" w:cs="Times New Roman"/>
          <w:sz w:val="24"/>
          <w:szCs w:val="24"/>
        </w:rPr>
        <w:t>.</w:t>
      </w:r>
    </w:p>
    <w:p w14:paraId="5C733136" w14:textId="2F6EB681" w:rsidR="00BD7604" w:rsidRPr="00353A46" w:rsidRDefault="00FF464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Despite past pain and mistrust, </w:t>
      </w:r>
      <w:r w:rsidR="00C574B9">
        <w:rPr>
          <w:rFonts w:ascii="Times New Roman" w:hAnsi="Times New Roman" w:cs="Times New Roman"/>
          <w:sz w:val="24"/>
          <w:szCs w:val="24"/>
        </w:rPr>
        <w:t>Josie</w:t>
      </w:r>
      <w:r w:rsidR="009702C3" w:rsidRPr="00353A46">
        <w:rPr>
          <w:rFonts w:ascii="Times New Roman" w:hAnsi="Times New Roman" w:cs="Times New Roman"/>
          <w:sz w:val="24"/>
          <w:szCs w:val="24"/>
        </w:rPr>
        <w:t xml:space="preserve"> still loved her mother and had occasional contact with her. She also spent time in the care of her older </w:t>
      </w:r>
      <w:r w:rsidR="00C06BC5" w:rsidRPr="00353A46">
        <w:rPr>
          <w:rFonts w:ascii="Times New Roman" w:hAnsi="Times New Roman" w:cs="Times New Roman"/>
          <w:sz w:val="24"/>
          <w:szCs w:val="24"/>
        </w:rPr>
        <w:t>sibling</w:t>
      </w:r>
      <w:r w:rsidR="009702C3" w:rsidRPr="00353A46">
        <w:rPr>
          <w:rFonts w:ascii="Times New Roman" w:hAnsi="Times New Roman" w:cs="Times New Roman"/>
          <w:sz w:val="24"/>
          <w:szCs w:val="24"/>
        </w:rPr>
        <w:t xml:space="preserve">, </w:t>
      </w:r>
      <w:r w:rsidR="00C06BC5" w:rsidRPr="00353A46">
        <w:rPr>
          <w:rFonts w:ascii="Times New Roman" w:hAnsi="Times New Roman" w:cs="Times New Roman"/>
          <w:sz w:val="24"/>
          <w:szCs w:val="24"/>
        </w:rPr>
        <w:t>frequently eating meals together</w:t>
      </w:r>
      <w:r w:rsidR="007C2D94" w:rsidRPr="00353A46">
        <w:rPr>
          <w:rFonts w:ascii="Times New Roman" w:hAnsi="Times New Roman" w:cs="Times New Roman"/>
          <w:sz w:val="24"/>
          <w:szCs w:val="24"/>
        </w:rPr>
        <w:t>. Still, a</w:t>
      </w:r>
      <w:r w:rsidR="009702C3" w:rsidRPr="00353A46">
        <w:rPr>
          <w:rFonts w:ascii="Times New Roman" w:hAnsi="Times New Roman" w:cs="Times New Roman"/>
          <w:sz w:val="24"/>
          <w:szCs w:val="24"/>
        </w:rPr>
        <w:t>t</w:t>
      </w:r>
      <w:r w:rsidR="006C573C" w:rsidRPr="00353A46">
        <w:rPr>
          <w:rFonts w:ascii="Times New Roman" w:hAnsi="Times New Roman" w:cs="Times New Roman"/>
          <w:sz w:val="24"/>
          <w:szCs w:val="24"/>
        </w:rPr>
        <w:t xml:space="preserve"> t</w:t>
      </w:r>
      <w:r w:rsidR="009702C3" w:rsidRPr="00353A46">
        <w:rPr>
          <w:rFonts w:ascii="Times New Roman" w:hAnsi="Times New Roman" w:cs="Times New Roman"/>
          <w:sz w:val="24"/>
          <w:szCs w:val="24"/>
        </w:rPr>
        <w:t>he time of the first interview, at age 16, s</w:t>
      </w:r>
      <w:r w:rsidRPr="00353A46">
        <w:rPr>
          <w:rFonts w:ascii="Times New Roman" w:hAnsi="Times New Roman" w:cs="Times New Roman"/>
          <w:sz w:val="24"/>
          <w:szCs w:val="24"/>
        </w:rPr>
        <w:t>he lived in a tent with friends.</w:t>
      </w:r>
      <w:r w:rsidR="009702C3" w:rsidRPr="00353A46">
        <w:rPr>
          <w:rFonts w:ascii="Times New Roman" w:hAnsi="Times New Roman" w:cs="Times New Roman"/>
          <w:sz w:val="24"/>
          <w:szCs w:val="24"/>
        </w:rPr>
        <w:t xml:space="preserve"> The local services for </w:t>
      </w:r>
      <w:r w:rsidR="002C4F29" w:rsidRPr="00353A46">
        <w:rPr>
          <w:rFonts w:ascii="Times New Roman" w:hAnsi="Times New Roman" w:cs="Times New Roman"/>
          <w:sz w:val="24"/>
          <w:szCs w:val="24"/>
        </w:rPr>
        <w:t>street-involved youth like her, espec</w:t>
      </w:r>
      <w:r w:rsidR="009702C3" w:rsidRPr="00353A46">
        <w:rPr>
          <w:rFonts w:ascii="Times New Roman" w:hAnsi="Times New Roman" w:cs="Times New Roman"/>
          <w:sz w:val="24"/>
          <w:szCs w:val="24"/>
        </w:rPr>
        <w:t xml:space="preserve">ially the Alliance Club and the food programs, were important, and </w:t>
      </w:r>
      <w:r w:rsidR="00C574B9">
        <w:rPr>
          <w:rFonts w:ascii="Times New Roman" w:hAnsi="Times New Roman" w:cs="Times New Roman"/>
          <w:sz w:val="24"/>
          <w:szCs w:val="24"/>
        </w:rPr>
        <w:t>Josie</w:t>
      </w:r>
      <w:r w:rsidR="009702C3" w:rsidRPr="00353A46">
        <w:rPr>
          <w:rFonts w:ascii="Times New Roman" w:hAnsi="Times New Roman" w:cs="Times New Roman"/>
          <w:sz w:val="24"/>
          <w:szCs w:val="24"/>
        </w:rPr>
        <w:t xml:space="preserve"> was still hanging out with supportive and caring street friends. Many of them were selling drugs to get by</w:t>
      </w:r>
      <w:r w:rsidR="00353A46">
        <w:rPr>
          <w:rFonts w:ascii="Times New Roman" w:hAnsi="Times New Roman" w:cs="Times New Roman"/>
          <w:sz w:val="24"/>
          <w:szCs w:val="24"/>
        </w:rPr>
        <w:t>. At f</w:t>
      </w:r>
      <w:r w:rsidR="002C4F29" w:rsidRPr="00353A46">
        <w:rPr>
          <w:rFonts w:ascii="Times New Roman" w:hAnsi="Times New Roman" w:cs="Times New Roman"/>
          <w:sz w:val="24"/>
          <w:szCs w:val="24"/>
        </w:rPr>
        <w:t>irst she</w:t>
      </w:r>
      <w:r w:rsidR="009702C3" w:rsidRPr="00353A46">
        <w:rPr>
          <w:rFonts w:ascii="Times New Roman" w:hAnsi="Times New Roman" w:cs="Times New Roman"/>
          <w:sz w:val="24"/>
          <w:szCs w:val="24"/>
        </w:rPr>
        <w:t xml:space="preserve"> </w:t>
      </w:r>
      <w:r w:rsidR="00C06BC5" w:rsidRPr="00353A46">
        <w:rPr>
          <w:rFonts w:ascii="Times New Roman" w:hAnsi="Times New Roman" w:cs="Times New Roman"/>
          <w:sz w:val="24"/>
          <w:szCs w:val="24"/>
        </w:rPr>
        <w:t xml:space="preserve">declined </w:t>
      </w:r>
      <w:r w:rsidR="002C4F29" w:rsidRPr="00353A46">
        <w:rPr>
          <w:rFonts w:ascii="Times New Roman" w:hAnsi="Times New Roman" w:cs="Times New Roman"/>
          <w:sz w:val="24"/>
          <w:szCs w:val="24"/>
        </w:rPr>
        <w:t>doing</w:t>
      </w:r>
      <w:r w:rsidR="007C2D94" w:rsidRPr="00353A46">
        <w:rPr>
          <w:rFonts w:ascii="Times New Roman" w:hAnsi="Times New Roman" w:cs="Times New Roman"/>
          <w:sz w:val="24"/>
          <w:szCs w:val="24"/>
        </w:rPr>
        <w:t xml:space="preserve"> so herself</w:t>
      </w:r>
      <w:r w:rsidR="002C4F29" w:rsidRPr="00353A46">
        <w:rPr>
          <w:rFonts w:ascii="Times New Roman" w:hAnsi="Times New Roman" w:cs="Times New Roman"/>
          <w:sz w:val="24"/>
          <w:szCs w:val="24"/>
        </w:rPr>
        <w:t xml:space="preserve"> but</w:t>
      </w:r>
      <w:r w:rsidR="00353A46">
        <w:rPr>
          <w:rFonts w:ascii="Times New Roman" w:hAnsi="Times New Roman" w:cs="Times New Roman"/>
          <w:sz w:val="24"/>
          <w:szCs w:val="24"/>
        </w:rPr>
        <w:t xml:space="preserve"> soon </w:t>
      </w:r>
      <w:r w:rsidR="009702C3" w:rsidRPr="00353A46">
        <w:rPr>
          <w:rFonts w:ascii="Times New Roman" w:hAnsi="Times New Roman" w:cs="Times New Roman"/>
          <w:sz w:val="24"/>
          <w:szCs w:val="24"/>
        </w:rPr>
        <w:t>she ran out of money and started selling again. She was a bit lonely b</w:t>
      </w:r>
      <w:r w:rsidR="00C06BC5" w:rsidRPr="00353A46">
        <w:rPr>
          <w:rFonts w:ascii="Times New Roman" w:hAnsi="Times New Roman" w:cs="Times New Roman"/>
          <w:sz w:val="24"/>
          <w:szCs w:val="24"/>
        </w:rPr>
        <w:t>ut said that she was happy</w:t>
      </w:r>
      <w:r w:rsidR="009702C3" w:rsidRPr="00353A46">
        <w:rPr>
          <w:rFonts w:ascii="Times New Roman" w:hAnsi="Times New Roman" w:cs="Times New Roman"/>
          <w:sz w:val="24"/>
          <w:szCs w:val="24"/>
        </w:rPr>
        <w:t xml:space="preserve">. She </w:t>
      </w:r>
      <w:r w:rsidR="00C06BC5" w:rsidRPr="00353A46">
        <w:rPr>
          <w:rFonts w:ascii="Times New Roman" w:hAnsi="Times New Roman" w:cs="Times New Roman"/>
          <w:sz w:val="24"/>
          <w:szCs w:val="24"/>
        </w:rPr>
        <w:t xml:space="preserve">frequently applied for different jobs but </w:t>
      </w:r>
      <w:r w:rsidR="009702C3" w:rsidRPr="00353A46">
        <w:rPr>
          <w:rFonts w:ascii="Times New Roman" w:hAnsi="Times New Roman" w:cs="Times New Roman"/>
          <w:sz w:val="24"/>
          <w:szCs w:val="24"/>
        </w:rPr>
        <w:t xml:space="preserve">without success. Many of her friends were having the same problem. </w:t>
      </w:r>
    </w:p>
    <w:p w14:paraId="4A33BF48" w14:textId="7C8ADA03"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Even while </w:t>
      </w:r>
      <w:r w:rsidR="002D6B20">
        <w:rPr>
          <w:rFonts w:ascii="Times New Roman" w:hAnsi="Times New Roman" w:cs="Times New Roman"/>
          <w:sz w:val="24"/>
          <w:szCs w:val="24"/>
        </w:rPr>
        <w:t>without a fixed address, Josie</w:t>
      </w:r>
      <w:r w:rsidR="00D34487" w:rsidRPr="00353A46">
        <w:rPr>
          <w:rFonts w:ascii="Times New Roman" w:hAnsi="Times New Roman" w:cs="Times New Roman"/>
          <w:sz w:val="24"/>
          <w:szCs w:val="24"/>
        </w:rPr>
        <w:t xml:space="preserve"> was still attending </w:t>
      </w:r>
      <w:r w:rsidRPr="00353A46">
        <w:rPr>
          <w:rFonts w:ascii="Times New Roman" w:hAnsi="Times New Roman" w:cs="Times New Roman"/>
          <w:sz w:val="24"/>
          <w:szCs w:val="24"/>
        </w:rPr>
        <w:t xml:space="preserve">school and had managed to complete ninth grade. Completing another year of school was a </w:t>
      </w:r>
      <w:r w:rsidR="00FE3D81" w:rsidRPr="00353A46">
        <w:rPr>
          <w:rFonts w:ascii="Times New Roman" w:hAnsi="Times New Roman" w:cs="Times New Roman"/>
          <w:sz w:val="24"/>
          <w:szCs w:val="24"/>
        </w:rPr>
        <w:t>re</w:t>
      </w:r>
      <w:r w:rsidRPr="00353A46">
        <w:rPr>
          <w:rFonts w:ascii="Times New Roman" w:hAnsi="Times New Roman" w:cs="Times New Roman"/>
          <w:sz w:val="24"/>
          <w:szCs w:val="24"/>
        </w:rPr>
        <w:t>new</w:t>
      </w:r>
      <w:r w:rsidR="00FE3D81" w:rsidRPr="00353A46">
        <w:rPr>
          <w:rFonts w:ascii="Times New Roman" w:hAnsi="Times New Roman" w:cs="Times New Roman"/>
          <w:sz w:val="24"/>
          <w:szCs w:val="24"/>
        </w:rPr>
        <w:t xml:space="preserve">ed commitment; until recently she had </w:t>
      </w:r>
      <w:r w:rsidRPr="00353A46">
        <w:rPr>
          <w:rFonts w:ascii="Times New Roman" w:hAnsi="Times New Roman" w:cs="Times New Roman"/>
          <w:sz w:val="24"/>
          <w:szCs w:val="24"/>
        </w:rPr>
        <w:t xml:space="preserve">been </w:t>
      </w:r>
      <w:r w:rsidR="00FE3D81" w:rsidRPr="00353A46">
        <w:rPr>
          <w:rFonts w:ascii="Times New Roman" w:hAnsi="Times New Roman" w:cs="Times New Roman"/>
          <w:sz w:val="24"/>
          <w:szCs w:val="24"/>
        </w:rPr>
        <w:t xml:space="preserve">regularly </w:t>
      </w:r>
      <w:r w:rsidRPr="00353A46">
        <w:rPr>
          <w:rFonts w:ascii="Times New Roman" w:hAnsi="Times New Roman" w:cs="Times New Roman"/>
          <w:sz w:val="24"/>
          <w:szCs w:val="24"/>
        </w:rPr>
        <w:t>skipping school. She liked the structure that school provide</w:t>
      </w:r>
      <w:r w:rsidR="002C4F29" w:rsidRPr="00353A46">
        <w:rPr>
          <w:rFonts w:ascii="Times New Roman" w:hAnsi="Times New Roman" w:cs="Times New Roman"/>
          <w:sz w:val="24"/>
          <w:szCs w:val="24"/>
        </w:rPr>
        <w:t>d</w:t>
      </w:r>
      <w:r w:rsidRPr="00353A46">
        <w:rPr>
          <w:rFonts w:ascii="Times New Roman" w:hAnsi="Times New Roman" w:cs="Times New Roman"/>
          <w:sz w:val="24"/>
          <w:szCs w:val="24"/>
        </w:rPr>
        <w:t xml:space="preserve">, and she wished she had a job so that she could have even more structure. One reason </w:t>
      </w:r>
      <w:r w:rsidR="00B90B28" w:rsidRPr="00353A46">
        <w:rPr>
          <w:rFonts w:ascii="Times New Roman" w:hAnsi="Times New Roman" w:cs="Times New Roman"/>
          <w:sz w:val="24"/>
          <w:szCs w:val="24"/>
        </w:rPr>
        <w:t>was</w:t>
      </w:r>
      <w:r w:rsidRPr="00353A46">
        <w:rPr>
          <w:rFonts w:ascii="Times New Roman" w:hAnsi="Times New Roman" w:cs="Times New Roman"/>
          <w:sz w:val="24"/>
          <w:szCs w:val="24"/>
        </w:rPr>
        <w:t xml:space="preserve"> that Josie had a drug use “issue;” she did not describe it as an addictio</w:t>
      </w:r>
      <w:r w:rsidR="00FE3D81" w:rsidRPr="00353A46">
        <w:rPr>
          <w:rFonts w:ascii="Times New Roman" w:hAnsi="Times New Roman" w:cs="Times New Roman"/>
          <w:sz w:val="24"/>
          <w:szCs w:val="24"/>
        </w:rPr>
        <w:t xml:space="preserve">n. She was occasionally using </w:t>
      </w:r>
      <w:r w:rsidR="00FE3D81" w:rsidRPr="00353A46">
        <w:rPr>
          <w:rFonts w:ascii="Times New Roman" w:hAnsi="Times New Roman" w:cs="Times New Roman"/>
          <w:sz w:val="24"/>
          <w:szCs w:val="24"/>
        </w:rPr>
        <w:lastRenderedPageBreak/>
        <w:t>ec</w:t>
      </w:r>
      <w:r w:rsidRPr="00353A46">
        <w:rPr>
          <w:rFonts w:ascii="Times New Roman" w:hAnsi="Times New Roman" w:cs="Times New Roman"/>
          <w:sz w:val="24"/>
          <w:szCs w:val="24"/>
        </w:rPr>
        <w:t xml:space="preserve">stacy, mushrooms, and marijuana, though at one point it was enough of a problem that she called it “doing some silly things” that were in the way of keeping up in school. Keeping busy seemed to help, and she also mentioned </w:t>
      </w:r>
      <w:r w:rsidR="00C06BC5" w:rsidRPr="00353A46">
        <w:rPr>
          <w:rFonts w:ascii="Times New Roman" w:hAnsi="Times New Roman" w:cs="Times New Roman"/>
          <w:sz w:val="24"/>
          <w:szCs w:val="24"/>
        </w:rPr>
        <w:t xml:space="preserve">that it was important for her to work on </w:t>
      </w:r>
      <w:r w:rsidR="00FE3D81" w:rsidRPr="00353A46">
        <w:rPr>
          <w:rFonts w:ascii="Times New Roman" w:hAnsi="Times New Roman" w:cs="Times New Roman"/>
          <w:sz w:val="24"/>
          <w:szCs w:val="24"/>
        </w:rPr>
        <w:t xml:space="preserve">commitment, </w:t>
      </w:r>
      <w:r w:rsidR="00D34487" w:rsidRPr="00353A46">
        <w:rPr>
          <w:rFonts w:ascii="Times New Roman" w:hAnsi="Times New Roman" w:cs="Times New Roman"/>
          <w:sz w:val="24"/>
          <w:szCs w:val="24"/>
        </w:rPr>
        <w:t>what she called “</w:t>
      </w:r>
      <w:r w:rsidR="00B90B28" w:rsidRPr="00353A46">
        <w:rPr>
          <w:rFonts w:ascii="Times New Roman" w:hAnsi="Times New Roman" w:cs="Times New Roman"/>
          <w:sz w:val="24"/>
          <w:szCs w:val="24"/>
        </w:rPr>
        <w:t>t</w:t>
      </w:r>
      <w:r w:rsidR="00D34487" w:rsidRPr="00353A46">
        <w:rPr>
          <w:rFonts w:ascii="Times New Roman" w:hAnsi="Times New Roman" w:cs="Times New Roman"/>
          <w:sz w:val="24"/>
          <w:szCs w:val="24"/>
        </w:rPr>
        <w:t xml:space="preserve">he </w:t>
      </w:r>
      <w:r w:rsidR="00B90B28" w:rsidRPr="00353A46">
        <w:rPr>
          <w:rFonts w:ascii="Times New Roman" w:hAnsi="Times New Roman" w:cs="Times New Roman"/>
          <w:sz w:val="24"/>
          <w:szCs w:val="24"/>
        </w:rPr>
        <w:t>b</w:t>
      </w:r>
      <w:r w:rsidR="00FE3D81" w:rsidRPr="00353A46">
        <w:rPr>
          <w:rFonts w:ascii="Times New Roman" w:hAnsi="Times New Roman" w:cs="Times New Roman"/>
          <w:sz w:val="24"/>
          <w:szCs w:val="24"/>
        </w:rPr>
        <w:t>ig C.</w:t>
      </w:r>
      <w:r w:rsidRPr="00353A46">
        <w:rPr>
          <w:rFonts w:ascii="Times New Roman" w:hAnsi="Times New Roman" w:cs="Times New Roman"/>
          <w:sz w:val="24"/>
          <w:szCs w:val="24"/>
        </w:rPr>
        <w:t xml:space="preserve">” </w:t>
      </w:r>
    </w:p>
    <w:p w14:paraId="3E3DFEC1" w14:textId="75DAB147"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A few months later </w:t>
      </w:r>
      <w:r w:rsidR="00D34487" w:rsidRPr="00353A46">
        <w:rPr>
          <w:rFonts w:ascii="Times New Roman" w:hAnsi="Times New Roman" w:cs="Times New Roman"/>
          <w:sz w:val="24"/>
          <w:szCs w:val="24"/>
        </w:rPr>
        <w:t>she had received some</w:t>
      </w:r>
      <w:r w:rsidRPr="00353A46">
        <w:rPr>
          <w:rFonts w:ascii="Times New Roman" w:hAnsi="Times New Roman" w:cs="Times New Roman"/>
          <w:sz w:val="24"/>
          <w:szCs w:val="24"/>
        </w:rPr>
        <w:t xml:space="preserve"> good news. She was approved for a Youth Agreement</w:t>
      </w:r>
      <w:r w:rsidR="004B43D3">
        <w:rPr>
          <w:rFonts w:ascii="Times New Roman" w:hAnsi="Times New Roman" w:cs="Times New Roman"/>
          <w:sz w:val="24"/>
          <w:szCs w:val="24"/>
        </w:rPr>
        <w:t>, an independent living program</w:t>
      </w:r>
      <w:r w:rsidR="002D6B20">
        <w:rPr>
          <w:rFonts w:ascii="Times New Roman" w:hAnsi="Times New Roman" w:cs="Times New Roman"/>
          <w:sz w:val="24"/>
          <w:szCs w:val="24"/>
        </w:rPr>
        <w:t xml:space="preserve"> in her home province</w:t>
      </w:r>
      <w:r w:rsidR="004B43D3">
        <w:rPr>
          <w:rFonts w:ascii="Times New Roman" w:hAnsi="Times New Roman" w:cs="Times New Roman"/>
          <w:sz w:val="24"/>
          <w:szCs w:val="24"/>
        </w:rPr>
        <w:t>;</w:t>
      </w:r>
      <w:r w:rsidRPr="00353A46">
        <w:rPr>
          <w:rFonts w:ascii="Times New Roman" w:hAnsi="Times New Roman" w:cs="Times New Roman"/>
          <w:sz w:val="24"/>
          <w:szCs w:val="24"/>
        </w:rPr>
        <w:t xml:space="preserve"> there w</w:t>
      </w:r>
      <w:r w:rsidR="002D6B20">
        <w:rPr>
          <w:rFonts w:ascii="Times New Roman" w:hAnsi="Times New Roman" w:cs="Times New Roman"/>
          <w:sz w:val="24"/>
          <w:szCs w:val="24"/>
        </w:rPr>
        <w:t>as</w:t>
      </w:r>
      <w:r w:rsidRPr="00353A46">
        <w:rPr>
          <w:rFonts w:ascii="Times New Roman" w:hAnsi="Times New Roman" w:cs="Times New Roman"/>
          <w:sz w:val="24"/>
          <w:szCs w:val="24"/>
        </w:rPr>
        <w:t xml:space="preserve"> </w:t>
      </w:r>
      <w:r w:rsidR="00B90B28" w:rsidRPr="00353A46">
        <w:rPr>
          <w:rFonts w:ascii="Times New Roman" w:hAnsi="Times New Roman" w:cs="Times New Roman"/>
          <w:sz w:val="24"/>
          <w:szCs w:val="24"/>
        </w:rPr>
        <w:t xml:space="preserve">now </w:t>
      </w:r>
      <w:r w:rsidRPr="00353A46">
        <w:rPr>
          <w:rFonts w:ascii="Times New Roman" w:hAnsi="Times New Roman" w:cs="Times New Roman"/>
          <w:sz w:val="24"/>
          <w:szCs w:val="24"/>
        </w:rPr>
        <w:t xml:space="preserve">be some money for an apartment </w:t>
      </w:r>
      <w:r w:rsidR="006C573C" w:rsidRPr="00353A46">
        <w:rPr>
          <w:rFonts w:ascii="Times New Roman" w:hAnsi="Times New Roman" w:cs="Times New Roman"/>
          <w:sz w:val="24"/>
          <w:szCs w:val="24"/>
        </w:rPr>
        <w:t>and food.</w:t>
      </w:r>
      <w:r w:rsidRPr="00353A46">
        <w:rPr>
          <w:rFonts w:ascii="Times New Roman" w:hAnsi="Times New Roman" w:cs="Times New Roman"/>
          <w:sz w:val="24"/>
          <w:szCs w:val="24"/>
        </w:rPr>
        <w:t xml:space="preserve"> This meant a bit more financial security and independence, though </w:t>
      </w:r>
      <w:r w:rsidR="00D34487" w:rsidRPr="00353A46">
        <w:rPr>
          <w:rFonts w:ascii="Times New Roman" w:hAnsi="Times New Roman" w:cs="Times New Roman"/>
          <w:sz w:val="24"/>
          <w:szCs w:val="24"/>
        </w:rPr>
        <w:t>the amount prov</w:t>
      </w:r>
      <w:r w:rsidR="00B90B28" w:rsidRPr="00353A46">
        <w:rPr>
          <w:rFonts w:ascii="Times New Roman" w:hAnsi="Times New Roman" w:cs="Times New Roman"/>
          <w:sz w:val="24"/>
          <w:szCs w:val="24"/>
        </w:rPr>
        <w:t>ided wa</w:t>
      </w:r>
      <w:r w:rsidR="00D34487" w:rsidRPr="00353A46">
        <w:rPr>
          <w:rFonts w:ascii="Times New Roman" w:hAnsi="Times New Roman" w:cs="Times New Roman"/>
          <w:sz w:val="24"/>
          <w:szCs w:val="24"/>
        </w:rPr>
        <w:t xml:space="preserve">s </w:t>
      </w:r>
      <w:r w:rsidRPr="00353A46">
        <w:rPr>
          <w:rFonts w:ascii="Times New Roman" w:hAnsi="Times New Roman" w:cs="Times New Roman"/>
          <w:sz w:val="24"/>
          <w:szCs w:val="24"/>
        </w:rPr>
        <w:t xml:space="preserve">not very much in an expensive city like Victoria. This did not lead to a corresponding sense of psychological security about who </w:t>
      </w:r>
      <w:r w:rsidR="00BB65A9">
        <w:rPr>
          <w:rFonts w:ascii="Times New Roman" w:hAnsi="Times New Roman" w:cs="Times New Roman"/>
          <w:sz w:val="24"/>
          <w:szCs w:val="24"/>
        </w:rPr>
        <w:t>she was and what she was about, because t</w:t>
      </w:r>
      <w:r w:rsidRPr="00353A46">
        <w:rPr>
          <w:rFonts w:ascii="Times New Roman" w:hAnsi="Times New Roman" w:cs="Times New Roman"/>
          <w:sz w:val="24"/>
          <w:szCs w:val="24"/>
        </w:rPr>
        <w:t>he next year she describe</w:t>
      </w:r>
      <w:r w:rsidR="00B90B28" w:rsidRPr="00353A46">
        <w:rPr>
          <w:rFonts w:ascii="Times New Roman" w:hAnsi="Times New Roman" w:cs="Times New Roman"/>
          <w:sz w:val="24"/>
          <w:szCs w:val="24"/>
        </w:rPr>
        <w:t>d</w:t>
      </w:r>
      <w:r w:rsidRPr="00353A46">
        <w:rPr>
          <w:rFonts w:ascii="Times New Roman" w:hAnsi="Times New Roman" w:cs="Times New Roman"/>
          <w:sz w:val="24"/>
          <w:szCs w:val="24"/>
        </w:rPr>
        <w:t xml:space="preserve"> herself as “almost confused sometimes about all that, like what’s going on, for me….confused like with my friends, what I am doing and like, I don’t know, just everything.”  She had been hanging out </w:t>
      </w:r>
      <w:r w:rsidR="00D34487" w:rsidRPr="00353A46">
        <w:rPr>
          <w:rFonts w:ascii="Times New Roman" w:hAnsi="Times New Roman" w:cs="Times New Roman"/>
          <w:sz w:val="24"/>
          <w:szCs w:val="24"/>
        </w:rPr>
        <w:t xml:space="preserve">more </w:t>
      </w:r>
      <w:r w:rsidRPr="00353A46">
        <w:rPr>
          <w:rFonts w:ascii="Times New Roman" w:hAnsi="Times New Roman" w:cs="Times New Roman"/>
          <w:sz w:val="24"/>
          <w:szCs w:val="24"/>
        </w:rPr>
        <w:t xml:space="preserve">with her boyfriend and </w:t>
      </w:r>
      <w:r w:rsidR="00D34487" w:rsidRPr="00353A46">
        <w:rPr>
          <w:rFonts w:ascii="Times New Roman" w:hAnsi="Times New Roman" w:cs="Times New Roman"/>
          <w:sz w:val="24"/>
          <w:szCs w:val="24"/>
        </w:rPr>
        <w:t>less with her friends</w:t>
      </w:r>
      <w:r w:rsidRPr="00353A46">
        <w:rPr>
          <w:rFonts w:ascii="Times New Roman" w:hAnsi="Times New Roman" w:cs="Times New Roman"/>
          <w:sz w:val="24"/>
          <w:szCs w:val="24"/>
        </w:rPr>
        <w:t>, but she misse</w:t>
      </w:r>
      <w:r w:rsidR="00B90B28" w:rsidRPr="00353A46">
        <w:rPr>
          <w:rFonts w:ascii="Times New Roman" w:hAnsi="Times New Roman" w:cs="Times New Roman"/>
          <w:sz w:val="24"/>
          <w:szCs w:val="24"/>
        </w:rPr>
        <w:t>d</w:t>
      </w:r>
      <w:r w:rsidRPr="00353A46">
        <w:rPr>
          <w:rFonts w:ascii="Times New Roman" w:hAnsi="Times New Roman" w:cs="Times New Roman"/>
          <w:sz w:val="24"/>
          <w:szCs w:val="24"/>
        </w:rPr>
        <w:t xml:space="preserve"> </w:t>
      </w:r>
      <w:r w:rsidR="00D34487" w:rsidRPr="00353A46">
        <w:rPr>
          <w:rFonts w:ascii="Times New Roman" w:hAnsi="Times New Roman" w:cs="Times New Roman"/>
          <w:sz w:val="24"/>
          <w:szCs w:val="24"/>
        </w:rPr>
        <w:t>her friends.</w:t>
      </w:r>
      <w:r w:rsidRPr="00353A46">
        <w:rPr>
          <w:rFonts w:ascii="Times New Roman" w:hAnsi="Times New Roman" w:cs="Times New Roman"/>
          <w:sz w:val="24"/>
          <w:szCs w:val="24"/>
        </w:rPr>
        <w:t xml:space="preserve"> </w:t>
      </w:r>
      <w:r w:rsidR="00D34487" w:rsidRPr="00353A46">
        <w:rPr>
          <w:rFonts w:ascii="Times New Roman" w:hAnsi="Times New Roman" w:cs="Times New Roman"/>
          <w:sz w:val="24"/>
          <w:szCs w:val="24"/>
        </w:rPr>
        <w:t xml:space="preserve">Spending </w:t>
      </w:r>
      <w:r w:rsidRPr="00353A46">
        <w:rPr>
          <w:rFonts w:ascii="Times New Roman" w:hAnsi="Times New Roman" w:cs="Times New Roman"/>
          <w:sz w:val="24"/>
          <w:szCs w:val="24"/>
        </w:rPr>
        <w:t>time with her boyfriend had “made me realize [some things] about them, and like also just hanging out with them and like the things that maybe they talk about that I don’t like or like the things they do, I do</w:t>
      </w:r>
      <w:r w:rsidR="00FE3D81" w:rsidRPr="00353A46">
        <w:rPr>
          <w:rFonts w:ascii="Times New Roman" w:hAnsi="Times New Roman" w:cs="Times New Roman"/>
          <w:sz w:val="24"/>
          <w:szCs w:val="24"/>
        </w:rPr>
        <w:t>n’t know. It’s like there’s</w:t>
      </w:r>
      <w:r w:rsidRPr="00353A46">
        <w:rPr>
          <w:rFonts w:ascii="Times New Roman" w:hAnsi="Times New Roman" w:cs="Times New Roman"/>
          <w:sz w:val="24"/>
          <w:szCs w:val="24"/>
        </w:rPr>
        <w:t xml:space="preserve"> something there that’s just not going.”  She ha</w:t>
      </w:r>
      <w:r w:rsidR="00B90B28" w:rsidRPr="00353A46">
        <w:rPr>
          <w:rFonts w:ascii="Times New Roman" w:hAnsi="Times New Roman" w:cs="Times New Roman"/>
          <w:sz w:val="24"/>
          <w:szCs w:val="24"/>
        </w:rPr>
        <w:t>d</w:t>
      </w:r>
      <w:r w:rsidRPr="00353A46">
        <w:rPr>
          <w:rFonts w:ascii="Times New Roman" w:hAnsi="Times New Roman" w:cs="Times New Roman"/>
          <w:sz w:val="24"/>
          <w:szCs w:val="24"/>
        </w:rPr>
        <w:t xml:space="preserve"> also been </w:t>
      </w:r>
      <w:r w:rsidR="00FF4646" w:rsidRPr="00353A46">
        <w:rPr>
          <w:rFonts w:ascii="Times New Roman" w:hAnsi="Times New Roman" w:cs="Times New Roman"/>
          <w:sz w:val="24"/>
          <w:szCs w:val="24"/>
        </w:rPr>
        <w:t>increasingly lonely, in part because</w:t>
      </w:r>
      <w:r w:rsidR="00B90B28" w:rsidRPr="00353A46">
        <w:rPr>
          <w:rFonts w:ascii="Times New Roman" w:hAnsi="Times New Roman" w:cs="Times New Roman"/>
          <w:sz w:val="24"/>
          <w:szCs w:val="24"/>
        </w:rPr>
        <w:t xml:space="preserve"> she lived</w:t>
      </w:r>
      <w:r w:rsidRPr="00353A46">
        <w:rPr>
          <w:rFonts w:ascii="Times New Roman" w:hAnsi="Times New Roman" w:cs="Times New Roman"/>
          <w:sz w:val="24"/>
          <w:szCs w:val="24"/>
        </w:rPr>
        <w:t xml:space="preserve"> alone in the apartment</w:t>
      </w:r>
      <w:r w:rsidR="00B90B28" w:rsidRPr="00353A46">
        <w:rPr>
          <w:rFonts w:ascii="Times New Roman" w:hAnsi="Times New Roman" w:cs="Times New Roman"/>
          <w:sz w:val="24"/>
          <w:szCs w:val="24"/>
        </w:rPr>
        <w:t>. H</w:t>
      </w:r>
      <w:r w:rsidRPr="00353A46">
        <w:rPr>
          <w:rFonts w:ascii="Times New Roman" w:hAnsi="Times New Roman" w:cs="Times New Roman"/>
          <w:sz w:val="24"/>
          <w:szCs w:val="24"/>
        </w:rPr>
        <w:t>er boyfriend work</w:t>
      </w:r>
      <w:r w:rsidR="00B90B28" w:rsidRPr="00353A46">
        <w:rPr>
          <w:rFonts w:ascii="Times New Roman" w:hAnsi="Times New Roman" w:cs="Times New Roman"/>
          <w:sz w:val="24"/>
          <w:szCs w:val="24"/>
        </w:rPr>
        <w:t>ed a lot and wa</w:t>
      </w:r>
      <w:r w:rsidRPr="00353A46">
        <w:rPr>
          <w:rFonts w:ascii="Times New Roman" w:hAnsi="Times New Roman" w:cs="Times New Roman"/>
          <w:sz w:val="24"/>
          <w:szCs w:val="24"/>
        </w:rPr>
        <w:t xml:space="preserve">s </w:t>
      </w:r>
      <w:r w:rsidR="00B90B28" w:rsidRPr="00353A46">
        <w:rPr>
          <w:rFonts w:ascii="Times New Roman" w:hAnsi="Times New Roman" w:cs="Times New Roman"/>
          <w:sz w:val="24"/>
          <w:szCs w:val="24"/>
        </w:rPr>
        <w:t>absent much of the time. She had</w:t>
      </w:r>
      <w:r w:rsidRPr="00353A46">
        <w:rPr>
          <w:rFonts w:ascii="Times New Roman" w:hAnsi="Times New Roman" w:cs="Times New Roman"/>
          <w:sz w:val="24"/>
          <w:szCs w:val="24"/>
        </w:rPr>
        <w:t xml:space="preserve"> not been talking to</w:t>
      </w:r>
      <w:r w:rsidR="00B90B28" w:rsidRPr="00353A46">
        <w:rPr>
          <w:rFonts w:ascii="Times New Roman" w:hAnsi="Times New Roman" w:cs="Times New Roman"/>
          <w:sz w:val="24"/>
          <w:szCs w:val="24"/>
        </w:rPr>
        <w:t xml:space="preserve"> her friends, and her mother had</w:t>
      </w:r>
      <w:r w:rsidRPr="00353A46">
        <w:rPr>
          <w:rFonts w:ascii="Times New Roman" w:hAnsi="Times New Roman" w:cs="Times New Roman"/>
          <w:sz w:val="24"/>
          <w:szCs w:val="24"/>
        </w:rPr>
        <w:t xml:space="preserve"> “become cr</w:t>
      </w:r>
      <w:r w:rsidR="00D34487" w:rsidRPr="00353A46">
        <w:rPr>
          <w:rFonts w:ascii="Times New Roman" w:hAnsi="Times New Roman" w:cs="Times New Roman"/>
          <w:sz w:val="24"/>
          <w:szCs w:val="24"/>
        </w:rPr>
        <w:t>azy and stopped talking to me.”</w:t>
      </w:r>
      <w:r w:rsidRPr="00353A46">
        <w:rPr>
          <w:rFonts w:ascii="Times New Roman" w:hAnsi="Times New Roman" w:cs="Times New Roman"/>
          <w:sz w:val="24"/>
          <w:szCs w:val="24"/>
        </w:rPr>
        <w:t xml:space="preserve">  She </w:t>
      </w:r>
      <w:r w:rsidR="00B90B28" w:rsidRPr="00353A46">
        <w:rPr>
          <w:rFonts w:ascii="Times New Roman" w:hAnsi="Times New Roman" w:cs="Times New Roman"/>
          <w:sz w:val="24"/>
          <w:szCs w:val="24"/>
        </w:rPr>
        <w:t>wa</w:t>
      </w:r>
      <w:r w:rsidRPr="00353A46">
        <w:rPr>
          <w:rFonts w:ascii="Times New Roman" w:hAnsi="Times New Roman" w:cs="Times New Roman"/>
          <w:sz w:val="24"/>
          <w:szCs w:val="24"/>
        </w:rPr>
        <w:t xml:space="preserve">s </w:t>
      </w:r>
      <w:r w:rsidR="000B5A54">
        <w:rPr>
          <w:rFonts w:ascii="Times New Roman" w:hAnsi="Times New Roman" w:cs="Times New Roman"/>
          <w:sz w:val="24"/>
          <w:szCs w:val="24"/>
        </w:rPr>
        <w:t xml:space="preserve">still </w:t>
      </w:r>
      <w:r w:rsidRPr="00353A46">
        <w:rPr>
          <w:rFonts w:ascii="Times New Roman" w:hAnsi="Times New Roman" w:cs="Times New Roman"/>
          <w:sz w:val="24"/>
          <w:szCs w:val="24"/>
        </w:rPr>
        <w:t>earning quite a</w:t>
      </w:r>
      <w:r w:rsidR="00B90B28" w:rsidRPr="00353A46">
        <w:rPr>
          <w:rFonts w:ascii="Times New Roman" w:hAnsi="Times New Roman" w:cs="Times New Roman"/>
          <w:sz w:val="24"/>
          <w:szCs w:val="24"/>
        </w:rPr>
        <w:t xml:space="preserve"> bit of money from theft but had</w:t>
      </w:r>
      <w:r w:rsidRPr="00353A46">
        <w:rPr>
          <w:rFonts w:ascii="Times New Roman" w:hAnsi="Times New Roman" w:cs="Times New Roman"/>
          <w:sz w:val="24"/>
          <w:szCs w:val="24"/>
        </w:rPr>
        <w:t xml:space="preserve"> cut way back on recreational drug use because, she sa</w:t>
      </w:r>
      <w:r w:rsidR="00B90B28" w:rsidRPr="00353A46">
        <w:rPr>
          <w:rFonts w:ascii="Times New Roman" w:hAnsi="Times New Roman" w:cs="Times New Roman"/>
          <w:sz w:val="24"/>
          <w:szCs w:val="24"/>
        </w:rPr>
        <w:t>id, she did</w:t>
      </w:r>
      <w:r w:rsidRPr="00353A46">
        <w:rPr>
          <w:rFonts w:ascii="Times New Roman" w:hAnsi="Times New Roman" w:cs="Times New Roman"/>
          <w:sz w:val="24"/>
          <w:szCs w:val="24"/>
        </w:rPr>
        <w:t xml:space="preserve"> not want to jeopardize her Youth Agreement. </w:t>
      </w:r>
    </w:p>
    <w:p w14:paraId="26092355" w14:textId="77777777" w:rsidR="000B5A54" w:rsidRDefault="009702C3" w:rsidP="00353A46">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The next year </w:t>
      </w:r>
      <w:r w:rsidR="00B90B28" w:rsidRPr="00353A46">
        <w:rPr>
          <w:rFonts w:ascii="Times New Roman" w:hAnsi="Times New Roman" w:cs="Times New Roman"/>
          <w:sz w:val="24"/>
          <w:szCs w:val="24"/>
        </w:rPr>
        <w:t>Josie</w:t>
      </w:r>
      <w:r w:rsidRPr="00353A46">
        <w:rPr>
          <w:rFonts w:ascii="Times New Roman" w:hAnsi="Times New Roman" w:cs="Times New Roman"/>
          <w:sz w:val="24"/>
          <w:szCs w:val="24"/>
        </w:rPr>
        <w:t xml:space="preserve"> had finally obtained a job working the counter</w:t>
      </w:r>
      <w:r w:rsidR="00B90B28" w:rsidRPr="00353A46">
        <w:rPr>
          <w:rFonts w:ascii="Times New Roman" w:hAnsi="Times New Roman" w:cs="Times New Roman"/>
          <w:sz w:val="24"/>
          <w:szCs w:val="24"/>
        </w:rPr>
        <w:t xml:space="preserve"> of</w:t>
      </w:r>
      <w:r w:rsidRPr="00353A46">
        <w:rPr>
          <w:rFonts w:ascii="Times New Roman" w:hAnsi="Times New Roman" w:cs="Times New Roman"/>
          <w:sz w:val="24"/>
          <w:szCs w:val="24"/>
        </w:rPr>
        <w:t xml:space="preserve"> </w:t>
      </w:r>
      <w:r w:rsidR="00D34487" w:rsidRPr="00353A46">
        <w:rPr>
          <w:rFonts w:ascii="Times New Roman" w:hAnsi="Times New Roman" w:cs="Times New Roman"/>
          <w:sz w:val="24"/>
          <w:szCs w:val="24"/>
        </w:rPr>
        <w:t>a fast food restaurant</w:t>
      </w:r>
      <w:r w:rsidRPr="00353A46">
        <w:rPr>
          <w:rFonts w:ascii="Times New Roman" w:hAnsi="Times New Roman" w:cs="Times New Roman"/>
          <w:sz w:val="24"/>
          <w:szCs w:val="24"/>
        </w:rPr>
        <w:t xml:space="preserve"> and </w:t>
      </w:r>
      <w:r w:rsidR="00B90B28" w:rsidRPr="00353A46">
        <w:rPr>
          <w:rFonts w:ascii="Times New Roman" w:hAnsi="Times New Roman" w:cs="Times New Roman"/>
          <w:sz w:val="24"/>
          <w:szCs w:val="24"/>
        </w:rPr>
        <w:t xml:space="preserve">said </w:t>
      </w:r>
      <w:r w:rsidRPr="00353A46">
        <w:rPr>
          <w:rFonts w:ascii="Times New Roman" w:hAnsi="Times New Roman" w:cs="Times New Roman"/>
          <w:sz w:val="24"/>
          <w:szCs w:val="24"/>
        </w:rPr>
        <w:t xml:space="preserve">she was happy about that, in part because it allowed her to quit </w:t>
      </w:r>
      <w:r w:rsidR="00B90B28" w:rsidRPr="00353A46">
        <w:rPr>
          <w:rFonts w:ascii="Times New Roman" w:hAnsi="Times New Roman" w:cs="Times New Roman"/>
          <w:sz w:val="24"/>
          <w:szCs w:val="24"/>
        </w:rPr>
        <w:t>working in</w:t>
      </w:r>
      <w:r w:rsidRPr="00353A46">
        <w:rPr>
          <w:rFonts w:ascii="Times New Roman" w:hAnsi="Times New Roman" w:cs="Times New Roman"/>
          <w:sz w:val="24"/>
          <w:szCs w:val="24"/>
        </w:rPr>
        <w:t xml:space="preserve"> the underground economy. </w:t>
      </w:r>
      <w:r w:rsidR="00B90B28" w:rsidRPr="00353A46">
        <w:rPr>
          <w:rFonts w:ascii="Times New Roman" w:hAnsi="Times New Roman" w:cs="Times New Roman"/>
          <w:sz w:val="24"/>
          <w:szCs w:val="24"/>
        </w:rPr>
        <w:t>But</w:t>
      </w:r>
      <w:r w:rsidRPr="00353A46">
        <w:rPr>
          <w:rFonts w:ascii="Times New Roman" w:hAnsi="Times New Roman" w:cs="Times New Roman"/>
          <w:sz w:val="24"/>
          <w:szCs w:val="24"/>
        </w:rPr>
        <w:t xml:space="preserve"> she broke with her boyfriend, formerly a key source of support. She </w:t>
      </w:r>
      <w:r w:rsidRPr="00353A46">
        <w:rPr>
          <w:rFonts w:ascii="Times New Roman" w:hAnsi="Times New Roman" w:cs="Times New Roman"/>
          <w:sz w:val="24"/>
          <w:szCs w:val="24"/>
        </w:rPr>
        <w:lastRenderedPageBreak/>
        <w:t xml:space="preserve">was too busy, between school and work, and the relationship had become stressful rather than supportive. She </w:t>
      </w:r>
      <w:r w:rsidR="00D34487" w:rsidRPr="00353A46">
        <w:rPr>
          <w:rFonts w:ascii="Times New Roman" w:hAnsi="Times New Roman" w:cs="Times New Roman"/>
          <w:sz w:val="24"/>
          <w:szCs w:val="24"/>
        </w:rPr>
        <w:t xml:space="preserve">also transferred high schools and lost some social support from her non-street friends </w:t>
      </w:r>
      <w:r w:rsidR="00B90B28" w:rsidRPr="00353A46">
        <w:rPr>
          <w:rFonts w:ascii="Times New Roman" w:hAnsi="Times New Roman" w:cs="Times New Roman"/>
          <w:sz w:val="24"/>
          <w:szCs w:val="24"/>
        </w:rPr>
        <w:t>who remained at the previous school. Yet s</w:t>
      </w:r>
      <w:r w:rsidR="00D34487" w:rsidRPr="00353A46">
        <w:rPr>
          <w:rFonts w:ascii="Times New Roman" w:hAnsi="Times New Roman" w:cs="Times New Roman"/>
          <w:sz w:val="24"/>
          <w:szCs w:val="24"/>
        </w:rPr>
        <w:t xml:space="preserve">he was hopeful about </w:t>
      </w:r>
      <w:r w:rsidR="00007F9F" w:rsidRPr="00353A46">
        <w:rPr>
          <w:rFonts w:ascii="Times New Roman" w:hAnsi="Times New Roman" w:cs="Times New Roman"/>
          <w:sz w:val="24"/>
          <w:szCs w:val="24"/>
        </w:rPr>
        <w:t xml:space="preserve">new friends at the </w:t>
      </w:r>
      <w:r w:rsidRPr="00353A46">
        <w:rPr>
          <w:rFonts w:ascii="Times New Roman" w:hAnsi="Times New Roman" w:cs="Times New Roman"/>
          <w:sz w:val="24"/>
          <w:szCs w:val="24"/>
        </w:rPr>
        <w:t xml:space="preserve">new school. </w:t>
      </w:r>
    </w:p>
    <w:p w14:paraId="50B1CE1D" w14:textId="5E73F2B9" w:rsidR="00BD7604" w:rsidRPr="00353A46" w:rsidRDefault="00007F9F" w:rsidP="00353A46">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Josie </w:t>
      </w:r>
      <w:r w:rsidR="00B90B28" w:rsidRPr="00353A46">
        <w:rPr>
          <w:rFonts w:ascii="Times New Roman" w:hAnsi="Times New Roman" w:cs="Times New Roman"/>
          <w:sz w:val="24"/>
          <w:szCs w:val="24"/>
        </w:rPr>
        <w:t>wa</w:t>
      </w:r>
      <w:r w:rsidRPr="00353A46">
        <w:rPr>
          <w:rFonts w:ascii="Times New Roman" w:hAnsi="Times New Roman" w:cs="Times New Roman"/>
          <w:sz w:val="24"/>
          <w:szCs w:val="24"/>
        </w:rPr>
        <w:t>s a success story</w:t>
      </w:r>
      <w:r w:rsidR="002D6B20">
        <w:rPr>
          <w:rFonts w:ascii="Times New Roman" w:hAnsi="Times New Roman" w:cs="Times New Roman"/>
          <w:sz w:val="24"/>
          <w:szCs w:val="24"/>
        </w:rPr>
        <w:t xml:space="preserve"> in many respects</w:t>
      </w:r>
      <w:r w:rsidRPr="00353A46">
        <w:rPr>
          <w:rFonts w:ascii="Times New Roman" w:hAnsi="Times New Roman" w:cs="Times New Roman"/>
          <w:sz w:val="24"/>
          <w:szCs w:val="24"/>
        </w:rPr>
        <w:t>: S</w:t>
      </w:r>
      <w:r w:rsidR="009702C3" w:rsidRPr="00353A46">
        <w:rPr>
          <w:rFonts w:ascii="Times New Roman" w:hAnsi="Times New Roman" w:cs="Times New Roman"/>
          <w:sz w:val="24"/>
          <w:szCs w:val="24"/>
        </w:rPr>
        <w:t>he managed to cope with complicated parents who were not helpful. She re-committed to attending school while being homeless, and she was m</w:t>
      </w:r>
      <w:r w:rsidR="00FE3D81" w:rsidRPr="00353A46">
        <w:rPr>
          <w:rFonts w:ascii="Times New Roman" w:hAnsi="Times New Roman" w:cs="Times New Roman"/>
          <w:sz w:val="24"/>
          <w:szCs w:val="24"/>
        </w:rPr>
        <w:t>aking progress in school</w:t>
      </w:r>
      <w:r w:rsidR="009702C3" w:rsidRPr="00353A46">
        <w:rPr>
          <w:rFonts w:ascii="Times New Roman" w:hAnsi="Times New Roman" w:cs="Times New Roman"/>
          <w:sz w:val="24"/>
          <w:szCs w:val="24"/>
        </w:rPr>
        <w:t xml:space="preserve">. She liked school and reported good relationships with teachers. She advocated for herself to get access to Ministry services. She was able to move from supporting herself through the underground economy to supporting herself with </w:t>
      </w:r>
      <w:r w:rsidR="00B90B28" w:rsidRPr="00353A46">
        <w:rPr>
          <w:rFonts w:ascii="Times New Roman" w:hAnsi="Times New Roman" w:cs="Times New Roman"/>
          <w:sz w:val="24"/>
          <w:szCs w:val="24"/>
        </w:rPr>
        <w:t xml:space="preserve">formal economy </w:t>
      </w:r>
      <w:r w:rsidR="009702C3" w:rsidRPr="00353A46">
        <w:rPr>
          <w:rFonts w:ascii="Times New Roman" w:hAnsi="Times New Roman" w:cs="Times New Roman"/>
          <w:sz w:val="24"/>
          <w:szCs w:val="24"/>
        </w:rPr>
        <w:t xml:space="preserve">work and </w:t>
      </w:r>
      <w:r w:rsidR="00B90B28" w:rsidRPr="00353A46">
        <w:rPr>
          <w:rFonts w:ascii="Times New Roman" w:hAnsi="Times New Roman" w:cs="Times New Roman"/>
          <w:sz w:val="24"/>
          <w:szCs w:val="24"/>
        </w:rPr>
        <w:t>money</w:t>
      </w:r>
      <w:r w:rsidR="009702C3" w:rsidRPr="00353A46">
        <w:rPr>
          <w:rFonts w:ascii="Times New Roman" w:hAnsi="Times New Roman" w:cs="Times New Roman"/>
          <w:sz w:val="24"/>
          <w:szCs w:val="24"/>
        </w:rPr>
        <w:t xml:space="preserve"> from the Youth Agreement. She seemed to be making wise decisions about friendship, and she maintained relationships with her siblings</w:t>
      </w:r>
      <w:r w:rsidR="005E377E">
        <w:rPr>
          <w:rFonts w:ascii="Times New Roman" w:hAnsi="Times New Roman" w:cs="Times New Roman"/>
          <w:sz w:val="24"/>
          <w:szCs w:val="24"/>
        </w:rPr>
        <w:t xml:space="preserve"> while all of this was going on. This is the beginning of a young adult life.</w:t>
      </w:r>
      <w:r w:rsidR="009702C3" w:rsidRPr="00353A46">
        <w:rPr>
          <w:rFonts w:ascii="Times New Roman" w:hAnsi="Times New Roman" w:cs="Times New Roman"/>
          <w:sz w:val="24"/>
          <w:szCs w:val="24"/>
        </w:rPr>
        <w:t xml:space="preserve"> </w:t>
      </w:r>
    </w:p>
    <w:p w14:paraId="503D205A" w14:textId="61CFEB4D" w:rsidR="00B90B28"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Also in her story are elements of the cont</w:t>
      </w:r>
      <w:r w:rsidR="006C175F" w:rsidRPr="00353A46">
        <w:rPr>
          <w:rFonts w:ascii="Times New Roman" w:hAnsi="Times New Roman" w:cs="Times New Roman"/>
          <w:sz w:val="24"/>
          <w:szCs w:val="24"/>
        </w:rPr>
        <w:t>emporary experience of identity, compressed into a street-engaged life.</w:t>
      </w:r>
      <w:r w:rsidRPr="00353A46">
        <w:rPr>
          <w:rFonts w:ascii="Times New Roman" w:hAnsi="Times New Roman" w:cs="Times New Roman"/>
          <w:sz w:val="24"/>
          <w:szCs w:val="24"/>
        </w:rPr>
        <w:t xml:space="preserve"> Josie was independent of her family at a young age, but neither her parents </w:t>
      </w:r>
      <w:r w:rsidR="00C06BC5" w:rsidRPr="00353A46">
        <w:rPr>
          <w:rFonts w:ascii="Times New Roman" w:hAnsi="Times New Roman" w:cs="Times New Roman"/>
          <w:sz w:val="24"/>
          <w:szCs w:val="24"/>
        </w:rPr>
        <w:t>n</w:t>
      </w:r>
      <w:r w:rsidRPr="00353A46">
        <w:rPr>
          <w:rFonts w:ascii="Times New Roman" w:hAnsi="Times New Roman" w:cs="Times New Roman"/>
          <w:sz w:val="24"/>
          <w:szCs w:val="24"/>
        </w:rPr>
        <w:t xml:space="preserve">or foster care provided assistance with </w:t>
      </w:r>
      <w:r w:rsidR="00C06BC5" w:rsidRPr="00353A46">
        <w:rPr>
          <w:rFonts w:ascii="Times New Roman" w:hAnsi="Times New Roman" w:cs="Times New Roman"/>
          <w:sz w:val="24"/>
          <w:szCs w:val="24"/>
        </w:rPr>
        <w:t xml:space="preserve">finding a </w:t>
      </w:r>
      <w:r w:rsidRPr="00353A46">
        <w:rPr>
          <w:rFonts w:ascii="Times New Roman" w:hAnsi="Times New Roman" w:cs="Times New Roman"/>
          <w:sz w:val="24"/>
          <w:szCs w:val="24"/>
        </w:rPr>
        <w:t>place</w:t>
      </w:r>
      <w:r w:rsidR="00C06BC5" w:rsidRPr="00353A46">
        <w:rPr>
          <w:rFonts w:ascii="Times New Roman" w:hAnsi="Times New Roman" w:cs="Times New Roman"/>
          <w:sz w:val="24"/>
          <w:szCs w:val="24"/>
        </w:rPr>
        <w:t xml:space="preserve"> for her in the labor force</w:t>
      </w:r>
      <w:r w:rsidRPr="00353A46">
        <w:rPr>
          <w:rFonts w:ascii="Times New Roman" w:hAnsi="Times New Roman" w:cs="Times New Roman"/>
          <w:sz w:val="24"/>
          <w:szCs w:val="24"/>
        </w:rPr>
        <w:t xml:space="preserve">, in </w:t>
      </w:r>
      <w:r w:rsidR="00C06BC5" w:rsidRPr="00353A46">
        <w:rPr>
          <w:rFonts w:ascii="Times New Roman" w:hAnsi="Times New Roman" w:cs="Times New Roman"/>
          <w:sz w:val="24"/>
          <w:szCs w:val="24"/>
        </w:rPr>
        <w:t>the</w:t>
      </w:r>
      <w:r w:rsidRPr="00353A46">
        <w:rPr>
          <w:rFonts w:ascii="Times New Roman" w:hAnsi="Times New Roman" w:cs="Times New Roman"/>
          <w:sz w:val="24"/>
          <w:szCs w:val="24"/>
        </w:rPr>
        <w:t xml:space="preserve"> community, or in </w:t>
      </w:r>
      <w:r w:rsidR="00C04C35" w:rsidRPr="00353A46">
        <w:rPr>
          <w:rFonts w:ascii="Times New Roman" w:hAnsi="Times New Roman" w:cs="Times New Roman"/>
          <w:sz w:val="24"/>
          <w:szCs w:val="24"/>
        </w:rPr>
        <w:t xml:space="preserve">the </w:t>
      </w:r>
      <w:r w:rsidRPr="00353A46">
        <w:rPr>
          <w:rFonts w:ascii="Times New Roman" w:hAnsi="Times New Roman" w:cs="Times New Roman"/>
          <w:sz w:val="24"/>
          <w:szCs w:val="24"/>
        </w:rPr>
        <w:t>education</w:t>
      </w:r>
      <w:r w:rsidR="00C04C35" w:rsidRPr="00353A46">
        <w:rPr>
          <w:rFonts w:ascii="Times New Roman" w:hAnsi="Times New Roman" w:cs="Times New Roman"/>
          <w:sz w:val="24"/>
          <w:szCs w:val="24"/>
        </w:rPr>
        <w:t xml:space="preserve"> system. </w:t>
      </w:r>
      <w:r w:rsidR="000B5A54">
        <w:rPr>
          <w:rFonts w:ascii="Times New Roman" w:hAnsi="Times New Roman" w:cs="Times New Roman"/>
          <w:sz w:val="24"/>
          <w:szCs w:val="24"/>
        </w:rPr>
        <w:t xml:space="preserve">Josie found temporary identities in the street-community, and little help planning for and entering adult roles. </w:t>
      </w:r>
      <w:r w:rsidRPr="00353A46">
        <w:rPr>
          <w:rFonts w:ascii="Times New Roman" w:hAnsi="Times New Roman" w:cs="Times New Roman"/>
          <w:sz w:val="24"/>
          <w:szCs w:val="24"/>
        </w:rPr>
        <w:t xml:space="preserve">Josie would </w:t>
      </w:r>
      <w:r w:rsidR="00C04C35" w:rsidRPr="00353A46">
        <w:rPr>
          <w:rFonts w:ascii="Times New Roman" w:hAnsi="Times New Roman" w:cs="Times New Roman"/>
          <w:sz w:val="24"/>
          <w:szCs w:val="24"/>
        </w:rPr>
        <w:t xml:space="preserve">have benefitted from more support to </w:t>
      </w:r>
      <w:r w:rsidR="00D34487" w:rsidRPr="00353A46">
        <w:rPr>
          <w:rFonts w:ascii="Times New Roman" w:hAnsi="Times New Roman" w:cs="Times New Roman"/>
          <w:sz w:val="24"/>
          <w:szCs w:val="24"/>
        </w:rPr>
        <w:t>find order</w:t>
      </w:r>
      <w:r w:rsidRPr="00353A46">
        <w:rPr>
          <w:rFonts w:ascii="Times New Roman" w:hAnsi="Times New Roman" w:cs="Times New Roman"/>
          <w:sz w:val="24"/>
          <w:szCs w:val="24"/>
        </w:rPr>
        <w:t xml:space="preserve"> </w:t>
      </w:r>
      <w:r w:rsidR="00B90B28" w:rsidRPr="00353A46">
        <w:rPr>
          <w:rFonts w:ascii="Times New Roman" w:hAnsi="Times New Roman" w:cs="Times New Roman"/>
          <w:sz w:val="24"/>
          <w:szCs w:val="24"/>
        </w:rPr>
        <w:t xml:space="preserve">in her living situation </w:t>
      </w:r>
      <w:r w:rsidRPr="00353A46">
        <w:rPr>
          <w:rFonts w:ascii="Times New Roman" w:hAnsi="Times New Roman" w:cs="Times New Roman"/>
          <w:sz w:val="24"/>
          <w:szCs w:val="24"/>
        </w:rPr>
        <w:t xml:space="preserve">and be able to earn her living and prepare for adult life. </w:t>
      </w:r>
      <w:r w:rsidR="00B90B28" w:rsidRPr="00353A46">
        <w:rPr>
          <w:rFonts w:ascii="Times New Roman" w:hAnsi="Times New Roman" w:cs="Times New Roman"/>
          <w:sz w:val="24"/>
          <w:szCs w:val="24"/>
        </w:rPr>
        <w:t>She</w:t>
      </w:r>
      <w:r w:rsidRPr="00353A46">
        <w:rPr>
          <w:rFonts w:ascii="Times New Roman" w:hAnsi="Times New Roman" w:cs="Times New Roman"/>
          <w:sz w:val="24"/>
          <w:szCs w:val="24"/>
        </w:rPr>
        <w:t xml:space="preserve"> managed to find and maintain a place in the school system, but it was a</w:t>
      </w:r>
      <w:r w:rsidR="006C175F" w:rsidRPr="00353A46">
        <w:rPr>
          <w:rFonts w:ascii="Times New Roman" w:hAnsi="Times New Roman" w:cs="Times New Roman"/>
          <w:sz w:val="24"/>
          <w:szCs w:val="24"/>
        </w:rPr>
        <w:t>n</w:t>
      </w:r>
      <w:r w:rsidR="00FE3D81" w:rsidRPr="00353A46">
        <w:rPr>
          <w:rFonts w:ascii="Times New Roman" w:hAnsi="Times New Roman" w:cs="Times New Roman"/>
          <w:sz w:val="24"/>
          <w:szCs w:val="24"/>
        </w:rPr>
        <w:t xml:space="preserve"> individual</w:t>
      </w:r>
      <w:r w:rsidR="00D34487" w:rsidRPr="00353A46">
        <w:rPr>
          <w:rFonts w:ascii="Times New Roman" w:hAnsi="Times New Roman" w:cs="Times New Roman"/>
          <w:sz w:val="24"/>
          <w:szCs w:val="24"/>
        </w:rPr>
        <w:t xml:space="preserve"> success achieved</w:t>
      </w:r>
      <w:r w:rsidRPr="00353A46">
        <w:rPr>
          <w:rFonts w:ascii="Times New Roman" w:hAnsi="Times New Roman" w:cs="Times New Roman"/>
          <w:sz w:val="24"/>
          <w:szCs w:val="24"/>
        </w:rPr>
        <w:t xml:space="preserve"> without much help</w:t>
      </w:r>
      <w:r w:rsidR="00FE3D81" w:rsidRPr="00353A46">
        <w:rPr>
          <w:rFonts w:ascii="Times New Roman" w:hAnsi="Times New Roman" w:cs="Times New Roman"/>
          <w:sz w:val="24"/>
          <w:szCs w:val="24"/>
        </w:rPr>
        <w:t xml:space="preserve"> from anyone else</w:t>
      </w:r>
      <w:r w:rsidRPr="00353A46">
        <w:rPr>
          <w:rFonts w:ascii="Times New Roman" w:hAnsi="Times New Roman" w:cs="Times New Roman"/>
          <w:sz w:val="24"/>
          <w:szCs w:val="24"/>
        </w:rPr>
        <w:t>. Like modern young people, Josie yearned for affection, acceptance, and intimacy from her parents, as is now the norm</w:t>
      </w:r>
      <w:r w:rsidR="00FF4646" w:rsidRPr="00353A46">
        <w:rPr>
          <w:rFonts w:ascii="Times New Roman" w:hAnsi="Times New Roman" w:cs="Times New Roman"/>
          <w:sz w:val="24"/>
          <w:szCs w:val="24"/>
        </w:rPr>
        <w:t>ative expectation</w:t>
      </w:r>
      <w:r w:rsidRPr="00353A46">
        <w:rPr>
          <w:rFonts w:ascii="Times New Roman" w:hAnsi="Times New Roman" w:cs="Times New Roman"/>
          <w:sz w:val="24"/>
          <w:szCs w:val="24"/>
        </w:rPr>
        <w:t>, but Josie</w:t>
      </w:r>
      <w:r w:rsidR="00B90B28" w:rsidRPr="00353A46">
        <w:rPr>
          <w:rFonts w:ascii="Times New Roman" w:hAnsi="Times New Roman" w:cs="Times New Roman"/>
          <w:sz w:val="24"/>
          <w:szCs w:val="24"/>
        </w:rPr>
        <w:t xml:space="preserve"> said she</w:t>
      </w:r>
      <w:r w:rsidRPr="00353A46">
        <w:rPr>
          <w:rFonts w:ascii="Times New Roman" w:hAnsi="Times New Roman" w:cs="Times New Roman"/>
          <w:sz w:val="24"/>
          <w:szCs w:val="24"/>
        </w:rPr>
        <w:t xml:space="preserve"> </w:t>
      </w:r>
      <w:r w:rsidR="00C04C35" w:rsidRPr="00353A46">
        <w:rPr>
          <w:rFonts w:ascii="Times New Roman" w:hAnsi="Times New Roman" w:cs="Times New Roman"/>
          <w:sz w:val="24"/>
          <w:szCs w:val="24"/>
        </w:rPr>
        <w:t xml:space="preserve">felt that her </w:t>
      </w:r>
      <w:r w:rsidRPr="00353A46">
        <w:rPr>
          <w:rFonts w:ascii="Times New Roman" w:hAnsi="Times New Roman" w:cs="Times New Roman"/>
          <w:sz w:val="24"/>
          <w:szCs w:val="24"/>
        </w:rPr>
        <w:t xml:space="preserve">parents </w:t>
      </w:r>
      <w:r w:rsidR="00C04C35" w:rsidRPr="00353A46">
        <w:rPr>
          <w:rFonts w:ascii="Times New Roman" w:hAnsi="Times New Roman" w:cs="Times New Roman"/>
          <w:sz w:val="24"/>
          <w:szCs w:val="24"/>
        </w:rPr>
        <w:t>were</w:t>
      </w:r>
      <w:r w:rsidRPr="00353A46">
        <w:rPr>
          <w:rFonts w:ascii="Times New Roman" w:hAnsi="Times New Roman" w:cs="Times New Roman"/>
          <w:sz w:val="24"/>
          <w:szCs w:val="24"/>
        </w:rPr>
        <w:t xml:space="preserve"> too busy, pre-occupied, and perhaps not able to do so. </w:t>
      </w:r>
      <w:r w:rsidRPr="00353A46">
        <w:rPr>
          <w:rFonts w:ascii="Times New Roman" w:hAnsi="Times New Roman" w:cs="Times New Roman"/>
          <w:sz w:val="24"/>
          <w:szCs w:val="24"/>
        </w:rPr>
        <w:lastRenderedPageBreak/>
        <w:t xml:space="preserve">Like many other adolescents and emerging adults who lack family support, Josie was thrown onto her own resources, including her own resources for identity. </w:t>
      </w:r>
    </w:p>
    <w:p w14:paraId="540EF329" w14:textId="0082C237" w:rsidR="00BD7604" w:rsidRPr="00353A46" w:rsidRDefault="00B90B28"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As noted above, one </w:t>
      </w:r>
      <w:r w:rsidR="009702C3" w:rsidRPr="00353A46">
        <w:rPr>
          <w:rFonts w:ascii="Times New Roman" w:hAnsi="Times New Roman" w:cs="Times New Roman"/>
          <w:sz w:val="24"/>
          <w:szCs w:val="24"/>
        </w:rPr>
        <w:t>benefit of the modern wo</w:t>
      </w:r>
      <w:r w:rsidR="00D34487" w:rsidRPr="00353A46">
        <w:rPr>
          <w:rFonts w:ascii="Times New Roman" w:hAnsi="Times New Roman" w:cs="Times New Roman"/>
          <w:sz w:val="24"/>
          <w:szCs w:val="24"/>
        </w:rPr>
        <w:t xml:space="preserve">rld is </w:t>
      </w:r>
      <w:r w:rsidRPr="00353A46">
        <w:rPr>
          <w:rFonts w:ascii="Times New Roman" w:hAnsi="Times New Roman" w:cs="Times New Roman"/>
          <w:sz w:val="24"/>
          <w:szCs w:val="24"/>
        </w:rPr>
        <w:t>that is provides young people greater</w:t>
      </w:r>
      <w:r w:rsidR="00D34487" w:rsidRPr="00353A46">
        <w:rPr>
          <w:rFonts w:ascii="Times New Roman" w:hAnsi="Times New Roman" w:cs="Times New Roman"/>
          <w:sz w:val="24"/>
          <w:szCs w:val="24"/>
        </w:rPr>
        <w:t xml:space="preserve"> freedom to choose</w:t>
      </w:r>
      <w:r w:rsidRPr="00353A46">
        <w:rPr>
          <w:rFonts w:ascii="Times New Roman" w:hAnsi="Times New Roman" w:cs="Times New Roman"/>
          <w:sz w:val="24"/>
          <w:szCs w:val="24"/>
        </w:rPr>
        <w:t xml:space="preserve"> their identities</w:t>
      </w:r>
      <w:r w:rsidR="00D34487" w:rsidRPr="00353A46">
        <w:rPr>
          <w:rFonts w:ascii="Times New Roman" w:hAnsi="Times New Roman" w:cs="Times New Roman"/>
          <w:sz w:val="24"/>
          <w:szCs w:val="24"/>
        </w:rPr>
        <w:t xml:space="preserve">. </w:t>
      </w:r>
      <w:r w:rsidRPr="00353A46">
        <w:rPr>
          <w:rFonts w:ascii="Times New Roman" w:hAnsi="Times New Roman" w:cs="Times New Roman"/>
          <w:sz w:val="24"/>
          <w:szCs w:val="24"/>
        </w:rPr>
        <w:t>The s</w:t>
      </w:r>
      <w:r w:rsidR="009702C3" w:rsidRPr="00353A46">
        <w:rPr>
          <w:rFonts w:ascii="Times New Roman" w:hAnsi="Times New Roman" w:cs="Times New Roman"/>
          <w:sz w:val="24"/>
          <w:szCs w:val="24"/>
        </w:rPr>
        <w:t xml:space="preserve">treet-involved youth </w:t>
      </w:r>
      <w:r w:rsidRPr="00353A46">
        <w:rPr>
          <w:rFonts w:ascii="Times New Roman" w:hAnsi="Times New Roman" w:cs="Times New Roman"/>
          <w:sz w:val="24"/>
          <w:szCs w:val="24"/>
        </w:rPr>
        <w:t xml:space="preserve">in our study had </w:t>
      </w:r>
      <w:r w:rsidR="009702C3" w:rsidRPr="00353A46">
        <w:rPr>
          <w:rFonts w:ascii="Times New Roman" w:hAnsi="Times New Roman" w:cs="Times New Roman"/>
          <w:sz w:val="24"/>
          <w:szCs w:val="24"/>
        </w:rPr>
        <w:t xml:space="preserve">much </w:t>
      </w:r>
      <w:r w:rsidR="002D6B20">
        <w:rPr>
          <w:rFonts w:ascii="Times New Roman" w:hAnsi="Times New Roman" w:cs="Times New Roman"/>
          <w:sz w:val="24"/>
          <w:szCs w:val="24"/>
        </w:rPr>
        <w:t xml:space="preserve">greater </w:t>
      </w:r>
      <w:r w:rsidR="009702C3" w:rsidRPr="00353A46">
        <w:rPr>
          <w:rFonts w:ascii="Times New Roman" w:hAnsi="Times New Roman" w:cs="Times New Roman"/>
          <w:sz w:val="24"/>
          <w:szCs w:val="24"/>
        </w:rPr>
        <w:t xml:space="preserve">freedom </w:t>
      </w:r>
      <w:r w:rsidR="002D6B20">
        <w:rPr>
          <w:rFonts w:ascii="Times New Roman" w:hAnsi="Times New Roman" w:cs="Times New Roman"/>
          <w:sz w:val="24"/>
          <w:szCs w:val="24"/>
        </w:rPr>
        <w:t xml:space="preserve">than housed youth their age </w:t>
      </w:r>
      <w:r w:rsidR="009702C3" w:rsidRPr="00353A46">
        <w:rPr>
          <w:rFonts w:ascii="Times New Roman" w:hAnsi="Times New Roman" w:cs="Times New Roman"/>
          <w:sz w:val="24"/>
          <w:szCs w:val="24"/>
        </w:rPr>
        <w:t xml:space="preserve">but fewer </w:t>
      </w:r>
      <w:r w:rsidRPr="00353A46">
        <w:rPr>
          <w:rFonts w:ascii="Times New Roman" w:hAnsi="Times New Roman" w:cs="Times New Roman"/>
          <w:sz w:val="24"/>
          <w:szCs w:val="24"/>
        </w:rPr>
        <w:t>ways</w:t>
      </w:r>
      <w:r w:rsidR="009702C3" w:rsidRPr="00353A46">
        <w:rPr>
          <w:rFonts w:ascii="Times New Roman" w:hAnsi="Times New Roman" w:cs="Times New Roman"/>
          <w:sz w:val="24"/>
          <w:szCs w:val="24"/>
        </w:rPr>
        <w:t xml:space="preserve"> to exercise that freedom, especial</w:t>
      </w:r>
      <w:r w:rsidR="000B5A54">
        <w:rPr>
          <w:rFonts w:ascii="Times New Roman" w:hAnsi="Times New Roman" w:cs="Times New Roman"/>
          <w:sz w:val="24"/>
          <w:szCs w:val="24"/>
        </w:rPr>
        <w:t xml:space="preserve">ly in relationship to identity. </w:t>
      </w:r>
      <w:r w:rsidR="006C175F" w:rsidRPr="00353A46">
        <w:rPr>
          <w:rFonts w:ascii="Times New Roman" w:hAnsi="Times New Roman" w:cs="Times New Roman"/>
          <w:sz w:val="24"/>
          <w:szCs w:val="24"/>
        </w:rPr>
        <w:t>If identity requires continuity and differentiation, a</w:t>
      </w:r>
      <w:r w:rsidR="009702C3" w:rsidRPr="00353A46">
        <w:rPr>
          <w:rFonts w:ascii="Times New Roman" w:hAnsi="Times New Roman" w:cs="Times New Roman"/>
          <w:sz w:val="24"/>
          <w:szCs w:val="24"/>
        </w:rPr>
        <w:t xml:space="preserve"> street identity provides differentiation from others, and within the street community there are hierarchies, </w:t>
      </w:r>
      <w:r w:rsidR="005E7B98">
        <w:rPr>
          <w:rFonts w:ascii="Times New Roman" w:hAnsi="Times New Roman" w:cs="Times New Roman"/>
          <w:sz w:val="24"/>
          <w:szCs w:val="24"/>
        </w:rPr>
        <w:t>includ</w:t>
      </w:r>
      <w:r w:rsidRPr="00353A46">
        <w:rPr>
          <w:rFonts w:ascii="Times New Roman" w:hAnsi="Times New Roman" w:cs="Times New Roman"/>
          <w:sz w:val="24"/>
          <w:szCs w:val="24"/>
        </w:rPr>
        <w:t>ing</w:t>
      </w:r>
      <w:r w:rsidR="00D34487" w:rsidRPr="00353A46">
        <w:rPr>
          <w:rFonts w:ascii="Times New Roman" w:hAnsi="Times New Roman" w:cs="Times New Roman"/>
          <w:sz w:val="24"/>
          <w:szCs w:val="24"/>
        </w:rPr>
        <w:t xml:space="preserve"> between youth who manage life</w:t>
      </w:r>
      <w:r w:rsidR="009702C3" w:rsidRPr="00353A46">
        <w:rPr>
          <w:rFonts w:ascii="Times New Roman" w:hAnsi="Times New Roman" w:cs="Times New Roman"/>
          <w:sz w:val="24"/>
          <w:szCs w:val="24"/>
        </w:rPr>
        <w:t xml:space="preserve"> well and those who do not. Josie struggled to gain access to employment, and when she finally succeeded, the income and structure it provided was gratifying. </w:t>
      </w:r>
      <w:r w:rsidR="00BB1212" w:rsidRPr="00353A46">
        <w:rPr>
          <w:rFonts w:ascii="Times New Roman" w:hAnsi="Times New Roman" w:cs="Times New Roman"/>
          <w:sz w:val="24"/>
          <w:szCs w:val="24"/>
        </w:rPr>
        <w:t>A</w:t>
      </w:r>
      <w:r w:rsidR="009702C3" w:rsidRPr="00353A46">
        <w:rPr>
          <w:rFonts w:ascii="Times New Roman" w:hAnsi="Times New Roman" w:cs="Times New Roman"/>
          <w:sz w:val="24"/>
          <w:szCs w:val="24"/>
        </w:rPr>
        <w:t>bsen</w:t>
      </w:r>
      <w:r w:rsidR="002D6B20">
        <w:rPr>
          <w:rFonts w:ascii="Times New Roman" w:hAnsi="Times New Roman" w:cs="Times New Roman"/>
          <w:sz w:val="24"/>
          <w:szCs w:val="24"/>
        </w:rPr>
        <w:t xml:space="preserve">ce of </w:t>
      </w:r>
      <w:r w:rsidR="009702C3" w:rsidRPr="00353A46">
        <w:rPr>
          <w:rFonts w:ascii="Times New Roman" w:hAnsi="Times New Roman" w:cs="Times New Roman"/>
          <w:sz w:val="24"/>
          <w:szCs w:val="24"/>
        </w:rPr>
        <w:t xml:space="preserve"> other identities work may be elevated as an identity source, and in Josie’s case</w:t>
      </w:r>
      <w:r w:rsidR="00BB1212"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w:t>
      </w:r>
      <w:r w:rsidR="000B5A54">
        <w:rPr>
          <w:rFonts w:ascii="Times New Roman" w:hAnsi="Times New Roman" w:cs="Times New Roman"/>
          <w:sz w:val="24"/>
          <w:szCs w:val="24"/>
        </w:rPr>
        <w:t xml:space="preserve">it was </w:t>
      </w:r>
      <w:r w:rsidR="009702C3" w:rsidRPr="00353A46">
        <w:rPr>
          <w:rFonts w:ascii="Times New Roman" w:hAnsi="Times New Roman" w:cs="Times New Roman"/>
          <w:sz w:val="24"/>
          <w:szCs w:val="24"/>
        </w:rPr>
        <w:t xml:space="preserve">elevated beyond the importance and skill of working the fast food counter. </w:t>
      </w:r>
    </w:p>
    <w:p w14:paraId="1C6DA65D" w14:textId="33617845" w:rsidR="00BD7604" w:rsidRPr="00353A46" w:rsidRDefault="009702C3" w:rsidP="00353A46">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Friendship and social support are another source of belonging and identity that in contemporary society have become detached from wider contexts</w:t>
      </w:r>
      <w:r w:rsidR="00FE3D81"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and more individualized. Friends have to be recruited and earned rather than </w:t>
      </w:r>
      <w:r w:rsidR="00FE3D81" w:rsidRPr="00353A46">
        <w:rPr>
          <w:rFonts w:ascii="Times New Roman" w:hAnsi="Times New Roman" w:cs="Times New Roman"/>
          <w:sz w:val="24"/>
          <w:szCs w:val="24"/>
        </w:rPr>
        <w:t>being a “</w:t>
      </w:r>
      <w:r w:rsidRPr="00353A46">
        <w:rPr>
          <w:rFonts w:ascii="Times New Roman" w:hAnsi="Times New Roman" w:cs="Times New Roman"/>
          <w:sz w:val="24"/>
          <w:szCs w:val="24"/>
        </w:rPr>
        <w:t>given.</w:t>
      </w:r>
      <w:r w:rsidR="00FE3D81" w:rsidRPr="00353A46">
        <w:rPr>
          <w:rFonts w:ascii="Times New Roman" w:hAnsi="Times New Roman" w:cs="Times New Roman"/>
          <w:sz w:val="24"/>
          <w:szCs w:val="24"/>
        </w:rPr>
        <w:t>”</w:t>
      </w:r>
      <w:r w:rsidRPr="00353A46">
        <w:rPr>
          <w:rFonts w:ascii="Times New Roman" w:hAnsi="Times New Roman" w:cs="Times New Roman"/>
          <w:sz w:val="24"/>
          <w:szCs w:val="24"/>
        </w:rPr>
        <w:t xml:space="preserve"> </w:t>
      </w:r>
      <w:r w:rsidR="00C04C35" w:rsidRPr="00353A46">
        <w:rPr>
          <w:rFonts w:ascii="Times New Roman" w:hAnsi="Times New Roman" w:cs="Times New Roman"/>
          <w:sz w:val="24"/>
          <w:szCs w:val="24"/>
        </w:rPr>
        <w:t xml:space="preserve">The transition away from street friends was complicated for </w:t>
      </w:r>
      <w:r w:rsidRPr="00353A46">
        <w:rPr>
          <w:rFonts w:ascii="Times New Roman" w:hAnsi="Times New Roman" w:cs="Times New Roman"/>
          <w:sz w:val="24"/>
          <w:szCs w:val="24"/>
        </w:rPr>
        <w:t xml:space="preserve">Josie and </w:t>
      </w:r>
      <w:r w:rsidR="002D6B20">
        <w:rPr>
          <w:rFonts w:ascii="Times New Roman" w:hAnsi="Times New Roman" w:cs="Times New Roman"/>
          <w:sz w:val="24"/>
          <w:szCs w:val="24"/>
        </w:rPr>
        <w:t xml:space="preserve">other </w:t>
      </w:r>
      <w:r w:rsidRPr="00353A46">
        <w:rPr>
          <w:rFonts w:ascii="Times New Roman" w:hAnsi="Times New Roman" w:cs="Times New Roman"/>
          <w:sz w:val="24"/>
          <w:szCs w:val="24"/>
        </w:rPr>
        <w:t xml:space="preserve">many street-involved youth, though Josie </w:t>
      </w:r>
      <w:r w:rsidR="00BB1212" w:rsidRPr="00353A46">
        <w:rPr>
          <w:rFonts w:ascii="Times New Roman" w:hAnsi="Times New Roman" w:cs="Times New Roman"/>
          <w:sz w:val="24"/>
          <w:szCs w:val="24"/>
        </w:rPr>
        <w:t>was</w:t>
      </w:r>
      <w:r w:rsidRPr="00353A46">
        <w:rPr>
          <w:rFonts w:ascii="Times New Roman" w:hAnsi="Times New Roman" w:cs="Times New Roman"/>
          <w:sz w:val="24"/>
          <w:szCs w:val="24"/>
        </w:rPr>
        <w:t xml:space="preserve"> more successful and fortunate than most </w:t>
      </w:r>
      <w:r w:rsidR="002D6B20">
        <w:rPr>
          <w:rFonts w:ascii="Times New Roman" w:hAnsi="Times New Roman" w:cs="Times New Roman"/>
          <w:sz w:val="24"/>
          <w:szCs w:val="24"/>
        </w:rPr>
        <w:t>of them</w:t>
      </w:r>
      <w:r w:rsidRPr="00353A46">
        <w:rPr>
          <w:rFonts w:ascii="Times New Roman" w:hAnsi="Times New Roman" w:cs="Times New Roman"/>
          <w:sz w:val="24"/>
          <w:szCs w:val="24"/>
        </w:rPr>
        <w:t xml:space="preserve"> in that she acquired friends at school, a stable and secure identity context. </w:t>
      </w:r>
      <w:r w:rsidR="00BB1212" w:rsidRPr="00353A46">
        <w:rPr>
          <w:rFonts w:ascii="Times New Roman" w:hAnsi="Times New Roman" w:cs="Times New Roman"/>
          <w:sz w:val="24"/>
          <w:szCs w:val="24"/>
        </w:rPr>
        <w:t>However, t</w:t>
      </w:r>
      <w:r w:rsidRPr="00353A46">
        <w:rPr>
          <w:rFonts w:ascii="Times New Roman" w:hAnsi="Times New Roman" w:cs="Times New Roman"/>
          <w:sz w:val="24"/>
          <w:szCs w:val="24"/>
        </w:rPr>
        <w:t xml:space="preserve">he majority of middle-class youth have access to youth sports, arts and cultural experiences, religious youth groups, a wide variety of extra-curricular activities, as well as extensive informal opportunities (e.g.,  neighbourhood friendship networks, online gaming). </w:t>
      </w:r>
      <w:r w:rsidR="00BB1212" w:rsidRPr="00353A46">
        <w:rPr>
          <w:rFonts w:ascii="Times New Roman" w:hAnsi="Times New Roman" w:cs="Times New Roman"/>
          <w:sz w:val="24"/>
          <w:szCs w:val="24"/>
        </w:rPr>
        <w:t xml:space="preserve">In short, </w:t>
      </w:r>
      <w:r w:rsidRPr="00353A46">
        <w:rPr>
          <w:rFonts w:ascii="Times New Roman" w:hAnsi="Times New Roman" w:cs="Times New Roman"/>
          <w:sz w:val="24"/>
          <w:szCs w:val="24"/>
        </w:rPr>
        <w:t xml:space="preserve">Josie and street-involved youth like her have limited identity resources, even if she was making the best of them. </w:t>
      </w:r>
      <w:r w:rsidR="006C175F" w:rsidRPr="00353A46">
        <w:rPr>
          <w:rFonts w:ascii="Times New Roman" w:hAnsi="Times New Roman" w:cs="Times New Roman"/>
          <w:sz w:val="24"/>
          <w:szCs w:val="24"/>
        </w:rPr>
        <w:t xml:space="preserve">The process of acquiring non-street friends in places like school may seem ordinary, but most street-involved youth had significant trouble earlier in </w:t>
      </w:r>
      <w:r w:rsidR="006C175F" w:rsidRPr="00353A46">
        <w:rPr>
          <w:rFonts w:ascii="Times New Roman" w:hAnsi="Times New Roman" w:cs="Times New Roman"/>
          <w:sz w:val="24"/>
          <w:szCs w:val="24"/>
        </w:rPr>
        <w:lastRenderedPageBreak/>
        <w:t>life in these contexts, especially school, and making</w:t>
      </w:r>
      <w:r w:rsidR="00FE3D81" w:rsidRPr="00353A46">
        <w:rPr>
          <w:rFonts w:ascii="Times New Roman" w:hAnsi="Times New Roman" w:cs="Times New Roman"/>
          <w:sz w:val="24"/>
          <w:szCs w:val="24"/>
        </w:rPr>
        <w:t xml:space="preserve"> non-street friends is an important accomplishment</w:t>
      </w:r>
      <w:r w:rsidR="000B5A54">
        <w:rPr>
          <w:rFonts w:ascii="Times New Roman" w:hAnsi="Times New Roman" w:cs="Times New Roman"/>
          <w:sz w:val="24"/>
          <w:szCs w:val="24"/>
        </w:rPr>
        <w:t xml:space="preserve"> and a complicated challenge.</w:t>
      </w:r>
    </w:p>
    <w:p w14:paraId="3593FB27" w14:textId="0E6F68C4" w:rsidR="00BD7604" w:rsidRPr="00353A46" w:rsidRDefault="00202EF0" w:rsidP="009843DF">
      <w:pPr>
        <w:tabs>
          <w:tab w:val="left" w:pos="1440"/>
          <w:tab w:val="left" w:pos="2160"/>
          <w:tab w:val="left" w:pos="2880"/>
        </w:tabs>
        <w:spacing w:line="480" w:lineRule="auto"/>
        <w:outlineLvl w:val="0"/>
        <w:rPr>
          <w:rFonts w:ascii="Times New Roman" w:hAnsi="Times New Roman" w:cs="Times New Roman"/>
          <w:sz w:val="24"/>
          <w:szCs w:val="24"/>
        </w:rPr>
      </w:pPr>
      <w:r>
        <w:rPr>
          <w:rFonts w:ascii="Times New Roman" w:hAnsi="Times New Roman" w:cs="Times New Roman"/>
          <w:sz w:val="24"/>
          <w:szCs w:val="24"/>
        </w:rPr>
        <w:t>&lt;3</w:t>
      </w:r>
      <w:r w:rsidR="00FE3D81" w:rsidRPr="00353A46">
        <w:rPr>
          <w:rFonts w:ascii="Times New Roman" w:hAnsi="Times New Roman" w:cs="Times New Roman"/>
          <w:sz w:val="24"/>
          <w:szCs w:val="24"/>
        </w:rPr>
        <w:t>&gt;</w:t>
      </w:r>
      <w:r w:rsidR="0085708C" w:rsidRPr="00353A46">
        <w:rPr>
          <w:rFonts w:ascii="Times New Roman" w:hAnsi="Times New Roman" w:cs="Times New Roman"/>
          <w:sz w:val="24"/>
          <w:szCs w:val="24"/>
        </w:rPr>
        <w:t>Celia</w:t>
      </w:r>
    </w:p>
    <w:p w14:paraId="0916D7F2" w14:textId="36298BAC" w:rsidR="00BD7604" w:rsidRPr="00353A46" w:rsidRDefault="009702C3" w:rsidP="000B5A54">
      <w:pPr>
        <w:tabs>
          <w:tab w:val="left" w:pos="1440"/>
          <w:tab w:val="left" w:pos="2160"/>
          <w:tab w:val="left" w:pos="2880"/>
        </w:tabs>
        <w:spacing w:line="480" w:lineRule="auto"/>
        <w:ind w:firstLine="360"/>
        <w:rPr>
          <w:rFonts w:ascii="Times New Roman" w:hAnsi="Times New Roman" w:cs="Times New Roman"/>
          <w:sz w:val="24"/>
          <w:szCs w:val="24"/>
        </w:rPr>
      </w:pPr>
      <w:bookmarkStart w:id="4" w:name="Celia_1123"/>
      <w:r w:rsidRPr="00353A46">
        <w:rPr>
          <w:rFonts w:ascii="Times New Roman" w:hAnsi="Times New Roman" w:cs="Times New Roman"/>
          <w:sz w:val="24"/>
          <w:szCs w:val="24"/>
        </w:rPr>
        <w:t>While</w:t>
      </w:r>
      <w:bookmarkEnd w:id="4"/>
      <w:r w:rsidRPr="00353A46">
        <w:rPr>
          <w:rFonts w:ascii="Times New Roman" w:hAnsi="Times New Roman" w:cs="Times New Roman"/>
          <w:sz w:val="24"/>
          <w:szCs w:val="24"/>
        </w:rPr>
        <w:t xml:space="preserve"> Josie named identity as a problem early on, “Not being who I wanted to be,” </w:t>
      </w:r>
      <w:r w:rsidR="00FE3D81" w:rsidRPr="00353A46">
        <w:rPr>
          <w:rFonts w:ascii="Times New Roman" w:hAnsi="Times New Roman" w:cs="Times New Roman"/>
          <w:sz w:val="24"/>
          <w:szCs w:val="24"/>
        </w:rPr>
        <w:t xml:space="preserve">Celia did not seem to </w:t>
      </w:r>
      <w:r w:rsidR="00D34487" w:rsidRPr="00353A46">
        <w:rPr>
          <w:rFonts w:ascii="Times New Roman" w:hAnsi="Times New Roman" w:cs="Times New Roman"/>
          <w:sz w:val="24"/>
          <w:szCs w:val="24"/>
        </w:rPr>
        <w:t xml:space="preserve">reflect </w:t>
      </w:r>
      <w:r w:rsidR="00FE3D81" w:rsidRPr="00353A46">
        <w:rPr>
          <w:rFonts w:ascii="Times New Roman" w:hAnsi="Times New Roman" w:cs="Times New Roman"/>
          <w:sz w:val="24"/>
          <w:szCs w:val="24"/>
        </w:rPr>
        <w:t xml:space="preserve">much </w:t>
      </w:r>
      <w:r w:rsidR="00D34487" w:rsidRPr="00353A46">
        <w:rPr>
          <w:rFonts w:ascii="Times New Roman" w:hAnsi="Times New Roman" w:cs="Times New Roman"/>
          <w:sz w:val="24"/>
          <w:szCs w:val="24"/>
        </w:rPr>
        <w:t>on her identity</w:t>
      </w:r>
      <w:r w:rsidR="00FE3D81" w:rsidRPr="00353A46">
        <w:rPr>
          <w:rFonts w:ascii="Times New Roman" w:hAnsi="Times New Roman" w:cs="Times New Roman"/>
          <w:sz w:val="24"/>
          <w:szCs w:val="24"/>
        </w:rPr>
        <w:t>,</w:t>
      </w:r>
      <w:r w:rsidR="00D34487" w:rsidRPr="00353A46">
        <w:rPr>
          <w:rFonts w:ascii="Times New Roman" w:hAnsi="Times New Roman" w:cs="Times New Roman"/>
          <w:sz w:val="24"/>
          <w:szCs w:val="24"/>
        </w:rPr>
        <w:t xml:space="preserve"> and it did not </w:t>
      </w:r>
      <w:r w:rsidR="00FF4646" w:rsidRPr="00353A46">
        <w:rPr>
          <w:rFonts w:ascii="Times New Roman" w:hAnsi="Times New Roman" w:cs="Times New Roman"/>
          <w:sz w:val="24"/>
          <w:szCs w:val="24"/>
        </w:rPr>
        <w:t>come up as a</w:t>
      </w:r>
      <w:r w:rsidR="00BB1212" w:rsidRPr="00353A46">
        <w:rPr>
          <w:rFonts w:ascii="Times New Roman" w:hAnsi="Times New Roman" w:cs="Times New Roman"/>
          <w:sz w:val="24"/>
          <w:szCs w:val="24"/>
        </w:rPr>
        <w:t xml:space="preserve"> theme or issue in her</w:t>
      </w:r>
      <w:r w:rsidRPr="00353A46">
        <w:rPr>
          <w:rFonts w:ascii="Times New Roman" w:hAnsi="Times New Roman" w:cs="Times New Roman"/>
          <w:sz w:val="24"/>
          <w:szCs w:val="24"/>
        </w:rPr>
        <w:t xml:space="preserve"> past, present, or future. Life was a series of activities and experiences, especially experiences that helped her get through</w:t>
      </w:r>
      <w:r w:rsidR="00335F17">
        <w:rPr>
          <w:rFonts w:ascii="Times New Roman" w:hAnsi="Times New Roman" w:cs="Times New Roman"/>
          <w:sz w:val="24"/>
          <w:szCs w:val="24"/>
        </w:rPr>
        <w:t xml:space="preserve"> her days</w:t>
      </w:r>
      <w:r w:rsidRPr="00353A46">
        <w:rPr>
          <w:rFonts w:ascii="Times New Roman" w:hAnsi="Times New Roman" w:cs="Times New Roman"/>
          <w:sz w:val="24"/>
          <w:szCs w:val="24"/>
        </w:rPr>
        <w:t xml:space="preserve">. For her substance use was one of those experiences, especially alcohol. For youth </w:t>
      </w:r>
      <w:r w:rsidR="00BB1212" w:rsidRPr="00353A46">
        <w:rPr>
          <w:rFonts w:ascii="Times New Roman" w:hAnsi="Times New Roman" w:cs="Times New Roman"/>
          <w:sz w:val="24"/>
          <w:szCs w:val="24"/>
        </w:rPr>
        <w:t xml:space="preserve">like her </w:t>
      </w:r>
      <w:r w:rsidRPr="00353A46">
        <w:rPr>
          <w:rFonts w:ascii="Times New Roman" w:hAnsi="Times New Roman" w:cs="Times New Roman"/>
          <w:sz w:val="24"/>
          <w:szCs w:val="24"/>
        </w:rPr>
        <w:t xml:space="preserve">the </w:t>
      </w:r>
      <w:r w:rsidR="00D34487" w:rsidRPr="00353A46">
        <w:rPr>
          <w:rFonts w:ascii="Times New Roman" w:hAnsi="Times New Roman" w:cs="Times New Roman"/>
          <w:sz w:val="24"/>
          <w:szCs w:val="24"/>
        </w:rPr>
        <w:t xml:space="preserve">social experience of using </w:t>
      </w:r>
      <w:r w:rsidRPr="00353A46">
        <w:rPr>
          <w:rFonts w:ascii="Times New Roman" w:hAnsi="Times New Roman" w:cs="Times New Roman"/>
          <w:sz w:val="24"/>
          <w:szCs w:val="24"/>
        </w:rPr>
        <w:t xml:space="preserve">substances with friends </w:t>
      </w:r>
      <w:r w:rsidR="00BB1212" w:rsidRPr="00353A46">
        <w:rPr>
          <w:rFonts w:ascii="Times New Roman" w:hAnsi="Times New Roman" w:cs="Times New Roman"/>
          <w:sz w:val="24"/>
          <w:szCs w:val="24"/>
        </w:rPr>
        <w:t>wa</w:t>
      </w:r>
      <w:r w:rsidRPr="00353A46">
        <w:rPr>
          <w:rFonts w:ascii="Times New Roman" w:hAnsi="Times New Roman" w:cs="Times New Roman"/>
          <w:sz w:val="24"/>
          <w:szCs w:val="24"/>
        </w:rPr>
        <w:t xml:space="preserve">s part of </w:t>
      </w:r>
      <w:r w:rsidR="00062A07" w:rsidRPr="00353A46">
        <w:rPr>
          <w:rFonts w:ascii="Times New Roman" w:hAnsi="Times New Roman" w:cs="Times New Roman"/>
          <w:sz w:val="24"/>
          <w:szCs w:val="24"/>
        </w:rPr>
        <w:t xml:space="preserve">their </w:t>
      </w:r>
      <w:r w:rsidR="005E7B98">
        <w:rPr>
          <w:rFonts w:ascii="Times New Roman" w:hAnsi="Times New Roman" w:cs="Times New Roman"/>
          <w:sz w:val="24"/>
          <w:szCs w:val="24"/>
        </w:rPr>
        <w:t xml:space="preserve">street </w:t>
      </w:r>
      <w:r w:rsidRPr="00353A46">
        <w:rPr>
          <w:rFonts w:ascii="Times New Roman" w:hAnsi="Times New Roman" w:cs="Times New Roman"/>
          <w:sz w:val="24"/>
          <w:szCs w:val="24"/>
        </w:rPr>
        <w:t>identity. Ad</w:t>
      </w:r>
      <w:r w:rsidR="006C175F" w:rsidRPr="00353A46">
        <w:rPr>
          <w:rFonts w:ascii="Times New Roman" w:hAnsi="Times New Roman" w:cs="Times New Roman"/>
          <w:sz w:val="24"/>
          <w:szCs w:val="24"/>
        </w:rPr>
        <w:t xml:space="preserve">diction too can be an identity, though </w:t>
      </w:r>
      <w:r w:rsidRPr="00353A46">
        <w:rPr>
          <w:rFonts w:ascii="Times New Roman" w:hAnsi="Times New Roman" w:cs="Times New Roman"/>
          <w:sz w:val="24"/>
          <w:szCs w:val="24"/>
        </w:rPr>
        <w:t>Celia did not describe herself or her experience of using in these ways. Certainly she had a</w:t>
      </w:r>
      <w:r w:rsidR="00335F17">
        <w:rPr>
          <w:rFonts w:ascii="Times New Roman" w:hAnsi="Times New Roman" w:cs="Times New Roman"/>
          <w:sz w:val="24"/>
          <w:szCs w:val="24"/>
        </w:rPr>
        <w:t xml:space="preserve"> problem with substances</w:t>
      </w:r>
      <w:r w:rsidRPr="00353A46">
        <w:rPr>
          <w:rFonts w:ascii="Times New Roman" w:hAnsi="Times New Roman" w:cs="Times New Roman"/>
          <w:sz w:val="24"/>
          <w:szCs w:val="24"/>
        </w:rPr>
        <w:t xml:space="preserve">, especially when she was </w:t>
      </w:r>
      <w:r w:rsidR="00BB1212" w:rsidRPr="00353A46">
        <w:rPr>
          <w:rFonts w:ascii="Times New Roman" w:hAnsi="Times New Roman" w:cs="Times New Roman"/>
          <w:sz w:val="24"/>
          <w:szCs w:val="24"/>
        </w:rPr>
        <w:t xml:space="preserve">living </w:t>
      </w:r>
      <w:r w:rsidRPr="00353A46">
        <w:rPr>
          <w:rFonts w:ascii="Times New Roman" w:hAnsi="Times New Roman" w:cs="Times New Roman"/>
          <w:sz w:val="24"/>
          <w:szCs w:val="24"/>
        </w:rPr>
        <w:t xml:space="preserve">on the street. Celia’s </w:t>
      </w:r>
      <w:r w:rsidR="00BB1212" w:rsidRPr="00353A46">
        <w:rPr>
          <w:rFonts w:ascii="Times New Roman" w:hAnsi="Times New Roman" w:cs="Times New Roman"/>
          <w:sz w:val="24"/>
          <w:szCs w:val="24"/>
        </w:rPr>
        <w:t>perception of her identity wa</w:t>
      </w:r>
      <w:r w:rsidR="00062A07" w:rsidRPr="00353A46">
        <w:rPr>
          <w:rFonts w:ascii="Times New Roman" w:hAnsi="Times New Roman" w:cs="Times New Roman"/>
          <w:sz w:val="24"/>
          <w:szCs w:val="24"/>
        </w:rPr>
        <w:t xml:space="preserve">s a </w:t>
      </w:r>
      <w:r w:rsidRPr="00353A46">
        <w:rPr>
          <w:rFonts w:ascii="Times New Roman" w:hAnsi="Times New Roman" w:cs="Times New Roman"/>
          <w:sz w:val="24"/>
          <w:szCs w:val="24"/>
        </w:rPr>
        <w:t xml:space="preserve">mystery. </w:t>
      </w:r>
      <w:r w:rsidR="000B5A54">
        <w:rPr>
          <w:rFonts w:ascii="Times New Roman" w:hAnsi="Times New Roman" w:cs="Times New Roman"/>
          <w:sz w:val="24"/>
          <w:szCs w:val="24"/>
        </w:rPr>
        <w:t>W</w:t>
      </w:r>
      <w:r w:rsidR="00BB1212" w:rsidRPr="00353A46">
        <w:rPr>
          <w:rFonts w:ascii="Times New Roman" w:hAnsi="Times New Roman" w:cs="Times New Roman"/>
          <w:sz w:val="24"/>
          <w:szCs w:val="24"/>
        </w:rPr>
        <w:t>e learned</w:t>
      </w:r>
      <w:r w:rsidRPr="00353A46">
        <w:rPr>
          <w:rFonts w:ascii="Times New Roman" w:hAnsi="Times New Roman" w:cs="Times New Roman"/>
          <w:sz w:val="24"/>
          <w:szCs w:val="24"/>
        </w:rPr>
        <w:t xml:space="preserve"> about </w:t>
      </w:r>
      <w:r w:rsidR="00335F17">
        <w:rPr>
          <w:rFonts w:ascii="Times New Roman" w:hAnsi="Times New Roman" w:cs="Times New Roman"/>
          <w:sz w:val="24"/>
          <w:szCs w:val="24"/>
        </w:rPr>
        <w:t xml:space="preserve">her backgrounds and </w:t>
      </w:r>
      <w:r w:rsidRPr="00353A46">
        <w:rPr>
          <w:rFonts w:ascii="Times New Roman" w:hAnsi="Times New Roman" w:cs="Times New Roman"/>
          <w:sz w:val="24"/>
          <w:szCs w:val="24"/>
        </w:rPr>
        <w:t>experiences</w:t>
      </w:r>
      <w:r w:rsidR="000B5A54">
        <w:rPr>
          <w:rFonts w:ascii="Times New Roman" w:hAnsi="Times New Roman" w:cs="Times New Roman"/>
          <w:sz w:val="24"/>
          <w:szCs w:val="24"/>
        </w:rPr>
        <w:t xml:space="preserve">: </w:t>
      </w:r>
      <w:r w:rsidRPr="00353A46">
        <w:rPr>
          <w:rFonts w:ascii="Times New Roman" w:hAnsi="Times New Roman" w:cs="Times New Roman"/>
          <w:sz w:val="24"/>
          <w:szCs w:val="24"/>
        </w:rPr>
        <w:t xml:space="preserve">She went to school, she had friends, </w:t>
      </w:r>
      <w:r w:rsidR="00BB1212" w:rsidRPr="00353A46">
        <w:rPr>
          <w:rFonts w:ascii="Times New Roman" w:hAnsi="Times New Roman" w:cs="Times New Roman"/>
          <w:sz w:val="24"/>
          <w:szCs w:val="24"/>
        </w:rPr>
        <w:t xml:space="preserve">and </w:t>
      </w:r>
      <w:r w:rsidRPr="00353A46">
        <w:rPr>
          <w:rFonts w:ascii="Times New Roman" w:hAnsi="Times New Roman" w:cs="Times New Roman"/>
          <w:sz w:val="24"/>
          <w:szCs w:val="24"/>
        </w:rPr>
        <w:t>she had a family with caring parents. We d</w:t>
      </w:r>
      <w:r w:rsidR="00BB1212" w:rsidRPr="00353A46">
        <w:rPr>
          <w:rFonts w:ascii="Times New Roman" w:hAnsi="Times New Roman" w:cs="Times New Roman"/>
          <w:sz w:val="24"/>
          <w:szCs w:val="24"/>
        </w:rPr>
        <w:t xml:space="preserve">id not learn </w:t>
      </w:r>
      <w:r w:rsidRPr="00353A46">
        <w:rPr>
          <w:rFonts w:ascii="Times New Roman" w:hAnsi="Times New Roman" w:cs="Times New Roman"/>
          <w:sz w:val="24"/>
          <w:szCs w:val="24"/>
        </w:rPr>
        <w:t xml:space="preserve">much about what they meant to her, where and with whom she felt she </w:t>
      </w:r>
      <w:r w:rsidR="00BB1212" w:rsidRPr="00353A46">
        <w:rPr>
          <w:rFonts w:ascii="Times New Roman" w:hAnsi="Times New Roman" w:cs="Times New Roman"/>
          <w:sz w:val="24"/>
          <w:szCs w:val="24"/>
        </w:rPr>
        <w:t xml:space="preserve">belonged, and whether they had a lasting impact on </w:t>
      </w:r>
      <w:r w:rsidRPr="00353A46">
        <w:rPr>
          <w:rFonts w:ascii="Times New Roman" w:hAnsi="Times New Roman" w:cs="Times New Roman"/>
          <w:sz w:val="24"/>
          <w:szCs w:val="24"/>
        </w:rPr>
        <w:t xml:space="preserve">her life. </w:t>
      </w:r>
    </w:p>
    <w:p w14:paraId="4C670B0C" w14:textId="72E00698" w:rsidR="00BD7604" w:rsidRPr="00353A46" w:rsidRDefault="009702C3" w:rsidP="00BD74D8">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Celia lived with her parents u</w:t>
      </w:r>
      <w:r w:rsidR="00FE3D81" w:rsidRPr="00353A46">
        <w:rPr>
          <w:rFonts w:ascii="Times New Roman" w:hAnsi="Times New Roman" w:cs="Times New Roman"/>
          <w:sz w:val="24"/>
          <w:szCs w:val="24"/>
        </w:rPr>
        <w:t>p to age 15; from ages 15 to 17</w:t>
      </w:r>
      <w:r w:rsidRPr="00353A46">
        <w:rPr>
          <w:rFonts w:ascii="Times New Roman" w:hAnsi="Times New Roman" w:cs="Times New Roman"/>
          <w:sz w:val="24"/>
          <w:szCs w:val="24"/>
        </w:rPr>
        <w:t xml:space="preserve"> everything was turned upside down. It </w:t>
      </w:r>
      <w:r w:rsidR="00BD74D8" w:rsidRPr="00353A46">
        <w:rPr>
          <w:rFonts w:ascii="Times New Roman" w:hAnsi="Times New Roman" w:cs="Times New Roman"/>
          <w:sz w:val="24"/>
          <w:szCs w:val="24"/>
        </w:rPr>
        <w:t xml:space="preserve">was difficult for </w:t>
      </w:r>
      <w:r w:rsidRPr="00353A46">
        <w:rPr>
          <w:rFonts w:ascii="Times New Roman" w:hAnsi="Times New Roman" w:cs="Times New Roman"/>
          <w:sz w:val="24"/>
          <w:szCs w:val="24"/>
        </w:rPr>
        <w:t xml:space="preserve">Celia </w:t>
      </w:r>
      <w:r w:rsidR="00BD74D8" w:rsidRPr="00353A46">
        <w:rPr>
          <w:rFonts w:ascii="Times New Roman" w:hAnsi="Times New Roman" w:cs="Times New Roman"/>
          <w:sz w:val="24"/>
          <w:szCs w:val="24"/>
        </w:rPr>
        <w:t>to explain causes and consequence</w:t>
      </w:r>
      <w:r w:rsidR="00BB1212" w:rsidRPr="00353A46">
        <w:rPr>
          <w:rFonts w:ascii="Times New Roman" w:hAnsi="Times New Roman" w:cs="Times New Roman"/>
          <w:sz w:val="24"/>
          <w:szCs w:val="24"/>
        </w:rPr>
        <w:t>s</w:t>
      </w:r>
      <w:r w:rsidR="00BD74D8" w:rsidRPr="00353A46">
        <w:rPr>
          <w:rFonts w:ascii="Times New Roman" w:hAnsi="Times New Roman" w:cs="Times New Roman"/>
          <w:sz w:val="24"/>
          <w:szCs w:val="24"/>
        </w:rPr>
        <w:t xml:space="preserve"> in her life</w:t>
      </w:r>
      <w:r w:rsidRPr="00353A46">
        <w:rPr>
          <w:rFonts w:ascii="Times New Roman" w:hAnsi="Times New Roman" w:cs="Times New Roman"/>
          <w:sz w:val="24"/>
          <w:szCs w:val="24"/>
        </w:rPr>
        <w:t xml:space="preserve">, other than saying that she was “stupid.” She did not blame her parents for her </w:t>
      </w:r>
      <w:r w:rsidR="00335F17">
        <w:rPr>
          <w:rFonts w:ascii="Times New Roman" w:hAnsi="Times New Roman" w:cs="Times New Roman"/>
          <w:sz w:val="24"/>
          <w:szCs w:val="24"/>
        </w:rPr>
        <w:t>current situation</w:t>
      </w:r>
      <w:r w:rsidRPr="00353A46">
        <w:rPr>
          <w:rFonts w:ascii="Times New Roman" w:hAnsi="Times New Roman" w:cs="Times New Roman"/>
          <w:sz w:val="24"/>
          <w:szCs w:val="24"/>
        </w:rPr>
        <w:t>, describing them as kind and caring. She</w:t>
      </w:r>
      <w:r w:rsidR="00353A46">
        <w:rPr>
          <w:rFonts w:ascii="Times New Roman" w:hAnsi="Times New Roman" w:cs="Times New Roman"/>
          <w:sz w:val="24"/>
          <w:szCs w:val="24"/>
        </w:rPr>
        <w:t xml:space="preserve"> described herself</w:t>
      </w:r>
      <w:r w:rsidR="00BB1212" w:rsidRPr="00353A46">
        <w:rPr>
          <w:rFonts w:ascii="Times New Roman" w:hAnsi="Times New Roman" w:cs="Times New Roman"/>
          <w:sz w:val="24"/>
          <w:szCs w:val="24"/>
        </w:rPr>
        <w:t xml:space="preserve"> as </w:t>
      </w:r>
      <w:r w:rsidR="00353A46">
        <w:rPr>
          <w:rFonts w:ascii="Times New Roman" w:hAnsi="Times New Roman" w:cs="Times New Roman"/>
          <w:sz w:val="24"/>
          <w:szCs w:val="24"/>
        </w:rPr>
        <w:t xml:space="preserve">having been </w:t>
      </w:r>
      <w:r w:rsidRPr="00353A46">
        <w:rPr>
          <w:rFonts w:ascii="Times New Roman" w:hAnsi="Times New Roman" w:cs="Times New Roman"/>
          <w:sz w:val="24"/>
          <w:szCs w:val="24"/>
        </w:rPr>
        <w:t>an angry child, but she d</w:t>
      </w:r>
      <w:r w:rsidR="00BB1212" w:rsidRPr="00353A46">
        <w:rPr>
          <w:rFonts w:ascii="Times New Roman" w:hAnsi="Times New Roman" w:cs="Times New Roman"/>
          <w:sz w:val="24"/>
          <w:szCs w:val="24"/>
        </w:rPr>
        <w:t xml:space="preserve">id not verbalize </w:t>
      </w:r>
      <w:r w:rsidRPr="00353A46">
        <w:rPr>
          <w:rFonts w:ascii="Times New Roman" w:hAnsi="Times New Roman" w:cs="Times New Roman"/>
          <w:sz w:val="24"/>
          <w:szCs w:val="24"/>
        </w:rPr>
        <w:t>why. When she stopped going to school, the justification was that it was “beautiful outside.” On a lark</w:t>
      </w:r>
      <w:r w:rsidR="00335F17">
        <w:rPr>
          <w:rFonts w:ascii="Times New Roman" w:hAnsi="Times New Roman" w:cs="Times New Roman"/>
          <w:sz w:val="24"/>
          <w:szCs w:val="24"/>
        </w:rPr>
        <w:t>,</w:t>
      </w:r>
      <w:r w:rsidRPr="00353A46">
        <w:rPr>
          <w:rFonts w:ascii="Times New Roman" w:hAnsi="Times New Roman" w:cs="Times New Roman"/>
          <w:sz w:val="24"/>
          <w:szCs w:val="24"/>
        </w:rPr>
        <w:t xml:space="preserve"> she took off with an acquaintance to visit Vancouver, and she did not come back </w:t>
      </w:r>
      <w:r w:rsidR="00335F17">
        <w:rPr>
          <w:rFonts w:ascii="Times New Roman" w:hAnsi="Times New Roman" w:cs="Times New Roman"/>
          <w:sz w:val="24"/>
          <w:szCs w:val="24"/>
        </w:rPr>
        <w:t xml:space="preserve">to Victoria </w:t>
      </w:r>
      <w:r w:rsidRPr="00353A46">
        <w:rPr>
          <w:rFonts w:ascii="Times New Roman" w:hAnsi="Times New Roman" w:cs="Times New Roman"/>
          <w:sz w:val="24"/>
          <w:szCs w:val="24"/>
        </w:rPr>
        <w:t>for a few weeks.</w:t>
      </w:r>
    </w:p>
    <w:p w14:paraId="281FA4AD" w14:textId="5DF1E100"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 When things went bad, they were very bad. During that first year away from home she attempted suicide, spent time in a psychiatric ward, group home, foster home, with a boyfriend, </w:t>
      </w:r>
      <w:r w:rsidRPr="00353A46">
        <w:rPr>
          <w:rFonts w:ascii="Times New Roman" w:hAnsi="Times New Roman" w:cs="Times New Roman"/>
          <w:sz w:val="24"/>
          <w:szCs w:val="24"/>
        </w:rPr>
        <w:lastRenderedPageBreak/>
        <w:t>with friends, and also on th</w:t>
      </w:r>
      <w:r w:rsidR="00FF4646" w:rsidRPr="00353A46">
        <w:rPr>
          <w:rFonts w:ascii="Times New Roman" w:hAnsi="Times New Roman" w:cs="Times New Roman"/>
          <w:sz w:val="24"/>
          <w:szCs w:val="24"/>
        </w:rPr>
        <w:t>e street. Over the two- to three-</w:t>
      </w:r>
      <w:r w:rsidRPr="00353A46">
        <w:rPr>
          <w:rFonts w:ascii="Times New Roman" w:hAnsi="Times New Roman" w:cs="Times New Roman"/>
          <w:sz w:val="24"/>
          <w:szCs w:val="24"/>
        </w:rPr>
        <w:t>year span of living away from home she tried many drugs, drank</w:t>
      </w:r>
      <w:r w:rsidR="00BB1212" w:rsidRPr="00353A46">
        <w:rPr>
          <w:rFonts w:ascii="Times New Roman" w:hAnsi="Times New Roman" w:cs="Times New Roman"/>
          <w:sz w:val="24"/>
          <w:szCs w:val="24"/>
        </w:rPr>
        <w:t xml:space="preserve"> alcohol</w:t>
      </w:r>
      <w:r w:rsidRPr="00353A46">
        <w:rPr>
          <w:rFonts w:ascii="Times New Roman" w:hAnsi="Times New Roman" w:cs="Times New Roman"/>
          <w:sz w:val="24"/>
          <w:szCs w:val="24"/>
        </w:rPr>
        <w:t xml:space="preserve">, had a troublesome </w:t>
      </w:r>
      <w:r w:rsidR="00FF4646" w:rsidRPr="00353A46">
        <w:rPr>
          <w:rFonts w:ascii="Times New Roman" w:hAnsi="Times New Roman" w:cs="Times New Roman"/>
          <w:sz w:val="24"/>
          <w:szCs w:val="24"/>
        </w:rPr>
        <w:t xml:space="preserve">boyfriend, had sex </w:t>
      </w:r>
      <w:r w:rsidR="000B5A54">
        <w:rPr>
          <w:rFonts w:ascii="Times New Roman" w:hAnsi="Times New Roman" w:cs="Times New Roman"/>
          <w:sz w:val="24"/>
          <w:szCs w:val="24"/>
        </w:rPr>
        <w:t>in exchange for</w:t>
      </w:r>
      <w:r w:rsidRPr="00353A46">
        <w:rPr>
          <w:rFonts w:ascii="Times New Roman" w:hAnsi="Times New Roman" w:cs="Times New Roman"/>
          <w:sz w:val="24"/>
          <w:szCs w:val="24"/>
        </w:rPr>
        <w:t xml:space="preserve"> place</w:t>
      </w:r>
      <w:r w:rsidR="00FE3D81" w:rsidRPr="00353A46">
        <w:rPr>
          <w:rFonts w:ascii="Times New Roman" w:hAnsi="Times New Roman" w:cs="Times New Roman"/>
          <w:sz w:val="24"/>
          <w:szCs w:val="24"/>
        </w:rPr>
        <w:t>s</w:t>
      </w:r>
      <w:r w:rsidRPr="00353A46">
        <w:rPr>
          <w:rFonts w:ascii="Times New Roman" w:hAnsi="Times New Roman" w:cs="Times New Roman"/>
          <w:sz w:val="24"/>
          <w:szCs w:val="24"/>
        </w:rPr>
        <w:t xml:space="preserve"> to stay and </w:t>
      </w:r>
      <w:r w:rsidR="00FE3D81" w:rsidRPr="00353A46">
        <w:rPr>
          <w:rFonts w:ascii="Times New Roman" w:hAnsi="Times New Roman" w:cs="Times New Roman"/>
          <w:sz w:val="24"/>
          <w:szCs w:val="24"/>
        </w:rPr>
        <w:t xml:space="preserve">in exchange </w:t>
      </w:r>
      <w:r w:rsidRPr="00353A46">
        <w:rPr>
          <w:rFonts w:ascii="Times New Roman" w:hAnsi="Times New Roman" w:cs="Times New Roman"/>
          <w:sz w:val="24"/>
          <w:szCs w:val="24"/>
        </w:rPr>
        <w:t xml:space="preserve">for drugs. </w:t>
      </w:r>
      <w:r w:rsidR="006C175F" w:rsidRPr="00353A46">
        <w:rPr>
          <w:rFonts w:ascii="Times New Roman" w:hAnsi="Times New Roman" w:cs="Times New Roman"/>
          <w:sz w:val="24"/>
          <w:szCs w:val="24"/>
        </w:rPr>
        <w:t>She d</w:t>
      </w:r>
      <w:r w:rsidR="00BB1212" w:rsidRPr="00353A46">
        <w:rPr>
          <w:rFonts w:ascii="Times New Roman" w:hAnsi="Times New Roman" w:cs="Times New Roman"/>
          <w:sz w:val="24"/>
          <w:szCs w:val="24"/>
        </w:rPr>
        <w:t>id</w:t>
      </w:r>
      <w:r w:rsidR="006C175F" w:rsidRPr="00353A46">
        <w:rPr>
          <w:rFonts w:ascii="Times New Roman" w:hAnsi="Times New Roman" w:cs="Times New Roman"/>
          <w:sz w:val="24"/>
          <w:szCs w:val="24"/>
        </w:rPr>
        <w:t xml:space="preserve"> not know how many times she exchanged sex for drugs</w:t>
      </w:r>
      <w:r w:rsidRPr="00353A46">
        <w:rPr>
          <w:rFonts w:ascii="Times New Roman" w:hAnsi="Times New Roman" w:cs="Times New Roman"/>
          <w:sz w:val="24"/>
          <w:szCs w:val="24"/>
        </w:rPr>
        <w:t>, be</w:t>
      </w:r>
      <w:r w:rsidR="006C175F" w:rsidRPr="00353A46">
        <w:rPr>
          <w:rFonts w:ascii="Times New Roman" w:hAnsi="Times New Roman" w:cs="Times New Roman"/>
          <w:sz w:val="24"/>
          <w:szCs w:val="24"/>
        </w:rPr>
        <w:t xml:space="preserve">cause she was </w:t>
      </w:r>
      <w:r w:rsidR="00FE3D81" w:rsidRPr="00353A46">
        <w:rPr>
          <w:rFonts w:ascii="Times New Roman" w:hAnsi="Times New Roman" w:cs="Times New Roman"/>
          <w:sz w:val="24"/>
          <w:szCs w:val="24"/>
        </w:rPr>
        <w:t xml:space="preserve">so </w:t>
      </w:r>
      <w:r w:rsidR="006C175F" w:rsidRPr="00353A46">
        <w:rPr>
          <w:rFonts w:ascii="Times New Roman" w:hAnsi="Times New Roman" w:cs="Times New Roman"/>
          <w:sz w:val="24"/>
          <w:szCs w:val="24"/>
        </w:rPr>
        <w:t xml:space="preserve">frequently high. </w:t>
      </w:r>
      <w:r w:rsidR="00FE3D81" w:rsidRPr="00353A46">
        <w:rPr>
          <w:rFonts w:ascii="Times New Roman" w:hAnsi="Times New Roman" w:cs="Times New Roman"/>
          <w:sz w:val="24"/>
          <w:szCs w:val="24"/>
        </w:rPr>
        <w:t>She was arrested 25 times</w:t>
      </w:r>
      <w:r w:rsidRPr="00353A46">
        <w:rPr>
          <w:rFonts w:ascii="Times New Roman" w:hAnsi="Times New Roman" w:cs="Times New Roman"/>
          <w:sz w:val="24"/>
          <w:szCs w:val="24"/>
        </w:rPr>
        <w:t xml:space="preserve"> for shoplifting and </w:t>
      </w:r>
      <w:r w:rsidR="00BB1212" w:rsidRPr="00353A46">
        <w:rPr>
          <w:rFonts w:ascii="Times New Roman" w:hAnsi="Times New Roman" w:cs="Times New Roman"/>
          <w:sz w:val="24"/>
          <w:szCs w:val="24"/>
        </w:rPr>
        <w:t>picked up by the police as</w:t>
      </w:r>
      <w:r w:rsidRPr="00353A46">
        <w:rPr>
          <w:rFonts w:ascii="Times New Roman" w:hAnsi="Times New Roman" w:cs="Times New Roman"/>
          <w:sz w:val="24"/>
          <w:szCs w:val="24"/>
        </w:rPr>
        <w:t xml:space="preserve"> a runaway. Frequently she stole from cars, and she sold drugs, making about $200 a week.  She used all of the shelters over this time, and </w:t>
      </w:r>
      <w:r w:rsidR="00BB1212" w:rsidRPr="00353A46">
        <w:rPr>
          <w:rFonts w:ascii="Times New Roman" w:hAnsi="Times New Roman" w:cs="Times New Roman"/>
          <w:sz w:val="24"/>
          <w:szCs w:val="24"/>
        </w:rPr>
        <w:t>surmised</w:t>
      </w:r>
      <w:r w:rsidRPr="00353A46">
        <w:rPr>
          <w:rFonts w:ascii="Times New Roman" w:hAnsi="Times New Roman" w:cs="Times New Roman"/>
          <w:sz w:val="24"/>
          <w:szCs w:val="24"/>
        </w:rPr>
        <w:t xml:space="preserve"> she spent a</w:t>
      </w:r>
      <w:r w:rsidR="00BB1212" w:rsidRPr="00353A46">
        <w:rPr>
          <w:rFonts w:ascii="Times New Roman" w:hAnsi="Times New Roman" w:cs="Times New Roman"/>
          <w:sz w:val="24"/>
          <w:szCs w:val="24"/>
        </w:rPr>
        <w:t>bout 60 nights in them, mainly in order to take a</w:t>
      </w:r>
      <w:r w:rsidRPr="00353A46">
        <w:rPr>
          <w:rFonts w:ascii="Times New Roman" w:hAnsi="Times New Roman" w:cs="Times New Roman"/>
          <w:sz w:val="24"/>
          <w:szCs w:val="24"/>
        </w:rPr>
        <w:t xml:space="preserve"> break from street life. </w:t>
      </w:r>
    </w:p>
    <w:p w14:paraId="60FD481A" w14:textId="1769EF81" w:rsidR="00BD7604" w:rsidRPr="00353A46" w:rsidRDefault="009702C3" w:rsidP="009D37F5">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At the time we met her </w:t>
      </w:r>
      <w:r w:rsidR="00BB1212" w:rsidRPr="00353A46">
        <w:rPr>
          <w:rFonts w:ascii="Times New Roman" w:hAnsi="Times New Roman" w:cs="Times New Roman"/>
          <w:sz w:val="24"/>
          <w:szCs w:val="24"/>
        </w:rPr>
        <w:t xml:space="preserve">Celia </w:t>
      </w:r>
      <w:r w:rsidRPr="00353A46">
        <w:rPr>
          <w:rFonts w:ascii="Times New Roman" w:hAnsi="Times New Roman" w:cs="Times New Roman"/>
          <w:sz w:val="24"/>
          <w:szCs w:val="24"/>
        </w:rPr>
        <w:t>had returned to living with her parents; this was a relief to her, though not necessarily a change in intens</w:t>
      </w:r>
      <w:r w:rsidR="009D37F5" w:rsidRPr="00353A46">
        <w:rPr>
          <w:rFonts w:ascii="Times New Roman" w:hAnsi="Times New Roman" w:cs="Times New Roman"/>
          <w:sz w:val="24"/>
          <w:szCs w:val="24"/>
        </w:rPr>
        <w:t>ity</w:t>
      </w:r>
      <w:r w:rsidR="00335F17">
        <w:rPr>
          <w:rFonts w:ascii="Times New Roman" w:hAnsi="Times New Roman" w:cs="Times New Roman"/>
          <w:sz w:val="24"/>
          <w:szCs w:val="24"/>
        </w:rPr>
        <w:t xml:space="preserve"> of problematic encounters</w:t>
      </w:r>
      <w:r w:rsidR="009D37F5"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The day before she had been in </w:t>
      </w:r>
      <w:r w:rsidR="006C175F" w:rsidRPr="00353A46">
        <w:rPr>
          <w:rFonts w:ascii="Times New Roman" w:hAnsi="Times New Roman" w:cs="Times New Roman"/>
          <w:sz w:val="24"/>
          <w:szCs w:val="24"/>
        </w:rPr>
        <w:t>a fight on the street</w:t>
      </w:r>
      <w:r w:rsidR="00FF4646"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and had a newly earned black eye. </w:t>
      </w:r>
      <w:r w:rsidR="00BB1212" w:rsidRPr="00353A46">
        <w:rPr>
          <w:rFonts w:ascii="Times New Roman" w:hAnsi="Times New Roman" w:cs="Times New Roman"/>
          <w:sz w:val="24"/>
          <w:szCs w:val="24"/>
        </w:rPr>
        <w:t>Without telling Celia, a</w:t>
      </w:r>
      <w:r w:rsidRPr="00353A46">
        <w:rPr>
          <w:rFonts w:ascii="Times New Roman" w:hAnsi="Times New Roman" w:cs="Times New Roman"/>
          <w:sz w:val="24"/>
          <w:szCs w:val="24"/>
        </w:rPr>
        <w:t xml:space="preserve"> friend stole a purse while they were in a restaurant</w:t>
      </w:r>
      <w:r w:rsidR="00BB1212" w:rsidRPr="00353A46">
        <w:rPr>
          <w:rFonts w:ascii="Times New Roman" w:hAnsi="Times New Roman" w:cs="Times New Roman"/>
          <w:sz w:val="24"/>
          <w:szCs w:val="24"/>
        </w:rPr>
        <w:t>.</w:t>
      </w:r>
      <w:r w:rsidRPr="00353A46">
        <w:rPr>
          <w:rFonts w:ascii="Times New Roman" w:hAnsi="Times New Roman" w:cs="Times New Roman"/>
          <w:sz w:val="24"/>
          <w:szCs w:val="24"/>
        </w:rPr>
        <w:t xml:space="preserve"> The victim of the theft found them and beat them. In other respects things were better. She had returned to her regular school, and she liked her </w:t>
      </w:r>
      <w:r w:rsidR="00335F17">
        <w:rPr>
          <w:rFonts w:ascii="Times New Roman" w:hAnsi="Times New Roman" w:cs="Times New Roman"/>
          <w:sz w:val="24"/>
          <w:szCs w:val="24"/>
        </w:rPr>
        <w:t xml:space="preserve">school </w:t>
      </w:r>
      <w:r w:rsidRPr="00353A46">
        <w:rPr>
          <w:rFonts w:ascii="Times New Roman" w:hAnsi="Times New Roman" w:cs="Times New Roman"/>
          <w:sz w:val="24"/>
          <w:szCs w:val="24"/>
        </w:rPr>
        <w:t>friends. The schoolwork was a struggle; she was a grade behind her age mates, and she thought some of her classes were boring and some of the teachers capr</w:t>
      </w:r>
      <w:r w:rsidR="009D37F5" w:rsidRPr="00353A46">
        <w:rPr>
          <w:rFonts w:ascii="Times New Roman" w:hAnsi="Times New Roman" w:cs="Times New Roman"/>
          <w:sz w:val="24"/>
          <w:szCs w:val="24"/>
        </w:rPr>
        <w:t>icious. She was failing science</w:t>
      </w:r>
      <w:r w:rsidRPr="00353A46">
        <w:rPr>
          <w:rFonts w:ascii="Times New Roman" w:hAnsi="Times New Roman" w:cs="Times New Roman"/>
          <w:sz w:val="24"/>
          <w:szCs w:val="24"/>
        </w:rPr>
        <w:t xml:space="preserve"> yet </w:t>
      </w:r>
      <w:r w:rsidR="00D52B71" w:rsidRPr="00353A46">
        <w:rPr>
          <w:rFonts w:ascii="Times New Roman" w:hAnsi="Times New Roman" w:cs="Times New Roman"/>
          <w:sz w:val="24"/>
          <w:szCs w:val="24"/>
        </w:rPr>
        <w:t>remained</w:t>
      </w:r>
      <w:r w:rsidRPr="00353A46">
        <w:rPr>
          <w:rFonts w:ascii="Times New Roman" w:hAnsi="Times New Roman" w:cs="Times New Roman"/>
          <w:sz w:val="24"/>
          <w:szCs w:val="24"/>
        </w:rPr>
        <w:t xml:space="preserve"> optimistic about school. She </w:t>
      </w:r>
      <w:r w:rsidR="00BD74D8" w:rsidRPr="00353A46">
        <w:rPr>
          <w:rFonts w:ascii="Times New Roman" w:hAnsi="Times New Roman" w:cs="Times New Roman"/>
          <w:sz w:val="24"/>
          <w:szCs w:val="24"/>
        </w:rPr>
        <w:t>was</w:t>
      </w:r>
      <w:r w:rsidRPr="00353A46">
        <w:rPr>
          <w:rFonts w:ascii="Times New Roman" w:hAnsi="Times New Roman" w:cs="Times New Roman"/>
          <w:sz w:val="24"/>
          <w:szCs w:val="24"/>
        </w:rPr>
        <w:t xml:space="preserve"> getting re-acquainted</w:t>
      </w:r>
      <w:r w:rsidR="00BD74D8" w:rsidRPr="00353A46">
        <w:rPr>
          <w:rFonts w:ascii="Times New Roman" w:hAnsi="Times New Roman" w:cs="Times New Roman"/>
          <w:sz w:val="24"/>
          <w:szCs w:val="24"/>
        </w:rPr>
        <w:t xml:space="preserve"> with her parents</w:t>
      </w:r>
      <w:r w:rsidRPr="00353A46">
        <w:rPr>
          <w:rFonts w:ascii="Times New Roman" w:hAnsi="Times New Roman" w:cs="Times New Roman"/>
          <w:sz w:val="24"/>
          <w:szCs w:val="24"/>
        </w:rPr>
        <w:t xml:space="preserve">, and she said her father was her first choice of help in a crisis. The data about her emotional life from this point through the next two years was contradictory. At every interview she reported being happy and hopeful, with few emotional complications, insecurities, or fears, while also being honest about needing a crutch, especially alcohol. Later she sought help for depression and was on anti-depressants. </w:t>
      </w:r>
    </w:p>
    <w:p w14:paraId="6FC403AE" w14:textId="11BC6BFC" w:rsidR="00D52B71" w:rsidRPr="00353A46" w:rsidRDefault="00D52B71" w:rsidP="00601ACD">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Celia</w:t>
      </w:r>
      <w:r w:rsidR="009702C3" w:rsidRPr="00353A46">
        <w:rPr>
          <w:rFonts w:ascii="Times New Roman" w:hAnsi="Times New Roman" w:cs="Times New Roman"/>
          <w:sz w:val="24"/>
          <w:szCs w:val="24"/>
        </w:rPr>
        <w:t xml:space="preserve"> </w:t>
      </w:r>
      <w:r w:rsidR="00353A46">
        <w:rPr>
          <w:rFonts w:ascii="Times New Roman" w:hAnsi="Times New Roman" w:cs="Times New Roman"/>
          <w:sz w:val="24"/>
          <w:szCs w:val="24"/>
        </w:rPr>
        <w:t xml:space="preserve">began </w:t>
      </w:r>
      <w:r w:rsidR="009702C3" w:rsidRPr="00353A46">
        <w:rPr>
          <w:rFonts w:ascii="Times New Roman" w:hAnsi="Times New Roman" w:cs="Times New Roman"/>
          <w:sz w:val="24"/>
          <w:szCs w:val="24"/>
        </w:rPr>
        <w:t>babysitting fo</w:t>
      </w:r>
      <w:r w:rsidR="009D37F5" w:rsidRPr="00353A46">
        <w:rPr>
          <w:rFonts w:ascii="Times New Roman" w:hAnsi="Times New Roman" w:cs="Times New Roman"/>
          <w:sz w:val="24"/>
          <w:szCs w:val="24"/>
        </w:rPr>
        <w:t>r cash, about 20 hours per week</w:t>
      </w:r>
      <w:r w:rsidR="009702C3" w:rsidRPr="00353A46">
        <w:rPr>
          <w:rFonts w:ascii="Times New Roman" w:hAnsi="Times New Roman" w:cs="Times New Roman"/>
          <w:sz w:val="24"/>
          <w:szCs w:val="24"/>
        </w:rPr>
        <w:t xml:space="preserve"> at $5 an hour. She thought the kids were brats and </w:t>
      </w:r>
      <w:r w:rsidR="009D37F5" w:rsidRPr="00353A46">
        <w:rPr>
          <w:rFonts w:ascii="Times New Roman" w:hAnsi="Times New Roman" w:cs="Times New Roman"/>
          <w:sz w:val="24"/>
          <w:szCs w:val="24"/>
        </w:rPr>
        <w:t xml:space="preserve">she </w:t>
      </w:r>
      <w:r w:rsidR="009702C3" w:rsidRPr="00353A46">
        <w:rPr>
          <w:rFonts w:ascii="Times New Roman" w:hAnsi="Times New Roman" w:cs="Times New Roman"/>
          <w:sz w:val="24"/>
          <w:szCs w:val="24"/>
        </w:rPr>
        <w:t>resented the low pay. The parents thought she was a good babysitter, and s</w:t>
      </w:r>
      <w:r w:rsidR="006C175F" w:rsidRPr="00353A46">
        <w:rPr>
          <w:rFonts w:ascii="Times New Roman" w:hAnsi="Times New Roman" w:cs="Times New Roman"/>
          <w:sz w:val="24"/>
          <w:szCs w:val="24"/>
        </w:rPr>
        <w:t xml:space="preserve">he also cooked and cleaned; </w:t>
      </w:r>
      <w:r w:rsidR="009702C3" w:rsidRPr="00353A46">
        <w:rPr>
          <w:rFonts w:ascii="Times New Roman" w:hAnsi="Times New Roman" w:cs="Times New Roman"/>
          <w:sz w:val="24"/>
          <w:szCs w:val="24"/>
        </w:rPr>
        <w:t>Cel</w:t>
      </w:r>
      <w:r w:rsidR="006C175F" w:rsidRPr="00353A46">
        <w:rPr>
          <w:rFonts w:ascii="Times New Roman" w:hAnsi="Times New Roman" w:cs="Times New Roman"/>
          <w:sz w:val="24"/>
          <w:szCs w:val="24"/>
        </w:rPr>
        <w:t xml:space="preserve">ia </w:t>
      </w:r>
      <w:r w:rsidR="009D37F5" w:rsidRPr="00353A46">
        <w:rPr>
          <w:rFonts w:ascii="Times New Roman" w:hAnsi="Times New Roman" w:cs="Times New Roman"/>
          <w:sz w:val="24"/>
          <w:szCs w:val="24"/>
        </w:rPr>
        <w:t xml:space="preserve">too </w:t>
      </w:r>
      <w:r w:rsidR="006C175F" w:rsidRPr="00353A46">
        <w:rPr>
          <w:rFonts w:ascii="Times New Roman" w:hAnsi="Times New Roman" w:cs="Times New Roman"/>
          <w:sz w:val="24"/>
          <w:szCs w:val="24"/>
        </w:rPr>
        <w:t xml:space="preserve">thought she was good at the job. </w:t>
      </w:r>
      <w:r w:rsidR="009702C3" w:rsidRPr="00353A46">
        <w:rPr>
          <w:rFonts w:ascii="Times New Roman" w:hAnsi="Times New Roman" w:cs="Times New Roman"/>
          <w:sz w:val="24"/>
          <w:szCs w:val="24"/>
        </w:rPr>
        <w:t xml:space="preserve">She was also panhandling a </w:t>
      </w:r>
      <w:r w:rsidR="009702C3" w:rsidRPr="00353A46">
        <w:rPr>
          <w:rFonts w:ascii="Times New Roman" w:hAnsi="Times New Roman" w:cs="Times New Roman"/>
          <w:sz w:val="24"/>
          <w:szCs w:val="24"/>
        </w:rPr>
        <w:lastRenderedPageBreak/>
        <w:t>little bit, making about $10 a week. She was using the money for alcohol, mainly, and she drank with her street friends</w:t>
      </w:r>
      <w:r w:rsidR="00BD74D8" w:rsidRPr="00353A46">
        <w:rPr>
          <w:rFonts w:ascii="Times New Roman" w:hAnsi="Times New Roman" w:cs="Times New Roman"/>
          <w:sz w:val="24"/>
          <w:szCs w:val="24"/>
        </w:rPr>
        <w:t xml:space="preserve"> almost every day</w:t>
      </w:r>
      <w:r w:rsidR="009702C3" w:rsidRPr="00353A46">
        <w:rPr>
          <w:rFonts w:ascii="Times New Roman" w:hAnsi="Times New Roman" w:cs="Times New Roman"/>
          <w:sz w:val="24"/>
          <w:szCs w:val="24"/>
        </w:rPr>
        <w:t>. Her parents knew about her drinking, and they helped her when she was in trouble, such as picking her up from the hospital and dealing with the police after the fight. Through street friends she still had access to recreational drugs, including hallucinogens, mari</w:t>
      </w:r>
      <w:r w:rsidR="00DB00F9" w:rsidRPr="00353A46">
        <w:rPr>
          <w:rFonts w:ascii="Times New Roman" w:hAnsi="Times New Roman" w:cs="Times New Roman"/>
          <w:sz w:val="24"/>
          <w:szCs w:val="24"/>
        </w:rPr>
        <w:t>juana, and cocaine, and she used</w:t>
      </w:r>
      <w:r w:rsidR="009702C3" w:rsidRPr="00353A46">
        <w:rPr>
          <w:rFonts w:ascii="Times New Roman" w:hAnsi="Times New Roman" w:cs="Times New Roman"/>
          <w:sz w:val="24"/>
          <w:szCs w:val="24"/>
        </w:rPr>
        <w:t xml:space="preserve"> them occasionally. Her friends were making money from panhandling, thef</w:t>
      </w:r>
      <w:r w:rsidR="006C175F" w:rsidRPr="00353A46">
        <w:rPr>
          <w:rFonts w:ascii="Times New Roman" w:hAnsi="Times New Roman" w:cs="Times New Roman"/>
          <w:sz w:val="24"/>
          <w:szCs w:val="24"/>
        </w:rPr>
        <w:t xml:space="preserve">t, and selling drugs, like her. </w:t>
      </w:r>
    </w:p>
    <w:p w14:paraId="0C2E669E" w14:textId="3A85F26C" w:rsidR="000B5A54" w:rsidRDefault="00353A46" w:rsidP="00275FD8">
      <w:pPr>
        <w:tabs>
          <w:tab w:val="left" w:pos="1440"/>
          <w:tab w:val="left" w:pos="2160"/>
          <w:tab w:val="left" w:pos="2880"/>
        </w:tabs>
        <w:spacing w:line="480" w:lineRule="auto"/>
        <w:ind w:firstLine="360"/>
        <w:rPr>
          <w:rFonts w:ascii="Times New Roman" w:hAnsi="Times New Roman" w:cs="Times New Roman"/>
          <w:sz w:val="24"/>
          <w:szCs w:val="24"/>
        </w:rPr>
      </w:pPr>
      <w:r>
        <w:rPr>
          <w:rFonts w:ascii="Times New Roman" w:hAnsi="Times New Roman" w:cs="Times New Roman"/>
          <w:sz w:val="24"/>
          <w:szCs w:val="24"/>
        </w:rPr>
        <w:t>A year later</w:t>
      </w:r>
      <w:r w:rsidR="00D52B71" w:rsidRPr="00353A46">
        <w:rPr>
          <w:rFonts w:ascii="Times New Roman" w:hAnsi="Times New Roman" w:cs="Times New Roman"/>
          <w:sz w:val="24"/>
          <w:szCs w:val="24"/>
        </w:rPr>
        <w:t xml:space="preserve"> Celia</w:t>
      </w:r>
      <w:r w:rsidR="009702C3" w:rsidRPr="00353A46">
        <w:rPr>
          <w:rFonts w:ascii="Times New Roman" w:hAnsi="Times New Roman" w:cs="Times New Roman"/>
          <w:sz w:val="24"/>
          <w:szCs w:val="24"/>
        </w:rPr>
        <w:t xml:space="preserve"> had completed another year of school, and she had cut back on substance use. She quit selling drugs, because she did not want to go to jail; many of her friends were still involved, and she was making a small amount </w:t>
      </w:r>
      <w:r w:rsidR="00164C43" w:rsidRPr="00353A46">
        <w:rPr>
          <w:rFonts w:ascii="Times New Roman" w:hAnsi="Times New Roman" w:cs="Times New Roman"/>
          <w:sz w:val="24"/>
          <w:szCs w:val="24"/>
        </w:rPr>
        <w:t>of money from theft. She reported</w:t>
      </w:r>
      <w:r w:rsidR="009702C3" w:rsidRPr="00353A46">
        <w:rPr>
          <w:rFonts w:ascii="Times New Roman" w:hAnsi="Times New Roman" w:cs="Times New Roman"/>
          <w:sz w:val="24"/>
          <w:szCs w:val="24"/>
        </w:rPr>
        <w:t xml:space="preserve"> being happy and hopeful, with few emotional pro</w:t>
      </w:r>
      <w:r w:rsidR="00DA7827" w:rsidRPr="00353A46">
        <w:rPr>
          <w:rFonts w:ascii="Times New Roman" w:hAnsi="Times New Roman" w:cs="Times New Roman"/>
          <w:sz w:val="24"/>
          <w:szCs w:val="24"/>
        </w:rPr>
        <w:t xml:space="preserve">blems. </w:t>
      </w:r>
      <w:r w:rsidR="00164C43" w:rsidRPr="00353A46">
        <w:rPr>
          <w:rFonts w:ascii="Times New Roman" w:hAnsi="Times New Roman" w:cs="Times New Roman"/>
          <w:sz w:val="24"/>
          <w:szCs w:val="24"/>
        </w:rPr>
        <w:t xml:space="preserve">The new year </w:t>
      </w:r>
      <w:r>
        <w:rPr>
          <w:rFonts w:ascii="Times New Roman" w:hAnsi="Times New Roman" w:cs="Times New Roman"/>
          <w:sz w:val="24"/>
          <w:szCs w:val="24"/>
        </w:rPr>
        <w:t xml:space="preserve">had </w:t>
      </w:r>
      <w:r w:rsidR="00164C43" w:rsidRPr="00353A46">
        <w:rPr>
          <w:rFonts w:ascii="Times New Roman" w:hAnsi="Times New Roman" w:cs="Times New Roman"/>
          <w:sz w:val="24"/>
          <w:szCs w:val="24"/>
        </w:rPr>
        <w:t xml:space="preserve">brought a new </w:t>
      </w:r>
      <w:r w:rsidR="009702C3" w:rsidRPr="00353A46">
        <w:rPr>
          <w:rFonts w:ascii="Times New Roman" w:hAnsi="Times New Roman" w:cs="Times New Roman"/>
          <w:sz w:val="24"/>
          <w:szCs w:val="24"/>
        </w:rPr>
        <w:t>atti</w:t>
      </w:r>
      <w:r w:rsidR="00164C43" w:rsidRPr="00353A46">
        <w:rPr>
          <w:rFonts w:ascii="Times New Roman" w:hAnsi="Times New Roman" w:cs="Times New Roman"/>
          <w:sz w:val="24"/>
          <w:szCs w:val="24"/>
        </w:rPr>
        <w:t>tude about teachers: T</w:t>
      </w:r>
      <w:r w:rsidR="00275FD8">
        <w:rPr>
          <w:rFonts w:ascii="Times New Roman" w:hAnsi="Times New Roman" w:cs="Times New Roman"/>
          <w:sz w:val="24"/>
          <w:szCs w:val="24"/>
        </w:rPr>
        <w:t>hey were now “fun.”</w:t>
      </w:r>
      <w:r w:rsidR="00DB00F9" w:rsidRPr="00353A46">
        <w:rPr>
          <w:rFonts w:ascii="Times New Roman" w:hAnsi="Times New Roman" w:cs="Times New Roman"/>
          <w:sz w:val="24"/>
          <w:szCs w:val="24"/>
        </w:rPr>
        <w:t xml:space="preserve"> </w:t>
      </w:r>
    </w:p>
    <w:p w14:paraId="771BCED3" w14:textId="22104D4F" w:rsidR="00BD7604" w:rsidRPr="00353A46" w:rsidRDefault="00DA7827" w:rsidP="00275FD8">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Not everything was </w:t>
      </w:r>
      <w:r w:rsidR="009702C3" w:rsidRPr="00353A46">
        <w:rPr>
          <w:rFonts w:ascii="Times New Roman" w:hAnsi="Times New Roman" w:cs="Times New Roman"/>
          <w:sz w:val="24"/>
          <w:szCs w:val="24"/>
        </w:rPr>
        <w:t xml:space="preserve">rosy. </w:t>
      </w:r>
      <w:r w:rsidR="00D52B71" w:rsidRPr="00353A46">
        <w:rPr>
          <w:rFonts w:ascii="Times New Roman" w:hAnsi="Times New Roman" w:cs="Times New Roman"/>
          <w:sz w:val="24"/>
          <w:szCs w:val="24"/>
        </w:rPr>
        <w:t xml:space="preserve">Celia </w:t>
      </w:r>
      <w:r w:rsidR="009702C3" w:rsidRPr="00353A46">
        <w:rPr>
          <w:rFonts w:ascii="Times New Roman" w:hAnsi="Times New Roman" w:cs="Times New Roman"/>
          <w:sz w:val="24"/>
          <w:szCs w:val="24"/>
        </w:rPr>
        <w:t xml:space="preserve">was still drinking </w:t>
      </w:r>
      <w:r w:rsidRPr="00353A46">
        <w:rPr>
          <w:rFonts w:ascii="Times New Roman" w:hAnsi="Times New Roman" w:cs="Times New Roman"/>
          <w:sz w:val="24"/>
          <w:szCs w:val="24"/>
        </w:rPr>
        <w:t xml:space="preserve">every day, and she was stubborn </w:t>
      </w:r>
      <w:r w:rsidR="009702C3" w:rsidRPr="00353A46">
        <w:rPr>
          <w:rFonts w:ascii="Times New Roman" w:hAnsi="Times New Roman" w:cs="Times New Roman"/>
          <w:sz w:val="24"/>
          <w:szCs w:val="24"/>
        </w:rPr>
        <w:t>about</w:t>
      </w:r>
      <w:r w:rsidR="00275FD8">
        <w:rPr>
          <w:rFonts w:ascii="Times New Roman" w:hAnsi="Times New Roman" w:cs="Times New Roman"/>
          <w:sz w:val="24"/>
          <w:szCs w:val="24"/>
        </w:rPr>
        <w:t xml:space="preserve"> its meaning in her life</w:t>
      </w:r>
      <w:r w:rsidR="009702C3" w:rsidRPr="00353A46">
        <w:rPr>
          <w:rFonts w:ascii="Times New Roman" w:hAnsi="Times New Roman" w:cs="Times New Roman"/>
          <w:sz w:val="24"/>
          <w:szCs w:val="24"/>
        </w:rPr>
        <w:t>. She and her mother were fighting about privacy issues. It seemed to be a clash between her street independence and her mother’s understandable worry a</w:t>
      </w:r>
      <w:r w:rsidR="00D52B71" w:rsidRPr="00353A46">
        <w:rPr>
          <w:rFonts w:ascii="Times New Roman" w:hAnsi="Times New Roman" w:cs="Times New Roman"/>
          <w:sz w:val="24"/>
          <w:szCs w:val="24"/>
        </w:rPr>
        <w:t>bout Celia getting into trouble</w:t>
      </w:r>
      <w:r w:rsidR="00275FD8">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 </w:t>
      </w:r>
      <w:r w:rsidR="00D52B71" w:rsidRPr="00353A46">
        <w:rPr>
          <w:rFonts w:ascii="Times New Roman" w:hAnsi="Times New Roman" w:cs="Times New Roman"/>
          <w:sz w:val="24"/>
          <w:szCs w:val="24"/>
        </w:rPr>
        <w:t>Celia</w:t>
      </w:r>
      <w:r w:rsidR="009702C3" w:rsidRPr="00353A46">
        <w:rPr>
          <w:rFonts w:ascii="Times New Roman" w:hAnsi="Times New Roman" w:cs="Times New Roman"/>
          <w:sz w:val="24"/>
          <w:szCs w:val="24"/>
        </w:rPr>
        <w:t xml:space="preserve"> started using ketamine frequently and was spending </w:t>
      </w:r>
      <w:r w:rsidR="00062A07" w:rsidRPr="00353A46">
        <w:rPr>
          <w:rFonts w:ascii="Times New Roman" w:hAnsi="Times New Roman" w:cs="Times New Roman"/>
          <w:sz w:val="24"/>
          <w:szCs w:val="24"/>
        </w:rPr>
        <w:t>almost $300 a month</w:t>
      </w:r>
      <w:r w:rsidR="009702C3" w:rsidRPr="00353A46">
        <w:rPr>
          <w:rFonts w:ascii="Times New Roman" w:hAnsi="Times New Roman" w:cs="Times New Roman"/>
          <w:sz w:val="24"/>
          <w:szCs w:val="24"/>
        </w:rPr>
        <w:t xml:space="preserve"> on drugs. She was also on an anti-depressant and this was the first time she reported getting treatment for depression.  </w:t>
      </w:r>
      <w:r w:rsidR="00EB57FE">
        <w:rPr>
          <w:rFonts w:ascii="Times New Roman" w:hAnsi="Times New Roman" w:cs="Times New Roman"/>
          <w:sz w:val="24"/>
          <w:szCs w:val="24"/>
        </w:rPr>
        <w:t>Then s</w:t>
      </w:r>
      <w:r w:rsidR="009702C3" w:rsidRPr="00353A46">
        <w:rPr>
          <w:rFonts w:ascii="Times New Roman" w:hAnsi="Times New Roman" w:cs="Times New Roman"/>
          <w:sz w:val="24"/>
          <w:szCs w:val="24"/>
        </w:rPr>
        <w:t>he</w:t>
      </w:r>
      <w:r w:rsidR="00EB57FE">
        <w:rPr>
          <w:rFonts w:ascii="Times New Roman" w:hAnsi="Times New Roman" w:cs="Times New Roman"/>
          <w:sz w:val="24"/>
          <w:szCs w:val="24"/>
        </w:rPr>
        <w:t xml:space="preserve"> started attending </w:t>
      </w:r>
      <w:r w:rsidR="009702C3" w:rsidRPr="00353A46">
        <w:rPr>
          <w:rFonts w:ascii="Times New Roman" w:hAnsi="Times New Roman" w:cs="Times New Roman"/>
          <w:sz w:val="24"/>
          <w:szCs w:val="24"/>
        </w:rPr>
        <w:t xml:space="preserve">school </w:t>
      </w:r>
      <w:r w:rsidR="00EB57FE">
        <w:rPr>
          <w:rFonts w:ascii="Times New Roman" w:hAnsi="Times New Roman" w:cs="Times New Roman"/>
          <w:sz w:val="24"/>
          <w:szCs w:val="24"/>
        </w:rPr>
        <w:t xml:space="preserve">again </w:t>
      </w:r>
      <w:r w:rsidR="009702C3" w:rsidRPr="00353A46">
        <w:rPr>
          <w:rFonts w:ascii="Times New Roman" w:hAnsi="Times New Roman" w:cs="Times New Roman"/>
          <w:sz w:val="24"/>
          <w:szCs w:val="24"/>
        </w:rPr>
        <w:t xml:space="preserve">and thought it was important, “Just so I can graduate and all that crap.” She was in grade 12, and she had finally been able to find a regular job, at </w:t>
      </w:r>
      <w:r w:rsidR="00615A48">
        <w:rPr>
          <w:rFonts w:ascii="Times New Roman" w:hAnsi="Times New Roman" w:cs="Times New Roman"/>
          <w:sz w:val="24"/>
          <w:szCs w:val="24"/>
        </w:rPr>
        <w:t>Taco Bell</w:t>
      </w:r>
      <w:r w:rsidR="009702C3" w:rsidRPr="00353A46">
        <w:rPr>
          <w:rFonts w:ascii="Times New Roman" w:hAnsi="Times New Roman" w:cs="Times New Roman"/>
          <w:sz w:val="24"/>
          <w:szCs w:val="24"/>
        </w:rPr>
        <w:t xml:space="preserve">. For the first time all of her income was from a straight job. </w:t>
      </w:r>
    </w:p>
    <w:p w14:paraId="00DA64C0" w14:textId="3704D615"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The next year</w:t>
      </w:r>
      <w:r w:rsidR="00D52B71"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some things had changed </w:t>
      </w:r>
      <w:r w:rsidR="00D52B71" w:rsidRPr="00353A46">
        <w:rPr>
          <w:rFonts w:ascii="Times New Roman" w:hAnsi="Times New Roman" w:cs="Times New Roman"/>
          <w:sz w:val="24"/>
          <w:szCs w:val="24"/>
        </w:rPr>
        <w:t>for Celia but</w:t>
      </w:r>
      <w:r w:rsidRPr="00353A46">
        <w:rPr>
          <w:rFonts w:ascii="Times New Roman" w:hAnsi="Times New Roman" w:cs="Times New Roman"/>
          <w:sz w:val="24"/>
          <w:szCs w:val="24"/>
        </w:rPr>
        <w:t xml:space="preserve"> other things</w:t>
      </w:r>
      <w:r w:rsidR="00D52B71" w:rsidRPr="00353A46">
        <w:rPr>
          <w:rFonts w:ascii="Times New Roman" w:hAnsi="Times New Roman" w:cs="Times New Roman"/>
          <w:sz w:val="24"/>
          <w:szCs w:val="24"/>
        </w:rPr>
        <w:t xml:space="preserve"> remained</w:t>
      </w:r>
      <w:r w:rsidRPr="00353A46">
        <w:rPr>
          <w:rFonts w:ascii="Times New Roman" w:hAnsi="Times New Roman" w:cs="Times New Roman"/>
          <w:sz w:val="24"/>
          <w:szCs w:val="24"/>
        </w:rPr>
        <w:t xml:space="preserve"> </w:t>
      </w:r>
      <w:r w:rsidR="00D52B71" w:rsidRPr="00353A46">
        <w:rPr>
          <w:rFonts w:ascii="Times New Roman" w:hAnsi="Times New Roman" w:cs="Times New Roman"/>
          <w:sz w:val="24"/>
          <w:szCs w:val="24"/>
        </w:rPr>
        <w:t>the same</w:t>
      </w:r>
      <w:r w:rsidRPr="00353A46">
        <w:rPr>
          <w:rFonts w:ascii="Times New Roman" w:hAnsi="Times New Roman" w:cs="Times New Roman"/>
          <w:sz w:val="24"/>
          <w:szCs w:val="24"/>
        </w:rPr>
        <w:t>, especially the mix of street-life and domestic, family life. She had a</w:t>
      </w:r>
      <w:r w:rsidR="00DB00F9" w:rsidRPr="00353A46">
        <w:rPr>
          <w:rFonts w:ascii="Times New Roman" w:hAnsi="Times New Roman" w:cs="Times New Roman"/>
          <w:sz w:val="24"/>
          <w:szCs w:val="24"/>
        </w:rPr>
        <w:t>nother</w:t>
      </w:r>
      <w:r w:rsidRPr="00353A46">
        <w:rPr>
          <w:rFonts w:ascii="Times New Roman" w:hAnsi="Times New Roman" w:cs="Times New Roman"/>
          <w:sz w:val="24"/>
          <w:szCs w:val="24"/>
        </w:rPr>
        <w:t xml:space="preserve"> fight at school, with a friend, and she was suspended from one class. She had also been asked to leave home a couple </w:t>
      </w:r>
      <w:r w:rsidRPr="00353A46">
        <w:rPr>
          <w:rFonts w:ascii="Times New Roman" w:hAnsi="Times New Roman" w:cs="Times New Roman"/>
          <w:sz w:val="24"/>
          <w:szCs w:val="24"/>
        </w:rPr>
        <w:lastRenderedPageBreak/>
        <w:t>times, because she was again coming home drunk. But they always took her back, and Celia was thankful for this. Even after being back at home for this long, she still had street friends, though most of them seemed to have moved on as well, with much less drug dealing and theft. Celia had always said those things were best avoided, but at this point she was trying much harder to stay away from them.</w:t>
      </w:r>
    </w:p>
    <w:p w14:paraId="5557C309" w14:textId="22487398" w:rsidR="00BD7604" w:rsidRPr="00353A46" w:rsidRDefault="00DB00F9"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Celia made use of the </w:t>
      </w:r>
      <w:r w:rsidR="004D7118">
        <w:rPr>
          <w:rFonts w:ascii="Times New Roman" w:hAnsi="Times New Roman" w:cs="Times New Roman"/>
          <w:sz w:val="24"/>
          <w:szCs w:val="24"/>
        </w:rPr>
        <w:t xml:space="preserve">local </w:t>
      </w:r>
      <w:r w:rsidR="009702C3" w:rsidRPr="00353A46">
        <w:rPr>
          <w:rFonts w:ascii="Times New Roman" w:hAnsi="Times New Roman" w:cs="Times New Roman"/>
          <w:sz w:val="24"/>
          <w:szCs w:val="24"/>
        </w:rPr>
        <w:t xml:space="preserve">health clinic, the food programs, and the </w:t>
      </w:r>
      <w:r w:rsidRPr="00353A46">
        <w:rPr>
          <w:rFonts w:ascii="Times New Roman" w:hAnsi="Times New Roman" w:cs="Times New Roman"/>
          <w:sz w:val="24"/>
          <w:szCs w:val="24"/>
        </w:rPr>
        <w:t xml:space="preserve">shelters. Unlike Josie, Celia </w:t>
      </w:r>
      <w:r w:rsidR="009702C3" w:rsidRPr="00353A46">
        <w:rPr>
          <w:rFonts w:ascii="Times New Roman" w:hAnsi="Times New Roman" w:cs="Times New Roman"/>
          <w:sz w:val="24"/>
          <w:szCs w:val="24"/>
        </w:rPr>
        <w:t xml:space="preserve">had </w:t>
      </w:r>
      <w:r w:rsidR="00DA7827" w:rsidRPr="00353A46">
        <w:rPr>
          <w:rFonts w:ascii="Times New Roman" w:hAnsi="Times New Roman" w:cs="Times New Roman"/>
          <w:sz w:val="24"/>
          <w:szCs w:val="24"/>
        </w:rPr>
        <w:t xml:space="preserve">a </w:t>
      </w:r>
      <w:r w:rsidR="000B5A54">
        <w:rPr>
          <w:rFonts w:ascii="Times New Roman" w:hAnsi="Times New Roman" w:cs="Times New Roman"/>
          <w:sz w:val="24"/>
          <w:szCs w:val="24"/>
        </w:rPr>
        <w:t xml:space="preserve">secure, backup </w:t>
      </w:r>
      <w:r w:rsidR="00DA7827" w:rsidRPr="00353A46">
        <w:rPr>
          <w:rFonts w:ascii="Times New Roman" w:hAnsi="Times New Roman" w:cs="Times New Roman"/>
          <w:sz w:val="24"/>
          <w:szCs w:val="24"/>
        </w:rPr>
        <w:t>place to live,</w:t>
      </w:r>
      <w:r w:rsidR="00C57B2A" w:rsidRPr="00353A46">
        <w:rPr>
          <w:rFonts w:ascii="Times New Roman" w:hAnsi="Times New Roman" w:cs="Times New Roman"/>
          <w:sz w:val="24"/>
          <w:szCs w:val="24"/>
        </w:rPr>
        <w:t xml:space="preserve"> with her parents,</w:t>
      </w:r>
      <w:r w:rsidR="00DA7827" w:rsidRPr="00353A46">
        <w:rPr>
          <w:rFonts w:ascii="Times New Roman" w:hAnsi="Times New Roman" w:cs="Times New Roman"/>
          <w:sz w:val="24"/>
          <w:szCs w:val="24"/>
        </w:rPr>
        <w:t xml:space="preserve"> </w:t>
      </w:r>
      <w:r w:rsidR="004D7118">
        <w:rPr>
          <w:rFonts w:ascii="Times New Roman" w:hAnsi="Times New Roman" w:cs="Times New Roman"/>
          <w:sz w:val="24"/>
          <w:szCs w:val="24"/>
        </w:rPr>
        <w:t xml:space="preserve">but having a fixed address </w:t>
      </w:r>
      <w:r w:rsidR="00DA7827" w:rsidRPr="00353A46">
        <w:rPr>
          <w:rFonts w:ascii="Times New Roman" w:hAnsi="Times New Roman" w:cs="Times New Roman"/>
          <w:sz w:val="24"/>
          <w:szCs w:val="24"/>
        </w:rPr>
        <w:t xml:space="preserve">was the easy part. </w:t>
      </w:r>
      <w:r w:rsidR="009702C3" w:rsidRPr="00353A46">
        <w:rPr>
          <w:rFonts w:ascii="Times New Roman" w:hAnsi="Times New Roman" w:cs="Times New Roman"/>
          <w:sz w:val="24"/>
          <w:szCs w:val="24"/>
        </w:rPr>
        <w:t xml:space="preserve">She survived some risky experiences, including </w:t>
      </w:r>
      <w:r w:rsidR="002D7878" w:rsidRPr="00353A46">
        <w:rPr>
          <w:rFonts w:ascii="Times New Roman" w:hAnsi="Times New Roman" w:cs="Times New Roman"/>
          <w:sz w:val="24"/>
          <w:szCs w:val="24"/>
        </w:rPr>
        <w:t xml:space="preserve">frequently combining </w:t>
      </w:r>
      <w:r w:rsidR="009702C3" w:rsidRPr="00353A46">
        <w:rPr>
          <w:rFonts w:ascii="Times New Roman" w:hAnsi="Times New Roman" w:cs="Times New Roman"/>
          <w:sz w:val="24"/>
          <w:szCs w:val="24"/>
        </w:rPr>
        <w:t xml:space="preserve">sex </w:t>
      </w:r>
      <w:r w:rsidR="002D7878" w:rsidRPr="00353A46">
        <w:rPr>
          <w:rFonts w:ascii="Times New Roman" w:hAnsi="Times New Roman" w:cs="Times New Roman"/>
          <w:sz w:val="24"/>
          <w:szCs w:val="24"/>
        </w:rPr>
        <w:t>and</w:t>
      </w:r>
      <w:r w:rsidR="009702C3" w:rsidRPr="00353A46">
        <w:rPr>
          <w:rFonts w:ascii="Times New Roman" w:hAnsi="Times New Roman" w:cs="Times New Roman"/>
          <w:sz w:val="24"/>
          <w:szCs w:val="24"/>
        </w:rPr>
        <w:t xml:space="preserve"> drugs. </w:t>
      </w:r>
      <w:r w:rsidR="00C57B2A" w:rsidRPr="00353A46">
        <w:rPr>
          <w:rFonts w:ascii="Times New Roman" w:hAnsi="Times New Roman" w:cs="Times New Roman"/>
          <w:sz w:val="24"/>
          <w:szCs w:val="24"/>
        </w:rPr>
        <w:t>Celia was just as determined to succeed but was less reflective. W</w:t>
      </w:r>
      <w:r w:rsidR="009702C3" w:rsidRPr="00353A46">
        <w:rPr>
          <w:rFonts w:ascii="Times New Roman" w:hAnsi="Times New Roman" w:cs="Times New Roman"/>
          <w:sz w:val="24"/>
          <w:szCs w:val="24"/>
        </w:rPr>
        <w:t>hile Josie knew</w:t>
      </w:r>
      <w:r w:rsidR="00601ACD" w:rsidRPr="00353A46">
        <w:rPr>
          <w:rFonts w:ascii="Times New Roman" w:hAnsi="Times New Roman" w:cs="Times New Roman"/>
          <w:sz w:val="24"/>
          <w:szCs w:val="24"/>
        </w:rPr>
        <w:t xml:space="preserve"> what she wanted from childhood</w:t>
      </w:r>
      <w:r w:rsidR="009702C3" w:rsidRPr="00353A46">
        <w:rPr>
          <w:rFonts w:ascii="Times New Roman" w:hAnsi="Times New Roman" w:cs="Times New Roman"/>
          <w:sz w:val="24"/>
          <w:szCs w:val="24"/>
        </w:rPr>
        <w:t xml:space="preserve"> and was quite emotional about how it went awry, Celia has trouble identifying a specific problem. Celia could not explain why she left home and started using so many drugs, even though she</w:t>
      </w:r>
      <w:r w:rsidR="00D52B71" w:rsidRPr="00353A46">
        <w:rPr>
          <w:rFonts w:ascii="Times New Roman" w:hAnsi="Times New Roman" w:cs="Times New Roman"/>
          <w:sz w:val="24"/>
          <w:szCs w:val="24"/>
        </w:rPr>
        <w:t xml:space="preserve"> said she</w:t>
      </w:r>
      <w:r w:rsidR="009702C3" w:rsidRPr="00353A46">
        <w:rPr>
          <w:rFonts w:ascii="Times New Roman" w:hAnsi="Times New Roman" w:cs="Times New Roman"/>
          <w:sz w:val="24"/>
          <w:szCs w:val="24"/>
        </w:rPr>
        <w:t xml:space="preserve"> regretted it. She could not explain much about the meaning of her experience on the street. She was thankful for being able to return to living at home; it was a relief after the intensity of the streets, and mainly a relief rather than an experience of belonging. Like Josie</w:t>
      </w:r>
      <w:r w:rsidR="00D52B71" w:rsidRPr="00353A46">
        <w:rPr>
          <w:rFonts w:ascii="Times New Roman" w:hAnsi="Times New Roman" w:cs="Times New Roman"/>
          <w:sz w:val="24"/>
          <w:szCs w:val="24"/>
        </w:rPr>
        <w:t>, Celia</w:t>
      </w:r>
      <w:r w:rsidR="009702C3" w:rsidRPr="00353A46">
        <w:rPr>
          <w:rFonts w:ascii="Times New Roman" w:hAnsi="Times New Roman" w:cs="Times New Roman"/>
          <w:sz w:val="24"/>
          <w:szCs w:val="24"/>
        </w:rPr>
        <w:t xml:space="preserve"> recommitted to schooling, and she was personally committed though without expe</w:t>
      </w:r>
      <w:r w:rsidR="00C57B2A" w:rsidRPr="00353A46">
        <w:rPr>
          <w:rFonts w:ascii="Times New Roman" w:hAnsi="Times New Roman" w:cs="Times New Roman"/>
          <w:sz w:val="24"/>
          <w:szCs w:val="24"/>
        </w:rPr>
        <w:t xml:space="preserve">riencing much meaning from “all that crap.” </w:t>
      </w:r>
      <w:r w:rsidR="009702C3" w:rsidRPr="00353A46">
        <w:rPr>
          <w:rFonts w:ascii="Times New Roman" w:hAnsi="Times New Roman" w:cs="Times New Roman"/>
          <w:sz w:val="24"/>
          <w:szCs w:val="24"/>
        </w:rPr>
        <w:t xml:space="preserve">About the future she did not have much to say; she thought she wanted to be a nurse, “or something.”  </w:t>
      </w:r>
    </w:p>
    <w:p w14:paraId="22E20D55" w14:textId="41BB379C" w:rsidR="00BD7604" w:rsidRPr="00353A46" w:rsidRDefault="009702C3" w:rsidP="002D7878">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Celia had more help from services than did Josie, probably because of </w:t>
      </w:r>
      <w:r w:rsidR="002D7878" w:rsidRPr="00353A46">
        <w:rPr>
          <w:rFonts w:ascii="Times New Roman" w:hAnsi="Times New Roman" w:cs="Times New Roman"/>
          <w:sz w:val="24"/>
          <w:szCs w:val="24"/>
        </w:rPr>
        <w:t xml:space="preserve">parental support during </w:t>
      </w:r>
      <w:r w:rsidRPr="00353A46">
        <w:rPr>
          <w:rFonts w:ascii="Times New Roman" w:hAnsi="Times New Roman" w:cs="Times New Roman"/>
          <w:sz w:val="24"/>
          <w:szCs w:val="24"/>
        </w:rPr>
        <w:t>the acute cris</w:t>
      </w:r>
      <w:r w:rsidR="002D7878" w:rsidRPr="00353A46">
        <w:rPr>
          <w:rFonts w:ascii="Times New Roman" w:hAnsi="Times New Roman" w:cs="Times New Roman"/>
          <w:sz w:val="24"/>
          <w:szCs w:val="24"/>
        </w:rPr>
        <w:t>es around age 15</w:t>
      </w:r>
      <w:r w:rsidR="005E7B98">
        <w:rPr>
          <w:rFonts w:ascii="Times New Roman" w:hAnsi="Times New Roman" w:cs="Times New Roman"/>
          <w:sz w:val="24"/>
          <w:szCs w:val="24"/>
        </w:rPr>
        <w:t>--</w:t>
      </w:r>
      <w:r w:rsidR="002D7878" w:rsidRPr="00353A46">
        <w:rPr>
          <w:rFonts w:ascii="Times New Roman" w:hAnsi="Times New Roman" w:cs="Times New Roman"/>
          <w:sz w:val="24"/>
          <w:szCs w:val="24"/>
        </w:rPr>
        <w:t xml:space="preserve">when she </w:t>
      </w:r>
      <w:r w:rsidR="00615A48">
        <w:rPr>
          <w:rFonts w:ascii="Times New Roman" w:hAnsi="Times New Roman" w:cs="Times New Roman"/>
          <w:sz w:val="24"/>
          <w:szCs w:val="24"/>
        </w:rPr>
        <w:t xml:space="preserve">had a serious accident </w:t>
      </w:r>
      <w:r w:rsidR="005E7B98">
        <w:rPr>
          <w:rFonts w:ascii="Times New Roman" w:hAnsi="Times New Roman" w:cs="Times New Roman"/>
          <w:sz w:val="24"/>
          <w:szCs w:val="24"/>
        </w:rPr>
        <w:t>--</w:t>
      </w:r>
      <w:r w:rsidRPr="00353A46">
        <w:rPr>
          <w:rFonts w:ascii="Times New Roman" w:hAnsi="Times New Roman" w:cs="Times New Roman"/>
          <w:sz w:val="24"/>
          <w:szCs w:val="24"/>
        </w:rPr>
        <w:t xml:space="preserve">and subsequent </w:t>
      </w:r>
      <w:r w:rsidR="00615A48">
        <w:rPr>
          <w:rFonts w:ascii="Times New Roman" w:hAnsi="Times New Roman" w:cs="Times New Roman"/>
          <w:sz w:val="24"/>
          <w:szCs w:val="24"/>
        </w:rPr>
        <w:t xml:space="preserve">hospital </w:t>
      </w:r>
      <w:r w:rsidRPr="00353A46">
        <w:rPr>
          <w:rFonts w:ascii="Times New Roman" w:hAnsi="Times New Roman" w:cs="Times New Roman"/>
          <w:sz w:val="24"/>
          <w:szCs w:val="24"/>
        </w:rPr>
        <w:t>care, a group home, and foster care. Along with the shelters, youth services counsellors, food programs, teachers and counsell</w:t>
      </w:r>
      <w:r w:rsidR="00DB00F9" w:rsidRPr="00353A46">
        <w:rPr>
          <w:rFonts w:ascii="Times New Roman" w:hAnsi="Times New Roman" w:cs="Times New Roman"/>
          <w:sz w:val="24"/>
          <w:szCs w:val="24"/>
        </w:rPr>
        <w:t xml:space="preserve">ors at school, and her parents, </w:t>
      </w:r>
      <w:r w:rsidRPr="00353A46">
        <w:rPr>
          <w:rFonts w:ascii="Times New Roman" w:hAnsi="Times New Roman" w:cs="Times New Roman"/>
          <w:sz w:val="24"/>
          <w:szCs w:val="24"/>
        </w:rPr>
        <w:t>there was an extensive network of help, education, and care</w:t>
      </w:r>
      <w:r w:rsidR="00DA7827" w:rsidRPr="00353A46">
        <w:rPr>
          <w:rFonts w:ascii="Times New Roman" w:hAnsi="Times New Roman" w:cs="Times New Roman"/>
          <w:sz w:val="24"/>
          <w:szCs w:val="24"/>
        </w:rPr>
        <w:t>. All of these were successful at harm reduction</w:t>
      </w:r>
      <w:r w:rsidR="004D7118">
        <w:rPr>
          <w:rFonts w:ascii="Times New Roman" w:hAnsi="Times New Roman" w:cs="Times New Roman"/>
          <w:sz w:val="24"/>
          <w:szCs w:val="24"/>
        </w:rPr>
        <w:t xml:space="preserve"> but n</w:t>
      </w:r>
      <w:r w:rsidR="00DA7827" w:rsidRPr="00353A46">
        <w:rPr>
          <w:rFonts w:ascii="Times New Roman" w:hAnsi="Times New Roman" w:cs="Times New Roman"/>
          <w:sz w:val="24"/>
          <w:szCs w:val="24"/>
        </w:rPr>
        <w:t>one</w:t>
      </w:r>
      <w:r w:rsidRPr="00353A46">
        <w:rPr>
          <w:rFonts w:ascii="Times New Roman" w:hAnsi="Times New Roman" w:cs="Times New Roman"/>
          <w:sz w:val="24"/>
          <w:szCs w:val="24"/>
        </w:rPr>
        <w:t xml:space="preserve"> provided </w:t>
      </w:r>
      <w:r w:rsidR="004D7118">
        <w:rPr>
          <w:rFonts w:ascii="Times New Roman" w:hAnsi="Times New Roman" w:cs="Times New Roman"/>
          <w:sz w:val="24"/>
          <w:szCs w:val="24"/>
        </w:rPr>
        <w:t xml:space="preserve">Celia </w:t>
      </w:r>
      <w:r w:rsidRPr="00353A46">
        <w:rPr>
          <w:rFonts w:ascii="Times New Roman" w:hAnsi="Times New Roman" w:cs="Times New Roman"/>
          <w:sz w:val="24"/>
          <w:szCs w:val="24"/>
        </w:rPr>
        <w:t>access to experiences, subcultures, and networks that provided any of the struc</w:t>
      </w:r>
      <w:r w:rsidR="00062A07" w:rsidRPr="00353A46">
        <w:rPr>
          <w:rFonts w:ascii="Times New Roman" w:hAnsi="Times New Roman" w:cs="Times New Roman"/>
          <w:sz w:val="24"/>
          <w:szCs w:val="24"/>
        </w:rPr>
        <w:t xml:space="preserve">tures and </w:t>
      </w:r>
      <w:r w:rsidR="00062A07" w:rsidRPr="00353A46">
        <w:rPr>
          <w:rFonts w:ascii="Times New Roman" w:hAnsi="Times New Roman" w:cs="Times New Roman"/>
          <w:sz w:val="24"/>
          <w:szCs w:val="24"/>
        </w:rPr>
        <w:lastRenderedPageBreak/>
        <w:t>processes of identity development.</w:t>
      </w:r>
      <w:r w:rsidRPr="00353A46">
        <w:rPr>
          <w:rFonts w:ascii="Times New Roman" w:hAnsi="Times New Roman" w:cs="Times New Roman"/>
          <w:sz w:val="24"/>
          <w:szCs w:val="24"/>
        </w:rPr>
        <w:t xml:space="preserve"> School was the most likely option; Celia identified herself as someone who attended school but not quite as a learner, and she was not sure how to connect high school to other experiences. She also worked, and this too was something that she acquired without help from anyone. It provided money but not iden</w:t>
      </w:r>
      <w:r w:rsidR="00C57B2A" w:rsidRPr="00353A46">
        <w:rPr>
          <w:rFonts w:ascii="Times New Roman" w:hAnsi="Times New Roman" w:cs="Times New Roman"/>
          <w:sz w:val="24"/>
          <w:szCs w:val="24"/>
        </w:rPr>
        <w:t>tity.</w:t>
      </w:r>
    </w:p>
    <w:p w14:paraId="55264BBF" w14:textId="46512FBE" w:rsidR="00BD7604" w:rsidRPr="00353A46" w:rsidRDefault="00C57B2A" w:rsidP="009843DF">
      <w:pPr>
        <w:tabs>
          <w:tab w:val="left" w:pos="1440"/>
          <w:tab w:val="left" w:pos="2160"/>
          <w:tab w:val="left" w:pos="2880"/>
        </w:tabs>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w:t>
      </w:r>
      <w:r w:rsidR="00EC0797">
        <w:rPr>
          <w:rFonts w:ascii="Times New Roman" w:hAnsi="Times New Roman" w:cs="Times New Roman"/>
          <w:sz w:val="24"/>
          <w:szCs w:val="24"/>
        </w:rPr>
        <w:t>3</w:t>
      </w:r>
      <w:r w:rsidRPr="00353A46">
        <w:rPr>
          <w:rFonts w:ascii="Times New Roman" w:hAnsi="Times New Roman" w:cs="Times New Roman"/>
          <w:sz w:val="24"/>
          <w:szCs w:val="24"/>
        </w:rPr>
        <w:t>&gt;</w:t>
      </w:r>
      <w:r w:rsidR="0085708C" w:rsidRPr="00353A46">
        <w:rPr>
          <w:rFonts w:ascii="Times New Roman" w:hAnsi="Times New Roman" w:cs="Times New Roman"/>
          <w:sz w:val="24"/>
          <w:szCs w:val="24"/>
        </w:rPr>
        <w:t>Matthew</w:t>
      </w:r>
    </w:p>
    <w:p w14:paraId="37781023" w14:textId="50A86E26" w:rsidR="00BD7604" w:rsidRPr="00353A46" w:rsidRDefault="009702C3" w:rsidP="00883495">
      <w:pPr>
        <w:tabs>
          <w:tab w:val="left" w:pos="1440"/>
          <w:tab w:val="left" w:pos="2160"/>
          <w:tab w:val="left" w:pos="2880"/>
        </w:tabs>
        <w:spacing w:line="480" w:lineRule="auto"/>
        <w:ind w:firstLine="360"/>
        <w:rPr>
          <w:rFonts w:ascii="Times New Roman" w:hAnsi="Times New Roman" w:cs="Times New Roman"/>
          <w:sz w:val="24"/>
          <w:szCs w:val="24"/>
        </w:rPr>
      </w:pPr>
      <w:bookmarkStart w:id="5" w:name="Matthew_1338_"/>
      <w:r w:rsidRPr="00353A46">
        <w:rPr>
          <w:rFonts w:ascii="Times New Roman" w:hAnsi="Times New Roman" w:cs="Times New Roman"/>
          <w:sz w:val="24"/>
          <w:szCs w:val="24"/>
        </w:rPr>
        <w:t>Like</w:t>
      </w:r>
      <w:bookmarkEnd w:id="5"/>
      <w:r w:rsidRPr="00353A46">
        <w:rPr>
          <w:rFonts w:ascii="Times New Roman" w:hAnsi="Times New Roman" w:cs="Times New Roman"/>
          <w:sz w:val="24"/>
          <w:szCs w:val="24"/>
        </w:rPr>
        <w:t xml:space="preserve"> Celia, Matthew was 15 when </w:t>
      </w:r>
      <w:r w:rsidR="00372E15">
        <w:rPr>
          <w:rFonts w:ascii="Times New Roman" w:hAnsi="Times New Roman" w:cs="Times New Roman"/>
          <w:sz w:val="24"/>
          <w:szCs w:val="24"/>
        </w:rPr>
        <w:t xml:space="preserve">he began living on the </w:t>
      </w:r>
      <w:r w:rsidRPr="00353A46">
        <w:rPr>
          <w:rFonts w:ascii="Times New Roman" w:hAnsi="Times New Roman" w:cs="Times New Roman"/>
          <w:sz w:val="24"/>
          <w:szCs w:val="24"/>
        </w:rPr>
        <w:t>street, seemingly without much drama and distress</w:t>
      </w:r>
      <w:r w:rsidR="00062A07" w:rsidRPr="00353A46">
        <w:rPr>
          <w:rFonts w:ascii="Times New Roman" w:hAnsi="Times New Roman" w:cs="Times New Roman"/>
          <w:sz w:val="24"/>
          <w:szCs w:val="24"/>
        </w:rPr>
        <w:t>.</w:t>
      </w:r>
      <w:r w:rsidR="00EB4C54" w:rsidRPr="00353A46">
        <w:rPr>
          <w:rFonts w:ascii="Times New Roman" w:hAnsi="Times New Roman" w:cs="Times New Roman"/>
          <w:sz w:val="24"/>
          <w:szCs w:val="24"/>
        </w:rPr>
        <w:t xml:space="preserve"> </w:t>
      </w:r>
      <w:r w:rsidR="00464F71">
        <w:rPr>
          <w:rFonts w:ascii="Times New Roman" w:hAnsi="Times New Roman" w:cs="Times New Roman"/>
          <w:sz w:val="24"/>
          <w:szCs w:val="24"/>
        </w:rPr>
        <w:t xml:space="preserve">Matthew’s </w:t>
      </w:r>
      <w:r w:rsidR="00DB1256" w:rsidRPr="00353A46">
        <w:rPr>
          <w:rFonts w:ascii="Times New Roman" w:hAnsi="Times New Roman" w:cs="Times New Roman"/>
          <w:sz w:val="24"/>
          <w:szCs w:val="24"/>
        </w:rPr>
        <w:t xml:space="preserve">world view </w:t>
      </w:r>
      <w:r w:rsidR="00464F71">
        <w:rPr>
          <w:rFonts w:ascii="Times New Roman" w:hAnsi="Times New Roman" w:cs="Times New Roman"/>
          <w:sz w:val="24"/>
          <w:szCs w:val="24"/>
        </w:rPr>
        <w:t>was front and center from the beginning</w:t>
      </w:r>
      <w:r w:rsidR="00DB1256" w:rsidRPr="00353A46">
        <w:rPr>
          <w:rFonts w:ascii="Times New Roman" w:hAnsi="Times New Roman" w:cs="Times New Roman"/>
          <w:sz w:val="24"/>
          <w:szCs w:val="24"/>
        </w:rPr>
        <w:t xml:space="preserve">. </w:t>
      </w:r>
      <w:r w:rsidR="006E7553" w:rsidRPr="00353A46">
        <w:rPr>
          <w:rFonts w:ascii="Times New Roman" w:hAnsi="Times New Roman" w:cs="Times New Roman"/>
          <w:sz w:val="24"/>
          <w:szCs w:val="24"/>
        </w:rPr>
        <w:t>Mathew was also unusual in that his world view remained relatively constant throughout our interactions with him.</w:t>
      </w:r>
      <w:r w:rsidR="00883495">
        <w:rPr>
          <w:rFonts w:ascii="Times New Roman" w:hAnsi="Times New Roman" w:cs="Times New Roman"/>
          <w:sz w:val="24"/>
          <w:szCs w:val="24"/>
        </w:rPr>
        <w:t xml:space="preserve"> </w:t>
      </w:r>
      <w:r w:rsidR="006E7553" w:rsidRPr="00353A46">
        <w:rPr>
          <w:rFonts w:ascii="Times New Roman" w:hAnsi="Times New Roman" w:cs="Times New Roman"/>
          <w:sz w:val="24"/>
          <w:szCs w:val="24"/>
        </w:rPr>
        <w:t xml:space="preserve">Matthew </w:t>
      </w:r>
      <w:r w:rsidRPr="00353A46">
        <w:rPr>
          <w:rFonts w:ascii="Times New Roman" w:hAnsi="Times New Roman" w:cs="Times New Roman"/>
          <w:sz w:val="24"/>
          <w:szCs w:val="24"/>
        </w:rPr>
        <w:t xml:space="preserve">knew who he was and </w:t>
      </w:r>
      <w:r w:rsidR="009D4B09" w:rsidRPr="00353A46">
        <w:rPr>
          <w:rFonts w:ascii="Times New Roman" w:hAnsi="Times New Roman" w:cs="Times New Roman"/>
          <w:sz w:val="24"/>
          <w:szCs w:val="24"/>
        </w:rPr>
        <w:t>articulated</w:t>
      </w:r>
      <w:r w:rsidRPr="00353A46">
        <w:rPr>
          <w:rFonts w:ascii="Times New Roman" w:hAnsi="Times New Roman" w:cs="Times New Roman"/>
          <w:sz w:val="24"/>
          <w:szCs w:val="24"/>
        </w:rPr>
        <w:t xml:space="preserve"> hopes for the future, even if he did not know how things were going to work out. At the time we met he was sho</w:t>
      </w:r>
      <w:r w:rsidR="00C57B2A" w:rsidRPr="00353A46">
        <w:rPr>
          <w:rFonts w:ascii="Times New Roman" w:hAnsi="Times New Roman" w:cs="Times New Roman"/>
          <w:sz w:val="24"/>
          <w:szCs w:val="24"/>
        </w:rPr>
        <w:t>rt of food and using food banks;</w:t>
      </w:r>
      <w:r w:rsidRPr="00353A46">
        <w:rPr>
          <w:rFonts w:ascii="Times New Roman" w:hAnsi="Times New Roman" w:cs="Times New Roman"/>
          <w:sz w:val="24"/>
          <w:szCs w:val="24"/>
        </w:rPr>
        <w:t xml:space="preserve"> he had </w:t>
      </w:r>
      <w:r w:rsidR="00C57B2A" w:rsidRPr="00353A46">
        <w:rPr>
          <w:rFonts w:ascii="Times New Roman" w:hAnsi="Times New Roman" w:cs="Times New Roman"/>
          <w:sz w:val="24"/>
          <w:szCs w:val="24"/>
        </w:rPr>
        <w:t>recently slept in the park a few nights. For income h</w:t>
      </w:r>
      <w:r w:rsidRPr="00353A46">
        <w:rPr>
          <w:rFonts w:ascii="Times New Roman" w:hAnsi="Times New Roman" w:cs="Times New Roman"/>
          <w:sz w:val="24"/>
          <w:szCs w:val="24"/>
        </w:rPr>
        <w:t>e was earning $250 a week panhandling. He dabbled</w:t>
      </w:r>
      <w:r w:rsidR="00C57B2A" w:rsidRPr="00353A46">
        <w:rPr>
          <w:rFonts w:ascii="Times New Roman" w:hAnsi="Times New Roman" w:cs="Times New Roman"/>
          <w:sz w:val="24"/>
          <w:szCs w:val="24"/>
        </w:rPr>
        <w:t xml:space="preserve"> in selling drugs, about </w:t>
      </w:r>
      <w:r w:rsidRPr="00353A46">
        <w:rPr>
          <w:rFonts w:ascii="Times New Roman" w:hAnsi="Times New Roman" w:cs="Times New Roman"/>
          <w:sz w:val="24"/>
          <w:szCs w:val="24"/>
        </w:rPr>
        <w:t>$250 per week, but h</w:t>
      </w:r>
      <w:r w:rsidR="00EB4C54" w:rsidRPr="00353A46">
        <w:rPr>
          <w:rFonts w:ascii="Times New Roman" w:hAnsi="Times New Roman" w:cs="Times New Roman"/>
          <w:sz w:val="24"/>
          <w:szCs w:val="24"/>
        </w:rPr>
        <w:t>e had “moral concerns” about it, so he quit.</w:t>
      </w:r>
      <w:r w:rsidRPr="00353A46">
        <w:rPr>
          <w:rFonts w:ascii="Times New Roman" w:hAnsi="Times New Roman" w:cs="Times New Roman"/>
          <w:sz w:val="24"/>
          <w:szCs w:val="24"/>
        </w:rPr>
        <w:t xml:space="preserve"> He was also arrested for possession and theft, which probably made an impression</w:t>
      </w:r>
      <w:r w:rsidR="004D7118">
        <w:rPr>
          <w:rFonts w:ascii="Times New Roman" w:hAnsi="Times New Roman" w:cs="Times New Roman"/>
          <w:sz w:val="24"/>
          <w:szCs w:val="24"/>
        </w:rPr>
        <w:t xml:space="preserve"> on his eventual decision not to sell drugs illegally</w:t>
      </w:r>
    </w:p>
    <w:p w14:paraId="140FEF73" w14:textId="310CE639" w:rsidR="00BD7604" w:rsidRPr="00353A46" w:rsidRDefault="00EB4C54"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Soon after this</w:t>
      </w:r>
      <w:r w:rsidR="00DB00F9" w:rsidRPr="00353A46">
        <w:rPr>
          <w:rFonts w:ascii="Times New Roman" w:hAnsi="Times New Roman" w:cs="Times New Roman"/>
          <w:sz w:val="24"/>
          <w:szCs w:val="24"/>
        </w:rPr>
        <w:t xml:space="preserve"> </w:t>
      </w:r>
      <w:r w:rsidR="0022488C" w:rsidRPr="00353A46">
        <w:rPr>
          <w:rFonts w:ascii="Times New Roman" w:hAnsi="Times New Roman" w:cs="Times New Roman"/>
          <w:sz w:val="24"/>
          <w:szCs w:val="24"/>
        </w:rPr>
        <w:t>Matthew</w:t>
      </w:r>
      <w:r w:rsidR="00DB00F9"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found a job a</w:t>
      </w:r>
      <w:r w:rsidRPr="00353A46">
        <w:rPr>
          <w:rFonts w:ascii="Times New Roman" w:hAnsi="Times New Roman" w:cs="Times New Roman"/>
          <w:sz w:val="24"/>
          <w:szCs w:val="24"/>
        </w:rPr>
        <w:t xml:space="preserve">nd </w:t>
      </w:r>
      <w:r w:rsidR="00C57B2A" w:rsidRPr="00353A46">
        <w:rPr>
          <w:rFonts w:ascii="Times New Roman" w:hAnsi="Times New Roman" w:cs="Times New Roman"/>
          <w:sz w:val="24"/>
          <w:szCs w:val="24"/>
        </w:rPr>
        <w:t>was</w:t>
      </w:r>
      <w:r w:rsidRPr="00353A46">
        <w:rPr>
          <w:rFonts w:ascii="Times New Roman" w:hAnsi="Times New Roman" w:cs="Times New Roman"/>
          <w:sz w:val="24"/>
          <w:szCs w:val="24"/>
        </w:rPr>
        <w:t xml:space="preserve"> able to afford rent on the salary,</w:t>
      </w:r>
      <w:r w:rsidR="009702C3" w:rsidRPr="00353A46">
        <w:rPr>
          <w:rFonts w:ascii="Times New Roman" w:hAnsi="Times New Roman" w:cs="Times New Roman"/>
          <w:sz w:val="24"/>
          <w:szCs w:val="24"/>
        </w:rPr>
        <w:t xml:space="preserve"> but </w:t>
      </w:r>
      <w:r w:rsidRPr="00353A46">
        <w:rPr>
          <w:rFonts w:ascii="Times New Roman" w:hAnsi="Times New Roman" w:cs="Times New Roman"/>
          <w:sz w:val="24"/>
          <w:szCs w:val="24"/>
        </w:rPr>
        <w:t xml:space="preserve">then his hours were cut </w:t>
      </w:r>
      <w:r w:rsidR="00DB00F9" w:rsidRPr="00353A46">
        <w:rPr>
          <w:rFonts w:ascii="Times New Roman" w:hAnsi="Times New Roman" w:cs="Times New Roman"/>
          <w:sz w:val="24"/>
          <w:szCs w:val="24"/>
        </w:rPr>
        <w:t xml:space="preserve">so he lost the apartment and was </w:t>
      </w:r>
      <w:r w:rsidR="004D7118">
        <w:rPr>
          <w:rFonts w:ascii="Times New Roman" w:hAnsi="Times New Roman" w:cs="Times New Roman"/>
          <w:sz w:val="24"/>
          <w:szCs w:val="24"/>
        </w:rPr>
        <w:t>without a home o</w:t>
      </w:r>
      <w:r w:rsidR="008452FF">
        <w:rPr>
          <w:rFonts w:ascii="Times New Roman" w:hAnsi="Times New Roman" w:cs="Times New Roman"/>
          <w:sz w:val="24"/>
          <w:szCs w:val="24"/>
        </w:rPr>
        <w:t>n</w:t>
      </w:r>
      <w:r w:rsidR="004D7118">
        <w:rPr>
          <w:rFonts w:ascii="Times New Roman" w:hAnsi="Times New Roman" w:cs="Times New Roman"/>
          <w:sz w:val="24"/>
          <w:szCs w:val="24"/>
        </w:rPr>
        <w:t>ce</w:t>
      </w:r>
      <w:r w:rsidR="00DB00F9" w:rsidRPr="00353A46">
        <w:rPr>
          <w:rFonts w:ascii="Times New Roman" w:hAnsi="Times New Roman" w:cs="Times New Roman"/>
          <w:sz w:val="24"/>
          <w:szCs w:val="24"/>
        </w:rPr>
        <w:t xml:space="preserve"> again. </w:t>
      </w:r>
      <w:r w:rsidR="009702C3" w:rsidRPr="00353A46">
        <w:rPr>
          <w:rFonts w:ascii="Times New Roman" w:hAnsi="Times New Roman" w:cs="Times New Roman"/>
          <w:sz w:val="24"/>
          <w:szCs w:val="24"/>
        </w:rPr>
        <w:t>He faced common street problems, like deciding whether to save money for rent or buy a good tent to make sleeping in the park more comfortable.</w:t>
      </w:r>
      <w:r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He had </w:t>
      </w:r>
      <w:r w:rsidR="004D7118">
        <w:rPr>
          <w:rFonts w:ascii="Times New Roman" w:hAnsi="Times New Roman" w:cs="Times New Roman"/>
          <w:sz w:val="24"/>
          <w:szCs w:val="24"/>
        </w:rPr>
        <w:t xml:space="preserve">briefly </w:t>
      </w:r>
      <w:r w:rsidR="009702C3" w:rsidRPr="00353A46">
        <w:rPr>
          <w:rFonts w:ascii="Times New Roman" w:hAnsi="Times New Roman" w:cs="Times New Roman"/>
          <w:sz w:val="24"/>
          <w:szCs w:val="24"/>
        </w:rPr>
        <w:t>been in a foster home</w:t>
      </w:r>
      <w:r w:rsidR="004D7118">
        <w:rPr>
          <w:rFonts w:ascii="Times New Roman" w:hAnsi="Times New Roman" w:cs="Times New Roman"/>
          <w:sz w:val="24"/>
          <w:szCs w:val="24"/>
        </w:rPr>
        <w:t>. H</w:t>
      </w:r>
      <w:r w:rsidR="009702C3" w:rsidRPr="00353A46">
        <w:rPr>
          <w:rFonts w:ascii="Times New Roman" w:hAnsi="Times New Roman" w:cs="Times New Roman"/>
          <w:sz w:val="24"/>
          <w:szCs w:val="24"/>
        </w:rPr>
        <w:t xml:space="preserve">e </w:t>
      </w:r>
      <w:r w:rsidR="004D7118">
        <w:rPr>
          <w:rFonts w:ascii="Times New Roman" w:hAnsi="Times New Roman" w:cs="Times New Roman"/>
          <w:sz w:val="24"/>
          <w:szCs w:val="24"/>
        </w:rPr>
        <w:t xml:space="preserve">said he </w:t>
      </w:r>
      <w:r w:rsidR="009702C3" w:rsidRPr="00353A46">
        <w:rPr>
          <w:rFonts w:ascii="Times New Roman" w:hAnsi="Times New Roman" w:cs="Times New Roman"/>
          <w:sz w:val="24"/>
          <w:szCs w:val="24"/>
        </w:rPr>
        <w:t>liked it there, but they had a 10 pm curfew, which he felt was unfair</w:t>
      </w:r>
      <w:r w:rsidR="008452FF">
        <w:rPr>
          <w:rFonts w:ascii="Times New Roman" w:hAnsi="Times New Roman" w:cs="Times New Roman"/>
          <w:sz w:val="24"/>
          <w:szCs w:val="24"/>
        </w:rPr>
        <w:t xml:space="preserve"> s</w:t>
      </w:r>
      <w:r w:rsidR="009702C3" w:rsidRPr="00353A46">
        <w:rPr>
          <w:rFonts w:ascii="Times New Roman" w:hAnsi="Times New Roman" w:cs="Times New Roman"/>
          <w:sz w:val="24"/>
          <w:szCs w:val="24"/>
        </w:rPr>
        <w:t xml:space="preserve">o he left. While there he had been going to school, because it was required. </w:t>
      </w:r>
      <w:r w:rsidR="00DB00F9" w:rsidRPr="00353A46">
        <w:rPr>
          <w:rFonts w:ascii="Times New Roman" w:hAnsi="Times New Roman" w:cs="Times New Roman"/>
          <w:sz w:val="24"/>
          <w:szCs w:val="24"/>
        </w:rPr>
        <w:t>Because it was boring, he left that too</w:t>
      </w:r>
      <w:r w:rsidR="00C57B2A" w:rsidRPr="00353A46">
        <w:rPr>
          <w:rFonts w:ascii="Times New Roman" w:hAnsi="Times New Roman" w:cs="Times New Roman"/>
          <w:sz w:val="24"/>
          <w:szCs w:val="24"/>
        </w:rPr>
        <w:t xml:space="preserve"> when it was no longer required</w:t>
      </w:r>
      <w:r w:rsidR="00DB00F9"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Matthew was not afraid to try things, and like other street-involved youth his independence was important. </w:t>
      </w:r>
    </w:p>
    <w:p w14:paraId="4261D55C" w14:textId="77777777" w:rsidR="00BD7604" w:rsidRPr="00353A46" w:rsidRDefault="0022488C"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lastRenderedPageBreak/>
        <w:t>Matthew’s st</w:t>
      </w:r>
      <w:r w:rsidR="009702C3" w:rsidRPr="00353A46">
        <w:rPr>
          <w:rFonts w:ascii="Times New Roman" w:hAnsi="Times New Roman" w:cs="Times New Roman"/>
          <w:sz w:val="24"/>
          <w:szCs w:val="24"/>
        </w:rPr>
        <w:t>ories about school are probably the best illu</w:t>
      </w:r>
      <w:r w:rsidR="00EB4C54" w:rsidRPr="00353A46">
        <w:rPr>
          <w:rFonts w:ascii="Times New Roman" w:hAnsi="Times New Roman" w:cs="Times New Roman"/>
          <w:sz w:val="24"/>
          <w:szCs w:val="24"/>
        </w:rPr>
        <w:t xml:space="preserve">stration of his </w:t>
      </w:r>
      <w:r w:rsidR="006E7553" w:rsidRPr="00353A46">
        <w:rPr>
          <w:rFonts w:ascii="Times New Roman" w:hAnsi="Times New Roman" w:cs="Times New Roman"/>
          <w:sz w:val="24"/>
          <w:szCs w:val="24"/>
        </w:rPr>
        <w:t>world view</w:t>
      </w:r>
      <w:r w:rsidR="00EB4C54"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independence, </w:t>
      </w:r>
      <w:r w:rsidR="00EB4C54" w:rsidRPr="00353A46">
        <w:rPr>
          <w:rFonts w:ascii="Times New Roman" w:hAnsi="Times New Roman" w:cs="Times New Roman"/>
          <w:sz w:val="24"/>
          <w:szCs w:val="24"/>
        </w:rPr>
        <w:t xml:space="preserve">and self-focus, </w:t>
      </w:r>
      <w:r w:rsidR="009702C3" w:rsidRPr="00353A46">
        <w:rPr>
          <w:rFonts w:ascii="Times New Roman" w:hAnsi="Times New Roman" w:cs="Times New Roman"/>
          <w:sz w:val="24"/>
          <w:szCs w:val="24"/>
        </w:rPr>
        <w:t xml:space="preserve">including refusing to participate in a system that does not make sense. “I didn’t get a lot done last year. Like I learned a lot but I didn’t do a lot of work because I just find it redundant. I think it is ridiculous that we have to write down everything that we’re being told straight to our faces to prove that we learned it [even] when I got high marks on all of my tests… I didn’t do written assignments, so </w:t>
      </w:r>
      <w:r w:rsidR="00DB00F9" w:rsidRPr="00353A46">
        <w:rPr>
          <w:rFonts w:ascii="Times New Roman" w:hAnsi="Times New Roman" w:cs="Times New Roman"/>
          <w:sz w:val="24"/>
          <w:szCs w:val="24"/>
        </w:rPr>
        <w:t xml:space="preserve">I failed a lot of my classes….” </w:t>
      </w:r>
      <w:r w:rsidR="009702C3" w:rsidRPr="00353A46">
        <w:rPr>
          <w:rFonts w:ascii="Times New Roman" w:hAnsi="Times New Roman" w:cs="Times New Roman"/>
          <w:sz w:val="24"/>
          <w:szCs w:val="24"/>
        </w:rPr>
        <w:t xml:space="preserve">He was trying the online alternative school, finding that it allowed him to “challenge” (test out) courses and take short cuts to acquiring the credits. </w:t>
      </w:r>
    </w:p>
    <w:p w14:paraId="3E43084F" w14:textId="77777777" w:rsidR="00BD7604" w:rsidRPr="00353A46" w:rsidRDefault="00673230"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Matthew </w:t>
      </w:r>
      <w:r w:rsidR="009702C3" w:rsidRPr="00353A46">
        <w:rPr>
          <w:rFonts w:ascii="Times New Roman" w:hAnsi="Times New Roman" w:cs="Times New Roman"/>
          <w:sz w:val="24"/>
          <w:szCs w:val="24"/>
        </w:rPr>
        <w:t>had been attracted to “rebel” teachers</w:t>
      </w:r>
      <w:r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w:t>
      </w:r>
    </w:p>
    <w:p w14:paraId="2CA28908" w14:textId="77777777" w:rsidR="00BD7604" w:rsidRPr="00353A46" w:rsidRDefault="009702C3" w:rsidP="00AB498F">
      <w:pPr>
        <w:tabs>
          <w:tab w:val="left" w:pos="1440"/>
          <w:tab w:val="left" w:pos="2160"/>
          <w:tab w:val="left" w:pos="2880"/>
        </w:tabs>
        <w:spacing w:line="480" w:lineRule="auto"/>
        <w:ind w:left="720" w:firstLine="360"/>
        <w:rPr>
          <w:rFonts w:ascii="Times New Roman" w:hAnsi="Times New Roman" w:cs="Times New Roman"/>
          <w:sz w:val="24"/>
          <w:szCs w:val="24"/>
        </w:rPr>
      </w:pPr>
      <w:r w:rsidRPr="00353A46">
        <w:rPr>
          <w:rFonts w:ascii="Times New Roman" w:hAnsi="Times New Roman" w:cs="Times New Roman"/>
          <w:sz w:val="24"/>
          <w:szCs w:val="24"/>
        </w:rPr>
        <w:t>…my</w:t>
      </w:r>
      <w:r w:rsidR="00DB00F9" w:rsidRPr="00353A46">
        <w:rPr>
          <w:rFonts w:ascii="Times New Roman" w:hAnsi="Times New Roman" w:cs="Times New Roman"/>
          <w:sz w:val="24"/>
          <w:szCs w:val="24"/>
        </w:rPr>
        <w:t xml:space="preserve"> English teacher liked me a lot…. </w:t>
      </w:r>
      <w:r w:rsidRPr="00353A46">
        <w:rPr>
          <w:rFonts w:ascii="Times New Roman" w:hAnsi="Times New Roman" w:cs="Times New Roman"/>
          <w:sz w:val="24"/>
          <w:szCs w:val="24"/>
        </w:rPr>
        <w:t>It was kind of funny because she was constantly knocking the school system and saying that it was ridiculous that people had to do things like write out what they know over and over and over and over to prove that they know it. So we were on really good terms even though I was failing, which was kind of fu</w:t>
      </w:r>
      <w:r w:rsidR="00EB4C54" w:rsidRPr="00353A46">
        <w:rPr>
          <w:rFonts w:ascii="Times New Roman" w:hAnsi="Times New Roman" w:cs="Times New Roman"/>
          <w:sz w:val="24"/>
          <w:szCs w:val="24"/>
        </w:rPr>
        <w:t xml:space="preserve">nny…. And my trades teacher was… </w:t>
      </w:r>
      <w:r w:rsidRPr="00353A46">
        <w:rPr>
          <w:rFonts w:ascii="Times New Roman" w:hAnsi="Times New Roman" w:cs="Times New Roman"/>
          <w:sz w:val="24"/>
          <w:szCs w:val="24"/>
        </w:rPr>
        <w:t>kind of like my Englis</w:t>
      </w:r>
      <w:r w:rsidR="00A82773" w:rsidRPr="00353A46">
        <w:rPr>
          <w:rFonts w:ascii="Times New Roman" w:hAnsi="Times New Roman" w:cs="Times New Roman"/>
          <w:sz w:val="24"/>
          <w:szCs w:val="24"/>
        </w:rPr>
        <w:t>h teacher in the sense that</w:t>
      </w:r>
      <w:r w:rsidRPr="00353A46">
        <w:rPr>
          <w:rFonts w:ascii="Times New Roman" w:hAnsi="Times New Roman" w:cs="Times New Roman"/>
          <w:sz w:val="24"/>
          <w:szCs w:val="24"/>
        </w:rPr>
        <w:t xml:space="preserve"> he didn’t like the s</w:t>
      </w:r>
      <w:r w:rsidR="00DB00F9" w:rsidRPr="00353A46">
        <w:rPr>
          <w:rFonts w:ascii="Times New Roman" w:hAnsi="Times New Roman" w:cs="Times New Roman"/>
          <w:sz w:val="24"/>
          <w:szCs w:val="24"/>
        </w:rPr>
        <w:t xml:space="preserve">chool system and he didn’t like… </w:t>
      </w:r>
      <w:r w:rsidR="00EB4C54" w:rsidRPr="00353A46">
        <w:rPr>
          <w:rFonts w:ascii="Times New Roman" w:hAnsi="Times New Roman" w:cs="Times New Roman"/>
          <w:sz w:val="24"/>
          <w:szCs w:val="24"/>
        </w:rPr>
        <w:t xml:space="preserve">the way it was run… </w:t>
      </w:r>
      <w:r w:rsidRPr="00353A46">
        <w:rPr>
          <w:rFonts w:ascii="Times New Roman" w:hAnsi="Times New Roman" w:cs="Times New Roman"/>
          <w:sz w:val="24"/>
          <w:szCs w:val="24"/>
        </w:rPr>
        <w:t xml:space="preserve">so he just screwed around all the time but he was a really good teacher because he really liked the topics so it was good. </w:t>
      </w:r>
    </w:p>
    <w:p w14:paraId="726FB293" w14:textId="56E8DB04" w:rsidR="00BD7604" w:rsidRPr="00353A46" w:rsidRDefault="009702C3" w:rsidP="00F36CE8">
      <w:pPr>
        <w:tabs>
          <w:tab w:val="left" w:pos="1440"/>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Matthew was able to compromise with the world, when necessary. He described himself as a “straight-edge vega</w:t>
      </w:r>
      <w:r w:rsidR="00DB00F9" w:rsidRPr="00353A46">
        <w:rPr>
          <w:rFonts w:ascii="Times New Roman" w:hAnsi="Times New Roman" w:cs="Times New Roman"/>
          <w:sz w:val="24"/>
          <w:szCs w:val="24"/>
        </w:rPr>
        <w:t>n” and as opposed to “hierarchy,</w:t>
      </w:r>
      <w:r w:rsidRPr="00353A46">
        <w:rPr>
          <w:rFonts w:ascii="Times New Roman" w:hAnsi="Times New Roman" w:cs="Times New Roman"/>
          <w:sz w:val="24"/>
          <w:szCs w:val="24"/>
        </w:rPr>
        <w:t xml:space="preserve">” </w:t>
      </w:r>
      <w:r w:rsidR="00DB00F9" w:rsidRPr="00353A46">
        <w:rPr>
          <w:rFonts w:ascii="Times New Roman" w:hAnsi="Times New Roman" w:cs="Times New Roman"/>
          <w:sz w:val="24"/>
          <w:szCs w:val="24"/>
        </w:rPr>
        <w:t xml:space="preserve">but </w:t>
      </w:r>
      <w:r w:rsidRPr="00353A46">
        <w:rPr>
          <w:rFonts w:ascii="Times New Roman" w:hAnsi="Times New Roman" w:cs="Times New Roman"/>
          <w:sz w:val="24"/>
          <w:szCs w:val="24"/>
        </w:rPr>
        <w:t xml:space="preserve">he worked in a fast food franchise, </w:t>
      </w:r>
      <w:r w:rsidR="00EB4C54" w:rsidRPr="00353A46">
        <w:rPr>
          <w:rFonts w:ascii="Times New Roman" w:hAnsi="Times New Roman" w:cs="Times New Roman"/>
          <w:sz w:val="24"/>
          <w:szCs w:val="24"/>
        </w:rPr>
        <w:t xml:space="preserve">cooking meat. To him the </w:t>
      </w:r>
      <w:r w:rsidR="00673230" w:rsidRPr="00353A46">
        <w:rPr>
          <w:rFonts w:ascii="Times New Roman" w:hAnsi="Times New Roman" w:cs="Times New Roman"/>
          <w:sz w:val="24"/>
          <w:szCs w:val="24"/>
        </w:rPr>
        <w:t>job</w:t>
      </w:r>
      <w:r w:rsidR="00EB4C54" w:rsidRPr="00353A46">
        <w:rPr>
          <w:rFonts w:ascii="Times New Roman" w:hAnsi="Times New Roman" w:cs="Times New Roman"/>
          <w:sz w:val="24"/>
          <w:szCs w:val="24"/>
        </w:rPr>
        <w:t xml:space="preserve"> was</w:t>
      </w:r>
      <w:r w:rsidRPr="00353A46">
        <w:rPr>
          <w:rFonts w:ascii="Times New Roman" w:hAnsi="Times New Roman" w:cs="Times New Roman"/>
          <w:sz w:val="24"/>
          <w:szCs w:val="24"/>
        </w:rPr>
        <w:t xml:space="preserve"> a case study in capitalist exploitation</w:t>
      </w:r>
      <w:r w:rsidR="004D7118">
        <w:rPr>
          <w:rFonts w:ascii="Times New Roman" w:hAnsi="Times New Roman" w:cs="Times New Roman"/>
          <w:sz w:val="24"/>
          <w:szCs w:val="24"/>
        </w:rPr>
        <w:t>:</w:t>
      </w:r>
      <w:r w:rsidRPr="00353A46">
        <w:rPr>
          <w:rFonts w:ascii="Times New Roman" w:hAnsi="Times New Roman" w:cs="Times New Roman"/>
          <w:sz w:val="24"/>
          <w:szCs w:val="24"/>
        </w:rPr>
        <w:t xml:space="preserve"> </w:t>
      </w:r>
    </w:p>
    <w:p w14:paraId="422293DC" w14:textId="77777777" w:rsidR="00BD7604" w:rsidRPr="00353A46" w:rsidRDefault="009702C3" w:rsidP="00EB4C54">
      <w:pPr>
        <w:tabs>
          <w:tab w:val="left" w:pos="1440"/>
          <w:tab w:val="left" w:pos="2160"/>
          <w:tab w:val="left" w:pos="2880"/>
        </w:tabs>
        <w:spacing w:line="480" w:lineRule="auto"/>
        <w:ind w:left="720"/>
        <w:rPr>
          <w:rFonts w:ascii="Times New Roman" w:hAnsi="Times New Roman" w:cs="Times New Roman"/>
          <w:sz w:val="24"/>
          <w:szCs w:val="24"/>
        </w:rPr>
      </w:pPr>
      <w:r w:rsidRPr="00353A46">
        <w:rPr>
          <w:rFonts w:ascii="Times New Roman" w:hAnsi="Times New Roman" w:cs="Times New Roman"/>
          <w:sz w:val="24"/>
          <w:szCs w:val="24"/>
        </w:rPr>
        <w:t xml:space="preserve">I </w:t>
      </w:r>
      <w:r w:rsidRPr="00353A46">
        <w:rPr>
          <w:rFonts w:ascii="Times New Roman" w:hAnsi="Times New Roman" w:cs="Times New Roman"/>
          <w:i/>
          <w:sz w:val="24"/>
          <w:szCs w:val="24"/>
        </w:rPr>
        <w:t xml:space="preserve">really </w:t>
      </w:r>
      <w:r w:rsidRPr="00353A46">
        <w:rPr>
          <w:rFonts w:ascii="Times New Roman" w:hAnsi="Times New Roman" w:cs="Times New Roman"/>
          <w:sz w:val="24"/>
          <w:szCs w:val="24"/>
        </w:rPr>
        <w:t>don’t like it at all. I’</w:t>
      </w:r>
      <w:r w:rsidR="00EB4C54" w:rsidRPr="00353A46">
        <w:rPr>
          <w:rFonts w:ascii="Times New Roman" w:hAnsi="Times New Roman" w:cs="Times New Roman"/>
          <w:sz w:val="24"/>
          <w:szCs w:val="24"/>
        </w:rPr>
        <w:t>m an anti-corporatist, and it’s</w:t>
      </w:r>
      <w:r w:rsidR="00DB00F9" w:rsidRPr="00353A46">
        <w:rPr>
          <w:rFonts w:ascii="Times New Roman" w:hAnsi="Times New Roman" w:cs="Times New Roman"/>
          <w:sz w:val="24"/>
          <w:szCs w:val="24"/>
        </w:rPr>
        <w:t xml:space="preserve">… </w:t>
      </w:r>
      <w:r w:rsidRPr="00353A46">
        <w:rPr>
          <w:rFonts w:ascii="Times New Roman" w:hAnsi="Times New Roman" w:cs="Times New Roman"/>
          <w:sz w:val="24"/>
          <w:szCs w:val="24"/>
        </w:rPr>
        <w:t>a franchise and it’s like all this packaged, disgusting meat and people are like, “Oh m</w:t>
      </w:r>
      <w:r w:rsidR="00DB00F9" w:rsidRPr="00353A46">
        <w:rPr>
          <w:rFonts w:ascii="Times New Roman" w:hAnsi="Times New Roman" w:cs="Times New Roman"/>
          <w:sz w:val="24"/>
          <w:szCs w:val="24"/>
        </w:rPr>
        <w:t xml:space="preserve">an. The lamb. That sounds good.” </w:t>
      </w:r>
      <w:r w:rsidRPr="00353A46">
        <w:rPr>
          <w:rFonts w:ascii="Times New Roman" w:hAnsi="Times New Roman" w:cs="Times New Roman"/>
          <w:sz w:val="24"/>
          <w:szCs w:val="24"/>
        </w:rPr>
        <w:t xml:space="preserve"> And it’s like these cuts of not anything like lamb and my boss is an ass and he </w:t>
      </w:r>
      <w:r w:rsidRPr="00353A46">
        <w:rPr>
          <w:rFonts w:ascii="Times New Roman" w:hAnsi="Times New Roman" w:cs="Times New Roman"/>
          <w:sz w:val="24"/>
          <w:szCs w:val="24"/>
        </w:rPr>
        <w:lastRenderedPageBreak/>
        <w:t>comes into work drunk sometimes and the owner comes into work drunk sometimes and</w:t>
      </w:r>
      <w:r w:rsidR="00DB00F9" w:rsidRPr="00353A46">
        <w:rPr>
          <w:rFonts w:ascii="Times New Roman" w:hAnsi="Times New Roman" w:cs="Times New Roman"/>
          <w:sz w:val="24"/>
          <w:szCs w:val="24"/>
        </w:rPr>
        <w:t xml:space="preserve"> my boss is really thick and so</w:t>
      </w:r>
      <w:r w:rsidR="00266A4B" w:rsidRPr="00353A46">
        <w:rPr>
          <w:rFonts w:ascii="Times New Roman" w:hAnsi="Times New Roman" w:cs="Times New Roman"/>
          <w:sz w:val="24"/>
          <w:szCs w:val="24"/>
        </w:rPr>
        <w:t xml:space="preserve"> is</w:t>
      </w:r>
      <w:r w:rsidR="00DB00F9" w:rsidRPr="00353A46">
        <w:rPr>
          <w:rFonts w:ascii="Times New Roman" w:hAnsi="Times New Roman" w:cs="Times New Roman"/>
          <w:sz w:val="24"/>
          <w:szCs w:val="24"/>
        </w:rPr>
        <w:t>…</w:t>
      </w:r>
      <w:r w:rsidRPr="00353A46">
        <w:rPr>
          <w:rFonts w:ascii="Times New Roman" w:hAnsi="Times New Roman" w:cs="Times New Roman"/>
          <w:sz w:val="24"/>
          <w:szCs w:val="24"/>
        </w:rPr>
        <w:t>the owner a little bit. And so my boss or like the night manager just gets drunk and then we get into political debates and then he doesn’t have any opinion. He just doesn’t believe in my opinion so he just starts yelling and stuff. Yeah, I don’t like it at all.</w:t>
      </w:r>
    </w:p>
    <w:p w14:paraId="438F2C79" w14:textId="7DE27720" w:rsidR="00673230" w:rsidRPr="00353A46" w:rsidRDefault="00673230"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Matthew did </w:t>
      </w:r>
      <w:r w:rsidR="009702C3" w:rsidRPr="00353A46">
        <w:rPr>
          <w:rFonts w:ascii="Times New Roman" w:hAnsi="Times New Roman" w:cs="Times New Roman"/>
          <w:sz w:val="24"/>
          <w:szCs w:val="24"/>
        </w:rPr>
        <w:t xml:space="preserve">not mind working; what he did not like was the experience of work being reduced only to the requirement to earn money, and the ensuing loss of dignity. He knew </w:t>
      </w:r>
      <w:r w:rsidRPr="00353A46">
        <w:rPr>
          <w:rFonts w:ascii="Times New Roman" w:hAnsi="Times New Roman" w:cs="Times New Roman"/>
          <w:sz w:val="24"/>
          <w:szCs w:val="24"/>
        </w:rPr>
        <w:t>about Karl</w:t>
      </w:r>
      <w:r w:rsidR="009702C3" w:rsidRPr="00353A46">
        <w:rPr>
          <w:rFonts w:ascii="Times New Roman" w:hAnsi="Times New Roman" w:cs="Times New Roman"/>
          <w:sz w:val="24"/>
          <w:szCs w:val="24"/>
        </w:rPr>
        <w:t xml:space="preserve"> Marx</w:t>
      </w:r>
      <w:r w:rsidRPr="00353A46">
        <w:rPr>
          <w:rFonts w:ascii="Times New Roman" w:hAnsi="Times New Roman" w:cs="Times New Roman"/>
          <w:sz w:val="24"/>
          <w:szCs w:val="24"/>
        </w:rPr>
        <w:t xml:space="preserve"> and workers’ expl</w:t>
      </w:r>
      <w:r w:rsidR="00F36CE8">
        <w:rPr>
          <w:rFonts w:ascii="Times New Roman" w:hAnsi="Times New Roman" w:cs="Times New Roman"/>
          <w:sz w:val="24"/>
          <w:szCs w:val="24"/>
        </w:rPr>
        <w:t>oitation by owners and managers.</w:t>
      </w:r>
      <w:r w:rsidR="009702C3" w:rsidRPr="00353A46">
        <w:rPr>
          <w:rFonts w:ascii="Times New Roman" w:hAnsi="Times New Roman" w:cs="Times New Roman"/>
          <w:sz w:val="24"/>
          <w:szCs w:val="24"/>
        </w:rPr>
        <w:t xml:space="preserve"> He ha</w:t>
      </w:r>
      <w:r w:rsidR="00A82773" w:rsidRPr="00353A46">
        <w:rPr>
          <w:rFonts w:ascii="Times New Roman" w:hAnsi="Times New Roman" w:cs="Times New Roman"/>
          <w:sz w:val="24"/>
          <w:szCs w:val="24"/>
        </w:rPr>
        <w:t>d also found like-minded people</w:t>
      </w:r>
      <w:r w:rsidR="009702C3" w:rsidRPr="00353A46">
        <w:rPr>
          <w:rFonts w:ascii="Times New Roman" w:hAnsi="Times New Roman" w:cs="Times New Roman"/>
          <w:sz w:val="24"/>
          <w:szCs w:val="24"/>
        </w:rPr>
        <w:t xml:space="preserve"> at a local “anti-aut</w:t>
      </w:r>
      <w:r w:rsidR="00DB00F9" w:rsidRPr="00353A46">
        <w:rPr>
          <w:rFonts w:ascii="Times New Roman" w:hAnsi="Times New Roman" w:cs="Times New Roman"/>
          <w:sz w:val="24"/>
          <w:szCs w:val="24"/>
        </w:rPr>
        <w:t>horitarian, anti-colonial” b</w:t>
      </w:r>
      <w:r w:rsidR="008452FF">
        <w:rPr>
          <w:rFonts w:ascii="Times New Roman" w:hAnsi="Times New Roman" w:cs="Times New Roman"/>
          <w:sz w:val="24"/>
          <w:szCs w:val="24"/>
        </w:rPr>
        <w:t>akery</w:t>
      </w:r>
      <w:r w:rsidR="009702C3" w:rsidRPr="00353A46">
        <w:rPr>
          <w:rFonts w:ascii="Times New Roman" w:hAnsi="Times New Roman" w:cs="Times New Roman"/>
          <w:sz w:val="24"/>
          <w:szCs w:val="24"/>
        </w:rPr>
        <w:t xml:space="preserve"> run by volunteers, called </w:t>
      </w:r>
      <w:r w:rsidR="008452FF">
        <w:rPr>
          <w:rFonts w:ascii="Times New Roman" w:hAnsi="Times New Roman" w:cs="Times New Roman"/>
          <w:sz w:val="24"/>
          <w:szCs w:val="24"/>
        </w:rPr>
        <w:t>Manna from Heaven</w:t>
      </w:r>
      <w:r w:rsidR="009702C3" w:rsidRPr="00353A46">
        <w:rPr>
          <w:rFonts w:ascii="Times New Roman" w:hAnsi="Times New Roman" w:cs="Times New Roman"/>
          <w:sz w:val="24"/>
          <w:szCs w:val="24"/>
        </w:rPr>
        <w:t xml:space="preserve">. When asked why he liked them, </w:t>
      </w:r>
      <w:r w:rsidRPr="00353A46">
        <w:rPr>
          <w:rFonts w:ascii="Times New Roman" w:hAnsi="Times New Roman" w:cs="Times New Roman"/>
          <w:sz w:val="24"/>
          <w:szCs w:val="24"/>
        </w:rPr>
        <w:t>Matthew</w:t>
      </w:r>
      <w:r w:rsidR="009702C3" w:rsidRPr="00353A46">
        <w:rPr>
          <w:rFonts w:ascii="Times New Roman" w:hAnsi="Times New Roman" w:cs="Times New Roman"/>
          <w:sz w:val="24"/>
          <w:szCs w:val="24"/>
        </w:rPr>
        <w:t xml:space="preserve"> said</w:t>
      </w:r>
      <w:r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w:t>
      </w:r>
    </w:p>
    <w:p w14:paraId="66A9F7B8" w14:textId="408D2C72" w:rsidR="00673230" w:rsidRPr="00353A46" w:rsidRDefault="00275FD8" w:rsidP="00883495">
      <w:pPr>
        <w:tabs>
          <w:tab w:val="left" w:pos="1440"/>
          <w:tab w:val="left" w:pos="2160"/>
          <w:tab w:val="left" w:pos="2880"/>
        </w:tabs>
        <w:spacing w:line="480" w:lineRule="auto"/>
        <w:ind w:left="360"/>
        <w:rPr>
          <w:rFonts w:ascii="Times New Roman" w:hAnsi="Times New Roman" w:cs="Times New Roman"/>
          <w:sz w:val="24"/>
          <w:szCs w:val="24"/>
        </w:rPr>
      </w:pPr>
      <w:r>
        <w:rPr>
          <w:rFonts w:ascii="Times New Roman" w:hAnsi="Times New Roman" w:cs="Times New Roman"/>
          <w:sz w:val="24"/>
          <w:szCs w:val="24"/>
        </w:rPr>
        <w:t>B</w:t>
      </w:r>
      <w:r w:rsidR="009702C3" w:rsidRPr="00353A46">
        <w:rPr>
          <w:rFonts w:ascii="Times New Roman" w:hAnsi="Times New Roman" w:cs="Times New Roman"/>
          <w:sz w:val="24"/>
          <w:szCs w:val="24"/>
        </w:rPr>
        <w:t>ecause they don’t try and profit off of people, which I think is something t</w:t>
      </w:r>
      <w:r w:rsidR="00DB00F9" w:rsidRPr="00353A46">
        <w:rPr>
          <w:rFonts w:ascii="Times New Roman" w:hAnsi="Times New Roman" w:cs="Times New Roman"/>
          <w:sz w:val="24"/>
          <w:szCs w:val="24"/>
        </w:rPr>
        <w:t xml:space="preserve">hat’s drilled into the heads of… </w:t>
      </w:r>
      <w:r w:rsidR="009702C3" w:rsidRPr="00353A46">
        <w:rPr>
          <w:rFonts w:ascii="Times New Roman" w:hAnsi="Times New Roman" w:cs="Times New Roman"/>
          <w:sz w:val="24"/>
          <w:szCs w:val="24"/>
        </w:rPr>
        <w:t>most people that live in capitalist and authoritarian societies. Their life is about profit. Everybody I know downtown is constantly trying to get things from people, constantly trying to buy and sell drugs and get cigarettes off of people and make friendships so that they can make friends with someone that person knows and it’s very vicious</w:t>
      </w:r>
      <w:r w:rsidR="00673230" w:rsidRPr="00353A46">
        <w:rPr>
          <w:rFonts w:ascii="Times New Roman" w:hAnsi="Times New Roman" w:cs="Times New Roman"/>
          <w:sz w:val="24"/>
          <w:szCs w:val="24"/>
        </w:rPr>
        <w:t>,</w:t>
      </w:r>
      <w:r w:rsidR="00883495">
        <w:rPr>
          <w:rFonts w:ascii="Times New Roman" w:hAnsi="Times New Roman" w:cs="Times New Roman"/>
          <w:sz w:val="24"/>
          <w:szCs w:val="24"/>
        </w:rPr>
        <w:t xml:space="preserve"> I think. And the people in </w:t>
      </w:r>
      <w:r w:rsidR="009702C3" w:rsidRPr="00353A46">
        <w:rPr>
          <w:rFonts w:ascii="Times New Roman" w:hAnsi="Times New Roman" w:cs="Times New Roman"/>
          <w:sz w:val="24"/>
          <w:szCs w:val="24"/>
        </w:rPr>
        <w:t>autonomous communities have similar political and socio</w:t>
      </w:r>
      <w:r w:rsidR="00DB00F9" w:rsidRPr="00353A46">
        <w:rPr>
          <w:rFonts w:ascii="Times New Roman" w:hAnsi="Times New Roman" w:cs="Times New Roman"/>
          <w:sz w:val="24"/>
          <w:szCs w:val="24"/>
        </w:rPr>
        <w:t>-</w:t>
      </w:r>
      <w:r w:rsidR="009702C3" w:rsidRPr="00353A46">
        <w:rPr>
          <w:rFonts w:ascii="Times New Roman" w:hAnsi="Times New Roman" w:cs="Times New Roman"/>
          <w:sz w:val="24"/>
          <w:szCs w:val="24"/>
        </w:rPr>
        <w:t>po</w:t>
      </w:r>
      <w:r w:rsidR="00DB00F9" w:rsidRPr="00353A46">
        <w:rPr>
          <w:rFonts w:ascii="Times New Roman" w:hAnsi="Times New Roman" w:cs="Times New Roman"/>
          <w:sz w:val="24"/>
          <w:szCs w:val="24"/>
        </w:rPr>
        <w:t>l</w:t>
      </w:r>
      <w:r w:rsidR="009702C3" w:rsidRPr="00353A46">
        <w:rPr>
          <w:rFonts w:ascii="Times New Roman" w:hAnsi="Times New Roman" w:cs="Times New Roman"/>
          <w:sz w:val="24"/>
          <w:szCs w:val="24"/>
        </w:rPr>
        <w:t>itical beliefs to me. And it’s a much more trusting and relaxing environment.</w:t>
      </w:r>
    </w:p>
    <w:p w14:paraId="21913EEA" w14:textId="64507D47" w:rsidR="00DB00F9" w:rsidRPr="00353A46" w:rsidRDefault="00673230" w:rsidP="00883495">
      <w:pPr>
        <w:tabs>
          <w:tab w:val="left" w:pos="1440"/>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Matthew’s</w:t>
      </w:r>
      <w:r w:rsidR="00DB00F9" w:rsidRPr="00353A46">
        <w:rPr>
          <w:rFonts w:ascii="Times New Roman" w:hAnsi="Times New Roman" w:cs="Times New Roman"/>
          <w:sz w:val="24"/>
          <w:szCs w:val="24"/>
        </w:rPr>
        <w:t xml:space="preserve"> ambition was to move to a</w:t>
      </w:r>
      <w:r w:rsidR="009702C3" w:rsidRPr="00353A46">
        <w:rPr>
          <w:rFonts w:ascii="Times New Roman" w:hAnsi="Times New Roman" w:cs="Times New Roman"/>
          <w:sz w:val="24"/>
          <w:szCs w:val="24"/>
        </w:rPr>
        <w:t xml:space="preserve"> non-capitalist eco-village, located in eastern British Columbia, where residents share</w:t>
      </w:r>
      <w:r w:rsidR="004D7118">
        <w:rPr>
          <w:rFonts w:ascii="Times New Roman" w:hAnsi="Times New Roman" w:cs="Times New Roman"/>
          <w:sz w:val="24"/>
          <w:szCs w:val="24"/>
        </w:rPr>
        <w:t xml:space="preserve">d </w:t>
      </w:r>
      <w:r w:rsidR="009702C3" w:rsidRPr="00353A46">
        <w:rPr>
          <w:rFonts w:ascii="Times New Roman" w:hAnsi="Times New Roman" w:cs="Times New Roman"/>
          <w:sz w:val="24"/>
          <w:szCs w:val="24"/>
        </w:rPr>
        <w:t xml:space="preserve">their possessions and food. </w:t>
      </w:r>
      <w:r w:rsidR="00A82773" w:rsidRPr="00353A46">
        <w:rPr>
          <w:rFonts w:ascii="Times New Roman" w:hAnsi="Times New Roman" w:cs="Times New Roman"/>
          <w:sz w:val="24"/>
          <w:szCs w:val="24"/>
        </w:rPr>
        <w:t>By the fourth interview he had obtained a room in a leftist collective, a house, where residents had a “free-gan philosophy” (never paying for food), and kept things democratic and anti-hierarchical.</w:t>
      </w:r>
    </w:p>
    <w:p w14:paraId="5C274E27" w14:textId="77777777"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In the meantime, </w:t>
      </w:r>
      <w:r w:rsidR="00673230" w:rsidRPr="00353A46">
        <w:rPr>
          <w:rFonts w:ascii="Times New Roman" w:hAnsi="Times New Roman" w:cs="Times New Roman"/>
          <w:sz w:val="24"/>
          <w:szCs w:val="24"/>
        </w:rPr>
        <w:t>Matthew experienced</w:t>
      </w:r>
      <w:r w:rsidRPr="00353A46">
        <w:rPr>
          <w:rFonts w:ascii="Times New Roman" w:hAnsi="Times New Roman" w:cs="Times New Roman"/>
          <w:sz w:val="24"/>
          <w:szCs w:val="24"/>
        </w:rPr>
        <w:t xml:space="preserve"> typical developmental and life experiences</w:t>
      </w:r>
      <w:r w:rsidR="00673230" w:rsidRPr="00353A46">
        <w:rPr>
          <w:rFonts w:ascii="Times New Roman" w:hAnsi="Times New Roman" w:cs="Times New Roman"/>
          <w:sz w:val="24"/>
          <w:szCs w:val="24"/>
        </w:rPr>
        <w:t>:</w:t>
      </w:r>
      <w:r w:rsidRPr="00353A46">
        <w:rPr>
          <w:rFonts w:ascii="Times New Roman" w:hAnsi="Times New Roman" w:cs="Times New Roman"/>
          <w:sz w:val="24"/>
          <w:szCs w:val="24"/>
        </w:rPr>
        <w:t xml:space="preserve"> “Yeah, there’s a lot of really amazing things going on in my life and there are a lot of really shitt</w:t>
      </w:r>
      <w:r w:rsidR="00BB2B9F" w:rsidRPr="00353A46">
        <w:rPr>
          <w:rFonts w:ascii="Times New Roman" w:hAnsi="Times New Roman" w:cs="Times New Roman"/>
          <w:sz w:val="24"/>
          <w:szCs w:val="24"/>
        </w:rPr>
        <w:t xml:space="preserve">y things </w:t>
      </w:r>
      <w:r w:rsidR="00BB2B9F" w:rsidRPr="00353A46">
        <w:rPr>
          <w:rFonts w:ascii="Times New Roman" w:hAnsi="Times New Roman" w:cs="Times New Roman"/>
          <w:sz w:val="24"/>
          <w:szCs w:val="24"/>
        </w:rPr>
        <w:lastRenderedPageBreak/>
        <w:t>going on in my life…” On</w:t>
      </w:r>
      <w:r w:rsidRPr="00353A46">
        <w:rPr>
          <w:rFonts w:ascii="Times New Roman" w:hAnsi="Times New Roman" w:cs="Times New Roman"/>
          <w:sz w:val="24"/>
          <w:szCs w:val="24"/>
        </w:rPr>
        <w:t>e of th</w:t>
      </w:r>
      <w:r w:rsidR="00BB2B9F" w:rsidRPr="00353A46">
        <w:rPr>
          <w:rFonts w:ascii="Times New Roman" w:hAnsi="Times New Roman" w:cs="Times New Roman"/>
          <w:sz w:val="24"/>
          <w:szCs w:val="24"/>
        </w:rPr>
        <w:t>ose things was his relationship</w:t>
      </w:r>
      <w:r w:rsidRPr="00353A46">
        <w:rPr>
          <w:rFonts w:ascii="Times New Roman" w:hAnsi="Times New Roman" w:cs="Times New Roman"/>
          <w:sz w:val="24"/>
          <w:szCs w:val="24"/>
        </w:rPr>
        <w:t xml:space="preserve"> with his girlfriend. It was good for quite some time, but over th</w:t>
      </w:r>
      <w:r w:rsidR="00BB2B9F" w:rsidRPr="00353A46">
        <w:rPr>
          <w:rFonts w:ascii="Times New Roman" w:hAnsi="Times New Roman" w:cs="Times New Roman"/>
          <w:sz w:val="24"/>
          <w:szCs w:val="24"/>
        </w:rPr>
        <w:t xml:space="preserve">e next couple years he was increasingly unhappy about it while still being </w:t>
      </w:r>
      <w:r w:rsidRPr="00353A46">
        <w:rPr>
          <w:rFonts w:ascii="Times New Roman" w:hAnsi="Times New Roman" w:cs="Times New Roman"/>
          <w:sz w:val="24"/>
          <w:szCs w:val="24"/>
        </w:rPr>
        <w:t>emotionally attached. Because of it he felt more and more lonely. The relationship with his girlfriend continued to be a problem and became more prominent</w:t>
      </w:r>
      <w:r w:rsidR="00266A4B" w:rsidRPr="00353A46">
        <w:rPr>
          <w:rFonts w:ascii="Times New Roman" w:hAnsi="Times New Roman" w:cs="Times New Roman"/>
          <w:sz w:val="24"/>
          <w:szCs w:val="24"/>
        </w:rPr>
        <w:t xml:space="preserve"> in interviews than his political views, and he used the same analytic skills.</w:t>
      </w:r>
      <w:r w:rsidR="00673230" w:rsidRPr="00353A46">
        <w:rPr>
          <w:rFonts w:ascii="Times New Roman" w:hAnsi="Times New Roman" w:cs="Times New Roman"/>
          <w:sz w:val="24"/>
          <w:szCs w:val="24"/>
        </w:rPr>
        <w:t xml:space="preserve"> Matthew related:</w:t>
      </w:r>
    </w:p>
    <w:p w14:paraId="6AEE2261" w14:textId="77777777" w:rsidR="00BD7604" w:rsidRPr="00353A46" w:rsidRDefault="009702C3" w:rsidP="00AB498F">
      <w:pPr>
        <w:tabs>
          <w:tab w:val="left" w:pos="1440"/>
          <w:tab w:val="left" w:pos="2160"/>
          <w:tab w:val="left" w:pos="2880"/>
        </w:tabs>
        <w:spacing w:line="480" w:lineRule="auto"/>
        <w:ind w:left="720" w:firstLine="360"/>
        <w:rPr>
          <w:rFonts w:ascii="Times New Roman" w:hAnsi="Times New Roman" w:cs="Times New Roman"/>
          <w:sz w:val="24"/>
          <w:szCs w:val="24"/>
        </w:rPr>
      </w:pPr>
      <w:r w:rsidRPr="00353A46">
        <w:rPr>
          <w:rFonts w:ascii="Times New Roman" w:hAnsi="Times New Roman" w:cs="Times New Roman"/>
          <w:sz w:val="24"/>
          <w:szCs w:val="24"/>
        </w:rPr>
        <w:t>Being that I’m a teenager, you know, relationship stuff is rid</w:t>
      </w:r>
      <w:r w:rsidR="00EB4C54" w:rsidRPr="00353A46">
        <w:rPr>
          <w:rFonts w:ascii="Times New Roman" w:hAnsi="Times New Roman" w:cs="Times New Roman"/>
          <w:sz w:val="24"/>
          <w:szCs w:val="24"/>
        </w:rPr>
        <w:t xml:space="preserve">iculous. Nobody knows what they </w:t>
      </w:r>
      <w:r w:rsidRPr="00353A46">
        <w:rPr>
          <w:rFonts w:ascii="Times New Roman" w:hAnsi="Times New Roman" w:cs="Times New Roman"/>
          <w:sz w:val="24"/>
          <w:szCs w:val="24"/>
        </w:rPr>
        <w:t>want an</w:t>
      </w:r>
      <w:r w:rsidR="00EB4C54" w:rsidRPr="00353A46">
        <w:rPr>
          <w:rFonts w:ascii="Times New Roman" w:hAnsi="Times New Roman" w:cs="Times New Roman"/>
          <w:sz w:val="24"/>
          <w:szCs w:val="24"/>
        </w:rPr>
        <w:t>d that sort of thing. So</w:t>
      </w:r>
      <w:r w:rsidRPr="00353A46">
        <w:rPr>
          <w:rFonts w:ascii="Times New Roman" w:hAnsi="Times New Roman" w:cs="Times New Roman"/>
          <w:sz w:val="24"/>
          <w:szCs w:val="24"/>
        </w:rPr>
        <w:t xml:space="preserve"> my </w:t>
      </w:r>
      <w:r w:rsidR="00DB00F9" w:rsidRPr="00353A46">
        <w:rPr>
          <w:rFonts w:ascii="Times New Roman" w:hAnsi="Times New Roman" w:cs="Times New Roman"/>
          <w:sz w:val="24"/>
          <w:szCs w:val="24"/>
        </w:rPr>
        <w:t>“</w:t>
      </w:r>
      <w:r w:rsidRPr="00353A46">
        <w:rPr>
          <w:rFonts w:ascii="Times New Roman" w:hAnsi="Times New Roman" w:cs="Times New Roman"/>
          <w:sz w:val="24"/>
          <w:szCs w:val="24"/>
        </w:rPr>
        <w:t>not partner,</w:t>
      </w:r>
      <w:r w:rsidR="00DB00F9" w:rsidRPr="00353A46">
        <w:rPr>
          <w:rFonts w:ascii="Times New Roman" w:hAnsi="Times New Roman" w:cs="Times New Roman"/>
          <w:sz w:val="24"/>
          <w:szCs w:val="24"/>
        </w:rPr>
        <w:t>”</w:t>
      </w:r>
      <w:r w:rsidRPr="00353A46">
        <w:rPr>
          <w:rFonts w:ascii="Times New Roman" w:hAnsi="Times New Roman" w:cs="Times New Roman"/>
          <w:sz w:val="24"/>
          <w:szCs w:val="24"/>
        </w:rPr>
        <w:t xml:space="preserve"> currently, goes through phases of like being extremely in love with me and wanting to spend her life with me and not wanting to be with me at all. And sleeping with tools and stuff, so, I don’t know…. So it’s like, for a while she was just like “I’m not in love with you and can never be in love with you again” and all this stuff and “I want to be your friend” and like every time we would hang out, we would end up getting way closer than friends, and I was like “I think there needs to be a line here” but she can’t really draw one, and I can’t really draw one. And then like, she’ll go off and sleep with some asshole that she fell in love with for five minutes, and like come back to me and apologize and be with me for like a week, and then do the same thing…. So it’s like largely my fault that I keep caving with it, I guess. But, I don’t know. It’s kind of weird. </w:t>
      </w:r>
    </w:p>
    <w:p w14:paraId="4CA9D8E0" w14:textId="7EE2FFCE" w:rsidR="00266A4B" w:rsidRPr="00353A46" w:rsidRDefault="0085708C" w:rsidP="00275FD8">
      <w:pPr>
        <w:tabs>
          <w:tab w:val="left" w:pos="1440"/>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 xml:space="preserve">At the last interview, </w:t>
      </w:r>
      <w:r w:rsidR="009702C3" w:rsidRPr="00353A46">
        <w:rPr>
          <w:rFonts w:ascii="Times New Roman" w:hAnsi="Times New Roman" w:cs="Times New Roman"/>
          <w:sz w:val="24"/>
          <w:szCs w:val="24"/>
        </w:rPr>
        <w:t xml:space="preserve">Matthew had a new job, fundraising for </w:t>
      </w:r>
      <w:r w:rsidR="008452FF">
        <w:rPr>
          <w:rFonts w:ascii="Times New Roman" w:hAnsi="Times New Roman" w:cs="Times New Roman"/>
          <w:sz w:val="24"/>
          <w:szCs w:val="24"/>
        </w:rPr>
        <w:t>a charitable organization</w:t>
      </w:r>
      <w:r w:rsidR="00266A4B" w:rsidRPr="00353A46">
        <w:rPr>
          <w:rFonts w:ascii="Times New Roman" w:hAnsi="Times New Roman" w:cs="Times New Roman"/>
          <w:sz w:val="24"/>
          <w:szCs w:val="24"/>
        </w:rPr>
        <w:t>, and he was enthus</w:t>
      </w:r>
      <w:r w:rsidR="00673230" w:rsidRPr="00353A46">
        <w:rPr>
          <w:rFonts w:ascii="Times New Roman" w:hAnsi="Times New Roman" w:cs="Times New Roman"/>
          <w:sz w:val="24"/>
          <w:szCs w:val="24"/>
        </w:rPr>
        <w:t>ed</w:t>
      </w:r>
      <w:r w:rsidR="00266A4B" w:rsidRPr="00353A46">
        <w:rPr>
          <w:rFonts w:ascii="Times New Roman" w:hAnsi="Times New Roman" w:cs="Times New Roman"/>
          <w:sz w:val="24"/>
          <w:szCs w:val="24"/>
        </w:rPr>
        <w:t>. H</w:t>
      </w:r>
      <w:r w:rsidR="009702C3" w:rsidRPr="00353A46">
        <w:rPr>
          <w:rFonts w:ascii="Times New Roman" w:hAnsi="Times New Roman" w:cs="Times New Roman"/>
          <w:sz w:val="24"/>
          <w:szCs w:val="24"/>
        </w:rPr>
        <w:t xml:space="preserve">e had gone back to foster care, to the same home as before. He </w:t>
      </w:r>
      <w:r w:rsidR="00062A07" w:rsidRPr="00353A46">
        <w:rPr>
          <w:rFonts w:ascii="Times New Roman" w:hAnsi="Times New Roman" w:cs="Times New Roman"/>
          <w:sz w:val="24"/>
          <w:szCs w:val="24"/>
        </w:rPr>
        <w:t xml:space="preserve">had </w:t>
      </w:r>
      <w:r w:rsidR="00A82773" w:rsidRPr="00353A46">
        <w:rPr>
          <w:rFonts w:ascii="Times New Roman" w:hAnsi="Times New Roman" w:cs="Times New Roman"/>
          <w:sz w:val="24"/>
          <w:szCs w:val="24"/>
        </w:rPr>
        <w:t xml:space="preserve">set aside or </w:t>
      </w:r>
      <w:r w:rsidR="00062A07" w:rsidRPr="00353A46">
        <w:rPr>
          <w:rFonts w:ascii="Times New Roman" w:hAnsi="Times New Roman" w:cs="Times New Roman"/>
          <w:sz w:val="24"/>
          <w:szCs w:val="24"/>
        </w:rPr>
        <w:t xml:space="preserve">forgotten his earlier complaints about </w:t>
      </w:r>
      <w:r w:rsidR="009702C3" w:rsidRPr="00353A46">
        <w:rPr>
          <w:rFonts w:ascii="Times New Roman" w:hAnsi="Times New Roman" w:cs="Times New Roman"/>
          <w:sz w:val="24"/>
          <w:szCs w:val="24"/>
        </w:rPr>
        <w:t xml:space="preserve">the restrictions </w:t>
      </w:r>
      <w:r w:rsidR="00062A07" w:rsidRPr="00353A46">
        <w:rPr>
          <w:rFonts w:ascii="Times New Roman" w:hAnsi="Times New Roman" w:cs="Times New Roman"/>
          <w:sz w:val="24"/>
          <w:szCs w:val="24"/>
        </w:rPr>
        <w:t>in this foster home</w:t>
      </w:r>
      <w:r w:rsidR="00A10EE7">
        <w:rPr>
          <w:rFonts w:ascii="Times New Roman" w:hAnsi="Times New Roman" w:cs="Times New Roman"/>
          <w:sz w:val="24"/>
          <w:szCs w:val="24"/>
        </w:rPr>
        <w:t>, and</w:t>
      </w:r>
      <w:r w:rsidR="009702C3" w:rsidRPr="00353A46">
        <w:rPr>
          <w:rFonts w:ascii="Times New Roman" w:hAnsi="Times New Roman" w:cs="Times New Roman"/>
          <w:sz w:val="24"/>
          <w:szCs w:val="24"/>
        </w:rPr>
        <w:t xml:space="preserve"> this home provided far more freedom and less pressure than any other foster home. </w:t>
      </w:r>
    </w:p>
    <w:p w14:paraId="2AF1EA1C" w14:textId="77777777" w:rsidR="00DB00F9" w:rsidRPr="00353A46" w:rsidRDefault="009702C3" w:rsidP="00075152">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Matthew was an unusual perso</w:t>
      </w:r>
      <w:r w:rsidR="00266A4B" w:rsidRPr="00353A46">
        <w:rPr>
          <w:rFonts w:ascii="Times New Roman" w:hAnsi="Times New Roman" w:cs="Times New Roman"/>
          <w:sz w:val="24"/>
          <w:szCs w:val="24"/>
        </w:rPr>
        <w:t xml:space="preserve">n compared to other street-involved youth and also </w:t>
      </w:r>
      <w:r w:rsidRPr="00353A46">
        <w:rPr>
          <w:rFonts w:ascii="Times New Roman" w:hAnsi="Times New Roman" w:cs="Times New Roman"/>
          <w:sz w:val="24"/>
          <w:szCs w:val="24"/>
        </w:rPr>
        <w:t xml:space="preserve">to most youth his age. He was </w:t>
      </w:r>
      <w:r w:rsidR="006E7553" w:rsidRPr="00353A46">
        <w:rPr>
          <w:rFonts w:ascii="Times New Roman" w:hAnsi="Times New Roman" w:cs="Times New Roman"/>
          <w:sz w:val="24"/>
          <w:szCs w:val="24"/>
        </w:rPr>
        <w:t xml:space="preserve">explicit in his </w:t>
      </w:r>
      <w:r w:rsidRPr="00353A46">
        <w:rPr>
          <w:rFonts w:ascii="Times New Roman" w:hAnsi="Times New Roman" w:cs="Times New Roman"/>
          <w:sz w:val="24"/>
          <w:szCs w:val="24"/>
        </w:rPr>
        <w:t>principl</w:t>
      </w:r>
      <w:r w:rsidR="006E7553" w:rsidRPr="00353A46">
        <w:rPr>
          <w:rFonts w:ascii="Times New Roman" w:hAnsi="Times New Roman" w:cs="Times New Roman"/>
          <w:sz w:val="24"/>
          <w:szCs w:val="24"/>
        </w:rPr>
        <w:t>es</w:t>
      </w:r>
      <w:r w:rsidRPr="00353A46">
        <w:rPr>
          <w:rFonts w:ascii="Times New Roman" w:hAnsi="Times New Roman" w:cs="Times New Roman"/>
          <w:sz w:val="24"/>
          <w:szCs w:val="24"/>
        </w:rPr>
        <w:t xml:space="preserve"> and the risks he took were for the sake of his </w:t>
      </w:r>
      <w:r w:rsidRPr="00353A46">
        <w:rPr>
          <w:rFonts w:ascii="Times New Roman" w:hAnsi="Times New Roman" w:cs="Times New Roman"/>
          <w:sz w:val="24"/>
          <w:szCs w:val="24"/>
        </w:rPr>
        <w:lastRenderedPageBreak/>
        <w:t>principles as well as his independence. His commitment to his values and ideology guided his major choices and his daily life, and he was sophisticated enough to compromise when necessary while also having a sense of humor about himself. These values connected him to other people; Matthew knew to what and to whom he belonged. These values provided continuity over the years of his street-involvement, and they differentiated him from his family, other street-involved youth, and society. They helped him interpret the world, knowing what to be against but also knowing what he favo</w:t>
      </w:r>
      <w:r w:rsidR="00B06A5A" w:rsidRPr="00353A46">
        <w:rPr>
          <w:rFonts w:ascii="Times New Roman" w:hAnsi="Times New Roman" w:cs="Times New Roman"/>
          <w:sz w:val="24"/>
          <w:szCs w:val="24"/>
        </w:rPr>
        <w:t>u</w:t>
      </w:r>
      <w:r w:rsidRPr="00353A46">
        <w:rPr>
          <w:rFonts w:ascii="Times New Roman" w:hAnsi="Times New Roman" w:cs="Times New Roman"/>
          <w:sz w:val="24"/>
          <w:szCs w:val="24"/>
        </w:rPr>
        <w:t>red.</w:t>
      </w:r>
    </w:p>
    <w:p w14:paraId="1DAEFAC2" w14:textId="678C9DAA" w:rsidR="008138D8" w:rsidRPr="00353A46" w:rsidRDefault="00A82773" w:rsidP="009843DF">
      <w:pPr>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w:t>
      </w:r>
      <w:r w:rsidR="00202EF0">
        <w:rPr>
          <w:rFonts w:ascii="Times New Roman" w:hAnsi="Times New Roman" w:cs="Times New Roman"/>
          <w:sz w:val="24"/>
          <w:szCs w:val="24"/>
        </w:rPr>
        <w:t>2</w:t>
      </w:r>
      <w:bookmarkStart w:id="6" w:name="_GoBack"/>
      <w:bookmarkEnd w:id="6"/>
      <w:r w:rsidRPr="00353A46">
        <w:rPr>
          <w:rFonts w:ascii="Times New Roman" w:hAnsi="Times New Roman" w:cs="Times New Roman"/>
          <w:sz w:val="24"/>
          <w:szCs w:val="24"/>
        </w:rPr>
        <w:t>&gt;</w:t>
      </w:r>
      <w:r w:rsidR="00673230" w:rsidRPr="00353A46">
        <w:rPr>
          <w:rFonts w:ascii="Times New Roman" w:hAnsi="Times New Roman" w:cs="Times New Roman"/>
          <w:sz w:val="24"/>
          <w:szCs w:val="24"/>
        </w:rPr>
        <w:t>Summary</w:t>
      </w:r>
      <w:r w:rsidR="008138D8" w:rsidRPr="00353A46">
        <w:rPr>
          <w:rFonts w:ascii="Times New Roman" w:hAnsi="Times New Roman" w:cs="Times New Roman"/>
          <w:sz w:val="24"/>
          <w:szCs w:val="24"/>
        </w:rPr>
        <w:t xml:space="preserve"> </w:t>
      </w:r>
    </w:p>
    <w:p w14:paraId="5CD69BFF" w14:textId="3A3AE0F5" w:rsidR="003D1ECE" w:rsidRPr="00353A46" w:rsidRDefault="007E5F38" w:rsidP="00AB498F">
      <w:pPr>
        <w:tabs>
          <w:tab w:val="left" w:pos="1440"/>
          <w:tab w:val="left" w:pos="2160"/>
          <w:tab w:val="left" w:pos="2880"/>
        </w:tabs>
        <w:spacing w:line="480" w:lineRule="auto"/>
        <w:ind w:firstLine="360"/>
        <w:rPr>
          <w:rFonts w:ascii="Times New Roman" w:hAnsi="Times New Roman" w:cs="Times New Roman"/>
          <w:color w:val="262626"/>
          <w:sz w:val="24"/>
          <w:szCs w:val="24"/>
          <w:lang w:val="en-US"/>
        </w:rPr>
      </w:pPr>
      <w:r w:rsidRPr="00353A46">
        <w:rPr>
          <w:rFonts w:ascii="Times New Roman" w:hAnsi="Times New Roman" w:cs="Times New Roman"/>
          <w:color w:val="262626"/>
          <w:sz w:val="24"/>
          <w:szCs w:val="24"/>
          <w:lang w:val="en-US"/>
        </w:rPr>
        <w:t xml:space="preserve">Karabanow (2009) </w:t>
      </w:r>
      <w:r w:rsidR="00883495">
        <w:rPr>
          <w:rFonts w:ascii="Times New Roman" w:hAnsi="Times New Roman" w:cs="Times New Roman"/>
          <w:color w:val="262626"/>
          <w:sz w:val="24"/>
          <w:szCs w:val="24"/>
          <w:lang w:val="en-US"/>
        </w:rPr>
        <w:t>argued that his</w:t>
      </w:r>
      <w:r w:rsidR="00673230" w:rsidRPr="00353A46">
        <w:rPr>
          <w:rFonts w:ascii="Times New Roman" w:hAnsi="Times New Roman" w:cs="Times New Roman"/>
          <w:color w:val="262626"/>
          <w:sz w:val="24"/>
          <w:szCs w:val="24"/>
          <w:lang w:val="en-US"/>
        </w:rPr>
        <w:t xml:space="preserve"> </w:t>
      </w:r>
      <w:r w:rsidRPr="00353A46">
        <w:rPr>
          <w:rFonts w:ascii="Times New Roman" w:hAnsi="Times New Roman" w:cs="Times New Roman"/>
          <w:color w:val="262626"/>
          <w:sz w:val="24"/>
          <w:szCs w:val="24"/>
          <w:lang w:val="en-US"/>
        </w:rPr>
        <w:t xml:space="preserve">participants </w:t>
      </w:r>
      <w:r w:rsidR="00673230" w:rsidRPr="00353A46">
        <w:rPr>
          <w:rFonts w:ascii="Times New Roman" w:hAnsi="Times New Roman" w:cs="Times New Roman"/>
          <w:color w:val="262626"/>
          <w:sz w:val="24"/>
          <w:szCs w:val="24"/>
          <w:lang w:val="en-US"/>
        </w:rPr>
        <w:t>“</w:t>
      </w:r>
      <w:r w:rsidRPr="00353A46">
        <w:rPr>
          <w:rFonts w:ascii="Times New Roman" w:hAnsi="Times New Roman" w:cs="Times New Roman"/>
          <w:color w:val="262626"/>
          <w:sz w:val="24"/>
          <w:szCs w:val="24"/>
          <w:lang w:val="en-US"/>
        </w:rPr>
        <w:t xml:space="preserve">spoke of </w:t>
      </w:r>
      <w:r w:rsidRPr="00353A46">
        <w:rPr>
          <w:rFonts w:ascii="Times New Roman" w:hAnsi="Times New Roman" w:cs="Times New Roman"/>
          <w:i/>
          <w:color w:val="262626"/>
          <w:sz w:val="24"/>
          <w:szCs w:val="24"/>
          <w:lang w:val="en-US"/>
        </w:rPr>
        <w:t>choosing</w:t>
      </w:r>
      <w:r w:rsidRPr="00353A46">
        <w:rPr>
          <w:rFonts w:ascii="Times New Roman" w:hAnsi="Times New Roman" w:cs="Times New Roman"/>
          <w:color w:val="262626"/>
          <w:sz w:val="24"/>
          <w:szCs w:val="24"/>
          <w:lang w:val="en-US"/>
        </w:rPr>
        <w:t xml:space="preserve"> street life. They did not describe</w:t>
      </w:r>
      <w:r w:rsidR="008138D8" w:rsidRPr="00353A46">
        <w:rPr>
          <w:rFonts w:ascii="Times New Roman" w:hAnsi="Times New Roman" w:cs="Times New Roman"/>
          <w:color w:val="262626"/>
          <w:sz w:val="24"/>
          <w:szCs w:val="24"/>
          <w:lang w:val="en-US"/>
        </w:rPr>
        <w:t xml:space="preserve"> themselves as passive actors or</w:t>
      </w:r>
      <w:r w:rsidRPr="00353A46">
        <w:rPr>
          <w:rFonts w:ascii="Times New Roman" w:hAnsi="Times New Roman" w:cs="Times New Roman"/>
          <w:color w:val="262626"/>
          <w:sz w:val="24"/>
          <w:szCs w:val="24"/>
          <w:lang w:val="en-US"/>
        </w:rPr>
        <w:t xml:space="preserve"> victims of circumstance; rather, they talked about their own involvement in the street engagement process. Some spoke about being equally responsible for problematic family or child welfare experiences, whereas others saw the street as the only option when home or child welfare settings became unbearable. Still others equated street life with a “time-out” period to reflect on their particular situation while experiencing camaraderie with other youth in similar situations”</w:t>
      </w:r>
      <w:r w:rsidR="00673230" w:rsidRPr="00353A46">
        <w:rPr>
          <w:rFonts w:ascii="Times New Roman" w:hAnsi="Times New Roman" w:cs="Times New Roman"/>
          <w:color w:val="262626"/>
          <w:sz w:val="24"/>
          <w:szCs w:val="24"/>
          <w:lang w:val="en-US"/>
        </w:rPr>
        <w:t xml:space="preserve"> </w:t>
      </w:r>
      <w:r w:rsidR="00997422">
        <w:rPr>
          <w:rFonts w:ascii="Times New Roman" w:hAnsi="Times New Roman" w:cs="Times New Roman"/>
          <w:color w:val="262626"/>
          <w:sz w:val="24"/>
          <w:szCs w:val="24"/>
          <w:lang w:val="en-US"/>
        </w:rPr>
        <w:t xml:space="preserve">(p. 5). </w:t>
      </w:r>
      <w:r w:rsidRPr="00353A46">
        <w:rPr>
          <w:rFonts w:ascii="Times New Roman" w:hAnsi="Times New Roman" w:cs="Times New Roman"/>
          <w:color w:val="262626"/>
          <w:sz w:val="24"/>
          <w:szCs w:val="24"/>
          <w:lang w:val="en-US"/>
        </w:rPr>
        <w:t xml:space="preserve">We </w:t>
      </w:r>
      <w:r w:rsidR="00673230" w:rsidRPr="00353A46">
        <w:rPr>
          <w:rFonts w:ascii="Times New Roman" w:hAnsi="Times New Roman" w:cs="Times New Roman"/>
          <w:color w:val="262626"/>
          <w:sz w:val="24"/>
          <w:szCs w:val="24"/>
          <w:lang w:val="en-US"/>
        </w:rPr>
        <w:t xml:space="preserve">have </w:t>
      </w:r>
      <w:r w:rsidRPr="00353A46">
        <w:rPr>
          <w:rFonts w:ascii="Times New Roman" w:hAnsi="Times New Roman" w:cs="Times New Roman"/>
          <w:color w:val="262626"/>
          <w:sz w:val="24"/>
          <w:szCs w:val="24"/>
          <w:lang w:val="en-US"/>
        </w:rPr>
        <w:t>suggested throughout this book that our participants share</w:t>
      </w:r>
      <w:r w:rsidR="004D18BC">
        <w:rPr>
          <w:rFonts w:ascii="Times New Roman" w:hAnsi="Times New Roman" w:cs="Times New Roman"/>
          <w:color w:val="262626"/>
          <w:sz w:val="24"/>
          <w:szCs w:val="24"/>
          <w:lang w:val="en-US"/>
        </w:rPr>
        <w:t>d</w:t>
      </w:r>
      <w:r w:rsidRPr="00353A46">
        <w:rPr>
          <w:rFonts w:ascii="Times New Roman" w:hAnsi="Times New Roman" w:cs="Times New Roman"/>
          <w:color w:val="262626"/>
          <w:sz w:val="24"/>
          <w:szCs w:val="24"/>
          <w:lang w:val="en-US"/>
        </w:rPr>
        <w:t xml:space="preserve"> </w:t>
      </w:r>
      <w:r w:rsidR="00A82773" w:rsidRPr="00353A46">
        <w:rPr>
          <w:rFonts w:ascii="Times New Roman" w:hAnsi="Times New Roman" w:cs="Times New Roman"/>
          <w:color w:val="262626"/>
          <w:sz w:val="24"/>
          <w:szCs w:val="24"/>
          <w:lang w:val="en-US"/>
        </w:rPr>
        <w:t xml:space="preserve">these </w:t>
      </w:r>
      <w:r w:rsidR="00AB498F" w:rsidRPr="00353A46">
        <w:rPr>
          <w:rFonts w:ascii="Times New Roman" w:hAnsi="Times New Roman" w:cs="Times New Roman"/>
          <w:color w:val="262626"/>
          <w:sz w:val="24"/>
          <w:szCs w:val="24"/>
          <w:lang w:val="en-US"/>
        </w:rPr>
        <w:t xml:space="preserve">same </w:t>
      </w:r>
      <w:r w:rsidRPr="00353A46">
        <w:rPr>
          <w:rFonts w:ascii="Times New Roman" w:hAnsi="Times New Roman" w:cs="Times New Roman"/>
          <w:color w:val="262626"/>
          <w:sz w:val="24"/>
          <w:szCs w:val="24"/>
          <w:lang w:val="en-US"/>
        </w:rPr>
        <w:t>view</w:t>
      </w:r>
      <w:r w:rsidR="00A82773" w:rsidRPr="00353A46">
        <w:rPr>
          <w:rFonts w:ascii="Times New Roman" w:hAnsi="Times New Roman" w:cs="Times New Roman"/>
          <w:color w:val="262626"/>
          <w:sz w:val="24"/>
          <w:szCs w:val="24"/>
          <w:lang w:val="en-US"/>
        </w:rPr>
        <w:t>s</w:t>
      </w:r>
      <w:r w:rsidRPr="00353A46">
        <w:rPr>
          <w:rFonts w:ascii="Times New Roman" w:hAnsi="Times New Roman" w:cs="Times New Roman"/>
          <w:color w:val="262626"/>
          <w:sz w:val="24"/>
          <w:szCs w:val="24"/>
          <w:lang w:val="en-US"/>
        </w:rPr>
        <w:t xml:space="preserve"> of their own agency</w:t>
      </w:r>
      <w:r w:rsidR="00673230" w:rsidRPr="00353A46">
        <w:rPr>
          <w:rFonts w:ascii="Times New Roman" w:hAnsi="Times New Roman" w:cs="Times New Roman"/>
          <w:color w:val="262626"/>
          <w:sz w:val="24"/>
          <w:szCs w:val="24"/>
          <w:lang w:val="en-US"/>
        </w:rPr>
        <w:t>,</w:t>
      </w:r>
      <w:r w:rsidRPr="00353A46">
        <w:rPr>
          <w:rFonts w:ascii="Times New Roman" w:hAnsi="Times New Roman" w:cs="Times New Roman"/>
          <w:color w:val="262626"/>
          <w:sz w:val="24"/>
          <w:szCs w:val="24"/>
          <w:lang w:val="en-US"/>
        </w:rPr>
        <w:t xml:space="preserve"> even while</w:t>
      </w:r>
      <w:r w:rsidR="003D1ECE" w:rsidRPr="00353A46">
        <w:rPr>
          <w:rFonts w:ascii="Times New Roman" w:hAnsi="Times New Roman" w:cs="Times New Roman"/>
          <w:color w:val="262626"/>
          <w:sz w:val="24"/>
          <w:szCs w:val="24"/>
          <w:lang w:val="en-US"/>
        </w:rPr>
        <w:t xml:space="preserve"> having </w:t>
      </w:r>
      <w:r w:rsidR="00673230" w:rsidRPr="00353A46">
        <w:rPr>
          <w:rFonts w:ascii="Times New Roman" w:hAnsi="Times New Roman" w:cs="Times New Roman"/>
          <w:color w:val="262626"/>
          <w:sz w:val="24"/>
          <w:szCs w:val="24"/>
          <w:lang w:val="en-US"/>
        </w:rPr>
        <w:t xml:space="preserve">abuse and neglect in </w:t>
      </w:r>
      <w:r w:rsidR="003D1ECE" w:rsidRPr="00353A46">
        <w:rPr>
          <w:rFonts w:ascii="Times New Roman" w:hAnsi="Times New Roman" w:cs="Times New Roman"/>
          <w:color w:val="262626"/>
          <w:sz w:val="24"/>
          <w:szCs w:val="24"/>
          <w:lang w:val="en-US"/>
        </w:rPr>
        <w:t>their backgrounds</w:t>
      </w:r>
      <w:r w:rsidR="00673230" w:rsidRPr="00353A46">
        <w:rPr>
          <w:rFonts w:ascii="Times New Roman" w:hAnsi="Times New Roman" w:cs="Times New Roman"/>
          <w:color w:val="262626"/>
          <w:sz w:val="24"/>
          <w:szCs w:val="24"/>
          <w:lang w:val="en-US"/>
        </w:rPr>
        <w:t xml:space="preserve"> and limited supports up to the present</w:t>
      </w:r>
      <w:r w:rsidR="003D1ECE" w:rsidRPr="00353A46">
        <w:rPr>
          <w:rFonts w:ascii="Times New Roman" w:hAnsi="Times New Roman" w:cs="Times New Roman"/>
          <w:color w:val="262626"/>
          <w:sz w:val="24"/>
          <w:szCs w:val="24"/>
          <w:lang w:val="en-US"/>
        </w:rPr>
        <w:t>. This agency and sense of responsibility for and about themselves serve</w:t>
      </w:r>
      <w:r w:rsidR="00673230" w:rsidRPr="00353A46">
        <w:rPr>
          <w:rFonts w:ascii="Times New Roman" w:hAnsi="Times New Roman" w:cs="Times New Roman"/>
          <w:color w:val="262626"/>
          <w:sz w:val="24"/>
          <w:szCs w:val="24"/>
          <w:lang w:val="en-US"/>
        </w:rPr>
        <w:t>d</w:t>
      </w:r>
      <w:r w:rsidR="003D1ECE" w:rsidRPr="00353A46">
        <w:rPr>
          <w:rFonts w:ascii="Times New Roman" w:hAnsi="Times New Roman" w:cs="Times New Roman"/>
          <w:color w:val="262626"/>
          <w:sz w:val="24"/>
          <w:szCs w:val="24"/>
          <w:lang w:val="en-US"/>
        </w:rPr>
        <w:t xml:space="preserve"> them well throughout their street-involved years. </w:t>
      </w:r>
    </w:p>
    <w:p w14:paraId="302B7655" w14:textId="4A93E47C" w:rsidR="00486C12" w:rsidRPr="00353A46" w:rsidRDefault="003D1ECE" w:rsidP="00F2766F">
      <w:pPr>
        <w:tabs>
          <w:tab w:val="left" w:pos="1440"/>
          <w:tab w:val="left" w:pos="2160"/>
          <w:tab w:val="left" w:pos="2880"/>
        </w:tabs>
        <w:spacing w:line="480" w:lineRule="auto"/>
        <w:ind w:firstLine="360"/>
        <w:rPr>
          <w:rFonts w:ascii="Times New Roman" w:hAnsi="Times New Roman" w:cs="Times New Roman"/>
          <w:color w:val="262626"/>
          <w:sz w:val="24"/>
          <w:szCs w:val="24"/>
          <w:lang w:val="en-US"/>
        </w:rPr>
      </w:pPr>
      <w:r w:rsidRPr="00353A46">
        <w:rPr>
          <w:rFonts w:ascii="Times New Roman" w:hAnsi="Times New Roman" w:cs="Times New Roman"/>
          <w:color w:val="262626"/>
          <w:sz w:val="24"/>
          <w:szCs w:val="24"/>
          <w:lang w:val="en-US"/>
        </w:rPr>
        <w:t xml:space="preserve"> </w:t>
      </w:r>
      <w:r w:rsidR="00685471" w:rsidRPr="00353A46">
        <w:rPr>
          <w:rFonts w:ascii="Times New Roman" w:hAnsi="Times New Roman" w:cs="Times New Roman"/>
          <w:color w:val="262626"/>
          <w:sz w:val="24"/>
          <w:szCs w:val="24"/>
          <w:lang w:val="en-US"/>
        </w:rPr>
        <w:t>Much of the optimistic</w:t>
      </w:r>
      <w:r w:rsidR="0030722C" w:rsidRPr="00353A46">
        <w:rPr>
          <w:rFonts w:ascii="Times New Roman" w:hAnsi="Times New Roman" w:cs="Times New Roman"/>
          <w:color w:val="262626"/>
          <w:sz w:val="24"/>
          <w:szCs w:val="24"/>
          <w:lang w:val="en-US"/>
        </w:rPr>
        <w:t xml:space="preserve"> and complimentary</w:t>
      </w:r>
      <w:r w:rsidR="00685471" w:rsidRPr="00353A46">
        <w:rPr>
          <w:rFonts w:ascii="Times New Roman" w:hAnsi="Times New Roman" w:cs="Times New Roman"/>
          <w:color w:val="262626"/>
          <w:sz w:val="24"/>
          <w:szCs w:val="24"/>
          <w:lang w:val="en-US"/>
        </w:rPr>
        <w:t xml:space="preserve"> spirit of our </w:t>
      </w:r>
      <w:r w:rsidR="00673230" w:rsidRPr="00353A46">
        <w:rPr>
          <w:rFonts w:ascii="Times New Roman" w:hAnsi="Times New Roman" w:cs="Times New Roman"/>
          <w:color w:val="262626"/>
          <w:sz w:val="24"/>
          <w:szCs w:val="24"/>
          <w:lang w:val="en-US"/>
        </w:rPr>
        <w:t>participants had</w:t>
      </w:r>
      <w:r w:rsidR="00685471" w:rsidRPr="00353A46">
        <w:rPr>
          <w:rFonts w:ascii="Times New Roman" w:hAnsi="Times New Roman" w:cs="Times New Roman"/>
          <w:color w:val="262626"/>
          <w:sz w:val="24"/>
          <w:szCs w:val="24"/>
          <w:lang w:val="en-US"/>
        </w:rPr>
        <w:t xml:space="preserve"> to do </w:t>
      </w:r>
      <w:r w:rsidR="00F36CE8">
        <w:rPr>
          <w:rFonts w:ascii="Times New Roman" w:hAnsi="Times New Roman" w:cs="Times New Roman"/>
          <w:color w:val="262626"/>
          <w:sz w:val="24"/>
          <w:szCs w:val="24"/>
          <w:lang w:val="en-US"/>
        </w:rPr>
        <w:t xml:space="preserve">with their competence and savvy. </w:t>
      </w:r>
      <w:r w:rsidR="00685471" w:rsidRPr="00353A46">
        <w:rPr>
          <w:rFonts w:ascii="Times New Roman" w:hAnsi="Times New Roman" w:cs="Times New Roman"/>
          <w:color w:val="262626"/>
          <w:sz w:val="24"/>
          <w:szCs w:val="24"/>
          <w:lang w:val="en-US"/>
        </w:rPr>
        <w:t>We suggested explicitly and implicitly that there are developmental opportunities in these experiences, especially early encounters with adult and adult-like</w:t>
      </w:r>
      <w:r w:rsidR="00F2766F" w:rsidRPr="00353A46">
        <w:rPr>
          <w:rFonts w:ascii="Times New Roman" w:hAnsi="Times New Roman" w:cs="Times New Roman"/>
          <w:color w:val="262626"/>
          <w:sz w:val="24"/>
          <w:szCs w:val="24"/>
          <w:lang w:val="en-US"/>
        </w:rPr>
        <w:t xml:space="preserve"> responsibilities and decisions. </w:t>
      </w:r>
      <w:r w:rsidR="00A82773" w:rsidRPr="00353A46">
        <w:rPr>
          <w:rFonts w:ascii="Times New Roman" w:hAnsi="Times New Roman" w:cs="Times New Roman"/>
          <w:color w:val="262626"/>
          <w:sz w:val="24"/>
          <w:szCs w:val="24"/>
          <w:lang w:val="en-US"/>
        </w:rPr>
        <w:t>Other researchers</w:t>
      </w:r>
      <w:r w:rsidR="00673230" w:rsidRPr="00353A46">
        <w:rPr>
          <w:rFonts w:ascii="Times New Roman" w:hAnsi="Times New Roman" w:cs="Times New Roman"/>
          <w:color w:val="262626"/>
          <w:sz w:val="24"/>
          <w:szCs w:val="24"/>
          <w:lang w:val="en-US"/>
        </w:rPr>
        <w:t xml:space="preserve"> have not been</w:t>
      </w:r>
      <w:r w:rsidR="00A82773" w:rsidRPr="00353A46">
        <w:rPr>
          <w:rFonts w:ascii="Times New Roman" w:hAnsi="Times New Roman" w:cs="Times New Roman"/>
          <w:color w:val="262626"/>
          <w:sz w:val="24"/>
          <w:szCs w:val="24"/>
          <w:lang w:val="en-US"/>
        </w:rPr>
        <w:t xml:space="preserve"> so enthusiastic. </w:t>
      </w:r>
      <w:r w:rsidR="00486C12" w:rsidRPr="00353A46">
        <w:rPr>
          <w:rFonts w:ascii="Times New Roman" w:hAnsi="Times New Roman" w:cs="Times New Roman"/>
          <w:sz w:val="24"/>
          <w:szCs w:val="24"/>
        </w:rPr>
        <w:t>Bender</w:t>
      </w:r>
      <w:r w:rsidR="00B62C77">
        <w:rPr>
          <w:rFonts w:ascii="Times New Roman" w:hAnsi="Times New Roman" w:cs="Times New Roman"/>
          <w:sz w:val="24"/>
          <w:szCs w:val="24"/>
        </w:rPr>
        <w:t xml:space="preserve"> </w:t>
      </w:r>
      <w:r w:rsidR="00A10EE7">
        <w:rPr>
          <w:rFonts w:ascii="Times New Roman" w:hAnsi="Times New Roman" w:cs="Times New Roman"/>
          <w:sz w:val="24"/>
          <w:szCs w:val="24"/>
        </w:rPr>
        <w:t xml:space="preserve">et al. </w:t>
      </w:r>
      <w:r w:rsidR="00B62C77">
        <w:rPr>
          <w:rFonts w:ascii="Times New Roman" w:hAnsi="Times New Roman" w:cs="Times New Roman"/>
          <w:sz w:val="24"/>
          <w:szCs w:val="24"/>
        </w:rPr>
        <w:t>(2014)</w:t>
      </w:r>
      <w:r w:rsidR="00997422">
        <w:rPr>
          <w:rFonts w:ascii="Times New Roman" w:hAnsi="Times New Roman" w:cs="Times New Roman"/>
          <w:sz w:val="24"/>
          <w:szCs w:val="24"/>
        </w:rPr>
        <w:t xml:space="preserve">, for example, </w:t>
      </w:r>
      <w:r w:rsidR="00673230" w:rsidRPr="00353A46">
        <w:rPr>
          <w:rFonts w:ascii="Times New Roman" w:hAnsi="Times New Roman" w:cs="Times New Roman"/>
          <w:sz w:val="24"/>
          <w:szCs w:val="24"/>
        </w:rPr>
        <w:t>argued</w:t>
      </w:r>
      <w:r w:rsidR="00F2766F" w:rsidRPr="00353A46">
        <w:rPr>
          <w:rFonts w:ascii="Times New Roman" w:hAnsi="Times New Roman" w:cs="Times New Roman"/>
          <w:sz w:val="24"/>
          <w:szCs w:val="24"/>
        </w:rPr>
        <w:t xml:space="preserve"> that</w:t>
      </w:r>
      <w:r w:rsidR="00685471" w:rsidRPr="00353A46">
        <w:rPr>
          <w:rFonts w:ascii="Times New Roman" w:hAnsi="Times New Roman" w:cs="Times New Roman"/>
          <w:sz w:val="24"/>
          <w:szCs w:val="24"/>
        </w:rPr>
        <w:t xml:space="preserve"> h</w:t>
      </w:r>
      <w:r w:rsidR="00997422">
        <w:rPr>
          <w:rFonts w:ascii="Times New Roman" w:hAnsi="Times New Roman" w:cs="Times New Roman"/>
          <w:sz w:val="24"/>
          <w:szCs w:val="24"/>
        </w:rPr>
        <w:t xml:space="preserve">oused </w:t>
      </w:r>
      <w:r w:rsidR="00685471" w:rsidRPr="00353A46">
        <w:rPr>
          <w:rFonts w:ascii="Times New Roman" w:hAnsi="Times New Roman" w:cs="Times New Roman"/>
          <w:sz w:val="24"/>
          <w:szCs w:val="24"/>
        </w:rPr>
        <w:t xml:space="preserve">youth </w:t>
      </w:r>
      <w:r w:rsidR="00F2766F" w:rsidRPr="00353A46">
        <w:rPr>
          <w:rFonts w:ascii="Times New Roman" w:hAnsi="Times New Roman" w:cs="Times New Roman"/>
          <w:sz w:val="24"/>
          <w:szCs w:val="24"/>
        </w:rPr>
        <w:t xml:space="preserve">are </w:t>
      </w:r>
      <w:r w:rsidR="00685471" w:rsidRPr="00353A46">
        <w:rPr>
          <w:rFonts w:ascii="Times New Roman" w:hAnsi="Times New Roman" w:cs="Times New Roman"/>
          <w:sz w:val="24"/>
          <w:szCs w:val="24"/>
        </w:rPr>
        <w:t>“</w:t>
      </w:r>
      <w:r w:rsidR="00486C12" w:rsidRPr="00353A46">
        <w:rPr>
          <w:rFonts w:ascii="Times New Roman" w:hAnsi="Times New Roman" w:cs="Times New Roman"/>
          <w:sz w:val="24"/>
          <w:szCs w:val="24"/>
        </w:rPr>
        <w:t xml:space="preserve">engaging in normative developmental tasks, </w:t>
      </w:r>
      <w:r w:rsidR="00486C12" w:rsidRPr="00353A46">
        <w:rPr>
          <w:rFonts w:ascii="Times New Roman" w:hAnsi="Times New Roman" w:cs="Times New Roman"/>
          <w:sz w:val="24"/>
          <w:szCs w:val="24"/>
        </w:rPr>
        <w:lastRenderedPageBreak/>
        <w:t>whereas homeless youth are focused on safety and survival</w:t>
      </w:r>
      <w:r w:rsidR="00075152" w:rsidRPr="00353A46">
        <w:rPr>
          <w:rFonts w:ascii="Times New Roman" w:hAnsi="Times New Roman" w:cs="Times New Roman"/>
          <w:sz w:val="24"/>
          <w:szCs w:val="24"/>
        </w:rPr>
        <w:t>.</w:t>
      </w:r>
      <w:r w:rsidR="00685471" w:rsidRPr="00353A46">
        <w:rPr>
          <w:rFonts w:ascii="Times New Roman" w:hAnsi="Times New Roman" w:cs="Times New Roman"/>
          <w:sz w:val="24"/>
          <w:szCs w:val="24"/>
        </w:rPr>
        <w:t xml:space="preserve">” </w:t>
      </w:r>
      <w:r w:rsidR="00F2766F" w:rsidRPr="00353A46">
        <w:rPr>
          <w:rFonts w:ascii="Times New Roman" w:hAnsi="Times New Roman" w:cs="Times New Roman"/>
          <w:sz w:val="24"/>
          <w:szCs w:val="24"/>
        </w:rPr>
        <w:t xml:space="preserve"> We would modify this statement. For example, </w:t>
      </w:r>
      <w:r w:rsidR="00D0057D" w:rsidRPr="00353A46">
        <w:rPr>
          <w:rFonts w:ascii="Times New Roman" w:hAnsi="Times New Roman" w:cs="Times New Roman"/>
          <w:color w:val="262626"/>
          <w:sz w:val="24"/>
          <w:szCs w:val="24"/>
          <w:lang w:val="en-US"/>
        </w:rPr>
        <w:t xml:space="preserve">street-involved youth’s </w:t>
      </w:r>
      <w:r w:rsidR="005869EB" w:rsidRPr="00353A46">
        <w:rPr>
          <w:rFonts w:ascii="Times New Roman" w:hAnsi="Times New Roman" w:cs="Times New Roman"/>
          <w:color w:val="262626"/>
          <w:sz w:val="24"/>
          <w:szCs w:val="24"/>
          <w:lang w:val="en-US"/>
        </w:rPr>
        <w:t xml:space="preserve">sense of responsibility </w:t>
      </w:r>
      <w:r w:rsidR="00D0057D" w:rsidRPr="00353A46">
        <w:rPr>
          <w:rFonts w:ascii="Times New Roman" w:hAnsi="Times New Roman" w:cs="Times New Roman"/>
          <w:color w:val="262626"/>
          <w:sz w:val="24"/>
          <w:szCs w:val="24"/>
          <w:lang w:val="en-US"/>
        </w:rPr>
        <w:t>wa</w:t>
      </w:r>
      <w:r w:rsidR="00F2766F" w:rsidRPr="00353A46">
        <w:rPr>
          <w:rFonts w:ascii="Times New Roman" w:hAnsi="Times New Roman" w:cs="Times New Roman"/>
          <w:color w:val="262626"/>
          <w:sz w:val="24"/>
          <w:szCs w:val="24"/>
          <w:lang w:val="en-US"/>
        </w:rPr>
        <w:t xml:space="preserve">s a developmental outcome under the conditions of non-normative developmental tasks. </w:t>
      </w:r>
      <w:r w:rsidR="007542A7" w:rsidRPr="00353A46">
        <w:rPr>
          <w:rFonts w:ascii="Times New Roman" w:hAnsi="Times New Roman" w:cs="Times New Roman"/>
          <w:sz w:val="24"/>
          <w:szCs w:val="24"/>
        </w:rPr>
        <w:t>Bender</w:t>
      </w:r>
      <w:r w:rsidR="00D0057D" w:rsidRPr="00353A46">
        <w:rPr>
          <w:rFonts w:ascii="Times New Roman" w:hAnsi="Times New Roman" w:cs="Times New Roman"/>
          <w:sz w:val="24"/>
          <w:szCs w:val="24"/>
        </w:rPr>
        <w:t xml:space="preserve"> et al.’s</w:t>
      </w:r>
      <w:r w:rsidR="004D18BC" w:rsidRPr="004D18BC">
        <w:t xml:space="preserve"> </w:t>
      </w:r>
      <w:r w:rsidR="004D18BC">
        <w:rPr>
          <w:rFonts w:ascii="Times New Roman" w:hAnsi="Times New Roman" w:cs="Times New Roman"/>
          <w:sz w:val="24"/>
          <w:szCs w:val="24"/>
        </w:rPr>
        <w:t>(2014)</w:t>
      </w:r>
      <w:r w:rsidR="008452FF">
        <w:rPr>
          <w:rFonts w:ascii="Times New Roman" w:hAnsi="Times New Roman" w:cs="Times New Roman"/>
          <w:sz w:val="24"/>
          <w:szCs w:val="24"/>
        </w:rPr>
        <w:t xml:space="preserve"> </w:t>
      </w:r>
      <w:r w:rsidR="007542A7" w:rsidRPr="00353A46">
        <w:rPr>
          <w:rFonts w:ascii="Times New Roman" w:hAnsi="Times New Roman" w:cs="Times New Roman"/>
          <w:sz w:val="24"/>
          <w:szCs w:val="24"/>
        </w:rPr>
        <w:t xml:space="preserve">distinction </w:t>
      </w:r>
      <w:r w:rsidR="00266A4B" w:rsidRPr="00353A46">
        <w:rPr>
          <w:rFonts w:ascii="Times New Roman" w:hAnsi="Times New Roman" w:cs="Times New Roman"/>
          <w:sz w:val="24"/>
          <w:szCs w:val="24"/>
        </w:rPr>
        <w:t>d</w:t>
      </w:r>
      <w:r w:rsidR="00D0057D" w:rsidRPr="00353A46">
        <w:rPr>
          <w:rFonts w:ascii="Times New Roman" w:hAnsi="Times New Roman" w:cs="Times New Roman"/>
          <w:sz w:val="24"/>
          <w:szCs w:val="24"/>
        </w:rPr>
        <w:t>id</w:t>
      </w:r>
      <w:r w:rsidR="00266A4B" w:rsidRPr="00353A46">
        <w:rPr>
          <w:rFonts w:ascii="Times New Roman" w:hAnsi="Times New Roman" w:cs="Times New Roman"/>
          <w:sz w:val="24"/>
          <w:szCs w:val="24"/>
        </w:rPr>
        <w:t xml:space="preserve"> succinctly clarify</w:t>
      </w:r>
      <w:r w:rsidR="007542A7" w:rsidRPr="00353A46">
        <w:rPr>
          <w:rFonts w:ascii="Times New Roman" w:hAnsi="Times New Roman" w:cs="Times New Roman"/>
          <w:sz w:val="24"/>
          <w:szCs w:val="24"/>
        </w:rPr>
        <w:t xml:space="preserve"> </w:t>
      </w:r>
      <w:r w:rsidR="008138D8" w:rsidRPr="00353A46">
        <w:rPr>
          <w:rFonts w:ascii="Times New Roman" w:hAnsi="Times New Roman" w:cs="Times New Roman"/>
          <w:sz w:val="24"/>
          <w:szCs w:val="24"/>
        </w:rPr>
        <w:t>an important difference between  str</w:t>
      </w:r>
      <w:r w:rsidR="00F2766F" w:rsidRPr="00353A46">
        <w:rPr>
          <w:rFonts w:ascii="Times New Roman" w:hAnsi="Times New Roman" w:cs="Times New Roman"/>
          <w:sz w:val="24"/>
          <w:szCs w:val="24"/>
        </w:rPr>
        <w:t xml:space="preserve">eet-involved youth and </w:t>
      </w:r>
      <w:r w:rsidR="004D18BC">
        <w:rPr>
          <w:rFonts w:ascii="Times New Roman" w:hAnsi="Times New Roman" w:cs="Times New Roman"/>
          <w:sz w:val="24"/>
          <w:szCs w:val="24"/>
        </w:rPr>
        <w:t>housed youth</w:t>
      </w:r>
      <w:r w:rsidR="00F2766F" w:rsidRPr="00353A46">
        <w:rPr>
          <w:rFonts w:ascii="Times New Roman" w:hAnsi="Times New Roman" w:cs="Times New Roman"/>
          <w:sz w:val="24"/>
          <w:szCs w:val="24"/>
        </w:rPr>
        <w:t>, but t</w:t>
      </w:r>
      <w:r w:rsidR="008138D8" w:rsidRPr="00353A46">
        <w:rPr>
          <w:rFonts w:ascii="Times New Roman" w:hAnsi="Times New Roman" w:cs="Times New Roman"/>
          <w:sz w:val="24"/>
          <w:szCs w:val="24"/>
        </w:rPr>
        <w:t>he distinction might not be</w:t>
      </w:r>
      <w:r w:rsidR="005869EB" w:rsidRPr="00353A46">
        <w:rPr>
          <w:rFonts w:ascii="Times New Roman" w:hAnsi="Times New Roman" w:cs="Times New Roman"/>
          <w:sz w:val="24"/>
          <w:szCs w:val="24"/>
        </w:rPr>
        <w:t xml:space="preserve"> only about what</w:t>
      </w:r>
      <w:r w:rsidR="004D18BC">
        <w:rPr>
          <w:rFonts w:ascii="Times New Roman" w:hAnsi="Times New Roman" w:cs="Times New Roman"/>
          <w:sz w:val="24"/>
          <w:szCs w:val="24"/>
        </w:rPr>
        <w:t xml:space="preserve"> street-involved</w:t>
      </w:r>
      <w:r w:rsidR="005869EB" w:rsidRPr="00353A46">
        <w:rPr>
          <w:rFonts w:ascii="Times New Roman" w:hAnsi="Times New Roman" w:cs="Times New Roman"/>
          <w:sz w:val="24"/>
          <w:szCs w:val="24"/>
        </w:rPr>
        <w:t xml:space="preserve"> youth </w:t>
      </w:r>
      <w:r w:rsidR="00D0057D" w:rsidRPr="00353A46">
        <w:rPr>
          <w:rFonts w:ascii="Times New Roman" w:hAnsi="Times New Roman" w:cs="Times New Roman"/>
          <w:sz w:val="24"/>
          <w:szCs w:val="24"/>
        </w:rPr>
        <w:t>we</w:t>
      </w:r>
      <w:r w:rsidR="005869EB" w:rsidRPr="00353A46">
        <w:rPr>
          <w:rFonts w:ascii="Times New Roman" w:hAnsi="Times New Roman" w:cs="Times New Roman"/>
          <w:sz w:val="24"/>
          <w:szCs w:val="24"/>
        </w:rPr>
        <w:t>re missing.</w:t>
      </w:r>
      <w:r w:rsidR="008138D8" w:rsidRPr="00353A46">
        <w:rPr>
          <w:rFonts w:ascii="Times New Roman" w:hAnsi="Times New Roman" w:cs="Times New Roman"/>
          <w:sz w:val="24"/>
          <w:szCs w:val="24"/>
        </w:rPr>
        <w:t xml:space="preserve"> We have suggested that this focus on safety and survival </w:t>
      </w:r>
      <w:r w:rsidR="00D0057D" w:rsidRPr="00353A46">
        <w:rPr>
          <w:rFonts w:ascii="Times New Roman" w:hAnsi="Times New Roman" w:cs="Times New Roman"/>
          <w:sz w:val="24"/>
          <w:szCs w:val="24"/>
        </w:rPr>
        <w:t>wa</w:t>
      </w:r>
      <w:r w:rsidR="008138D8" w:rsidRPr="00353A46">
        <w:rPr>
          <w:rFonts w:ascii="Times New Roman" w:hAnsi="Times New Roman" w:cs="Times New Roman"/>
          <w:sz w:val="24"/>
          <w:szCs w:val="24"/>
        </w:rPr>
        <w:t xml:space="preserve">s also an early encounter with emerging adulthood. We would not characterize these experiences as “normative” but they </w:t>
      </w:r>
      <w:r w:rsidR="00D0057D" w:rsidRPr="00353A46">
        <w:rPr>
          <w:rFonts w:ascii="Times New Roman" w:hAnsi="Times New Roman" w:cs="Times New Roman"/>
          <w:sz w:val="24"/>
          <w:szCs w:val="24"/>
        </w:rPr>
        <w:t>we</w:t>
      </w:r>
      <w:r w:rsidR="008138D8" w:rsidRPr="00353A46">
        <w:rPr>
          <w:rFonts w:ascii="Times New Roman" w:hAnsi="Times New Roman" w:cs="Times New Roman"/>
          <w:sz w:val="24"/>
          <w:szCs w:val="24"/>
        </w:rPr>
        <w:t xml:space="preserve">re developmental. We </w:t>
      </w:r>
      <w:r w:rsidR="00997422">
        <w:rPr>
          <w:rFonts w:ascii="Times New Roman" w:hAnsi="Times New Roman" w:cs="Times New Roman"/>
          <w:sz w:val="24"/>
          <w:szCs w:val="24"/>
        </w:rPr>
        <w:t>a</w:t>
      </w:r>
      <w:r w:rsidR="008138D8" w:rsidRPr="00353A46">
        <w:rPr>
          <w:rFonts w:ascii="Times New Roman" w:hAnsi="Times New Roman" w:cs="Times New Roman"/>
          <w:sz w:val="24"/>
          <w:szCs w:val="24"/>
        </w:rPr>
        <w:t xml:space="preserve">re re-conceiving street-involvement as a kind of emerging adulthood, and the trajectory of most of their lives </w:t>
      </w:r>
      <w:r w:rsidR="00D0057D" w:rsidRPr="00353A46">
        <w:rPr>
          <w:rFonts w:ascii="Times New Roman" w:hAnsi="Times New Roman" w:cs="Times New Roman"/>
          <w:sz w:val="24"/>
          <w:szCs w:val="24"/>
        </w:rPr>
        <w:t>wa</w:t>
      </w:r>
      <w:r w:rsidR="008138D8" w:rsidRPr="00353A46">
        <w:rPr>
          <w:rFonts w:ascii="Times New Roman" w:hAnsi="Times New Roman" w:cs="Times New Roman"/>
          <w:sz w:val="24"/>
          <w:szCs w:val="24"/>
        </w:rPr>
        <w:t xml:space="preserve">s </w:t>
      </w:r>
      <w:r w:rsidR="00F36CE8">
        <w:rPr>
          <w:rFonts w:ascii="Times New Roman" w:hAnsi="Times New Roman" w:cs="Times New Roman"/>
          <w:sz w:val="24"/>
          <w:szCs w:val="24"/>
        </w:rPr>
        <w:t xml:space="preserve">toward </w:t>
      </w:r>
      <w:r w:rsidR="008138D8" w:rsidRPr="00353A46">
        <w:rPr>
          <w:rFonts w:ascii="Times New Roman" w:hAnsi="Times New Roman" w:cs="Times New Roman"/>
          <w:sz w:val="24"/>
          <w:szCs w:val="24"/>
        </w:rPr>
        <w:t>adulthood, understood in emerging adult terms as making independent decisions, taking responsibility, and increasing financial self-sufficiency, as described by Arnett</w:t>
      </w:r>
      <w:r w:rsidR="004D18BC">
        <w:rPr>
          <w:rFonts w:ascii="Times New Roman" w:hAnsi="Times New Roman" w:cs="Times New Roman"/>
          <w:sz w:val="24"/>
          <w:szCs w:val="24"/>
        </w:rPr>
        <w:t xml:space="preserve"> (?)</w:t>
      </w:r>
      <w:r w:rsidR="00A82773" w:rsidRPr="00353A46">
        <w:rPr>
          <w:rFonts w:ascii="Times New Roman" w:hAnsi="Times New Roman" w:cs="Times New Roman"/>
          <w:sz w:val="24"/>
          <w:szCs w:val="24"/>
        </w:rPr>
        <w:t>.</w:t>
      </w:r>
    </w:p>
    <w:p w14:paraId="0E67558D" w14:textId="77014B6C" w:rsidR="009A36A8" w:rsidRPr="00353A46" w:rsidRDefault="0030722C"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Bender</w:t>
      </w:r>
      <w:r w:rsidR="00D0057D" w:rsidRPr="00353A46">
        <w:rPr>
          <w:rFonts w:ascii="Times New Roman" w:hAnsi="Times New Roman" w:cs="Times New Roman"/>
          <w:sz w:val="24"/>
          <w:szCs w:val="24"/>
        </w:rPr>
        <w:t xml:space="preserve"> et al</w:t>
      </w:r>
      <w:r w:rsidRPr="00353A46">
        <w:rPr>
          <w:rFonts w:ascii="Times New Roman" w:hAnsi="Times New Roman" w:cs="Times New Roman"/>
          <w:sz w:val="24"/>
          <w:szCs w:val="24"/>
        </w:rPr>
        <w:t xml:space="preserve">’s </w:t>
      </w:r>
      <w:r w:rsidR="004D18BC">
        <w:rPr>
          <w:rFonts w:ascii="Times New Roman" w:hAnsi="Times New Roman" w:cs="Times New Roman"/>
          <w:sz w:val="24"/>
          <w:szCs w:val="24"/>
        </w:rPr>
        <w:t xml:space="preserve">(2014) </w:t>
      </w:r>
      <w:r w:rsidRPr="00353A46">
        <w:rPr>
          <w:rFonts w:ascii="Times New Roman" w:hAnsi="Times New Roman" w:cs="Times New Roman"/>
          <w:sz w:val="24"/>
          <w:szCs w:val="24"/>
        </w:rPr>
        <w:t xml:space="preserve">contrast between the experience of </w:t>
      </w:r>
      <w:r w:rsidR="004D18BC">
        <w:rPr>
          <w:rFonts w:ascii="Times New Roman" w:hAnsi="Times New Roman" w:cs="Times New Roman"/>
          <w:sz w:val="24"/>
          <w:szCs w:val="24"/>
        </w:rPr>
        <w:t xml:space="preserve">street-involved </w:t>
      </w:r>
      <w:r w:rsidRPr="00353A46">
        <w:rPr>
          <w:rFonts w:ascii="Times New Roman" w:hAnsi="Times New Roman" w:cs="Times New Roman"/>
          <w:sz w:val="24"/>
          <w:szCs w:val="24"/>
        </w:rPr>
        <w:t xml:space="preserve"> youth and others might be used </w:t>
      </w:r>
      <w:r w:rsidR="005869EB" w:rsidRPr="00353A46">
        <w:rPr>
          <w:rFonts w:ascii="Times New Roman" w:hAnsi="Times New Roman" w:cs="Times New Roman"/>
          <w:sz w:val="24"/>
          <w:szCs w:val="24"/>
        </w:rPr>
        <w:t>differently</w:t>
      </w:r>
      <w:r w:rsidRPr="00353A46">
        <w:rPr>
          <w:rFonts w:ascii="Times New Roman" w:hAnsi="Times New Roman" w:cs="Times New Roman"/>
          <w:sz w:val="24"/>
          <w:szCs w:val="24"/>
        </w:rPr>
        <w:t xml:space="preserve"> to think about what both mainstream youth and street-involved youth gain</w:t>
      </w:r>
      <w:r w:rsidR="00D0057D" w:rsidRPr="00353A46">
        <w:rPr>
          <w:rFonts w:ascii="Times New Roman" w:hAnsi="Times New Roman" w:cs="Times New Roman"/>
          <w:sz w:val="24"/>
          <w:szCs w:val="24"/>
        </w:rPr>
        <w:t>ed</w:t>
      </w:r>
      <w:r w:rsidRPr="00353A46">
        <w:rPr>
          <w:rFonts w:ascii="Times New Roman" w:hAnsi="Times New Roman" w:cs="Times New Roman"/>
          <w:sz w:val="24"/>
          <w:szCs w:val="24"/>
        </w:rPr>
        <w:t xml:space="preserve"> and los</w:t>
      </w:r>
      <w:r w:rsidR="00D0057D" w:rsidRPr="00353A46">
        <w:rPr>
          <w:rFonts w:ascii="Times New Roman" w:hAnsi="Times New Roman" w:cs="Times New Roman"/>
          <w:sz w:val="24"/>
          <w:szCs w:val="24"/>
        </w:rPr>
        <w:t>t o</w:t>
      </w:r>
      <w:r w:rsidRPr="00353A46">
        <w:rPr>
          <w:rFonts w:ascii="Times New Roman" w:hAnsi="Times New Roman" w:cs="Times New Roman"/>
          <w:sz w:val="24"/>
          <w:szCs w:val="24"/>
        </w:rPr>
        <w:t xml:space="preserve">n route to adult identities and maturity. </w:t>
      </w:r>
      <w:r w:rsidR="00486C12" w:rsidRPr="00353A46">
        <w:rPr>
          <w:rFonts w:ascii="Times New Roman" w:hAnsi="Times New Roman" w:cs="Times New Roman"/>
          <w:sz w:val="24"/>
          <w:szCs w:val="24"/>
        </w:rPr>
        <w:t>In regard to maturity, emerging adulthood theory is short on specifics about what it means, and the goal of young adulthood toward which emerging adulthood leads is somewhat tepid, a portrait of adult-like rather than adult. Similarly, our portrait of street-involved youth portray</w:t>
      </w:r>
      <w:r w:rsidR="00D0057D" w:rsidRPr="00353A46">
        <w:rPr>
          <w:rFonts w:ascii="Times New Roman" w:hAnsi="Times New Roman" w:cs="Times New Roman"/>
          <w:sz w:val="24"/>
          <w:szCs w:val="24"/>
        </w:rPr>
        <w:t>ed</w:t>
      </w:r>
      <w:r w:rsidR="00486C12" w:rsidRPr="00353A46">
        <w:rPr>
          <w:rFonts w:ascii="Times New Roman" w:hAnsi="Times New Roman" w:cs="Times New Roman"/>
          <w:sz w:val="24"/>
          <w:szCs w:val="24"/>
        </w:rPr>
        <w:t xml:space="preserve"> their adoption of and movement toward young adulthood, but we fo</w:t>
      </w:r>
      <w:r w:rsidR="004B43D3">
        <w:rPr>
          <w:rFonts w:ascii="Times New Roman" w:hAnsi="Times New Roman" w:cs="Times New Roman"/>
          <w:sz w:val="24"/>
          <w:szCs w:val="24"/>
        </w:rPr>
        <w:t xml:space="preserve">cused on their accomplishments. </w:t>
      </w:r>
      <w:r w:rsidR="00486C12" w:rsidRPr="00353A46">
        <w:rPr>
          <w:rFonts w:ascii="Times New Roman" w:hAnsi="Times New Roman" w:cs="Times New Roman"/>
          <w:sz w:val="24"/>
          <w:szCs w:val="24"/>
        </w:rPr>
        <w:t xml:space="preserve">Adult and adult-like </w:t>
      </w:r>
      <w:r w:rsidR="00D0057D" w:rsidRPr="00353A46">
        <w:rPr>
          <w:rFonts w:ascii="Times New Roman" w:hAnsi="Times New Roman" w:cs="Times New Roman"/>
          <w:sz w:val="24"/>
          <w:szCs w:val="24"/>
        </w:rPr>
        <w:t>a</w:t>
      </w:r>
      <w:r w:rsidR="00486C12" w:rsidRPr="00353A46">
        <w:rPr>
          <w:rFonts w:ascii="Times New Roman" w:hAnsi="Times New Roman" w:cs="Times New Roman"/>
          <w:sz w:val="24"/>
          <w:szCs w:val="24"/>
        </w:rPr>
        <w:t xml:space="preserve">re not quite the same thing as maturity. </w:t>
      </w:r>
    </w:p>
    <w:p w14:paraId="54D36F5F" w14:textId="77777777" w:rsidR="00883495" w:rsidRDefault="009A36A8"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What maturity and adult identities are about is probably not cle</w:t>
      </w:r>
      <w:r w:rsidR="00D0057D" w:rsidRPr="00353A46">
        <w:rPr>
          <w:rFonts w:ascii="Times New Roman" w:hAnsi="Times New Roman" w:cs="Times New Roman"/>
          <w:sz w:val="24"/>
          <w:szCs w:val="24"/>
        </w:rPr>
        <w:t>ar to any young person, and it wa</w:t>
      </w:r>
      <w:r w:rsidRPr="00353A46">
        <w:rPr>
          <w:rFonts w:ascii="Times New Roman" w:hAnsi="Times New Roman" w:cs="Times New Roman"/>
          <w:sz w:val="24"/>
          <w:szCs w:val="24"/>
        </w:rPr>
        <w:t xml:space="preserve">s especially obscure for street-involved youth. </w:t>
      </w:r>
      <w:r w:rsidR="00AC3A56" w:rsidRPr="00353A46">
        <w:rPr>
          <w:rFonts w:ascii="Times New Roman" w:hAnsi="Times New Roman" w:cs="Times New Roman"/>
          <w:sz w:val="24"/>
          <w:szCs w:val="24"/>
        </w:rPr>
        <w:t xml:space="preserve">This </w:t>
      </w:r>
      <w:r w:rsidR="00F36CE8">
        <w:rPr>
          <w:rFonts w:ascii="Times New Roman" w:hAnsi="Times New Roman" w:cs="Times New Roman"/>
          <w:sz w:val="24"/>
          <w:szCs w:val="24"/>
        </w:rPr>
        <w:t>is</w:t>
      </w:r>
      <w:r w:rsidR="00AC3A56" w:rsidRPr="00353A46">
        <w:rPr>
          <w:rFonts w:ascii="Times New Roman" w:hAnsi="Times New Roman" w:cs="Times New Roman"/>
          <w:sz w:val="24"/>
          <w:szCs w:val="24"/>
        </w:rPr>
        <w:t xml:space="preserve"> an opportunity to consider what a non-normative developmental pathway might look l</w:t>
      </w:r>
      <w:r w:rsidR="00D0057D" w:rsidRPr="00353A46">
        <w:rPr>
          <w:rFonts w:ascii="Times New Roman" w:hAnsi="Times New Roman" w:cs="Times New Roman"/>
          <w:sz w:val="24"/>
          <w:szCs w:val="24"/>
        </w:rPr>
        <w:t>ike. If y</w:t>
      </w:r>
      <w:r w:rsidR="00997422">
        <w:rPr>
          <w:rFonts w:ascii="Times New Roman" w:hAnsi="Times New Roman" w:cs="Times New Roman"/>
          <w:sz w:val="24"/>
          <w:szCs w:val="24"/>
        </w:rPr>
        <w:t>oung people are</w:t>
      </w:r>
      <w:r w:rsidR="00AC3A56" w:rsidRPr="00353A46">
        <w:rPr>
          <w:rFonts w:ascii="Times New Roman" w:hAnsi="Times New Roman" w:cs="Times New Roman"/>
          <w:sz w:val="24"/>
          <w:szCs w:val="24"/>
        </w:rPr>
        <w:t xml:space="preserve"> making courageous, responsible decisions to leave difficult home situ</w:t>
      </w:r>
      <w:r w:rsidR="00997422">
        <w:rPr>
          <w:rFonts w:ascii="Times New Roman" w:hAnsi="Times New Roman" w:cs="Times New Roman"/>
          <w:sz w:val="24"/>
          <w:szCs w:val="24"/>
        </w:rPr>
        <w:t xml:space="preserve">ations at young ages, it is </w:t>
      </w:r>
      <w:r w:rsidR="0030722C" w:rsidRPr="00353A46">
        <w:rPr>
          <w:rFonts w:ascii="Times New Roman" w:hAnsi="Times New Roman" w:cs="Times New Roman"/>
          <w:sz w:val="24"/>
          <w:szCs w:val="24"/>
        </w:rPr>
        <w:t xml:space="preserve">not that helpful to </w:t>
      </w:r>
      <w:r w:rsidR="0030722C" w:rsidRPr="00353A46">
        <w:rPr>
          <w:rFonts w:ascii="Times New Roman" w:hAnsi="Times New Roman" w:cs="Times New Roman"/>
          <w:sz w:val="24"/>
          <w:szCs w:val="24"/>
        </w:rPr>
        <w:lastRenderedPageBreak/>
        <w:t xml:space="preserve">only mourn what they </w:t>
      </w:r>
      <w:r w:rsidR="00997422">
        <w:rPr>
          <w:rFonts w:ascii="Times New Roman" w:hAnsi="Times New Roman" w:cs="Times New Roman"/>
          <w:sz w:val="24"/>
          <w:szCs w:val="24"/>
        </w:rPr>
        <w:t>are</w:t>
      </w:r>
      <w:r w:rsidR="0030722C" w:rsidRPr="00353A46">
        <w:rPr>
          <w:rFonts w:ascii="Times New Roman" w:hAnsi="Times New Roman" w:cs="Times New Roman"/>
          <w:sz w:val="24"/>
          <w:szCs w:val="24"/>
        </w:rPr>
        <w:t xml:space="preserve"> losing. Our current focus on harm reduction and safety is </w:t>
      </w:r>
      <w:r w:rsidR="00D0057D" w:rsidRPr="00353A46">
        <w:rPr>
          <w:rFonts w:ascii="Times New Roman" w:hAnsi="Times New Roman" w:cs="Times New Roman"/>
          <w:sz w:val="24"/>
          <w:szCs w:val="24"/>
        </w:rPr>
        <w:t>valid</w:t>
      </w:r>
      <w:r w:rsidR="0030722C" w:rsidRPr="00353A46">
        <w:rPr>
          <w:rFonts w:ascii="Times New Roman" w:hAnsi="Times New Roman" w:cs="Times New Roman"/>
          <w:sz w:val="24"/>
          <w:szCs w:val="24"/>
        </w:rPr>
        <w:t xml:space="preserve">. But it might also be helpful to consider the developmental opportunity, even if it is not normative. And the presence or absence of developmental opportunities might be a good place to start. </w:t>
      </w:r>
    </w:p>
    <w:p w14:paraId="2D49BE51" w14:textId="253AD398" w:rsidR="00486C12" w:rsidRPr="00353A46" w:rsidRDefault="00883495"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Pr>
          <w:rFonts w:ascii="Times New Roman" w:hAnsi="Times New Roman" w:cs="Times New Roman"/>
          <w:sz w:val="24"/>
          <w:szCs w:val="24"/>
        </w:rPr>
        <w:tab/>
      </w:r>
      <w:r w:rsidR="00486C12" w:rsidRPr="00353A46">
        <w:rPr>
          <w:rFonts w:ascii="Times New Roman" w:hAnsi="Times New Roman" w:cs="Times New Roman"/>
          <w:sz w:val="24"/>
          <w:szCs w:val="24"/>
        </w:rPr>
        <w:t>Cheung</w:t>
      </w:r>
      <w:r w:rsidR="00F02D5A">
        <w:rPr>
          <w:rFonts w:ascii="Times New Roman" w:hAnsi="Times New Roman" w:cs="Times New Roman"/>
          <w:sz w:val="24"/>
          <w:szCs w:val="24"/>
        </w:rPr>
        <w:t>, Little</w:t>
      </w:r>
      <w:r w:rsidR="00486C12" w:rsidRPr="00353A46">
        <w:rPr>
          <w:rFonts w:ascii="Times New Roman" w:hAnsi="Times New Roman" w:cs="Times New Roman"/>
          <w:sz w:val="24"/>
          <w:szCs w:val="24"/>
        </w:rPr>
        <w:t xml:space="preserve"> and Sternberg (2005) critique</w:t>
      </w:r>
      <w:r w:rsidR="00D0057D" w:rsidRPr="00353A46">
        <w:rPr>
          <w:rFonts w:ascii="Times New Roman" w:hAnsi="Times New Roman" w:cs="Times New Roman"/>
          <w:sz w:val="24"/>
          <w:szCs w:val="24"/>
        </w:rPr>
        <w:t>d</w:t>
      </w:r>
      <w:r w:rsidR="00486C12" w:rsidRPr="00353A46">
        <w:rPr>
          <w:rFonts w:ascii="Times New Roman" w:hAnsi="Times New Roman" w:cs="Times New Roman"/>
          <w:sz w:val="24"/>
          <w:szCs w:val="24"/>
        </w:rPr>
        <w:t xml:space="preserve"> juvenile justice services in the United States from the point of view of the requirements for a</w:t>
      </w:r>
      <w:r w:rsidR="00CF52AF">
        <w:rPr>
          <w:rFonts w:ascii="Times New Roman" w:hAnsi="Times New Roman" w:cs="Times New Roman"/>
          <w:sz w:val="24"/>
          <w:szCs w:val="24"/>
        </w:rPr>
        <w:t>chieving “psychosocial maturity.</w:t>
      </w:r>
      <w:r w:rsidR="0030722C" w:rsidRPr="00353A46">
        <w:rPr>
          <w:rFonts w:ascii="Times New Roman" w:hAnsi="Times New Roman" w:cs="Times New Roman"/>
          <w:sz w:val="24"/>
          <w:szCs w:val="24"/>
        </w:rPr>
        <w:t>”</w:t>
      </w:r>
      <w:r>
        <w:rPr>
          <w:rFonts w:ascii="Times New Roman" w:hAnsi="Times New Roman" w:cs="Times New Roman"/>
          <w:sz w:val="24"/>
          <w:szCs w:val="24"/>
        </w:rPr>
        <w:t xml:space="preserve"> </w:t>
      </w:r>
      <w:r w:rsidR="00486C12" w:rsidRPr="00353A46">
        <w:rPr>
          <w:rFonts w:ascii="Times New Roman" w:hAnsi="Times New Roman" w:cs="Times New Roman"/>
          <w:sz w:val="24"/>
          <w:szCs w:val="24"/>
        </w:rPr>
        <w:t xml:space="preserve"> They review</w:t>
      </w:r>
      <w:r>
        <w:rPr>
          <w:rFonts w:ascii="Times New Roman" w:hAnsi="Times New Roman" w:cs="Times New Roman"/>
          <w:sz w:val="24"/>
          <w:szCs w:val="24"/>
        </w:rPr>
        <w:t>ed</w:t>
      </w:r>
      <w:r w:rsidR="00486C12" w:rsidRPr="00353A46">
        <w:rPr>
          <w:rFonts w:ascii="Times New Roman" w:hAnsi="Times New Roman" w:cs="Times New Roman"/>
          <w:sz w:val="24"/>
          <w:szCs w:val="24"/>
        </w:rPr>
        <w:t xml:space="preserve"> three issues: “1) how juvenile justice programming influences individuals’ ability to complete developmental tasks of late adolescence and early adulthood; 2) whether young offenders possess risk factors that can interfere with psychosocial development during the transition to adulthood; and 3) whether justice system responses expose individuals to harmful experiences that compromise their chances of becoming successful adults (p. 79). </w:t>
      </w:r>
    </w:p>
    <w:p w14:paraId="406E321A" w14:textId="130833AE" w:rsidR="00F36CE8" w:rsidRDefault="00486C12"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r>
      <w:r w:rsidR="00685471" w:rsidRPr="00353A46">
        <w:rPr>
          <w:rFonts w:ascii="Times New Roman" w:hAnsi="Times New Roman" w:cs="Times New Roman"/>
          <w:sz w:val="24"/>
          <w:szCs w:val="24"/>
        </w:rPr>
        <w:t>Developmental tasks are not on the radar of serv</w:t>
      </w:r>
      <w:r w:rsidR="002D0E83" w:rsidRPr="00353A46">
        <w:rPr>
          <w:rFonts w:ascii="Times New Roman" w:hAnsi="Times New Roman" w:cs="Times New Roman"/>
          <w:sz w:val="24"/>
          <w:szCs w:val="24"/>
        </w:rPr>
        <w:t xml:space="preserve">ices for street-involved youth in most </w:t>
      </w:r>
      <w:r w:rsidR="00D0057D" w:rsidRPr="00353A46">
        <w:rPr>
          <w:rFonts w:ascii="Times New Roman" w:hAnsi="Times New Roman" w:cs="Times New Roman"/>
          <w:sz w:val="24"/>
          <w:szCs w:val="24"/>
        </w:rPr>
        <w:t>jurisdictions</w:t>
      </w:r>
      <w:r w:rsidR="002D0E83" w:rsidRPr="00353A46">
        <w:rPr>
          <w:rFonts w:ascii="Times New Roman" w:hAnsi="Times New Roman" w:cs="Times New Roman"/>
          <w:sz w:val="24"/>
          <w:szCs w:val="24"/>
        </w:rPr>
        <w:t xml:space="preserve">, though </w:t>
      </w:r>
      <w:r w:rsidR="00D0057D" w:rsidRPr="00353A46">
        <w:rPr>
          <w:rFonts w:ascii="Times New Roman" w:hAnsi="Times New Roman" w:cs="Times New Roman"/>
          <w:sz w:val="24"/>
          <w:szCs w:val="24"/>
        </w:rPr>
        <w:t xml:space="preserve">such </w:t>
      </w:r>
      <w:r w:rsidR="004B43D3">
        <w:rPr>
          <w:rFonts w:ascii="Times New Roman" w:hAnsi="Times New Roman" w:cs="Times New Roman"/>
          <w:sz w:val="24"/>
          <w:szCs w:val="24"/>
        </w:rPr>
        <w:t>“tasks”</w:t>
      </w:r>
      <w:r w:rsidR="00D0057D" w:rsidRPr="00353A46">
        <w:rPr>
          <w:rFonts w:ascii="Times New Roman" w:hAnsi="Times New Roman" w:cs="Times New Roman"/>
          <w:sz w:val="24"/>
          <w:szCs w:val="24"/>
        </w:rPr>
        <w:t xml:space="preserve"> are</w:t>
      </w:r>
      <w:r w:rsidR="002D0E83" w:rsidRPr="00353A46">
        <w:rPr>
          <w:rFonts w:ascii="Times New Roman" w:hAnsi="Times New Roman" w:cs="Times New Roman"/>
          <w:sz w:val="24"/>
          <w:szCs w:val="24"/>
        </w:rPr>
        <w:t xml:space="preserve"> not a new idea. </w:t>
      </w:r>
      <w:r w:rsidR="0030722C" w:rsidRPr="00353A46">
        <w:rPr>
          <w:rFonts w:ascii="Times New Roman" w:hAnsi="Times New Roman" w:cs="Times New Roman"/>
          <w:sz w:val="24"/>
          <w:szCs w:val="24"/>
        </w:rPr>
        <w:t xml:space="preserve">For example, </w:t>
      </w:r>
      <w:r w:rsidR="00234E9E" w:rsidRPr="00353A46">
        <w:rPr>
          <w:rFonts w:ascii="Times New Roman" w:hAnsi="Times New Roman" w:cs="Times New Roman"/>
          <w:sz w:val="24"/>
          <w:szCs w:val="24"/>
        </w:rPr>
        <w:t>de Oleivera (2001</w:t>
      </w:r>
      <w:r w:rsidR="002D0E83" w:rsidRPr="00353A46">
        <w:rPr>
          <w:rFonts w:ascii="Times New Roman" w:hAnsi="Times New Roman" w:cs="Times New Roman"/>
          <w:sz w:val="24"/>
          <w:szCs w:val="24"/>
        </w:rPr>
        <w:t>) studied the subculture of st</w:t>
      </w:r>
      <w:r w:rsidR="00266A4B" w:rsidRPr="00353A46">
        <w:rPr>
          <w:rFonts w:ascii="Times New Roman" w:hAnsi="Times New Roman" w:cs="Times New Roman"/>
          <w:sz w:val="24"/>
          <w:szCs w:val="24"/>
        </w:rPr>
        <w:t>reet</w:t>
      </w:r>
      <w:r w:rsidR="004D18BC">
        <w:rPr>
          <w:rFonts w:ascii="Times New Roman" w:hAnsi="Times New Roman" w:cs="Times New Roman"/>
          <w:sz w:val="24"/>
          <w:szCs w:val="24"/>
        </w:rPr>
        <w:t>-involved</w:t>
      </w:r>
      <w:r w:rsidR="00266A4B" w:rsidRPr="00353A46">
        <w:rPr>
          <w:rFonts w:ascii="Times New Roman" w:hAnsi="Times New Roman" w:cs="Times New Roman"/>
          <w:sz w:val="24"/>
          <w:szCs w:val="24"/>
        </w:rPr>
        <w:t xml:space="preserve"> youth in Sao Paulo, Brazil</w:t>
      </w:r>
      <w:r w:rsidR="002D0E83" w:rsidRPr="00353A46">
        <w:rPr>
          <w:rFonts w:ascii="Times New Roman" w:hAnsi="Times New Roman" w:cs="Times New Roman"/>
          <w:sz w:val="24"/>
          <w:szCs w:val="24"/>
        </w:rPr>
        <w:t xml:space="preserve"> and how youth</w:t>
      </w:r>
      <w:r w:rsidR="00D0057D" w:rsidRPr="00353A46">
        <w:rPr>
          <w:rFonts w:ascii="Times New Roman" w:hAnsi="Times New Roman" w:cs="Times New Roman"/>
          <w:sz w:val="24"/>
          <w:szCs w:val="24"/>
        </w:rPr>
        <w:t xml:space="preserve"> </w:t>
      </w:r>
      <w:r w:rsidR="002D0E83" w:rsidRPr="00353A46">
        <w:rPr>
          <w:rFonts w:ascii="Times New Roman" w:hAnsi="Times New Roman" w:cs="Times New Roman"/>
          <w:sz w:val="24"/>
          <w:szCs w:val="24"/>
        </w:rPr>
        <w:t xml:space="preserve">workers engaged </w:t>
      </w:r>
      <w:r w:rsidR="0030722C" w:rsidRPr="00353A46">
        <w:rPr>
          <w:rFonts w:ascii="Times New Roman" w:hAnsi="Times New Roman" w:cs="Times New Roman"/>
          <w:sz w:val="24"/>
          <w:szCs w:val="24"/>
        </w:rPr>
        <w:t>young people</w:t>
      </w:r>
      <w:r w:rsidR="002D0E83" w:rsidRPr="00353A46">
        <w:rPr>
          <w:rFonts w:ascii="Times New Roman" w:hAnsi="Times New Roman" w:cs="Times New Roman"/>
          <w:sz w:val="24"/>
          <w:szCs w:val="24"/>
        </w:rPr>
        <w:t xml:space="preserve"> in democratic social organization</w:t>
      </w:r>
      <w:r w:rsidR="0030722C" w:rsidRPr="00353A46">
        <w:rPr>
          <w:rFonts w:ascii="Times New Roman" w:hAnsi="Times New Roman" w:cs="Times New Roman"/>
          <w:sz w:val="24"/>
          <w:szCs w:val="24"/>
        </w:rPr>
        <w:t>, group</w:t>
      </w:r>
      <w:r w:rsidR="00D0057D" w:rsidRPr="00353A46">
        <w:rPr>
          <w:rFonts w:ascii="Times New Roman" w:hAnsi="Times New Roman" w:cs="Times New Roman"/>
          <w:sz w:val="24"/>
          <w:szCs w:val="24"/>
        </w:rPr>
        <w:t xml:space="preserve"> </w:t>
      </w:r>
      <w:r w:rsidR="0030722C" w:rsidRPr="00353A46">
        <w:rPr>
          <w:rFonts w:ascii="Times New Roman" w:hAnsi="Times New Roman" w:cs="Times New Roman"/>
          <w:sz w:val="24"/>
          <w:szCs w:val="24"/>
        </w:rPr>
        <w:t>work,</w:t>
      </w:r>
      <w:r w:rsidR="002D0E83" w:rsidRPr="00353A46">
        <w:rPr>
          <w:rFonts w:ascii="Times New Roman" w:hAnsi="Times New Roman" w:cs="Times New Roman"/>
          <w:sz w:val="24"/>
          <w:szCs w:val="24"/>
        </w:rPr>
        <w:t xml:space="preserve"> and political activities. </w:t>
      </w:r>
      <w:r w:rsidR="0030722C" w:rsidRPr="00353A46">
        <w:rPr>
          <w:rFonts w:ascii="Times New Roman" w:hAnsi="Times New Roman" w:cs="Times New Roman"/>
          <w:sz w:val="24"/>
          <w:szCs w:val="24"/>
        </w:rPr>
        <w:t xml:space="preserve"> These efforts were on the streets as a preparatory step, </w:t>
      </w:r>
      <w:r w:rsidR="00155B2D" w:rsidRPr="00353A46">
        <w:rPr>
          <w:rFonts w:ascii="Times New Roman" w:hAnsi="Times New Roman" w:cs="Times New Roman"/>
          <w:sz w:val="24"/>
          <w:szCs w:val="24"/>
        </w:rPr>
        <w:t xml:space="preserve">and the missing part of the equation was inclusion and integration. </w:t>
      </w:r>
      <w:r w:rsidR="00997422">
        <w:rPr>
          <w:rFonts w:ascii="Times New Roman" w:hAnsi="Times New Roman" w:cs="Times New Roman"/>
          <w:sz w:val="24"/>
          <w:szCs w:val="24"/>
        </w:rPr>
        <w:t>Cheung and Sternberg</w:t>
      </w:r>
      <w:r w:rsidR="002D0E83" w:rsidRPr="00353A46">
        <w:rPr>
          <w:rFonts w:ascii="Times New Roman" w:hAnsi="Times New Roman" w:cs="Times New Roman"/>
          <w:sz w:val="24"/>
          <w:szCs w:val="24"/>
        </w:rPr>
        <w:t xml:space="preserve"> </w:t>
      </w:r>
      <w:r w:rsidR="00D0057D" w:rsidRPr="00353A46">
        <w:rPr>
          <w:rFonts w:ascii="Times New Roman" w:hAnsi="Times New Roman" w:cs="Times New Roman"/>
          <w:sz w:val="24"/>
          <w:szCs w:val="24"/>
        </w:rPr>
        <w:t>(2005)</w:t>
      </w:r>
      <w:r w:rsidR="002D0E83" w:rsidRPr="00353A46">
        <w:rPr>
          <w:rFonts w:ascii="Times New Roman" w:hAnsi="Times New Roman" w:cs="Times New Roman"/>
          <w:sz w:val="24"/>
          <w:szCs w:val="24"/>
        </w:rPr>
        <w:t xml:space="preserve"> </w:t>
      </w:r>
      <w:r w:rsidR="009E5655" w:rsidRPr="00353A46">
        <w:rPr>
          <w:rFonts w:ascii="Times New Roman" w:hAnsi="Times New Roman" w:cs="Times New Roman"/>
          <w:sz w:val="24"/>
          <w:szCs w:val="24"/>
        </w:rPr>
        <w:t xml:space="preserve">suggest that we </w:t>
      </w:r>
      <w:r w:rsidR="00D0057D" w:rsidRPr="00353A46">
        <w:rPr>
          <w:rFonts w:ascii="Times New Roman" w:hAnsi="Times New Roman" w:cs="Times New Roman"/>
          <w:sz w:val="24"/>
          <w:szCs w:val="24"/>
        </w:rPr>
        <w:t>should simil</w:t>
      </w:r>
      <w:r w:rsidR="009E5655" w:rsidRPr="00353A46">
        <w:rPr>
          <w:rFonts w:ascii="Times New Roman" w:hAnsi="Times New Roman" w:cs="Times New Roman"/>
          <w:sz w:val="24"/>
          <w:szCs w:val="24"/>
        </w:rPr>
        <w:t xml:space="preserve">arly refocus efforts towards </w:t>
      </w:r>
      <w:r w:rsidR="004B43D3">
        <w:rPr>
          <w:rFonts w:ascii="Times New Roman" w:hAnsi="Times New Roman" w:cs="Times New Roman"/>
          <w:sz w:val="24"/>
          <w:szCs w:val="24"/>
        </w:rPr>
        <w:t xml:space="preserve">development </w:t>
      </w:r>
      <w:r w:rsidR="002D0E83" w:rsidRPr="00353A46">
        <w:rPr>
          <w:rFonts w:ascii="Times New Roman" w:hAnsi="Times New Roman" w:cs="Times New Roman"/>
          <w:sz w:val="24"/>
          <w:szCs w:val="24"/>
        </w:rPr>
        <w:t xml:space="preserve">with more </w:t>
      </w:r>
      <w:r w:rsidRPr="00353A46">
        <w:rPr>
          <w:rFonts w:ascii="Times New Roman" w:hAnsi="Times New Roman" w:cs="Times New Roman"/>
          <w:sz w:val="24"/>
          <w:szCs w:val="24"/>
        </w:rPr>
        <w:t xml:space="preserve">long-term assistance </w:t>
      </w:r>
      <w:r w:rsidR="00BF5616">
        <w:rPr>
          <w:rFonts w:ascii="Times New Roman" w:hAnsi="Times New Roman" w:cs="Times New Roman"/>
          <w:sz w:val="24"/>
          <w:szCs w:val="24"/>
        </w:rPr>
        <w:t xml:space="preserve">with </w:t>
      </w:r>
      <w:r w:rsidR="004B43D3">
        <w:rPr>
          <w:rFonts w:ascii="Times New Roman" w:hAnsi="Times New Roman" w:cs="Times New Roman"/>
          <w:sz w:val="24"/>
          <w:szCs w:val="24"/>
        </w:rPr>
        <w:t xml:space="preserve">social </w:t>
      </w:r>
      <w:r w:rsidR="00BF5616">
        <w:rPr>
          <w:rFonts w:ascii="Times New Roman" w:hAnsi="Times New Roman" w:cs="Times New Roman"/>
          <w:sz w:val="24"/>
          <w:szCs w:val="24"/>
        </w:rPr>
        <w:t>inclusion</w:t>
      </w:r>
      <w:r w:rsidR="00155B2D" w:rsidRPr="00353A46">
        <w:rPr>
          <w:rFonts w:ascii="Times New Roman" w:hAnsi="Times New Roman" w:cs="Times New Roman"/>
          <w:sz w:val="24"/>
          <w:szCs w:val="24"/>
        </w:rPr>
        <w:t xml:space="preserve">; </w:t>
      </w:r>
      <w:r w:rsidR="00075152" w:rsidRPr="00353A46">
        <w:rPr>
          <w:rFonts w:ascii="Times New Roman" w:hAnsi="Times New Roman" w:cs="Times New Roman"/>
          <w:sz w:val="24"/>
          <w:szCs w:val="24"/>
        </w:rPr>
        <w:t>this kind of assistance</w:t>
      </w:r>
      <w:r w:rsidRPr="00353A46">
        <w:rPr>
          <w:rFonts w:ascii="Times New Roman" w:hAnsi="Times New Roman" w:cs="Times New Roman"/>
          <w:sz w:val="24"/>
          <w:szCs w:val="24"/>
        </w:rPr>
        <w:t xml:space="preserve"> may help them m</w:t>
      </w:r>
      <w:r w:rsidR="009E5655" w:rsidRPr="00353A46">
        <w:rPr>
          <w:rFonts w:ascii="Times New Roman" w:hAnsi="Times New Roman" w:cs="Times New Roman"/>
          <w:sz w:val="24"/>
          <w:szCs w:val="24"/>
        </w:rPr>
        <w:t>ove beyond street-involvement.</w:t>
      </w:r>
      <w:r w:rsidR="004A44CF" w:rsidRPr="00353A46">
        <w:rPr>
          <w:rFonts w:ascii="Times New Roman" w:hAnsi="Times New Roman" w:cs="Times New Roman"/>
          <w:sz w:val="24"/>
          <w:szCs w:val="24"/>
        </w:rPr>
        <w:t xml:space="preserve"> </w:t>
      </w:r>
    </w:p>
    <w:p w14:paraId="0116F6D5" w14:textId="298DBEDD" w:rsidR="004A44CF" w:rsidRPr="00353A46" w:rsidRDefault="00F36CE8"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also means moving beyond harm reduction. </w:t>
      </w:r>
      <w:r w:rsidR="006E7553" w:rsidRPr="00353A46">
        <w:rPr>
          <w:rFonts w:ascii="Times New Roman" w:hAnsi="Times New Roman" w:cs="Times New Roman"/>
          <w:sz w:val="24"/>
          <w:szCs w:val="24"/>
        </w:rPr>
        <w:t>Most h</w:t>
      </w:r>
      <w:r w:rsidR="009E5655" w:rsidRPr="00353A46">
        <w:rPr>
          <w:rFonts w:ascii="Times New Roman" w:hAnsi="Times New Roman" w:cs="Times New Roman"/>
          <w:sz w:val="24"/>
          <w:szCs w:val="24"/>
        </w:rPr>
        <w:t xml:space="preserve">arm reduction </w:t>
      </w:r>
      <w:r w:rsidR="006E7553" w:rsidRPr="00353A46">
        <w:rPr>
          <w:rFonts w:ascii="Times New Roman" w:hAnsi="Times New Roman" w:cs="Times New Roman"/>
          <w:sz w:val="24"/>
          <w:szCs w:val="24"/>
        </w:rPr>
        <w:t>p</w:t>
      </w:r>
      <w:r w:rsidR="004A44CF" w:rsidRPr="00353A46">
        <w:rPr>
          <w:rFonts w:ascii="Times New Roman" w:hAnsi="Times New Roman" w:cs="Times New Roman"/>
          <w:sz w:val="24"/>
          <w:szCs w:val="24"/>
        </w:rPr>
        <w:t>rograms</w:t>
      </w:r>
      <w:r w:rsidR="006E7553" w:rsidRPr="00353A46">
        <w:rPr>
          <w:rFonts w:ascii="Times New Roman" w:hAnsi="Times New Roman" w:cs="Times New Roman"/>
          <w:sz w:val="24"/>
          <w:szCs w:val="24"/>
        </w:rPr>
        <w:t xml:space="preserve"> are by </w:t>
      </w:r>
      <w:r>
        <w:rPr>
          <w:rFonts w:ascii="Times New Roman" w:hAnsi="Times New Roman" w:cs="Times New Roman"/>
          <w:sz w:val="24"/>
          <w:szCs w:val="24"/>
        </w:rPr>
        <w:t>definition</w:t>
      </w:r>
      <w:r w:rsidR="004A44CF" w:rsidRPr="00353A46">
        <w:rPr>
          <w:rFonts w:ascii="Times New Roman" w:hAnsi="Times New Roman" w:cs="Times New Roman"/>
          <w:sz w:val="24"/>
          <w:szCs w:val="24"/>
        </w:rPr>
        <w:t xml:space="preserve"> </w:t>
      </w:r>
      <w:r w:rsidR="00997422">
        <w:rPr>
          <w:rFonts w:ascii="Times New Roman" w:hAnsi="Times New Roman" w:cs="Times New Roman"/>
          <w:sz w:val="24"/>
          <w:szCs w:val="24"/>
        </w:rPr>
        <w:t xml:space="preserve">focussed on the </w:t>
      </w:r>
      <w:r w:rsidR="004A44CF" w:rsidRPr="00353A46">
        <w:rPr>
          <w:rFonts w:ascii="Times New Roman" w:hAnsi="Times New Roman" w:cs="Times New Roman"/>
          <w:sz w:val="24"/>
          <w:szCs w:val="24"/>
        </w:rPr>
        <w:t>harm that is related to a single or small number of risk activities</w:t>
      </w:r>
      <w:r w:rsidR="009E5655" w:rsidRPr="00353A46">
        <w:rPr>
          <w:rFonts w:ascii="Times New Roman" w:hAnsi="Times New Roman" w:cs="Times New Roman"/>
          <w:sz w:val="24"/>
          <w:szCs w:val="24"/>
        </w:rPr>
        <w:t>.</w:t>
      </w:r>
      <w:r w:rsidR="00075152" w:rsidRPr="00353A46">
        <w:rPr>
          <w:rFonts w:ascii="Times New Roman" w:hAnsi="Times New Roman" w:cs="Times New Roman"/>
          <w:sz w:val="24"/>
          <w:szCs w:val="24"/>
        </w:rPr>
        <w:t xml:space="preserve"> </w:t>
      </w:r>
      <w:r w:rsidR="004A44CF" w:rsidRPr="00353A46">
        <w:rPr>
          <w:rFonts w:ascii="Times New Roman" w:hAnsi="Times New Roman" w:cs="Times New Roman"/>
          <w:sz w:val="24"/>
          <w:szCs w:val="24"/>
        </w:rPr>
        <w:t xml:space="preserve">These programs are very important in the current context where universal and long term governmental programs have become fewer and fewer. </w:t>
      </w:r>
      <w:r>
        <w:rPr>
          <w:rFonts w:ascii="Times New Roman" w:hAnsi="Times New Roman" w:cs="Times New Roman"/>
          <w:sz w:val="24"/>
          <w:szCs w:val="24"/>
        </w:rPr>
        <w:t xml:space="preserve">Yet </w:t>
      </w:r>
      <w:r w:rsidR="002D0E83" w:rsidRPr="00353A46">
        <w:rPr>
          <w:rFonts w:ascii="Times New Roman" w:hAnsi="Times New Roman" w:cs="Times New Roman"/>
          <w:sz w:val="24"/>
          <w:szCs w:val="24"/>
        </w:rPr>
        <w:t>harm reduction services</w:t>
      </w:r>
      <w:r>
        <w:rPr>
          <w:rFonts w:ascii="Times New Roman" w:hAnsi="Times New Roman" w:cs="Times New Roman"/>
          <w:sz w:val="24"/>
          <w:szCs w:val="24"/>
        </w:rPr>
        <w:t xml:space="preserve"> are not developmental and progressive. T</w:t>
      </w:r>
      <w:r w:rsidR="004A44CF" w:rsidRPr="00353A46">
        <w:rPr>
          <w:rFonts w:ascii="Times New Roman" w:hAnsi="Times New Roman" w:cs="Times New Roman"/>
          <w:sz w:val="24"/>
          <w:szCs w:val="24"/>
        </w:rPr>
        <w:t xml:space="preserve">hey reduce the harm of some of the activities that some street </w:t>
      </w:r>
      <w:r w:rsidR="004A44CF" w:rsidRPr="00353A46">
        <w:rPr>
          <w:rFonts w:ascii="Times New Roman" w:hAnsi="Times New Roman" w:cs="Times New Roman"/>
          <w:sz w:val="24"/>
          <w:szCs w:val="24"/>
        </w:rPr>
        <w:lastRenderedPageBreak/>
        <w:t>involved young people frequently engage in</w:t>
      </w:r>
      <w:r>
        <w:rPr>
          <w:rFonts w:ascii="Times New Roman" w:hAnsi="Times New Roman" w:cs="Times New Roman"/>
          <w:sz w:val="24"/>
          <w:szCs w:val="24"/>
        </w:rPr>
        <w:t xml:space="preserve"> and street-youth have difficult moving on from them.</w:t>
      </w:r>
    </w:p>
    <w:p w14:paraId="6907EED7" w14:textId="35F4DEFE" w:rsidR="00486C12" w:rsidRPr="00353A46" w:rsidRDefault="00486C12"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 xml:space="preserve">With </w:t>
      </w:r>
      <w:r w:rsidR="00D0057D" w:rsidRPr="00353A46">
        <w:rPr>
          <w:rFonts w:ascii="Times New Roman" w:hAnsi="Times New Roman" w:cs="Times New Roman"/>
          <w:sz w:val="24"/>
          <w:szCs w:val="24"/>
        </w:rPr>
        <w:t xml:space="preserve">regard to </w:t>
      </w:r>
      <w:r w:rsidRPr="00353A46">
        <w:rPr>
          <w:rFonts w:ascii="Times New Roman" w:hAnsi="Times New Roman" w:cs="Times New Roman"/>
          <w:sz w:val="24"/>
          <w:szCs w:val="24"/>
        </w:rPr>
        <w:t xml:space="preserve">services for street-involved youth, </w:t>
      </w:r>
      <w:r w:rsidR="004D18BC" w:rsidRPr="004D18BC">
        <w:rPr>
          <w:rFonts w:ascii="Times New Roman" w:hAnsi="Times New Roman" w:cs="Times New Roman"/>
          <w:sz w:val="24"/>
          <w:szCs w:val="24"/>
        </w:rPr>
        <w:t xml:space="preserve">following Cheung and Sternberg (2005) </w:t>
      </w:r>
      <w:r w:rsidRPr="00353A46">
        <w:rPr>
          <w:rFonts w:ascii="Times New Roman" w:hAnsi="Times New Roman" w:cs="Times New Roman"/>
          <w:sz w:val="24"/>
          <w:szCs w:val="24"/>
        </w:rPr>
        <w:t>we might consider whether and how being street-involved influences the possibilities of completing developmental tasks, what risks are present that interfere with psychosocial development, and whether service responses interfere or hinder mo</w:t>
      </w:r>
      <w:r w:rsidR="00F36CE8">
        <w:rPr>
          <w:rFonts w:ascii="Times New Roman" w:hAnsi="Times New Roman" w:cs="Times New Roman"/>
          <w:sz w:val="24"/>
          <w:szCs w:val="24"/>
        </w:rPr>
        <w:t>ving on to successful maturity</w:t>
      </w:r>
      <w:r w:rsidR="004D18BC">
        <w:rPr>
          <w:rFonts w:ascii="Times New Roman" w:hAnsi="Times New Roman" w:cs="Times New Roman"/>
          <w:sz w:val="24"/>
          <w:szCs w:val="24"/>
        </w:rPr>
        <w:t>.</w:t>
      </w:r>
      <w:r w:rsidR="00F355BE">
        <w:rPr>
          <w:rFonts w:ascii="Times New Roman" w:hAnsi="Times New Roman" w:cs="Times New Roman"/>
          <w:sz w:val="24"/>
          <w:szCs w:val="24"/>
        </w:rPr>
        <w:t xml:space="preserve"> </w:t>
      </w:r>
      <w:r w:rsidR="00F36CE8">
        <w:rPr>
          <w:rFonts w:ascii="Times New Roman" w:hAnsi="Times New Roman" w:cs="Times New Roman"/>
          <w:sz w:val="24"/>
          <w:szCs w:val="24"/>
        </w:rPr>
        <w:t>The</w:t>
      </w:r>
      <w:r w:rsidR="004D18BC">
        <w:rPr>
          <w:rFonts w:ascii="Times New Roman" w:hAnsi="Times New Roman" w:cs="Times New Roman"/>
          <w:sz w:val="24"/>
          <w:szCs w:val="24"/>
        </w:rPr>
        <w:t xml:space="preserve"> authors (</w:t>
      </w:r>
      <w:r w:rsidR="004D18BC" w:rsidRPr="004D18BC">
        <w:rPr>
          <w:rFonts w:ascii="Times New Roman" w:hAnsi="Times New Roman" w:cs="Times New Roman"/>
          <w:sz w:val="24"/>
          <w:szCs w:val="24"/>
        </w:rPr>
        <w:t>Cheung and Sternberg</w:t>
      </w:r>
      <w:r w:rsidR="004D18BC">
        <w:rPr>
          <w:rFonts w:ascii="Times New Roman" w:hAnsi="Times New Roman" w:cs="Times New Roman"/>
          <w:sz w:val="24"/>
          <w:szCs w:val="24"/>
        </w:rPr>
        <w:t xml:space="preserve">, </w:t>
      </w:r>
      <w:r w:rsidR="004D18BC" w:rsidRPr="004D18BC">
        <w:rPr>
          <w:rFonts w:ascii="Times New Roman" w:hAnsi="Times New Roman" w:cs="Times New Roman"/>
          <w:sz w:val="24"/>
          <w:szCs w:val="24"/>
        </w:rPr>
        <w:t>2005)</w:t>
      </w:r>
      <w:r w:rsidR="00D0057D" w:rsidRPr="00353A46">
        <w:rPr>
          <w:rFonts w:ascii="Times New Roman" w:hAnsi="Times New Roman" w:cs="Times New Roman"/>
          <w:sz w:val="24"/>
          <w:szCs w:val="24"/>
        </w:rPr>
        <w:t xml:space="preserve"> </w:t>
      </w:r>
      <w:r w:rsidR="00A10EE7">
        <w:rPr>
          <w:rFonts w:ascii="Times New Roman" w:hAnsi="Times New Roman" w:cs="Times New Roman"/>
          <w:sz w:val="24"/>
          <w:szCs w:val="24"/>
        </w:rPr>
        <w:t>describe three domains</w:t>
      </w:r>
      <w:r w:rsidRPr="00353A46">
        <w:rPr>
          <w:rFonts w:ascii="Times New Roman" w:hAnsi="Times New Roman" w:cs="Times New Roman"/>
          <w:sz w:val="24"/>
          <w:szCs w:val="24"/>
        </w:rPr>
        <w:t xml:space="preserve"> of psychosocial maturity in this regard: Mastery and competence, interpersonal relationships and social functioning, and self-definition and self-governance</w:t>
      </w:r>
      <w:r w:rsidR="004D18BC">
        <w:rPr>
          <w:rFonts w:ascii="Times New Roman" w:hAnsi="Times New Roman" w:cs="Times New Roman"/>
          <w:sz w:val="24"/>
          <w:szCs w:val="24"/>
        </w:rPr>
        <w:t>:</w:t>
      </w:r>
      <w:r w:rsidRPr="00353A46">
        <w:rPr>
          <w:rFonts w:ascii="Times New Roman" w:hAnsi="Times New Roman" w:cs="Times New Roman"/>
          <w:sz w:val="24"/>
          <w:szCs w:val="24"/>
        </w:rPr>
        <w:t xml:space="preserve"> </w:t>
      </w:r>
    </w:p>
    <w:p w14:paraId="7062A76A" w14:textId="17D4E498" w:rsidR="00486C12" w:rsidRPr="00353A46" w:rsidRDefault="00486C12" w:rsidP="009974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ind w:left="566"/>
        <w:rPr>
          <w:rFonts w:ascii="Times New Roman" w:hAnsi="Times New Roman" w:cs="Times New Roman"/>
          <w:sz w:val="24"/>
          <w:szCs w:val="24"/>
        </w:rPr>
      </w:pPr>
      <w:r w:rsidRPr="00353A46">
        <w:rPr>
          <w:rFonts w:ascii="Times New Roman" w:hAnsi="Times New Roman" w:cs="Times New Roman"/>
          <w:sz w:val="24"/>
          <w:szCs w:val="24"/>
        </w:rPr>
        <w:t>Ideally, during late adolescence and early childhood individuals</w:t>
      </w:r>
      <w:r w:rsidR="00D0057D" w:rsidRPr="00353A46">
        <w:rPr>
          <w:rFonts w:ascii="Times New Roman" w:hAnsi="Times New Roman" w:cs="Times New Roman"/>
          <w:sz w:val="24"/>
          <w:szCs w:val="24"/>
        </w:rPr>
        <w:t xml:space="preserve"> should have the opportunity to</w:t>
      </w:r>
      <w:r w:rsidR="001B29BC"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participate in social settings that help them to carve out their personal identities, decide what values and activities are important to them, and develop the interpersonal, educational, and occupational skills needed to achieve their goals as adults. </w:t>
      </w:r>
      <w:r w:rsidR="001B29BC" w:rsidRPr="00353A46">
        <w:rPr>
          <w:rFonts w:ascii="Times New Roman" w:hAnsi="Times New Roman" w:cs="Times New Roman"/>
          <w:sz w:val="24"/>
          <w:szCs w:val="24"/>
        </w:rPr>
        <w:t>Social contexts including</w:t>
      </w:r>
      <w:r w:rsidRPr="00353A46">
        <w:rPr>
          <w:rFonts w:ascii="Times New Roman" w:hAnsi="Times New Roman" w:cs="Times New Roman"/>
          <w:sz w:val="24"/>
          <w:szCs w:val="24"/>
        </w:rPr>
        <w:t xml:space="preserve"> the family, peer group, school, and workplace serve as important learning environments because they provide individuals with opportunities and resources that prepare them to take on mature roles and responsibilities. Making a successful transition to adulthood is a process that, under the best of circumstances, is promoted by the support and protection of adults, a sense of purposefulness about the future, and the freedom to explore possible life directions in the realms of family, educat</w:t>
      </w:r>
      <w:r w:rsidR="00997422">
        <w:rPr>
          <w:rFonts w:ascii="Times New Roman" w:hAnsi="Times New Roman" w:cs="Times New Roman"/>
          <w:sz w:val="24"/>
          <w:szCs w:val="24"/>
        </w:rPr>
        <w:t>ion, work, love, and friendship</w:t>
      </w:r>
      <w:r w:rsidRPr="00353A46">
        <w:rPr>
          <w:rFonts w:ascii="Times New Roman" w:hAnsi="Times New Roman" w:cs="Times New Roman"/>
          <w:sz w:val="24"/>
          <w:szCs w:val="24"/>
        </w:rPr>
        <w:t xml:space="preserve"> (p. 78).</w:t>
      </w:r>
    </w:p>
    <w:p w14:paraId="13BD75BC" w14:textId="2B776AA6" w:rsidR="00486C12" w:rsidRPr="00353A46" w:rsidRDefault="004A44CF"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r>
      <w:r w:rsidR="00486C12" w:rsidRPr="00353A46">
        <w:rPr>
          <w:rFonts w:ascii="Times New Roman" w:hAnsi="Times New Roman" w:cs="Times New Roman"/>
          <w:sz w:val="24"/>
          <w:szCs w:val="24"/>
        </w:rPr>
        <w:t>From th</w:t>
      </w:r>
      <w:r w:rsidR="004D18BC">
        <w:rPr>
          <w:rFonts w:ascii="Times New Roman" w:hAnsi="Times New Roman" w:cs="Times New Roman"/>
          <w:sz w:val="24"/>
          <w:szCs w:val="24"/>
        </w:rPr>
        <w:t>is description</w:t>
      </w:r>
      <w:r w:rsidR="00486C12" w:rsidRPr="00353A46">
        <w:rPr>
          <w:rFonts w:ascii="Times New Roman" w:hAnsi="Times New Roman" w:cs="Times New Roman"/>
          <w:sz w:val="24"/>
          <w:szCs w:val="24"/>
        </w:rPr>
        <w:t xml:space="preserve"> we can begin to describe some characteristics of the </w:t>
      </w:r>
      <w:r w:rsidR="004D18BC">
        <w:rPr>
          <w:rFonts w:ascii="Times New Roman" w:hAnsi="Times New Roman" w:cs="Times New Roman"/>
          <w:sz w:val="24"/>
          <w:szCs w:val="24"/>
        </w:rPr>
        <w:t xml:space="preserve">routes in and out of street involvement </w:t>
      </w:r>
      <w:r w:rsidR="00486C12" w:rsidRPr="00353A46">
        <w:rPr>
          <w:rFonts w:ascii="Times New Roman" w:hAnsi="Times New Roman" w:cs="Times New Roman"/>
          <w:sz w:val="24"/>
          <w:szCs w:val="24"/>
        </w:rPr>
        <w:t xml:space="preserve"> and </w:t>
      </w:r>
      <w:r w:rsidR="009601FE">
        <w:rPr>
          <w:rFonts w:ascii="Times New Roman" w:hAnsi="Times New Roman" w:cs="Times New Roman"/>
          <w:sz w:val="24"/>
          <w:szCs w:val="24"/>
        </w:rPr>
        <w:t xml:space="preserve">the </w:t>
      </w:r>
      <w:r w:rsidR="00486C12" w:rsidRPr="00353A46">
        <w:rPr>
          <w:rFonts w:ascii="Times New Roman" w:hAnsi="Times New Roman" w:cs="Times New Roman"/>
          <w:sz w:val="24"/>
          <w:szCs w:val="24"/>
        </w:rPr>
        <w:t>challenges</w:t>
      </w:r>
      <w:r w:rsidR="009601FE">
        <w:rPr>
          <w:rFonts w:ascii="Times New Roman" w:hAnsi="Times New Roman" w:cs="Times New Roman"/>
          <w:sz w:val="24"/>
          <w:szCs w:val="24"/>
        </w:rPr>
        <w:t xml:space="preserve"> youth encounter along the way</w:t>
      </w:r>
      <w:r w:rsidR="00486C12" w:rsidRPr="00353A46">
        <w:rPr>
          <w:rFonts w:ascii="Times New Roman" w:hAnsi="Times New Roman" w:cs="Times New Roman"/>
          <w:sz w:val="24"/>
          <w:szCs w:val="24"/>
        </w:rPr>
        <w:t xml:space="preserve">. We have described the experience of separation from family as diverse. For a few </w:t>
      </w:r>
      <w:r w:rsidR="009601FE">
        <w:rPr>
          <w:rFonts w:ascii="Times New Roman" w:hAnsi="Times New Roman" w:cs="Times New Roman"/>
          <w:sz w:val="24"/>
          <w:szCs w:val="24"/>
        </w:rPr>
        <w:t>street-involved youth, it was</w:t>
      </w:r>
      <w:r w:rsidR="00486C12" w:rsidRPr="00353A46">
        <w:rPr>
          <w:rFonts w:ascii="Times New Roman" w:hAnsi="Times New Roman" w:cs="Times New Roman"/>
          <w:sz w:val="24"/>
          <w:szCs w:val="24"/>
        </w:rPr>
        <w:t xml:space="preserve"> an </w:t>
      </w:r>
      <w:r w:rsidR="00486C12" w:rsidRPr="00353A46">
        <w:rPr>
          <w:rFonts w:ascii="Times New Roman" w:hAnsi="Times New Roman" w:cs="Times New Roman"/>
          <w:sz w:val="24"/>
          <w:szCs w:val="24"/>
        </w:rPr>
        <w:lastRenderedPageBreak/>
        <w:t>escape from responsibility and from growing up, sometimes for the simple freedom to use drugs without restriction, and these youth often later c</w:t>
      </w:r>
      <w:r w:rsidR="009601FE">
        <w:rPr>
          <w:rFonts w:ascii="Times New Roman" w:hAnsi="Times New Roman" w:cs="Times New Roman"/>
          <w:sz w:val="24"/>
          <w:szCs w:val="24"/>
        </w:rPr>
        <w:t>a</w:t>
      </w:r>
      <w:r w:rsidR="00486C12" w:rsidRPr="00353A46">
        <w:rPr>
          <w:rFonts w:ascii="Times New Roman" w:hAnsi="Times New Roman" w:cs="Times New Roman"/>
          <w:sz w:val="24"/>
          <w:szCs w:val="24"/>
        </w:rPr>
        <w:t>me to recognize their immaturity, and a few of the</w:t>
      </w:r>
      <w:r w:rsidR="009601FE">
        <w:rPr>
          <w:rFonts w:ascii="Times New Roman" w:hAnsi="Times New Roman" w:cs="Times New Roman"/>
          <w:sz w:val="24"/>
          <w:szCs w:val="24"/>
        </w:rPr>
        <w:t>m</w:t>
      </w:r>
      <w:r w:rsidR="00486C12" w:rsidRPr="00353A46">
        <w:rPr>
          <w:rFonts w:ascii="Times New Roman" w:hAnsi="Times New Roman" w:cs="Times New Roman"/>
          <w:sz w:val="24"/>
          <w:szCs w:val="24"/>
        </w:rPr>
        <w:t xml:space="preserve"> later return</w:t>
      </w:r>
      <w:r w:rsidR="009601FE">
        <w:rPr>
          <w:rFonts w:ascii="Times New Roman" w:hAnsi="Times New Roman" w:cs="Times New Roman"/>
          <w:sz w:val="24"/>
          <w:szCs w:val="24"/>
        </w:rPr>
        <w:t>ed to their original</w:t>
      </w:r>
      <w:r w:rsidR="00486C12" w:rsidRPr="00353A46">
        <w:rPr>
          <w:rFonts w:ascii="Times New Roman" w:hAnsi="Times New Roman" w:cs="Times New Roman"/>
          <w:sz w:val="24"/>
          <w:szCs w:val="24"/>
        </w:rPr>
        <w:t xml:space="preserve"> home</w:t>
      </w:r>
      <w:r w:rsidR="009601FE">
        <w:rPr>
          <w:rFonts w:ascii="Times New Roman" w:hAnsi="Times New Roman" w:cs="Times New Roman"/>
          <w:sz w:val="24"/>
          <w:szCs w:val="24"/>
        </w:rPr>
        <w:t>s</w:t>
      </w:r>
      <w:r w:rsidR="00486C12" w:rsidRPr="00353A46">
        <w:rPr>
          <w:rFonts w:ascii="Times New Roman" w:hAnsi="Times New Roman" w:cs="Times New Roman"/>
          <w:sz w:val="24"/>
          <w:szCs w:val="24"/>
        </w:rPr>
        <w:t xml:space="preserve">. For a small number leaving home </w:t>
      </w:r>
      <w:r w:rsidR="009601FE">
        <w:rPr>
          <w:rFonts w:ascii="Times New Roman" w:hAnsi="Times New Roman" w:cs="Times New Roman"/>
          <w:sz w:val="24"/>
          <w:szCs w:val="24"/>
        </w:rPr>
        <w:t>wa</w:t>
      </w:r>
      <w:r w:rsidR="00486C12" w:rsidRPr="00353A46">
        <w:rPr>
          <w:rFonts w:ascii="Times New Roman" w:hAnsi="Times New Roman" w:cs="Times New Roman"/>
          <w:sz w:val="24"/>
          <w:szCs w:val="24"/>
        </w:rPr>
        <w:t xml:space="preserve">s an adventure in exercising some freedom. For many others leaving home </w:t>
      </w:r>
      <w:r w:rsidR="009601FE">
        <w:rPr>
          <w:rFonts w:ascii="Times New Roman" w:hAnsi="Times New Roman" w:cs="Times New Roman"/>
          <w:sz w:val="24"/>
          <w:szCs w:val="24"/>
        </w:rPr>
        <w:t>was</w:t>
      </w:r>
      <w:r w:rsidR="00486C12" w:rsidRPr="00353A46">
        <w:rPr>
          <w:rFonts w:ascii="Times New Roman" w:hAnsi="Times New Roman" w:cs="Times New Roman"/>
          <w:sz w:val="24"/>
          <w:szCs w:val="24"/>
        </w:rPr>
        <w:t xml:space="preserve"> characterized by some bravery, an existential choice to be different than one’s parents and family, and a bit of a leap of faith into the unknown. For these latter two groups especially we suggested that these choices might not best be characterized by risk, breakdown, and immaturity but as choices more typical of emerging and young adults, under difficult conditions. We might compare their choices to those of adults in destructive and violent romantic relationships who make choices under similarly difficult circumstances. Further, without exception</w:t>
      </w:r>
      <w:r w:rsidR="009601FE">
        <w:rPr>
          <w:rFonts w:ascii="Times New Roman" w:hAnsi="Times New Roman" w:cs="Times New Roman"/>
          <w:sz w:val="24"/>
          <w:szCs w:val="24"/>
        </w:rPr>
        <w:t>,</w:t>
      </w:r>
      <w:r w:rsidR="00486C12" w:rsidRPr="00353A46">
        <w:rPr>
          <w:rFonts w:ascii="Times New Roman" w:hAnsi="Times New Roman" w:cs="Times New Roman"/>
          <w:sz w:val="24"/>
          <w:szCs w:val="24"/>
        </w:rPr>
        <w:t xml:space="preserve"> the educational experiences of these youth were stressful and lonely. </w:t>
      </w:r>
    </w:p>
    <w:p w14:paraId="665A7A3F" w14:textId="22B1F241" w:rsidR="00486C12" w:rsidRPr="00353A46" w:rsidRDefault="00486C12"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 xml:space="preserve">Becoming independent, finding a community on the street, finding an income source, and managing one’s health and health care </w:t>
      </w:r>
      <w:r w:rsidR="009601FE">
        <w:rPr>
          <w:rFonts w:ascii="Times New Roman" w:hAnsi="Times New Roman" w:cs="Times New Roman"/>
          <w:sz w:val="24"/>
          <w:szCs w:val="24"/>
        </w:rPr>
        <w:t>we</w:t>
      </w:r>
      <w:r w:rsidRPr="00353A46">
        <w:rPr>
          <w:rFonts w:ascii="Times New Roman" w:hAnsi="Times New Roman" w:cs="Times New Roman"/>
          <w:sz w:val="24"/>
          <w:szCs w:val="24"/>
        </w:rPr>
        <w:t>re tasks of adulthood. They d</w:t>
      </w:r>
      <w:r w:rsidR="009601FE">
        <w:rPr>
          <w:rFonts w:ascii="Times New Roman" w:hAnsi="Times New Roman" w:cs="Times New Roman"/>
          <w:sz w:val="24"/>
          <w:szCs w:val="24"/>
        </w:rPr>
        <w:t>id</w:t>
      </w:r>
      <w:r w:rsidRPr="00353A46">
        <w:rPr>
          <w:rFonts w:ascii="Times New Roman" w:hAnsi="Times New Roman" w:cs="Times New Roman"/>
          <w:sz w:val="24"/>
          <w:szCs w:val="24"/>
        </w:rPr>
        <w:t xml:space="preserve"> not guarantee maturity, psychosocial or otherwise, but they d</w:t>
      </w:r>
      <w:r w:rsidR="009601FE">
        <w:rPr>
          <w:rFonts w:ascii="Times New Roman" w:hAnsi="Times New Roman" w:cs="Times New Roman"/>
          <w:sz w:val="24"/>
          <w:szCs w:val="24"/>
        </w:rPr>
        <w:t>id</w:t>
      </w:r>
      <w:r w:rsidRPr="00353A46">
        <w:rPr>
          <w:rFonts w:ascii="Times New Roman" w:hAnsi="Times New Roman" w:cs="Times New Roman"/>
          <w:sz w:val="24"/>
          <w:szCs w:val="24"/>
        </w:rPr>
        <w:t xml:space="preserve"> provide identities, immediate feedback on decisions, and adult-like experiences of independence. These </w:t>
      </w:r>
      <w:r w:rsidR="009601FE">
        <w:rPr>
          <w:rFonts w:ascii="Times New Roman" w:hAnsi="Times New Roman" w:cs="Times New Roman"/>
          <w:sz w:val="24"/>
          <w:szCs w:val="24"/>
        </w:rPr>
        <w:t>we</w:t>
      </w:r>
      <w:r w:rsidRPr="00353A46">
        <w:rPr>
          <w:rFonts w:ascii="Times New Roman" w:hAnsi="Times New Roman" w:cs="Times New Roman"/>
          <w:sz w:val="24"/>
          <w:szCs w:val="24"/>
        </w:rPr>
        <w:t>re educational, in an experiential sense. Practically, the</w:t>
      </w:r>
      <w:r w:rsidR="009601FE">
        <w:rPr>
          <w:rFonts w:ascii="Times New Roman" w:hAnsi="Times New Roman" w:cs="Times New Roman"/>
          <w:sz w:val="24"/>
          <w:szCs w:val="24"/>
        </w:rPr>
        <w:t xml:space="preserve"> youth were</w:t>
      </w:r>
      <w:r w:rsidRPr="00353A46">
        <w:rPr>
          <w:rFonts w:ascii="Times New Roman" w:hAnsi="Times New Roman" w:cs="Times New Roman"/>
          <w:sz w:val="24"/>
          <w:szCs w:val="24"/>
        </w:rPr>
        <w:t xml:space="preserve"> exercising the prerogatives of emerging adulthood, on the margins of social institutions, and occasionally in opposition to social institutions. After a period of time, most </w:t>
      </w:r>
      <w:r w:rsidR="009601FE">
        <w:rPr>
          <w:rFonts w:ascii="Times New Roman" w:hAnsi="Times New Roman" w:cs="Times New Roman"/>
          <w:sz w:val="24"/>
          <w:szCs w:val="24"/>
        </w:rPr>
        <w:t>of the</w:t>
      </w:r>
      <w:r w:rsidR="00F355BE">
        <w:rPr>
          <w:rFonts w:ascii="Times New Roman" w:hAnsi="Times New Roman" w:cs="Times New Roman"/>
          <w:sz w:val="24"/>
          <w:szCs w:val="24"/>
        </w:rPr>
        <w:t>m</w:t>
      </w:r>
      <w:r w:rsidR="009601FE">
        <w:rPr>
          <w:rFonts w:ascii="Times New Roman" w:hAnsi="Times New Roman" w:cs="Times New Roman"/>
          <w:sz w:val="24"/>
          <w:szCs w:val="24"/>
        </w:rPr>
        <w:t xml:space="preserve"> began</w:t>
      </w:r>
      <w:r w:rsidRPr="00353A46">
        <w:rPr>
          <w:rFonts w:ascii="Times New Roman" w:hAnsi="Times New Roman" w:cs="Times New Roman"/>
          <w:sz w:val="24"/>
          <w:szCs w:val="24"/>
        </w:rPr>
        <w:t xml:space="preserve"> to experience some restlessness with the immediacy of street life, and to think about their longer-term future possibilities. The practical hopes </w:t>
      </w:r>
      <w:r w:rsidR="009601FE">
        <w:rPr>
          <w:rFonts w:ascii="Times New Roman" w:hAnsi="Times New Roman" w:cs="Times New Roman"/>
          <w:sz w:val="24"/>
          <w:szCs w:val="24"/>
        </w:rPr>
        <w:t>we</w:t>
      </w:r>
      <w:r w:rsidRPr="00353A46">
        <w:rPr>
          <w:rFonts w:ascii="Times New Roman" w:hAnsi="Times New Roman" w:cs="Times New Roman"/>
          <w:sz w:val="24"/>
          <w:szCs w:val="24"/>
        </w:rPr>
        <w:t xml:space="preserve">re for a stable income and residence, even if modest. </w:t>
      </w:r>
    </w:p>
    <w:p w14:paraId="3810B1A2" w14:textId="21983E39" w:rsidR="00F12321" w:rsidRPr="00353A46" w:rsidRDefault="00F12321"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Most of the support that young people receive</w:t>
      </w:r>
      <w:r w:rsidR="009601FE">
        <w:rPr>
          <w:rFonts w:ascii="Times New Roman" w:hAnsi="Times New Roman" w:cs="Times New Roman"/>
          <w:sz w:val="24"/>
          <w:szCs w:val="24"/>
        </w:rPr>
        <w:t>d</w:t>
      </w:r>
      <w:r w:rsidRPr="00353A46">
        <w:rPr>
          <w:rFonts w:ascii="Times New Roman" w:hAnsi="Times New Roman" w:cs="Times New Roman"/>
          <w:sz w:val="24"/>
          <w:szCs w:val="24"/>
        </w:rPr>
        <w:t xml:space="preserve"> at this point </w:t>
      </w:r>
      <w:r w:rsidR="009601FE">
        <w:rPr>
          <w:rFonts w:ascii="Times New Roman" w:hAnsi="Times New Roman" w:cs="Times New Roman"/>
          <w:sz w:val="24"/>
          <w:szCs w:val="24"/>
        </w:rPr>
        <w:t>wa</w:t>
      </w:r>
      <w:r w:rsidRPr="00353A46">
        <w:rPr>
          <w:rFonts w:ascii="Times New Roman" w:hAnsi="Times New Roman" w:cs="Times New Roman"/>
          <w:sz w:val="24"/>
          <w:szCs w:val="24"/>
        </w:rPr>
        <w:t>s aimed at providing shelter, food, and preventive health care, along with some counselling and safe spaces. These</w:t>
      </w:r>
      <w:r w:rsidR="00F355BE">
        <w:rPr>
          <w:rFonts w:ascii="Times New Roman" w:hAnsi="Times New Roman" w:cs="Times New Roman"/>
          <w:sz w:val="24"/>
          <w:szCs w:val="24"/>
        </w:rPr>
        <w:t xml:space="preserve">  </w:t>
      </w:r>
      <w:r w:rsidRPr="00353A46">
        <w:rPr>
          <w:rFonts w:ascii="Times New Roman" w:hAnsi="Times New Roman" w:cs="Times New Roman"/>
          <w:sz w:val="24"/>
          <w:szCs w:val="24"/>
        </w:rPr>
        <w:t xml:space="preserve">are rightly aimed at protecting youth from the worst consequences of being homeless, and in </w:t>
      </w:r>
      <w:r w:rsidRPr="00353A46">
        <w:rPr>
          <w:rFonts w:ascii="Times New Roman" w:hAnsi="Times New Roman" w:cs="Times New Roman"/>
          <w:sz w:val="24"/>
          <w:szCs w:val="24"/>
        </w:rPr>
        <w:lastRenderedPageBreak/>
        <w:t xml:space="preserve">some case from the consequences of being young. </w:t>
      </w:r>
      <w:r w:rsidR="0093008A" w:rsidRPr="00353A46">
        <w:rPr>
          <w:rFonts w:ascii="Times New Roman" w:hAnsi="Times New Roman" w:cs="Times New Roman"/>
          <w:sz w:val="24"/>
          <w:szCs w:val="24"/>
        </w:rPr>
        <w:t xml:space="preserve">These </w:t>
      </w:r>
      <w:r w:rsidR="009601FE">
        <w:rPr>
          <w:rFonts w:ascii="Times New Roman" w:hAnsi="Times New Roman" w:cs="Times New Roman"/>
          <w:sz w:val="24"/>
          <w:szCs w:val="24"/>
        </w:rPr>
        <w:t>we</w:t>
      </w:r>
      <w:r w:rsidR="0093008A" w:rsidRPr="00353A46">
        <w:rPr>
          <w:rFonts w:ascii="Times New Roman" w:hAnsi="Times New Roman" w:cs="Times New Roman"/>
          <w:sz w:val="24"/>
          <w:szCs w:val="24"/>
        </w:rPr>
        <w:t xml:space="preserve">re important and necessary services, but  not sufficient. There </w:t>
      </w:r>
      <w:r w:rsidR="009601FE">
        <w:rPr>
          <w:rFonts w:ascii="Times New Roman" w:hAnsi="Times New Roman" w:cs="Times New Roman"/>
          <w:sz w:val="24"/>
          <w:szCs w:val="24"/>
        </w:rPr>
        <w:t>was</w:t>
      </w:r>
      <w:r w:rsidR="0093008A" w:rsidRPr="00353A46">
        <w:rPr>
          <w:rFonts w:ascii="Times New Roman" w:hAnsi="Times New Roman" w:cs="Times New Roman"/>
          <w:sz w:val="24"/>
          <w:szCs w:val="24"/>
        </w:rPr>
        <w:t xml:space="preserve"> a developmental mismatch between youth readiness and opportunities that </w:t>
      </w:r>
      <w:r w:rsidR="009601FE">
        <w:rPr>
          <w:rFonts w:ascii="Times New Roman" w:hAnsi="Times New Roman" w:cs="Times New Roman"/>
          <w:sz w:val="24"/>
          <w:szCs w:val="24"/>
        </w:rPr>
        <w:t>we</w:t>
      </w:r>
      <w:r w:rsidR="0093008A" w:rsidRPr="00353A46">
        <w:rPr>
          <w:rFonts w:ascii="Times New Roman" w:hAnsi="Times New Roman" w:cs="Times New Roman"/>
          <w:sz w:val="24"/>
          <w:szCs w:val="24"/>
        </w:rPr>
        <w:t xml:space="preserve">re available. </w:t>
      </w:r>
      <w:r w:rsidRPr="00353A46">
        <w:rPr>
          <w:rFonts w:ascii="Times New Roman" w:hAnsi="Times New Roman" w:cs="Times New Roman"/>
          <w:sz w:val="24"/>
          <w:szCs w:val="24"/>
        </w:rPr>
        <w:t>None of these services respond</w:t>
      </w:r>
      <w:r w:rsidR="009601FE">
        <w:rPr>
          <w:rFonts w:ascii="Times New Roman" w:hAnsi="Times New Roman" w:cs="Times New Roman"/>
          <w:sz w:val="24"/>
          <w:szCs w:val="24"/>
        </w:rPr>
        <w:t>ed</w:t>
      </w:r>
      <w:r w:rsidRPr="00353A46">
        <w:rPr>
          <w:rFonts w:ascii="Times New Roman" w:hAnsi="Times New Roman" w:cs="Times New Roman"/>
          <w:sz w:val="24"/>
          <w:szCs w:val="24"/>
        </w:rPr>
        <w:t xml:space="preserve"> to the psychosocial and existential choices these young people ha</w:t>
      </w:r>
      <w:r w:rsidR="009601FE">
        <w:rPr>
          <w:rFonts w:ascii="Times New Roman" w:hAnsi="Times New Roman" w:cs="Times New Roman"/>
          <w:sz w:val="24"/>
          <w:szCs w:val="24"/>
        </w:rPr>
        <w:t>d</w:t>
      </w:r>
      <w:r w:rsidRPr="00353A46">
        <w:rPr>
          <w:rFonts w:ascii="Times New Roman" w:hAnsi="Times New Roman" w:cs="Times New Roman"/>
          <w:sz w:val="24"/>
          <w:szCs w:val="24"/>
        </w:rPr>
        <w:t xml:space="preserve"> made, to the emerging adult and adult-like interests t</w:t>
      </w:r>
      <w:r w:rsidR="00A82773" w:rsidRPr="00353A46">
        <w:rPr>
          <w:rFonts w:ascii="Times New Roman" w:hAnsi="Times New Roman" w:cs="Times New Roman"/>
          <w:sz w:val="24"/>
          <w:szCs w:val="24"/>
        </w:rPr>
        <w:t>hey hav</w:t>
      </w:r>
      <w:r w:rsidR="009601FE">
        <w:rPr>
          <w:rFonts w:ascii="Times New Roman" w:hAnsi="Times New Roman" w:cs="Times New Roman"/>
          <w:sz w:val="24"/>
          <w:szCs w:val="24"/>
        </w:rPr>
        <w:t>d</w:t>
      </w:r>
      <w:r w:rsidR="00A82773" w:rsidRPr="00353A46">
        <w:rPr>
          <w:rFonts w:ascii="Times New Roman" w:hAnsi="Times New Roman" w:cs="Times New Roman"/>
          <w:sz w:val="24"/>
          <w:szCs w:val="24"/>
        </w:rPr>
        <w:t xml:space="preserve"> in creating a new life, to the desire for new identities.</w:t>
      </w:r>
      <w:r w:rsidRPr="00353A46">
        <w:rPr>
          <w:rFonts w:ascii="Times New Roman" w:hAnsi="Times New Roman" w:cs="Times New Roman"/>
          <w:sz w:val="24"/>
          <w:szCs w:val="24"/>
        </w:rPr>
        <w:t xml:space="preserve"> They </w:t>
      </w:r>
      <w:r w:rsidR="009601FE">
        <w:rPr>
          <w:rFonts w:ascii="Times New Roman" w:hAnsi="Times New Roman" w:cs="Times New Roman"/>
          <w:sz w:val="24"/>
          <w:szCs w:val="24"/>
        </w:rPr>
        <w:t>had chosen</w:t>
      </w:r>
      <w:r w:rsidRPr="00353A46">
        <w:rPr>
          <w:rFonts w:ascii="Times New Roman" w:hAnsi="Times New Roman" w:cs="Times New Roman"/>
          <w:sz w:val="24"/>
          <w:szCs w:val="24"/>
        </w:rPr>
        <w:t xml:space="preserve"> a new way of life; the developmental opportunities for trying out new identities </w:t>
      </w:r>
      <w:r w:rsidR="009601FE">
        <w:rPr>
          <w:rFonts w:ascii="Times New Roman" w:hAnsi="Times New Roman" w:cs="Times New Roman"/>
          <w:sz w:val="24"/>
          <w:szCs w:val="24"/>
        </w:rPr>
        <w:t>we</w:t>
      </w:r>
      <w:r w:rsidRPr="00353A46">
        <w:rPr>
          <w:rFonts w:ascii="Times New Roman" w:hAnsi="Times New Roman" w:cs="Times New Roman"/>
          <w:sz w:val="24"/>
          <w:szCs w:val="24"/>
        </w:rPr>
        <w:t>re usually limited. Employment and educa</w:t>
      </w:r>
      <w:r w:rsidR="00BB670F" w:rsidRPr="00353A46">
        <w:rPr>
          <w:rFonts w:ascii="Times New Roman" w:hAnsi="Times New Roman" w:cs="Times New Roman"/>
          <w:sz w:val="24"/>
          <w:szCs w:val="24"/>
        </w:rPr>
        <w:t xml:space="preserve">tion </w:t>
      </w:r>
      <w:r w:rsidR="009601FE">
        <w:rPr>
          <w:rFonts w:ascii="Times New Roman" w:hAnsi="Times New Roman" w:cs="Times New Roman"/>
          <w:sz w:val="24"/>
          <w:szCs w:val="24"/>
        </w:rPr>
        <w:t>we</w:t>
      </w:r>
      <w:r w:rsidR="00BB670F" w:rsidRPr="00353A46">
        <w:rPr>
          <w:rFonts w:ascii="Times New Roman" w:hAnsi="Times New Roman" w:cs="Times New Roman"/>
          <w:sz w:val="24"/>
          <w:szCs w:val="24"/>
        </w:rPr>
        <w:t>re challenging, although a few</w:t>
      </w:r>
      <w:r w:rsidRPr="00353A46">
        <w:rPr>
          <w:rFonts w:ascii="Times New Roman" w:hAnsi="Times New Roman" w:cs="Times New Roman"/>
          <w:sz w:val="24"/>
          <w:szCs w:val="24"/>
        </w:rPr>
        <w:t xml:space="preserve"> d</w:t>
      </w:r>
      <w:r w:rsidR="009601FE">
        <w:rPr>
          <w:rFonts w:ascii="Times New Roman" w:hAnsi="Times New Roman" w:cs="Times New Roman"/>
          <w:sz w:val="24"/>
          <w:szCs w:val="24"/>
        </w:rPr>
        <w:t>id</w:t>
      </w:r>
      <w:r w:rsidRPr="00353A46">
        <w:rPr>
          <w:rFonts w:ascii="Times New Roman" w:hAnsi="Times New Roman" w:cs="Times New Roman"/>
          <w:sz w:val="24"/>
          <w:szCs w:val="24"/>
        </w:rPr>
        <w:t xml:space="preserve">o manage to keep or maintain access. No one participated in the youth program of </w:t>
      </w:r>
      <w:r w:rsidR="00BB670F" w:rsidRPr="00353A46">
        <w:rPr>
          <w:rFonts w:ascii="Times New Roman" w:hAnsi="Times New Roman" w:cs="Times New Roman"/>
          <w:sz w:val="24"/>
          <w:szCs w:val="24"/>
        </w:rPr>
        <w:t xml:space="preserve">a voluntary youth organization, and only Matthew mentioned any other social group that was not focused only on street youth. </w:t>
      </w:r>
      <w:r w:rsidRPr="00353A46">
        <w:rPr>
          <w:rFonts w:ascii="Times New Roman" w:hAnsi="Times New Roman" w:cs="Times New Roman"/>
          <w:sz w:val="24"/>
          <w:szCs w:val="24"/>
        </w:rPr>
        <w:t xml:space="preserve">Only one young person </w:t>
      </w:r>
      <w:r w:rsidR="00D66751">
        <w:rPr>
          <w:rFonts w:ascii="Times New Roman" w:hAnsi="Times New Roman" w:cs="Times New Roman"/>
          <w:sz w:val="24"/>
          <w:szCs w:val="24"/>
        </w:rPr>
        <w:t>declared</w:t>
      </w:r>
      <w:r w:rsidR="00D66751" w:rsidRPr="00353A46">
        <w:rPr>
          <w:rFonts w:ascii="Times New Roman" w:hAnsi="Times New Roman" w:cs="Times New Roman"/>
          <w:sz w:val="24"/>
          <w:szCs w:val="24"/>
        </w:rPr>
        <w:t xml:space="preserve"> </w:t>
      </w:r>
      <w:r w:rsidRPr="00353A46">
        <w:rPr>
          <w:rFonts w:ascii="Times New Roman" w:hAnsi="Times New Roman" w:cs="Times New Roman"/>
          <w:sz w:val="24"/>
          <w:szCs w:val="24"/>
        </w:rPr>
        <w:t>participating in reli</w:t>
      </w:r>
      <w:r w:rsidR="0093008A" w:rsidRPr="00353A46">
        <w:rPr>
          <w:rFonts w:ascii="Times New Roman" w:hAnsi="Times New Roman" w:cs="Times New Roman"/>
          <w:sz w:val="24"/>
          <w:szCs w:val="24"/>
        </w:rPr>
        <w:t xml:space="preserve">gion. The most promising opportunity might have been the small number of youth who had connections to the Native Friendship Centre. </w:t>
      </w:r>
    </w:p>
    <w:p w14:paraId="737B5928" w14:textId="3AAB861F" w:rsidR="00BB670F" w:rsidRPr="00353A46" w:rsidRDefault="00BB670F" w:rsidP="00BB670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 xml:space="preserve">If Cheung and Sternberg </w:t>
      </w:r>
      <w:r w:rsidR="001B29BC" w:rsidRPr="00353A46">
        <w:rPr>
          <w:rFonts w:ascii="Times New Roman" w:hAnsi="Times New Roman" w:cs="Times New Roman"/>
          <w:sz w:val="24"/>
          <w:szCs w:val="24"/>
        </w:rPr>
        <w:t xml:space="preserve">(2005) </w:t>
      </w:r>
      <w:r w:rsidRPr="00353A46">
        <w:rPr>
          <w:rFonts w:ascii="Times New Roman" w:hAnsi="Times New Roman" w:cs="Times New Roman"/>
          <w:sz w:val="24"/>
          <w:szCs w:val="24"/>
        </w:rPr>
        <w:t>are correct that psychosocial maturity is related to mastery and competence, interpersonal relationships and social functioning, and self-definition and self-governance</w:t>
      </w:r>
      <w:r w:rsidR="00883495">
        <w:rPr>
          <w:rFonts w:ascii="Times New Roman" w:hAnsi="Times New Roman" w:cs="Times New Roman"/>
          <w:sz w:val="24"/>
          <w:szCs w:val="24"/>
        </w:rPr>
        <w:t>,</w:t>
      </w:r>
      <w:r w:rsidRPr="00353A46">
        <w:rPr>
          <w:rFonts w:ascii="Times New Roman" w:hAnsi="Times New Roman" w:cs="Times New Roman"/>
          <w:sz w:val="24"/>
          <w:szCs w:val="24"/>
        </w:rPr>
        <w:t xml:space="preserve"> for street-involved youth the developmental </w:t>
      </w:r>
      <w:r w:rsidR="001D5F79">
        <w:rPr>
          <w:rFonts w:ascii="Times New Roman" w:hAnsi="Times New Roman" w:cs="Times New Roman"/>
          <w:sz w:val="24"/>
          <w:szCs w:val="24"/>
        </w:rPr>
        <w:t>one</w:t>
      </w:r>
      <w:r w:rsidR="001D5F79" w:rsidRPr="00353A46">
        <w:rPr>
          <w:rFonts w:ascii="Times New Roman" w:hAnsi="Times New Roman" w:cs="Times New Roman"/>
          <w:sz w:val="24"/>
          <w:szCs w:val="24"/>
        </w:rPr>
        <w:t xml:space="preserve">s </w:t>
      </w:r>
      <w:r w:rsidRPr="00353A46">
        <w:rPr>
          <w:rFonts w:ascii="Times New Roman" w:hAnsi="Times New Roman" w:cs="Times New Roman"/>
          <w:sz w:val="24"/>
          <w:szCs w:val="24"/>
        </w:rPr>
        <w:t>for participating in</w:t>
      </w:r>
      <w:r w:rsidR="00735A2D" w:rsidRPr="00353A46">
        <w:rPr>
          <w:rFonts w:ascii="Times New Roman" w:hAnsi="Times New Roman" w:cs="Times New Roman"/>
          <w:sz w:val="24"/>
          <w:szCs w:val="24"/>
        </w:rPr>
        <w:t xml:space="preserve"> these</w:t>
      </w:r>
      <w:r w:rsidR="00D66751">
        <w:rPr>
          <w:rFonts w:ascii="Times New Roman" w:hAnsi="Times New Roman" w:cs="Times New Roman"/>
          <w:sz w:val="24"/>
          <w:szCs w:val="24"/>
        </w:rPr>
        <w:t xml:space="preserve"> we</w:t>
      </w:r>
      <w:r w:rsidR="00735A2D" w:rsidRPr="00353A46">
        <w:rPr>
          <w:rFonts w:ascii="Times New Roman" w:hAnsi="Times New Roman" w:cs="Times New Roman"/>
          <w:sz w:val="24"/>
          <w:szCs w:val="24"/>
        </w:rPr>
        <w:t xml:space="preserve">re missing. As a consequence, so </w:t>
      </w:r>
      <w:r w:rsidR="00D66751">
        <w:rPr>
          <w:rFonts w:ascii="Times New Roman" w:hAnsi="Times New Roman" w:cs="Times New Roman"/>
          <w:sz w:val="24"/>
          <w:szCs w:val="24"/>
        </w:rPr>
        <w:t>we</w:t>
      </w:r>
      <w:r w:rsidR="00735A2D" w:rsidRPr="00353A46">
        <w:rPr>
          <w:rFonts w:ascii="Times New Roman" w:hAnsi="Times New Roman" w:cs="Times New Roman"/>
          <w:sz w:val="24"/>
          <w:szCs w:val="24"/>
        </w:rPr>
        <w:t xml:space="preserve">re opportunities to try on and explore adult identities. </w:t>
      </w:r>
      <w:r w:rsidR="0093008A" w:rsidRPr="00353A46">
        <w:rPr>
          <w:rFonts w:ascii="Times New Roman" w:hAnsi="Times New Roman" w:cs="Times New Roman"/>
          <w:sz w:val="24"/>
          <w:szCs w:val="24"/>
        </w:rPr>
        <w:t xml:space="preserve">We can imagine how to provide young </w:t>
      </w:r>
      <w:r w:rsidR="00D66751">
        <w:rPr>
          <w:rFonts w:ascii="Times New Roman" w:hAnsi="Times New Roman" w:cs="Times New Roman"/>
          <w:sz w:val="24"/>
          <w:szCs w:val="24"/>
        </w:rPr>
        <w:t>people</w:t>
      </w:r>
      <w:r w:rsidR="0093008A" w:rsidRPr="00353A46">
        <w:rPr>
          <w:rFonts w:ascii="Times New Roman" w:hAnsi="Times New Roman" w:cs="Times New Roman"/>
          <w:sz w:val="24"/>
          <w:szCs w:val="24"/>
        </w:rPr>
        <w:t xml:space="preserve"> concrete opportunities in employment, in education, and in community life without also trying to remove their independence. </w:t>
      </w:r>
      <w:r w:rsidR="00A82773" w:rsidRPr="00353A46">
        <w:rPr>
          <w:rFonts w:ascii="Times New Roman" w:hAnsi="Times New Roman" w:cs="Times New Roman"/>
          <w:sz w:val="24"/>
          <w:szCs w:val="24"/>
        </w:rPr>
        <w:t xml:space="preserve">Opportunities like these require social policy supports, and we turn those considerations in the next chapter. </w:t>
      </w:r>
    </w:p>
    <w:p w14:paraId="5E185468" w14:textId="77777777" w:rsidR="00D7663B" w:rsidRPr="00353A46" w:rsidRDefault="00D7663B" w:rsidP="00AB498F">
      <w:pPr>
        <w:tabs>
          <w:tab w:val="left" w:pos="1440"/>
          <w:tab w:val="left" w:pos="2160"/>
          <w:tab w:val="left" w:pos="2880"/>
        </w:tabs>
        <w:spacing w:line="480" w:lineRule="auto"/>
        <w:ind w:firstLine="360"/>
        <w:rPr>
          <w:rFonts w:ascii="Times New Roman" w:hAnsi="Times New Roman" w:cs="Times New Roman"/>
          <w:color w:val="262626"/>
          <w:sz w:val="24"/>
          <w:szCs w:val="24"/>
          <w:lang w:val="en-US"/>
        </w:rPr>
      </w:pPr>
    </w:p>
    <w:p w14:paraId="666B03CE" w14:textId="77777777" w:rsidR="00C024BC" w:rsidRPr="00353A46" w:rsidRDefault="00C024BC" w:rsidP="00AB498F">
      <w:pPr>
        <w:tabs>
          <w:tab w:val="left" w:pos="1440"/>
          <w:tab w:val="left" w:pos="2160"/>
          <w:tab w:val="left" w:pos="2880"/>
        </w:tabs>
        <w:spacing w:line="480" w:lineRule="auto"/>
        <w:ind w:firstLine="360"/>
        <w:rPr>
          <w:rFonts w:ascii="Times New Roman" w:hAnsi="Times New Roman" w:cs="Times New Roman"/>
          <w:sz w:val="24"/>
          <w:szCs w:val="24"/>
        </w:rPr>
      </w:pPr>
    </w:p>
    <w:p w14:paraId="327DD080" w14:textId="77777777" w:rsidR="00C024BC" w:rsidRPr="00353A46" w:rsidRDefault="00C024BC" w:rsidP="00AB498F">
      <w:pPr>
        <w:tabs>
          <w:tab w:val="left" w:pos="1440"/>
          <w:tab w:val="left" w:pos="2160"/>
          <w:tab w:val="left" w:pos="2880"/>
        </w:tabs>
        <w:spacing w:line="480" w:lineRule="auto"/>
        <w:ind w:firstLine="360"/>
        <w:jc w:val="center"/>
        <w:rPr>
          <w:rFonts w:ascii="Times New Roman" w:hAnsi="Times New Roman" w:cs="Times New Roman"/>
          <w:sz w:val="24"/>
          <w:szCs w:val="24"/>
        </w:rPr>
      </w:pPr>
    </w:p>
    <w:p w14:paraId="1FB49019" w14:textId="77777777" w:rsidR="00C024BC" w:rsidRPr="00353A46" w:rsidRDefault="00C024BC" w:rsidP="00AB498F">
      <w:pPr>
        <w:tabs>
          <w:tab w:val="left" w:pos="1440"/>
          <w:tab w:val="left" w:pos="2160"/>
          <w:tab w:val="left" w:pos="2880"/>
        </w:tabs>
        <w:spacing w:line="480" w:lineRule="auto"/>
        <w:ind w:firstLine="360"/>
        <w:jc w:val="center"/>
        <w:rPr>
          <w:rFonts w:ascii="Times New Roman" w:hAnsi="Times New Roman" w:cs="Times New Roman"/>
          <w:sz w:val="24"/>
          <w:szCs w:val="24"/>
        </w:rPr>
      </w:pPr>
    </w:p>
    <w:p w14:paraId="6D08E180" w14:textId="77777777" w:rsidR="00D7663B" w:rsidRPr="00353A46" w:rsidRDefault="00D7663B" w:rsidP="00AB498F">
      <w:pPr>
        <w:tabs>
          <w:tab w:val="left" w:pos="1440"/>
          <w:tab w:val="left" w:pos="2160"/>
          <w:tab w:val="left" w:pos="2880"/>
        </w:tabs>
        <w:spacing w:line="480" w:lineRule="auto"/>
        <w:ind w:firstLine="360"/>
        <w:jc w:val="center"/>
        <w:rPr>
          <w:rFonts w:ascii="Times New Roman" w:hAnsi="Times New Roman" w:cs="Times New Roman"/>
          <w:sz w:val="24"/>
          <w:szCs w:val="24"/>
        </w:rPr>
      </w:pPr>
    </w:p>
    <w:p w14:paraId="08BFE437" w14:textId="77777777" w:rsidR="00D7663B" w:rsidRPr="00353A46" w:rsidRDefault="00D7663B" w:rsidP="00AB498F">
      <w:pPr>
        <w:tabs>
          <w:tab w:val="left" w:pos="1440"/>
          <w:tab w:val="left" w:pos="2160"/>
          <w:tab w:val="left" w:pos="2880"/>
        </w:tabs>
        <w:spacing w:line="480" w:lineRule="auto"/>
        <w:ind w:firstLine="360"/>
        <w:jc w:val="center"/>
        <w:rPr>
          <w:rFonts w:ascii="Times New Roman" w:hAnsi="Times New Roman" w:cs="Times New Roman"/>
          <w:sz w:val="24"/>
          <w:szCs w:val="24"/>
        </w:rPr>
      </w:pPr>
    </w:p>
    <w:p w14:paraId="6A5F58B5" w14:textId="628CC9F9" w:rsidR="0043348E" w:rsidRPr="00353A46" w:rsidRDefault="00DB1D80" w:rsidP="00883495">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&lt;1&gt;</w:t>
      </w:r>
      <w:r w:rsidR="009702C3" w:rsidRPr="00353A46">
        <w:rPr>
          <w:rFonts w:ascii="Times New Roman" w:hAnsi="Times New Roman" w:cs="Times New Roman"/>
          <w:sz w:val="24"/>
          <w:szCs w:val="24"/>
        </w:rPr>
        <w:t>References</w:t>
      </w:r>
      <w:bookmarkStart w:id="7" w:name="Baumeister_1986"/>
    </w:p>
    <w:p w14:paraId="1E196551" w14:textId="5C71F6B6" w:rsidR="0043348E" w:rsidRPr="00353A46" w:rsidRDefault="0043348E"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Arnett, J. J. (2000). Emerging adulthood: a theory of development from the late teens through the twenties. </w:t>
      </w:r>
      <w:r w:rsidRPr="00353A46">
        <w:rPr>
          <w:rFonts w:ascii="Times New Roman" w:hAnsi="Times New Roman" w:cs="Times New Roman"/>
          <w:i/>
          <w:sz w:val="24"/>
          <w:szCs w:val="24"/>
        </w:rPr>
        <w:t>American Psychologist</w:t>
      </w:r>
      <w:r w:rsidRPr="00353A46">
        <w:rPr>
          <w:rFonts w:ascii="Times New Roman" w:hAnsi="Times New Roman" w:cs="Times New Roman"/>
          <w:sz w:val="24"/>
          <w:szCs w:val="24"/>
        </w:rPr>
        <w:t xml:space="preserve">, </w:t>
      </w:r>
      <w:r w:rsidRPr="00353A46">
        <w:rPr>
          <w:rFonts w:ascii="Times New Roman" w:hAnsi="Times New Roman" w:cs="Times New Roman"/>
          <w:i/>
          <w:sz w:val="24"/>
          <w:szCs w:val="24"/>
        </w:rPr>
        <w:t>55</w:t>
      </w:r>
      <w:r w:rsidRPr="00353A46">
        <w:rPr>
          <w:rFonts w:ascii="Times New Roman" w:hAnsi="Times New Roman" w:cs="Times New Roman"/>
          <w:sz w:val="24"/>
          <w:szCs w:val="24"/>
        </w:rPr>
        <w:t xml:space="preserve">, pp. 469-480. </w:t>
      </w:r>
    </w:p>
    <w:p w14:paraId="4BE48BBB" w14:textId="77777777" w:rsidR="009702C3"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Baumeister</w:t>
      </w:r>
      <w:bookmarkEnd w:id="7"/>
      <w:r w:rsidRPr="00353A46">
        <w:rPr>
          <w:rFonts w:ascii="Times New Roman" w:hAnsi="Times New Roman" w:cs="Times New Roman"/>
          <w:sz w:val="24"/>
          <w:szCs w:val="24"/>
        </w:rPr>
        <w:t>, R. F. (1986). Identity: cultural change and the struggle for self. New York: Oxford.</w:t>
      </w:r>
    </w:p>
    <w:p w14:paraId="19D157F5" w14:textId="77777777" w:rsidR="00A26936" w:rsidRPr="00353A4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5E377E">
        <w:rPr>
          <w:rFonts w:ascii="Times New Roman" w:hAnsi="Times New Roman" w:cs="Times New Roman"/>
          <w:sz w:val="24"/>
          <w:szCs w:val="24"/>
          <w:lang w:val="en-US"/>
        </w:rPr>
        <w:t xml:space="preserve">Baumeister, R. F., &amp; Muraven, M. (1996). </w:t>
      </w:r>
      <w:r w:rsidRPr="00353A46">
        <w:rPr>
          <w:rFonts w:ascii="Times New Roman" w:hAnsi="Times New Roman" w:cs="Times New Roman"/>
          <w:sz w:val="24"/>
          <w:szCs w:val="24"/>
        </w:rPr>
        <w:t xml:space="preserve">Identity as adaptation to social, cultural, and historical context. </w:t>
      </w:r>
      <w:r w:rsidRPr="00353A46">
        <w:rPr>
          <w:rFonts w:ascii="Times New Roman" w:hAnsi="Times New Roman" w:cs="Times New Roman"/>
          <w:i/>
          <w:sz w:val="24"/>
          <w:szCs w:val="24"/>
        </w:rPr>
        <w:t>Journal of Adolescence, 19</w:t>
      </w:r>
      <w:r w:rsidRPr="00353A46">
        <w:rPr>
          <w:rFonts w:ascii="Times New Roman" w:hAnsi="Times New Roman" w:cs="Times New Roman"/>
          <w:sz w:val="24"/>
          <w:szCs w:val="24"/>
        </w:rPr>
        <w:t xml:space="preserve">, 405-416. </w:t>
      </w:r>
    </w:p>
    <w:p w14:paraId="0F280F60" w14:textId="77777777" w:rsidR="00DE150F" w:rsidRDefault="00DE150F"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Bender, </w:t>
      </w:r>
      <w:r w:rsidR="00B00707" w:rsidRPr="00353A46">
        <w:rPr>
          <w:rFonts w:ascii="Times New Roman" w:hAnsi="Times New Roman" w:cs="Times New Roman"/>
          <w:sz w:val="24"/>
          <w:szCs w:val="24"/>
        </w:rPr>
        <w:t xml:space="preserve">K. A., Thompson, S. J., Ferguson, K. M., Yoder, J. R., &amp; Kern, L. (2014). Trauma among street-involved youth. </w:t>
      </w:r>
      <w:r w:rsidR="00B00707" w:rsidRPr="00353A46">
        <w:rPr>
          <w:rFonts w:ascii="Times New Roman" w:hAnsi="Times New Roman" w:cs="Times New Roman"/>
          <w:i/>
          <w:sz w:val="24"/>
          <w:szCs w:val="24"/>
        </w:rPr>
        <w:t>Journal of Emotional and Behavioral Disorders, 22</w:t>
      </w:r>
      <w:r w:rsidR="00B00707" w:rsidRPr="00353A46">
        <w:rPr>
          <w:rFonts w:ascii="Times New Roman" w:hAnsi="Times New Roman" w:cs="Times New Roman"/>
          <w:sz w:val="24"/>
          <w:szCs w:val="24"/>
        </w:rPr>
        <w:t>(1), pp. 53-64.</w:t>
      </w:r>
    </w:p>
    <w:p w14:paraId="06193219" w14:textId="60DBDFFF" w:rsidR="00B62C77" w:rsidRPr="00F02D5A" w:rsidRDefault="00B62C77" w:rsidP="00AB498F">
      <w:pPr>
        <w:tabs>
          <w:tab w:val="left" w:pos="1440"/>
          <w:tab w:val="left" w:pos="2160"/>
          <w:tab w:val="left" w:pos="2880"/>
        </w:tabs>
        <w:spacing w:line="480" w:lineRule="auto"/>
        <w:ind w:firstLine="360"/>
        <w:rPr>
          <w:rFonts w:ascii="Times New Roman" w:hAnsi="Times New Roman" w:cs="Times New Roman"/>
          <w:sz w:val="24"/>
          <w:szCs w:val="24"/>
        </w:rPr>
      </w:pPr>
      <w:r w:rsidRPr="009843DF">
        <w:rPr>
          <w:rFonts w:ascii="Times New Roman" w:hAnsi="Times New Roman" w:cs="Times New Roman"/>
          <w:sz w:val="24"/>
          <w:szCs w:val="24"/>
          <w:lang w:val="de-DE"/>
        </w:rPr>
        <w:t xml:space="preserve">Cheung, </w:t>
      </w:r>
      <w:r w:rsidR="00F02D5A" w:rsidRPr="009843DF">
        <w:rPr>
          <w:rFonts w:ascii="Times New Roman" w:hAnsi="Times New Roman" w:cs="Times New Roman"/>
          <w:sz w:val="24"/>
          <w:szCs w:val="24"/>
          <w:lang w:val="de-DE"/>
        </w:rPr>
        <w:t xml:space="preserve">H. L., Little, M., &amp; Steinberg, L. (2005). </w:t>
      </w:r>
      <w:r w:rsidR="00F02D5A">
        <w:rPr>
          <w:rFonts w:ascii="Times New Roman" w:hAnsi="Times New Roman" w:cs="Times New Roman"/>
          <w:sz w:val="24"/>
          <w:szCs w:val="24"/>
        </w:rPr>
        <w:t xml:space="preserve">The transition to adulthood for adolescents in the juvenile justice system. In D. W. Osgood, E. M. Foster, C. Flanagan, &amp; G. R. Ruth (eds.). </w:t>
      </w:r>
      <w:r w:rsidR="00F02D5A">
        <w:rPr>
          <w:rFonts w:ascii="Times New Roman" w:hAnsi="Times New Roman" w:cs="Times New Roman"/>
          <w:i/>
          <w:sz w:val="24"/>
          <w:szCs w:val="24"/>
        </w:rPr>
        <w:t>On Your Own Without a Net</w:t>
      </w:r>
      <w:r w:rsidR="00F02D5A">
        <w:rPr>
          <w:rFonts w:ascii="Times New Roman" w:hAnsi="Times New Roman" w:cs="Times New Roman"/>
          <w:sz w:val="24"/>
          <w:szCs w:val="24"/>
        </w:rPr>
        <w:t xml:space="preserve"> (pp. 69-71). University of Chicago Press. </w:t>
      </w:r>
    </w:p>
    <w:p w14:paraId="0EE2804A" w14:textId="77777777" w:rsidR="00363C88" w:rsidRPr="00353A46" w:rsidRDefault="00363C88"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de Oliveira, W. (2001). </w:t>
      </w:r>
      <w:r w:rsidRPr="00353A46">
        <w:rPr>
          <w:rFonts w:ascii="Times New Roman" w:hAnsi="Times New Roman" w:cs="Times New Roman"/>
          <w:i/>
          <w:sz w:val="24"/>
          <w:szCs w:val="24"/>
        </w:rPr>
        <w:t xml:space="preserve">Working with children on the streets of Brazil: politics and practice. </w:t>
      </w:r>
      <w:r w:rsidRPr="00353A46">
        <w:rPr>
          <w:rFonts w:ascii="Times New Roman" w:hAnsi="Times New Roman" w:cs="Times New Roman"/>
          <w:sz w:val="24"/>
          <w:szCs w:val="24"/>
        </w:rPr>
        <w:t>New York: Haworth Press.</w:t>
      </w:r>
    </w:p>
    <w:p w14:paraId="22604305" w14:textId="77777777" w:rsidR="00A2693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Erikson, E. H. (1950/1963). </w:t>
      </w:r>
      <w:r w:rsidRPr="00353A46">
        <w:rPr>
          <w:rFonts w:ascii="Times New Roman" w:hAnsi="Times New Roman" w:cs="Times New Roman"/>
          <w:i/>
          <w:sz w:val="24"/>
          <w:szCs w:val="24"/>
        </w:rPr>
        <w:t>Childhood and Society</w:t>
      </w:r>
      <w:r w:rsidRPr="00353A46">
        <w:rPr>
          <w:rFonts w:ascii="Times New Roman" w:hAnsi="Times New Roman" w:cs="Times New Roman"/>
          <w:sz w:val="24"/>
          <w:szCs w:val="24"/>
        </w:rPr>
        <w:t xml:space="preserve">. New York: W. W. Norton. </w:t>
      </w:r>
    </w:p>
    <w:p w14:paraId="61F7C9C4" w14:textId="77777777" w:rsidR="009702C3"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Karabanow, J. (2009). How young people get off the street: exploring paths and processes. In J. D. Hulchanski, P. Campsie, S. B. Y. Chau, S. W. Hwang, &amp; E. Paradis (eds.). </w:t>
      </w:r>
      <w:r w:rsidRPr="00353A46">
        <w:rPr>
          <w:rFonts w:ascii="Times New Roman" w:hAnsi="Times New Roman" w:cs="Times New Roman"/>
          <w:i/>
          <w:sz w:val="24"/>
          <w:szCs w:val="24"/>
        </w:rPr>
        <w:t xml:space="preserve">Finding home: policy options for addressing homelessness in Canada </w:t>
      </w:r>
      <w:r w:rsidRPr="00353A46">
        <w:rPr>
          <w:rFonts w:ascii="Times New Roman" w:hAnsi="Times New Roman" w:cs="Times New Roman"/>
          <w:sz w:val="24"/>
          <w:szCs w:val="24"/>
        </w:rPr>
        <w:t xml:space="preserve">(ch. 3.6). Toronto: Cities Centre, University of Toronto. </w:t>
      </w:r>
      <w:hyperlink r:id="rId6" w:history="1">
        <w:r w:rsidRPr="00353A46">
          <w:rPr>
            <w:rStyle w:val="Hyperlink"/>
            <w:rFonts w:ascii="Times New Roman" w:hAnsi="Times New Roman" w:cs="Times New Roman"/>
            <w:sz w:val="24"/>
            <w:szCs w:val="24"/>
          </w:rPr>
          <w:t>www.homelessnesshub.ca/FindingHome</w:t>
        </w:r>
      </w:hyperlink>
    </w:p>
    <w:p w14:paraId="7A0451D2" w14:textId="77777777" w:rsidR="00A26936" w:rsidRPr="00353A4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Kett, J. F. (1977). </w:t>
      </w:r>
      <w:r w:rsidRPr="00353A46">
        <w:rPr>
          <w:rFonts w:ascii="Times New Roman" w:hAnsi="Times New Roman" w:cs="Times New Roman"/>
          <w:i/>
          <w:sz w:val="24"/>
          <w:szCs w:val="24"/>
        </w:rPr>
        <w:t>Rites of passage: Adolescence in America 1790 to the present</w:t>
      </w:r>
      <w:r w:rsidRPr="00353A46">
        <w:rPr>
          <w:rFonts w:ascii="Times New Roman" w:hAnsi="Times New Roman" w:cs="Times New Roman"/>
          <w:sz w:val="24"/>
          <w:szCs w:val="24"/>
        </w:rPr>
        <w:t xml:space="preserve">. New York: Basic Books. </w:t>
      </w:r>
    </w:p>
    <w:p w14:paraId="12C3DB87" w14:textId="77777777" w:rsidR="00A26936" w:rsidRPr="00353A4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Lasch, C. (1977). </w:t>
      </w:r>
      <w:r w:rsidRPr="00353A46">
        <w:rPr>
          <w:rFonts w:ascii="Times New Roman" w:hAnsi="Times New Roman" w:cs="Times New Roman"/>
          <w:i/>
          <w:sz w:val="24"/>
          <w:szCs w:val="24"/>
        </w:rPr>
        <w:t>Haven in a heartless world. The family besieged</w:t>
      </w:r>
      <w:r w:rsidRPr="00353A46">
        <w:rPr>
          <w:rFonts w:ascii="Times New Roman" w:hAnsi="Times New Roman" w:cs="Times New Roman"/>
          <w:sz w:val="24"/>
          <w:szCs w:val="24"/>
        </w:rPr>
        <w:t>. New York: Basic Books.</w:t>
      </w:r>
    </w:p>
    <w:p w14:paraId="7EC995CB" w14:textId="77777777" w:rsidR="009702C3" w:rsidRPr="00353A4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lastRenderedPageBreak/>
        <w:t xml:space="preserve">Rodgers, D. T. (1978). </w:t>
      </w:r>
      <w:r w:rsidRPr="00353A46">
        <w:rPr>
          <w:rFonts w:ascii="Times New Roman" w:hAnsi="Times New Roman" w:cs="Times New Roman"/>
          <w:i/>
          <w:sz w:val="24"/>
          <w:szCs w:val="24"/>
        </w:rPr>
        <w:t>The work ethic in industrial America 1850-1920</w:t>
      </w:r>
      <w:r w:rsidRPr="00353A46">
        <w:rPr>
          <w:rFonts w:ascii="Times New Roman" w:hAnsi="Times New Roman" w:cs="Times New Roman"/>
          <w:sz w:val="24"/>
          <w:szCs w:val="24"/>
        </w:rPr>
        <w:t>. Chicago: University of Chicago Press.</w:t>
      </w:r>
    </w:p>
    <w:p w14:paraId="16847F17" w14:textId="77777777" w:rsidR="00A2693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Sennett, R. (1974). </w:t>
      </w:r>
      <w:r w:rsidRPr="00353A46">
        <w:rPr>
          <w:rFonts w:ascii="Times New Roman" w:hAnsi="Times New Roman" w:cs="Times New Roman"/>
          <w:i/>
          <w:sz w:val="24"/>
          <w:szCs w:val="24"/>
        </w:rPr>
        <w:t>The fall of public man.</w:t>
      </w:r>
      <w:r w:rsidRPr="00353A46">
        <w:rPr>
          <w:rFonts w:ascii="Times New Roman" w:hAnsi="Times New Roman" w:cs="Times New Roman"/>
          <w:sz w:val="24"/>
          <w:szCs w:val="24"/>
        </w:rPr>
        <w:t xml:space="preserve"> New York: Random House. </w:t>
      </w:r>
    </w:p>
    <w:p w14:paraId="720A86D0" w14:textId="77777777" w:rsidR="00F11EFF" w:rsidRDefault="00AF59ED" w:rsidP="00F11EFF">
      <w:pPr>
        <w:tabs>
          <w:tab w:val="left" w:pos="1440"/>
          <w:tab w:val="left" w:pos="2160"/>
          <w:tab w:val="left" w:pos="2880"/>
        </w:tabs>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Sternberg, L. (2002). </w:t>
      </w:r>
      <w:r>
        <w:rPr>
          <w:rFonts w:ascii="Times New Roman" w:hAnsi="Times New Roman" w:cs="Times New Roman"/>
          <w:i/>
          <w:sz w:val="24"/>
          <w:szCs w:val="24"/>
        </w:rPr>
        <w:t>Age of opportunity: Lessons from the new science of adolescence</w:t>
      </w:r>
      <w:r>
        <w:rPr>
          <w:rFonts w:ascii="Times New Roman" w:hAnsi="Times New Roman" w:cs="Times New Roman"/>
          <w:sz w:val="24"/>
          <w:szCs w:val="24"/>
        </w:rPr>
        <w:t xml:space="preserve">. New York: Houghton Mifflin Harcourt. </w:t>
      </w:r>
    </w:p>
    <w:p w14:paraId="5B5F438D" w14:textId="18E2C876" w:rsidR="00F11EFF" w:rsidRPr="00F11EFF" w:rsidRDefault="00F11EFF" w:rsidP="00F11EFF">
      <w:pPr>
        <w:tabs>
          <w:tab w:val="left" w:pos="1440"/>
          <w:tab w:val="left" w:pos="2160"/>
          <w:tab w:val="left" w:pos="2880"/>
        </w:tabs>
        <w:spacing w:line="480" w:lineRule="auto"/>
        <w:ind w:firstLine="360"/>
        <w:rPr>
          <w:rFonts w:ascii="Times New Roman" w:hAnsi="Times New Roman" w:cs="Times New Roman"/>
          <w:sz w:val="24"/>
          <w:szCs w:val="24"/>
        </w:rPr>
      </w:pPr>
      <w:r w:rsidRPr="00F11EFF">
        <w:rPr>
          <w:rFonts w:ascii="Times New Roman" w:hAnsi="Times New Roman" w:cs="Times New Roman"/>
          <w:sz w:val="24"/>
          <w:szCs w:val="24"/>
        </w:rPr>
        <w:t xml:space="preserve">Wyn, J. (2004). Youth research in Australia and New Zealand. </w:t>
      </w:r>
      <w:r w:rsidRPr="00F11EFF">
        <w:rPr>
          <w:rFonts w:ascii="Times New Roman" w:hAnsi="Times New Roman" w:cs="Times New Roman"/>
          <w:i/>
          <w:sz w:val="24"/>
          <w:szCs w:val="24"/>
        </w:rPr>
        <w:t>Young</w:t>
      </w:r>
      <w:r w:rsidRPr="00F11EFF">
        <w:rPr>
          <w:rFonts w:ascii="Times New Roman" w:hAnsi="Times New Roman" w:cs="Times New Roman"/>
          <w:sz w:val="24"/>
          <w:szCs w:val="24"/>
        </w:rPr>
        <w:t xml:space="preserve">, </w:t>
      </w:r>
      <w:r w:rsidRPr="00F11EFF">
        <w:rPr>
          <w:rFonts w:ascii="Times New Roman" w:hAnsi="Times New Roman" w:cs="Times New Roman"/>
          <w:i/>
          <w:sz w:val="24"/>
          <w:szCs w:val="24"/>
        </w:rPr>
        <w:t>12</w:t>
      </w:r>
      <w:r w:rsidRPr="00F11EFF">
        <w:rPr>
          <w:rFonts w:ascii="Times New Roman" w:hAnsi="Times New Roman" w:cs="Times New Roman"/>
          <w:sz w:val="24"/>
          <w:szCs w:val="24"/>
        </w:rPr>
        <w:t xml:space="preserve">(3), pp. 271-289. </w:t>
      </w:r>
    </w:p>
    <w:p w14:paraId="70AF5EDF" w14:textId="77777777" w:rsidR="00F11EFF" w:rsidRPr="001A18C1" w:rsidRDefault="00F11EFF" w:rsidP="00F11EFF">
      <w:pPr>
        <w:widowControl w:val="0"/>
        <w:ind w:firstLine="720"/>
        <w:rPr>
          <w:rFonts w:ascii="Times New Roman" w:hAnsi="Times New Roman" w:cs="Times New Roman"/>
        </w:rPr>
      </w:pPr>
    </w:p>
    <w:p w14:paraId="5FD4262D" w14:textId="77777777" w:rsidR="00F11EFF" w:rsidRPr="00AF59ED" w:rsidRDefault="00F11EFF" w:rsidP="00AB498F">
      <w:pPr>
        <w:tabs>
          <w:tab w:val="left" w:pos="1440"/>
          <w:tab w:val="left" w:pos="2160"/>
          <w:tab w:val="left" w:pos="2880"/>
        </w:tabs>
        <w:spacing w:line="480" w:lineRule="auto"/>
        <w:ind w:firstLine="360"/>
        <w:rPr>
          <w:rFonts w:ascii="Times New Roman" w:hAnsi="Times New Roman" w:cs="Times New Roman"/>
          <w:sz w:val="24"/>
          <w:szCs w:val="24"/>
        </w:rPr>
      </w:pPr>
    </w:p>
    <w:p w14:paraId="740C5005" w14:textId="77777777" w:rsidR="00A26936" w:rsidRPr="00353A4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p>
    <w:p w14:paraId="1766D8A3" w14:textId="77777777" w:rsidR="009702C3" w:rsidRPr="00353A46" w:rsidRDefault="009702C3" w:rsidP="00AB498F">
      <w:pPr>
        <w:tabs>
          <w:tab w:val="left" w:pos="1440"/>
          <w:tab w:val="left" w:pos="2160"/>
          <w:tab w:val="left" w:pos="2880"/>
        </w:tabs>
        <w:spacing w:line="480" w:lineRule="auto"/>
        <w:ind w:firstLine="360"/>
        <w:jc w:val="center"/>
        <w:rPr>
          <w:rFonts w:ascii="Times New Roman" w:hAnsi="Times New Roman" w:cs="Times New Roman"/>
          <w:sz w:val="24"/>
          <w:szCs w:val="24"/>
        </w:rPr>
      </w:pPr>
    </w:p>
    <w:sectPr w:rsidR="009702C3" w:rsidRPr="00353A46" w:rsidSect="00B026BA">
      <w:headerReference w:type="default" r:id="rId7"/>
      <w:footerReference w:type="even" r:id="rId8"/>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DCDCB" w14:textId="77777777" w:rsidR="008B2DE8" w:rsidRDefault="008B2DE8">
      <w:r>
        <w:separator/>
      </w:r>
    </w:p>
  </w:endnote>
  <w:endnote w:type="continuationSeparator" w:id="0">
    <w:p w14:paraId="062ADB05" w14:textId="77777777" w:rsidR="008B2DE8" w:rsidRDefault="008B2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charset w:val="00"/>
    <w:family w:val="auto"/>
    <w:pitch w:val="variable"/>
    <w:sig w:usb0="00000000" w:usb1="C0007841"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FCE5" w14:textId="77777777" w:rsidR="008452FF" w:rsidRDefault="008452FF" w:rsidP="00353A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85A76D" w14:textId="77777777" w:rsidR="008452FF" w:rsidRDefault="008452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8A773" w14:textId="014BB49E" w:rsidR="008452FF" w:rsidRDefault="008452FF" w:rsidP="00353A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2EF0">
      <w:rPr>
        <w:rStyle w:val="PageNumber"/>
        <w:noProof/>
      </w:rPr>
      <w:t>20</w:t>
    </w:r>
    <w:r>
      <w:rPr>
        <w:rStyle w:val="PageNumber"/>
      </w:rPr>
      <w:fldChar w:fldCharType="end"/>
    </w:r>
  </w:p>
  <w:p w14:paraId="23D4C869" w14:textId="77777777" w:rsidR="008452FF" w:rsidRPr="0025399A" w:rsidRDefault="008452FF" w:rsidP="0025399A">
    <w:pPr>
      <w:pStyle w:val="Footer"/>
      <w:jc w:val="center"/>
      <w:rPr>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A266E" w14:textId="77777777" w:rsidR="008B2DE8" w:rsidRDefault="008B2DE8">
      <w:r>
        <w:separator/>
      </w:r>
    </w:p>
  </w:footnote>
  <w:footnote w:type="continuationSeparator" w:id="0">
    <w:p w14:paraId="7A5EF266" w14:textId="77777777" w:rsidR="008B2DE8" w:rsidRDefault="008B2D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061E" w14:textId="140629A6" w:rsidR="008452FF" w:rsidRDefault="008452FF">
    <w:pPr>
      <w:jc w:val="right"/>
      <w:rPr>
        <w:sz w:val="24"/>
        <w:szCs w:val="24"/>
      </w:rPr>
    </w:pPr>
    <w:r>
      <w:rPr>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revisionView w:markup="0" w:comments="0" w:insDel="0" w:formatting="0" w:inkAnnotations="0"/>
  <w:doNotTrackMoves/>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04"/>
    <w:rsid w:val="000071AB"/>
    <w:rsid w:val="00007F9F"/>
    <w:rsid w:val="00015D18"/>
    <w:rsid w:val="00037DEC"/>
    <w:rsid w:val="00056118"/>
    <w:rsid w:val="00062A07"/>
    <w:rsid w:val="00075152"/>
    <w:rsid w:val="000816AA"/>
    <w:rsid w:val="000A54CC"/>
    <w:rsid w:val="000A7FCA"/>
    <w:rsid w:val="000B43DF"/>
    <w:rsid w:val="000B5A54"/>
    <w:rsid w:val="000D7882"/>
    <w:rsid w:val="00106464"/>
    <w:rsid w:val="00136397"/>
    <w:rsid w:val="00155B2D"/>
    <w:rsid w:val="0015760B"/>
    <w:rsid w:val="00164C43"/>
    <w:rsid w:val="0018320D"/>
    <w:rsid w:val="001B29BC"/>
    <w:rsid w:val="001D47C2"/>
    <w:rsid w:val="001D5F79"/>
    <w:rsid w:val="001E2B03"/>
    <w:rsid w:val="001F1379"/>
    <w:rsid w:val="001F2DEA"/>
    <w:rsid w:val="00202EF0"/>
    <w:rsid w:val="002105E9"/>
    <w:rsid w:val="0022488C"/>
    <w:rsid w:val="00234E9E"/>
    <w:rsid w:val="00235982"/>
    <w:rsid w:val="002414EE"/>
    <w:rsid w:val="00241FC7"/>
    <w:rsid w:val="0025399A"/>
    <w:rsid w:val="002543B1"/>
    <w:rsid w:val="00266A4B"/>
    <w:rsid w:val="00275FD8"/>
    <w:rsid w:val="00295CA6"/>
    <w:rsid w:val="002A6C54"/>
    <w:rsid w:val="002C4F29"/>
    <w:rsid w:val="002D0E83"/>
    <w:rsid w:val="002D6B20"/>
    <w:rsid w:val="002D7878"/>
    <w:rsid w:val="002F6AE5"/>
    <w:rsid w:val="003001FE"/>
    <w:rsid w:val="003040A3"/>
    <w:rsid w:val="00307226"/>
    <w:rsid w:val="0030722C"/>
    <w:rsid w:val="00333083"/>
    <w:rsid w:val="00335F17"/>
    <w:rsid w:val="00353A46"/>
    <w:rsid w:val="00363C88"/>
    <w:rsid w:val="00372E15"/>
    <w:rsid w:val="00377BEB"/>
    <w:rsid w:val="003A67D6"/>
    <w:rsid w:val="003C2E03"/>
    <w:rsid w:val="003D1ECE"/>
    <w:rsid w:val="003F0373"/>
    <w:rsid w:val="003F1981"/>
    <w:rsid w:val="0043348E"/>
    <w:rsid w:val="00464F71"/>
    <w:rsid w:val="0048578A"/>
    <w:rsid w:val="00486B39"/>
    <w:rsid w:val="00486C12"/>
    <w:rsid w:val="00486F58"/>
    <w:rsid w:val="004921E0"/>
    <w:rsid w:val="004A44CF"/>
    <w:rsid w:val="004B43D3"/>
    <w:rsid w:val="004B5E56"/>
    <w:rsid w:val="004D18BC"/>
    <w:rsid w:val="004D7118"/>
    <w:rsid w:val="00531F95"/>
    <w:rsid w:val="00565853"/>
    <w:rsid w:val="005724B8"/>
    <w:rsid w:val="005869EB"/>
    <w:rsid w:val="00595219"/>
    <w:rsid w:val="005B0DC8"/>
    <w:rsid w:val="005B7CC0"/>
    <w:rsid w:val="005C191D"/>
    <w:rsid w:val="005C20F4"/>
    <w:rsid w:val="005D4D26"/>
    <w:rsid w:val="005E377E"/>
    <w:rsid w:val="005E7B98"/>
    <w:rsid w:val="00601ACD"/>
    <w:rsid w:val="006130C1"/>
    <w:rsid w:val="00615A48"/>
    <w:rsid w:val="00662935"/>
    <w:rsid w:val="00673230"/>
    <w:rsid w:val="006778D9"/>
    <w:rsid w:val="00685471"/>
    <w:rsid w:val="006B066E"/>
    <w:rsid w:val="006B0A9E"/>
    <w:rsid w:val="006C175F"/>
    <w:rsid w:val="006C573C"/>
    <w:rsid w:val="006E7553"/>
    <w:rsid w:val="0071427E"/>
    <w:rsid w:val="00720E5E"/>
    <w:rsid w:val="00726378"/>
    <w:rsid w:val="00735458"/>
    <w:rsid w:val="00735A2D"/>
    <w:rsid w:val="00743DF8"/>
    <w:rsid w:val="00745087"/>
    <w:rsid w:val="007542A7"/>
    <w:rsid w:val="00754C95"/>
    <w:rsid w:val="007963AF"/>
    <w:rsid w:val="007A0833"/>
    <w:rsid w:val="007C2D94"/>
    <w:rsid w:val="007D1742"/>
    <w:rsid w:val="007E5F38"/>
    <w:rsid w:val="008029D3"/>
    <w:rsid w:val="008138D8"/>
    <w:rsid w:val="00832934"/>
    <w:rsid w:val="008452FF"/>
    <w:rsid w:val="008510F4"/>
    <w:rsid w:val="00852CC1"/>
    <w:rsid w:val="0085708C"/>
    <w:rsid w:val="00866659"/>
    <w:rsid w:val="00866E8B"/>
    <w:rsid w:val="0088308F"/>
    <w:rsid w:val="00883495"/>
    <w:rsid w:val="008B2DE8"/>
    <w:rsid w:val="008D4555"/>
    <w:rsid w:val="008E550E"/>
    <w:rsid w:val="008F5E9C"/>
    <w:rsid w:val="00922F2F"/>
    <w:rsid w:val="00927187"/>
    <w:rsid w:val="0093008A"/>
    <w:rsid w:val="00945BEA"/>
    <w:rsid w:val="009601FE"/>
    <w:rsid w:val="009702C3"/>
    <w:rsid w:val="009843DF"/>
    <w:rsid w:val="009909CF"/>
    <w:rsid w:val="00997422"/>
    <w:rsid w:val="009A36A8"/>
    <w:rsid w:val="009C6D45"/>
    <w:rsid w:val="009D37F5"/>
    <w:rsid w:val="009D4B09"/>
    <w:rsid w:val="009E5655"/>
    <w:rsid w:val="00A10EE7"/>
    <w:rsid w:val="00A153F6"/>
    <w:rsid w:val="00A26936"/>
    <w:rsid w:val="00A4531A"/>
    <w:rsid w:val="00A7781B"/>
    <w:rsid w:val="00A82773"/>
    <w:rsid w:val="00AB108E"/>
    <w:rsid w:val="00AB383F"/>
    <w:rsid w:val="00AB498F"/>
    <w:rsid w:val="00AB764F"/>
    <w:rsid w:val="00AC3A56"/>
    <w:rsid w:val="00AD25A8"/>
    <w:rsid w:val="00AF59ED"/>
    <w:rsid w:val="00B00707"/>
    <w:rsid w:val="00B026BA"/>
    <w:rsid w:val="00B06A5A"/>
    <w:rsid w:val="00B62C77"/>
    <w:rsid w:val="00B63804"/>
    <w:rsid w:val="00B86952"/>
    <w:rsid w:val="00B90B28"/>
    <w:rsid w:val="00B9431A"/>
    <w:rsid w:val="00BB03FF"/>
    <w:rsid w:val="00BB1212"/>
    <w:rsid w:val="00BB2B9F"/>
    <w:rsid w:val="00BB65A9"/>
    <w:rsid w:val="00BB670F"/>
    <w:rsid w:val="00BD1FC3"/>
    <w:rsid w:val="00BD456F"/>
    <w:rsid w:val="00BD74D8"/>
    <w:rsid w:val="00BD7604"/>
    <w:rsid w:val="00BF5616"/>
    <w:rsid w:val="00C024BC"/>
    <w:rsid w:val="00C04C35"/>
    <w:rsid w:val="00C06BC5"/>
    <w:rsid w:val="00C07B36"/>
    <w:rsid w:val="00C17200"/>
    <w:rsid w:val="00C41C05"/>
    <w:rsid w:val="00C44B8A"/>
    <w:rsid w:val="00C45D78"/>
    <w:rsid w:val="00C50422"/>
    <w:rsid w:val="00C5293A"/>
    <w:rsid w:val="00C574B9"/>
    <w:rsid w:val="00C57B2A"/>
    <w:rsid w:val="00C770CB"/>
    <w:rsid w:val="00CA1568"/>
    <w:rsid w:val="00CB5E00"/>
    <w:rsid w:val="00CB61B4"/>
    <w:rsid w:val="00CB6548"/>
    <w:rsid w:val="00CD1E91"/>
    <w:rsid w:val="00CF52AF"/>
    <w:rsid w:val="00D0057D"/>
    <w:rsid w:val="00D10A76"/>
    <w:rsid w:val="00D34487"/>
    <w:rsid w:val="00D44481"/>
    <w:rsid w:val="00D4735B"/>
    <w:rsid w:val="00D52B71"/>
    <w:rsid w:val="00D66751"/>
    <w:rsid w:val="00D723B8"/>
    <w:rsid w:val="00D7663B"/>
    <w:rsid w:val="00DA5C56"/>
    <w:rsid w:val="00DA7827"/>
    <w:rsid w:val="00DB00F9"/>
    <w:rsid w:val="00DB1256"/>
    <w:rsid w:val="00DB1D80"/>
    <w:rsid w:val="00DD79F1"/>
    <w:rsid w:val="00DE150F"/>
    <w:rsid w:val="00E00327"/>
    <w:rsid w:val="00E66A1E"/>
    <w:rsid w:val="00E77B0F"/>
    <w:rsid w:val="00EA4EA2"/>
    <w:rsid w:val="00EB4C54"/>
    <w:rsid w:val="00EB57FE"/>
    <w:rsid w:val="00EB6552"/>
    <w:rsid w:val="00EC0797"/>
    <w:rsid w:val="00EE1927"/>
    <w:rsid w:val="00EF00C2"/>
    <w:rsid w:val="00F02D5A"/>
    <w:rsid w:val="00F11EFF"/>
    <w:rsid w:val="00F12321"/>
    <w:rsid w:val="00F2766F"/>
    <w:rsid w:val="00F355BE"/>
    <w:rsid w:val="00F36CE8"/>
    <w:rsid w:val="00F431B1"/>
    <w:rsid w:val="00F47093"/>
    <w:rsid w:val="00F515B4"/>
    <w:rsid w:val="00F90C2E"/>
    <w:rsid w:val="00F94227"/>
    <w:rsid w:val="00FA41A0"/>
    <w:rsid w:val="00FA7D54"/>
    <w:rsid w:val="00FB09B9"/>
    <w:rsid w:val="00FC4004"/>
    <w:rsid w:val="00FD2F86"/>
    <w:rsid w:val="00FE15E5"/>
    <w:rsid w:val="00FE3D81"/>
    <w:rsid w:val="00FF4646"/>
  </w:rsids>
  <m:mathPr>
    <m:mathFont m:val="Cambria Math"/>
    <m:brkBin m:val="before"/>
    <m:brkBinSub m:val="--"/>
    <m:smallFrac/>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679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57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08C"/>
    <w:rPr>
      <w:rFonts w:ascii="Lucida Grande" w:hAnsi="Lucida Grande" w:cs="Lucida Grande"/>
      <w:sz w:val="18"/>
      <w:szCs w:val="18"/>
    </w:rPr>
  </w:style>
  <w:style w:type="character" w:styleId="Hyperlink">
    <w:name w:val="Hyperlink"/>
    <w:basedOn w:val="DefaultParagraphFont"/>
    <w:uiPriority w:val="99"/>
    <w:unhideWhenUsed/>
    <w:rsid w:val="009702C3"/>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A1568"/>
    <w:rPr>
      <w:b/>
      <w:bCs/>
      <w:sz w:val="20"/>
      <w:szCs w:val="20"/>
    </w:rPr>
  </w:style>
  <w:style w:type="character" w:customStyle="1" w:styleId="CommentSubjectChar">
    <w:name w:val="Comment Subject Char"/>
    <w:basedOn w:val="CommentTextChar"/>
    <w:link w:val="CommentSubject"/>
    <w:uiPriority w:val="99"/>
    <w:semiHidden/>
    <w:rsid w:val="00CA1568"/>
    <w:rPr>
      <w:b/>
      <w:bCs/>
      <w:sz w:val="24"/>
      <w:szCs w:val="24"/>
    </w:rPr>
  </w:style>
  <w:style w:type="paragraph" w:styleId="Header">
    <w:name w:val="header"/>
    <w:basedOn w:val="Normal"/>
    <w:link w:val="HeaderChar"/>
    <w:uiPriority w:val="99"/>
    <w:unhideWhenUsed/>
    <w:rsid w:val="0025399A"/>
    <w:pPr>
      <w:tabs>
        <w:tab w:val="center" w:pos="4320"/>
        <w:tab w:val="right" w:pos="8640"/>
      </w:tabs>
    </w:pPr>
  </w:style>
  <w:style w:type="character" w:customStyle="1" w:styleId="HeaderChar">
    <w:name w:val="Header Char"/>
    <w:basedOn w:val="DefaultParagraphFont"/>
    <w:link w:val="Header"/>
    <w:uiPriority w:val="99"/>
    <w:rsid w:val="0025399A"/>
  </w:style>
  <w:style w:type="paragraph" w:styleId="Footer">
    <w:name w:val="footer"/>
    <w:basedOn w:val="Normal"/>
    <w:link w:val="FooterChar"/>
    <w:uiPriority w:val="99"/>
    <w:unhideWhenUsed/>
    <w:rsid w:val="0025399A"/>
    <w:pPr>
      <w:tabs>
        <w:tab w:val="center" w:pos="4320"/>
        <w:tab w:val="right" w:pos="8640"/>
      </w:tabs>
    </w:pPr>
  </w:style>
  <w:style w:type="character" w:customStyle="1" w:styleId="FooterChar">
    <w:name w:val="Footer Char"/>
    <w:basedOn w:val="DefaultParagraphFont"/>
    <w:link w:val="Footer"/>
    <w:uiPriority w:val="99"/>
    <w:rsid w:val="0025399A"/>
  </w:style>
  <w:style w:type="character" w:styleId="PageNumber">
    <w:name w:val="page number"/>
    <w:basedOn w:val="DefaultParagraphFont"/>
    <w:uiPriority w:val="99"/>
    <w:semiHidden/>
    <w:unhideWhenUsed/>
    <w:rsid w:val="0025399A"/>
  </w:style>
  <w:style w:type="paragraph" w:styleId="DocumentMap">
    <w:name w:val="Document Map"/>
    <w:basedOn w:val="Normal"/>
    <w:link w:val="DocumentMapChar"/>
    <w:uiPriority w:val="99"/>
    <w:semiHidden/>
    <w:unhideWhenUsed/>
    <w:rsid w:val="009843DF"/>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843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homelessnesshub.ca/FindingHom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7682</Words>
  <Characters>43793</Characters>
  <Application>Microsoft Macintosh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Identity_draft</vt:lpstr>
    </vt:vector>
  </TitlesOfParts>
  <Company>University of Victoria</Company>
  <LinksUpToDate>false</LinksUpToDate>
  <CharactersWithSpaces>51373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Identity_draft</dc:title>
  <dc:creator>Doug Magnuson</dc:creator>
  <cp:lastModifiedBy>Magnuson</cp:lastModifiedBy>
  <cp:revision>5</cp:revision>
  <dcterms:created xsi:type="dcterms:W3CDTF">2019-08-30T16:59:00Z</dcterms:created>
  <dcterms:modified xsi:type="dcterms:W3CDTF">2019-09-28T20:14:00Z</dcterms:modified>
</cp:coreProperties>
</file>