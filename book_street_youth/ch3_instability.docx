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1A90A" w14:textId="77777777" w:rsidR="002F6488" w:rsidRPr="00160055" w:rsidRDefault="00160055" w:rsidP="002F6488">
      <w:pPr>
        <w:pStyle w:val="FirstParagraph"/>
        <w:ind w:firstLine="720"/>
        <w:jc w:val="center"/>
        <w:rPr>
          <w:rFonts w:ascii="Times New Roman" w:hAnsi="Times New Roman" w:cs="Times New Roman"/>
          <w:b/>
          <w:sz w:val="28"/>
          <w:szCs w:val="28"/>
        </w:rPr>
      </w:pPr>
      <w:r>
        <w:rPr>
          <w:rFonts w:ascii="Times New Roman" w:hAnsi="Times New Roman" w:cs="Times New Roman"/>
          <w:b/>
        </w:rPr>
        <w:t>&lt;1&gt;</w:t>
      </w:r>
      <w:r w:rsidR="00FF2B5E" w:rsidRPr="00160055">
        <w:rPr>
          <w:rFonts w:ascii="Times New Roman" w:hAnsi="Times New Roman" w:cs="Times New Roman"/>
          <w:b/>
          <w:sz w:val="28"/>
          <w:szCs w:val="28"/>
        </w:rPr>
        <w:t>The Contribution and Complications of Instability</w:t>
      </w:r>
    </w:p>
    <w:p w14:paraId="0FCEAA2B" w14:textId="77777777" w:rsidR="000F5642" w:rsidRPr="00160055" w:rsidRDefault="002F6488" w:rsidP="002F6488">
      <w:pPr>
        <w:pStyle w:val="FirstParagraph"/>
        <w:ind w:firstLine="720"/>
        <w:jc w:val="center"/>
        <w:rPr>
          <w:rFonts w:ascii="Times New Roman" w:hAnsi="Times New Roman" w:cs="Times New Roman"/>
          <w:b/>
          <w:sz w:val="28"/>
          <w:szCs w:val="28"/>
        </w:rPr>
      </w:pPr>
      <w:r w:rsidRPr="00160055">
        <w:rPr>
          <w:rFonts w:ascii="Times New Roman" w:hAnsi="Times New Roman" w:cs="Times New Roman"/>
          <w:b/>
          <w:sz w:val="28"/>
          <w:szCs w:val="28"/>
        </w:rPr>
        <w:t xml:space="preserve"> in the Lives of Street-Involved Youth</w:t>
      </w:r>
    </w:p>
    <w:p w14:paraId="0662FCAE" w14:textId="77777777" w:rsidR="00BC020F" w:rsidRDefault="00BC020F" w:rsidP="00985E99">
      <w:pPr>
        <w:pStyle w:val="BodyText"/>
      </w:pPr>
    </w:p>
    <w:p w14:paraId="1E845683" w14:textId="77777777" w:rsidR="00AB0943" w:rsidRDefault="00207433" w:rsidP="00207433">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(2004, 2007) </w:t>
      </w:r>
      <w:r>
        <w:rPr>
          <w:rFonts w:ascii="Times New Roman" w:hAnsi="Times New Roman" w:cs="Times New Roman"/>
        </w:rPr>
        <w:t>operationalized</w:t>
      </w:r>
      <w:r w:rsidRPr="008660A6">
        <w:rPr>
          <w:rFonts w:ascii="Times New Roman" w:hAnsi="Times New Roman" w:cs="Times New Roman"/>
        </w:rPr>
        <w:t xml:space="preserve"> instability as frequent changes in residence, with a qualitative change </w:t>
      </w:r>
      <w:r w:rsidR="001C3228">
        <w:rPr>
          <w:rFonts w:ascii="Times New Roman" w:hAnsi="Times New Roman" w:cs="Times New Roman"/>
        </w:rPr>
        <w:t xml:space="preserve">after the stable </w:t>
      </w:r>
      <w:r w:rsidRPr="008660A6">
        <w:rPr>
          <w:rFonts w:ascii="Times New Roman" w:hAnsi="Times New Roman" w:cs="Times New Roman"/>
        </w:rPr>
        <w:t xml:space="preserve">time living with guardians and the </w:t>
      </w:r>
      <w:r w:rsidR="001C3228">
        <w:rPr>
          <w:rFonts w:ascii="Times New Roman" w:hAnsi="Times New Roman" w:cs="Times New Roman"/>
        </w:rPr>
        <w:t xml:space="preserve">frequent moves </w:t>
      </w:r>
      <w:r w:rsidRPr="008660A6">
        <w:rPr>
          <w:rFonts w:ascii="Times New Roman" w:hAnsi="Times New Roman" w:cs="Times New Roman"/>
        </w:rPr>
        <w:t>of the post-high school years</w:t>
      </w:r>
      <w:r>
        <w:rPr>
          <w:rFonts w:ascii="Times New Roman" w:hAnsi="Times New Roman" w:cs="Times New Roman"/>
        </w:rPr>
        <w:t xml:space="preserve">. </w:t>
      </w:r>
      <w:r w:rsidRPr="008660A6">
        <w:rPr>
          <w:rFonts w:ascii="Times New Roman" w:hAnsi="Times New Roman" w:cs="Times New Roman"/>
        </w:rPr>
        <w:t>Instability is a defining characteristic of emerging adulthood</w:t>
      </w:r>
      <w:r w:rsidR="00A87622">
        <w:rPr>
          <w:rFonts w:ascii="Times New Roman" w:hAnsi="Times New Roman" w:cs="Times New Roman"/>
        </w:rPr>
        <w:t xml:space="preserve">, </w:t>
      </w:r>
      <w:r w:rsidRPr="008660A6">
        <w:rPr>
          <w:rFonts w:ascii="Times New Roman" w:hAnsi="Times New Roman" w:cs="Times New Roman"/>
        </w:rPr>
        <w:t>but th</w:t>
      </w:r>
      <w:r w:rsidR="001C3228">
        <w:rPr>
          <w:rFonts w:ascii="Times New Roman" w:hAnsi="Times New Roman" w:cs="Times New Roman"/>
        </w:rPr>
        <w:t>e change from stability</w:t>
      </w:r>
      <w:bookmarkStart w:id="0" w:name="_GoBack"/>
      <w:bookmarkEnd w:id="0"/>
      <w:r w:rsidR="001C3228">
        <w:rPr>
          <w:rFonts w:ascii="Times New Roman" w:hAnsi="Times New Roman" w:cs="Times New Roman"/>
        </w:rPr>
        <w:t xml:space="preserve"> </w:t>
      </w:r>
      <w:r w:rsidR="00776A7C">
        <w:rPr>
          <w:rFonts w:ascii="Times New Roman" w:hAnsi="Times New Roman" w:cs="Times New Roman"/>
        </w:rPr>
        <w:t xml:space="preserve">to </w:t>
      </w:r>
      <w:r w:rsidR="001C3228">
        <w:rPr>
          <w:rFonts w:ascii="Times New Roman" w:hAnsi="Times New Roman" w:cs="Times New Roman"/>
        </w:rPr>
        <w:t xml:space="preserve">instability </w:t>
      </w:r>
      <w:r w:rsidRPr="008660A6">
        <w:rPr>
          <w:rFonts w:ascii="Times New Roman" w:hAnsi="Times New Roman" w:cs="Times New Roman"/>
        </w:rPr>
        <w:t>make</w:t>
      </w:r>
      <w:r w:rsidR="00A87622">
        <w:rPr>
          <w:rFonts w:ascii="Times New Roman" w:hAnsi="Times New Roman" w:cs="Times New Roman"/>
        </w:rPr>
        <w:t>s</w:t>
      </w:r>
      <w:r w:rsidRPr="008660A6">
        <w:rPr>
          <w:rFonts w:ascii="Times New Roman" w:hAnsi="Times New Roman" w:cs="Times New Roman"/>
        </w:rPr>
        <w:t xml:space="preserve"> sense only when there is a period of stability</w:t>
      </w:r>
      <w:r>
        <w:rPr>
          <w:rFonts w:ascii="Times New Roman" w:hAnsi="Times New Roman" w:cs="Times New Roman"/>
        </w:rPr>
        <w:t>.</w:t>
      </w:r>
      <w:r w:rsidR="00160055">
        <w:rPr>
          <w:rFonts w:ascii="Times New Roman" w:hAnsi="Times New Roman" w:cs="Times New Roman"/>
        </w:rPr>
        <w:t xml:space="preserve"> </w:t>
      </w:r>
      <w:r w:rsidR="001C3228">
        <w:rPr>
          <w:rFonts w:ascii="Times New Roman" w:hAnsi="Times New Roman" w:cs="Times New Roman"/>
        </w:rPr>
        <w:t>Compared to other youth, instability is much more prevalent in the childhood of s</w:t>
      </w:r>
      <w:r w:rsidRPr="008660A6">
        <w:rPr>
          <w:rFonts w:ascii="Times New Roman" w:hAnsi="Times New Roman" w:cs="Times New Roman"/>
        </w:rPr>
        <w:t>treet-involved youth</w:t>
      </w:r>
      <w:r w:rsidR="00160055">
        <w:rPr>
          <w:rFonts w:ascii="Times New Roman" w:hAnsi="Times New Roman" w:cs="Times New Roman"/>
        </w:rPr>
        <w:t xml:space="preserve"> </w:t>
      </w:r>
      <w:r w:rsidR="001C3228" w:rsidRPr="001C3228">
        <w:rPr>
          <w:rFonts w:ascii="Times New Roman" w:hAnsi="Times New Roman" w:cs="Times New Roman"/>
        </w:rPr>
        <w:t>(Benoit, Jansson, Hallgrimsdottir &amp; Roth, 2008)</w:t>
      </w:r>
      <w:r>
        <w:rPr>
          <w:rFonts w:ascii="Times New Roman" w:hAnsi="Times New Roman" w:cs="Times New Roman"/>
        </w:rPr>
        <w:t>.</w:t>
      </w:r>
    </w:p>
    <w:p w14:paraId="55F79503" w14:textId="77777777" w:rsidR="0033282A" w:rsidRPr="00054873" w:rsidRDefault="003D463C" w:rsidP="00E1241B">
      <w:pPr>
        <w:pStyle w:val="BodyText"/>
        <w:spacing w:line="480" w:lineRule="auto"/>
        <w:ind w:firstLine="720"/>
        <w:rPr>
          <w:rFonts w:ascii="Times New Roman" w:hAnsi="Times New Roman" w:cs="Times New Roman"/>
        </w:rPr>
      </w:pPr>
      <w:r>
        <w:rPr>
          <w:rFonts w:ascii="Times New Roman" w:hAnsi="Times New Roman" w:cs="Times New Roman"/>
        </w:rPr>
        <w:t xml:space="preserve">The absence of stability is a challenge, developmentally, </w:t>
      </w:r>
      <w:r w:rsidR="00E1241B">
        <w:rPr>
          <w:rFonts w:ascii="Times New Roman" w:hAnsi="Times New Roman" w:cs="Times New Roman"/>
        </w:rPr>
        <w:t xml:space="preserve">for </w:t>
      </w:r>
      <w:r w:rsidR="00F63919">
        <w:rPr>
          <w:rFonts w:ascii="Times New Roman" w:hAnsi="Times New Roman" w:cs="Times New Roman"/>
        </w:rPr>
        <w:t>street-involved</w:t>
      </w:r>
      <w:r w:rsidR="00E1241B">
        <w:rPr>
          <w:rFonts w:ascii="Times New Roman" w:hAnsi="Times New Roman" w:cs="Times New Roman"/>
        </w:rPr>
        <w:t xml:space="preserve"> youth. Yet </w:t>
      </w:r>
      <w:r>
        <w:rPr>
          <w:rFonts w:ascii="Times New Roman" w:hAnsi="Times New Roman" w:cs="Times New Roman"/>
        </w:rPr>
        <w:t xml:space="preserve">it is also something that is characteristic of </w:t>
      </w:r>
      <w:r w:rsidR="003D6686">
        <w:rPr>
          <w:rFonts w:ascii="Times New Roman" w:hAnsi="Times New Roman" w:cs="Times New Roman"/>
        </w:rPr>
        <w:t>contemporary, late-modern life,</w:t>
      </w:r>
      <w:r>
        <w:rPr>
          <w:rFonts w:ascii="Times New Roman" w:hAnsi="Times New Roman" w:cs="Times New Roman"/>
        </w:rPr>
        <w:t xml:space="preserve"> as W</w:t>
      </w:r>
      <w:r w:rsidR="006E6E1B">
        <w:rPr>
          <w:rFonts w:ascii="Times New Roman" w:hAnsi="Times New Roman" w:cs="Times New Roman"/>
        </w:rPr>
        <w:t>yn</w:t>
      </w:r>
      <w:r w:rsidR="00B27D85">
        <w:rPr>
          <w:rFonts w:ascii="Times New Roman" w:hAnsi="Times New Roman" w:cs="Times New Roman"/>
        </w:rPr>
        <w:t xml:space="preserve"> and Harris</w:t>
      </w:r>
      <w:r w:rsidR="006E6E1B">
        <w:rPr>
          <w:rFonts w:ascii="Times New Roman" w:hAnsi="Times New Roman" w:cs="Times New Roman"/>
        </w:rPr>
        <w:t xml:space="preserve"> (2004) pointed</w:t>
      </w:r>
      <w:r>
        <w:rPr>
          <w:rFonts w:ascii="Times New Roman" w:hAnsi="Times New Roman" w:cs="Times New Roman"/>
        </w:rPr>
        <w:t xml:space="preserve"> out. </w:t>
      </w:r>
      <w:r w:rsidR="003D6686">
        <w:rPr>
          <w:rFonts w:ascii="Times New Roman" w:hAnsi="Times New Roman" w:cs="Times New Roman"/>
        </w:rPr>
        <w:t xml:space="preserve">Street-involved youth </w:t>
      </w:r>
      <w:r w:rsidR="00D02489">
        <w:rPr>
          <w:rFonts w:ascii="Times New Roman" w:hAnsi="Times New Roman" w:cs="Times New Roman"/>
        </w:rPr>
        <w:t>show</w:t>
      </w:r>
      <w:r w:rsidR="00E1241B">
        <w:rPr>
          <w:rFonts w:ascii="Times New Roman" w:hAnsi="Times New Roman" w:cs="Times New Roman"/>
        </w:rPr>
        <w:t xml:space="preserve"> how to manage without stability. While </w:t>
      </w:r>
      <w:r w:rsidR="00207433" w:rsidRPr="008660A6">
        <w:rPr>
          <w:rFonts w:ascii="Times New Roman" w:hAnsi="Times New Roman" w:cs="Times New Roman"/>
        </w:rPr>
        <w:t xml:space="preserve">struggling </w:t>
      </w:r>
      <w:r w:rsidR="00207433">
        <w:rPr>
          <w:rFonts w:ascii="Times New Roman" w:hAnsi="Times New Roman" w:cs="Times New Roman"/>
        </w:rPr>
        <w:t xml:space="preserve">to manage </w:t>
      </w:r>
      <w:r w:rsidR="00207433" w:rsidRPr="008660A6">
        <w:rPr>
          <w:rFonts w:ascii="Times New Roman" w:hAnsi="Times New Roman" w:cs="Times New Roman"/>
        </w:rPr>
        <w:t xml:space="preserve">without a </w:t>
      </w:r>
      <w:r w:rsidR="00207433">
        <w:rPr>
          <w:rFonts w:ascii="Times New Roman" w:hAnsi="Times New Roman" w:cs="Times New Roman"/>
        </w:rPr>
        <w:t xml:space="preserve">safe and secure </w:t>
      </w:r>
      <w:r w:rsidR="00207433" w:rsidRPr="008660A6">
        <w:rPr>
          <w:rFonts w:ascii="Times New Roman" w:hAnsi="Times New Roman" w:cs="Times New Roman"/>
        </w:rPr>
        <w:t xml:space="preserve">place </w:t>
      </w:r>
      <w:r w:rsidR="00D02489">
        <w:rPr>
          <w:rFonts w:ascii="Times New Roman" w:hAnsi="Times New Roman" w:cs="Times New Roman"/>
        </w:rPr>
        <w:t xml:space="preserve">that others associate with the place they call </w:t>
      </w:r>
      <w:r w:rsidR="00207433" w:rsidRPr="008660A6">
        <w:rPr>
          <w:rFonts w:ascii="Times New Roman" w:hAnsi="Times New Roman" w:cs="Times New Roman"/>
        </w:rPr>
        <w:t>home</w:t>
      </w:r>
      <w:r w:rsidR="00207433">
        <w:rPr>
          <w:rFonts w:ascii="Times New Roman" w:hAnsi="Times New Roman" w:cs="Times New Roman"/>
        </w:rPr>
        <w:t xml:space="preserve">, </w:t>
      </w:r>
      <w:r w:rsidR="00207433" w:rsidRPr="008660A6">
        <w:rPr>
          <w:rFonts w:ascii="Times New Roman" w:hAnsi="Times New Roman" w:cs="Times New Roman"/>
        </w:rPr>
        <w:t xml:space="preserve">they nevertheless perceive having </w:t>
      </w:r>
      <w:r w:rsidR="00207433">
        <w:rPr>
          <w:rFonts w:ascii="Times New Roman" w:hAnsi="Times New Roman" w:cs="Times New Roman"/>
        </w:rPr>
        <w:t xml:space="preserve">more </w:t>
      </w:r>
      <w:r w:rsidR="00207433" w:rsidRPr="008660A6">
        <w:rPr>
          <w:rFonts w:ascii="Times New Roman" w:hAnsi="Times New Roman" w:cs="Times New Roman"/>
        </w:rPr>
        <w:t>con</w:t>
      </w:r>
      <w:r w:rsidR="00207433">
        <w:rPr>
          <w:rFonts w:ascii="Times New Roman" w:hAnsi="Times New Roman" w:cs="Times New Roman"/>
        </w:rPr>
        <w:t>trol over their circumstances than they did previously while living with parents,</w:t>
      </w:r>
      <w:r w:rsidR="00207433" w:rsidRPr="008660A6">
        <w:rPr>
          <w:rFonts w:ascii="Times New Roman" w:hAnsi="Times New Roman" w:cs="Times New Roman"/>
        </w:rPr>
        <w:t xml:space="preserve"> and this perceived control may be more important </w:t>
      </w:r>
      <w:r w:rsidR="00207433">
        <w:rPr>
          <w:rFonts w:ascii="Times New Roman" w:hAnsi="Times New Roman" w:cs="Times New Roman"/>
        </w:rPr>
        <w:t>than stability strictly defined. This perceived control occurs coincidentally when they encounter the responsibilities of emerging adulthood—in their mid-</w:t>
      </w:r>
      <w:commentRangeStart w:id="1"/>
      <w:r w:rsidR="00207433">
        <w:rPr>
          <w:rFonts w:ascii="Times New Roman" w:hAnsi="Times New Roman" w:cs="Times New Roman"/>
        </w:rPr>
        <w:t>teens</w:t>
      </w:r>
      <w:commentRangeEnd w:id="1"/>
      <w:r w:rsidR="006D11F0">
        <w:rPr>
          <w:rStyle w:val="CommentReference"/>
        </w:rPr>
        <w:commentReference w:id="1"/>
      </w:r>
      <w:r w:rsidR="00207433">
        <w:rPr>
          <w:rFonts w:ascii="Times New Roman" w:hAnsi="Times New Roman" w:cs="Times New Roman"/>
        </w:rPr>
        <w:t>.</w:t>
      </w:r>
      <w:r w:rsidR="00CD73A2" w:rsidRPr="008660A6">
        <w:rPr>
          <w:rFonts w:ascii="Times New Roman" w:hAnsi="Times New Roman" w:cs="Times New Roman"/>
        </w:rPr>
        <w:tab/>
      </w:r>
    </w:p>
    <w:p w14:paraId="161C817D" w14:textId="77777777" w:rsidR="00B66D55" w:rsidRPr="00E069E3" w:rsidRDefault="00C70D40" w:rsidP="00B66D55">
      <w:pPr>
        <w:pStyle w:val="BodyText"/>
        <w:spacing w:line="480" w:lineRule="auto"/>
        <w:rPr>
          <w:rFonts w:ascii="Times New Roman" w:hAnsi="Times New Roman" w:cs="Times New Roman"/>
          <w:b/>
        </w:rPr>
      </w:pPr>
      <w:r w:rsidRPr="00E069E3">
        <w:rPr>
          <w:rFonts w:ascii="Times New Roman" w:hAnsi="Times New Roman" w:cs="Times New Roman"/>
          <w:b/>
        </w:rPr>
        <w:t>&lt;2&gt;Susceptibility to and Management of Change and Mobility</w:t>
      </w:r>
    </w:p>
    <w:p w14:paraId="5EA05361" w14:textId="1836DBF4" w:rsidR="00A37CFB" w:rsidRDefault="00BF0059"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For </w:t>
      </w:r>
      <w:r w:rsidR="000B6AA5">
        <w:rPr>
          <w:rFonts w:ascii="Times New Roman" w:hAnsi="Times New Roman" w:cs="Times New Roman"/>
        </w:rPr>
        <w:t xml:space="preserve">these </w:t>
      </w:r>
      <w:r w:rsidRPr="00054873">
        <w:rPr>
          <w:rFonts w:ascii="Times New Roman" w:hAnsi="Times New Roman" w:cs="Times New Roman"/>
        </w:rPr>
        <w:t>s</w:t>
      </w:r>
      <w:r w:rsidR="00F0254C" w:rsidRPr="00054873">
        <w:rPr>
          <w:rFonts w:ascii="Times New Roman" w:hAnsi="Times New Roman" w:cs="Times New Roman"/>
        </w:rPr>
        <w:t>treet-involved y</w:t>
      </w:r>
      <w:r w:rsidRPr="00054873">
        <w:rPr>
          <w:rFonts w:ascii="Times New Roman" w:hAnsi="Times New Roman" w:cs="Times New Roman"/>
        </w:rPr>
        <w:t>outh</w:t>
      </w:r>
      <w:r w:rsidR="008A34A9">
        <w:rPr>
          <w:rFonts w:ascii="Times New Roman" w:hAnsi="Times New Roman" w:cs="Times New Roman"/>
        </w:rPr>
        <w:t>,</w:t>
      </w:r>
      <w:r w:rsidR="00160055">
        <w:rPr>
          <w:rFonts w:ascii="Times New Roman" w:hAnsi="Times New Roman" w:cs="Times New Roman"/>
        </w:rPr>
        <w:t xml:space="preserve"> </w:t>
      </w:r>
      <w:r w:rsidR="00F0254C" w:rsidRPr="00054873">
        <w:rPr>
          <w:rFonts w:ascii="Times New Roman" w:hAnsi="Times New Roman" w:cs="Times New Roman"/>
        </w:rPr>
        <w:t xml:space="preserve">instability </w:t>
      </w:r>
      <w:r w:rsidR="00DF6F72">
        <w:rPr>
          <w:rFonts w:ascii="Times New Roman" w:hAnsi="Times New Roman" w:cs="Times New Roman"/>
        </w:rPr>
        <w:t>was</w:t>
      </w:r>
      <w:r w:rsidR="008D51E6" w:rsidRPr="00054873">
        <w:rPr>
          <w:rFonts w:ascii="Times New Roman" w:hAnsi="Times New Roman" w:cs="Times New Roman"/>
        </w:rPr>
        <w:t xml:space="preserve"> first </w:t>
      </w:r>
      <w:r w:rsidR="00A37CFB">
        <w:rPr>
          <w:rFonts w:ascii="Times New Roman" w:hAnsi="Times New Roman" w:cs="Times New Roman"/>
        </w:rPr>
        <w:t>experienced</w:t>
      </w:r>
      <w:r w:rsidR="00160055">
        <w:rPr>
          <w:rFonts w:ascii="Times New Roman" w:hAnsi="Times New Roman" w:cs="Times New Roman"/>
        </w:rPr>
        <w:t xml:space="preserve"> </w:t>
      </w:r>
      <w:r w:rsidR="00616B37">
        <w:rPr>
          <w:rFonts w:ascii="Times New Roman" w:hAnsi="Times New Roman" w:cs="Times New Roman"/>
        </w:rPr>
        <w:t>during</w:t>
      </w:r>
      <w:r w:rsidR="00160055">
        <w:rPr>
          <w:rFonts w:ascii="Times New Roman" w:hAnsi="Times New Roman" w:cs="Times New Roman"/>
        </w:rPr>
        <w:t xml:space="preserve"> </w:t>
      </w:r>
      <w:r w:rsidR="00E972F4" w:rsidRPr="00054873">
        <w:rPr>
          <w:rFonts w:ascii="Times New Roman" w:hAnsi="Times New Roman" w:cs="Times New Roman"/>
        </w:rPr>
        <w:t xml:space="preserve">their </w:t>
      </w:r>
      <w:r w:rsidR="00C84CA4" w:rsidRPr="00054873">
        <w:rPr>
          <w:rFonts w:ascii="Times New Roman" w:hAnsi="Times New Roman" w:cs="Times New Roman"/>
        </w:rPr>
        <w:t xml:space="preserve">childhood. </w:t>
      </w:r>
      <w:r w:rsidR="00A37CFB">
        <w:rPr>
          <w:rFonts w:ascii="Times New Roman" w:hAnsi="Times New Roman" w:cs="Times New Roman"/>
        </w:rPr>
        <w:t>Many had</w:t>
      </w:r>
      <w:r w:rsidR="00160055">
        <w:rPr>
          <w:rFonts w:ascii="Times New Roman" w:hAnsi="Times New Roman" w:cs="Times New Roman"/>
        </w:rPr>
        <w:t xml:space="preserve"> </w:t>
      </w:r>
      <w:r w:rsidR="006E71C8">
        <w:rPr>
          <w:rFonts w:ascii="Times New Roman" w:hAnsi="Times New Roman" w:cs="Times New Roman"/>
        </w:rPr>
        <w:t xml:space="preserve">never </w:t>
      </w:r>
      <w:r w:rsidR="005F241B" w:rsidRPr="00054873">
        <w:rPr>
          <w:rFonts w:ascii="Times New Roman" w:hAnsi="Times New Roman" w:cs="Times New Roman"/>
        </w:rPr>
        <w:t>lived with the same person in the same home longer than four years, a</w:t>
      </w:r>
      <w:r w:rsidR="00A37CFB">
        <w:rPr>
          <w:rFonts w:ascii="Times New Roman" w:hAnsi="Times New Roman" w:cs="Times New Roman"/>
        </w:rPr>
        <w:t xml:space="preserve">nd all </w:t>
      </w:r>
      <w:r w:rsidR="005F241B" w:rsidRPr="00054873">
        <w:rPr>
          <w:rFonts w:ascii="Times New Roman" w:hAnsi="Times New Roman" w:cs="Times New Roman"/>
        </w:rPr>
        <w:t>had periods of time when change of home and guardian occur</w:t>
      </w:r>
      <w:r w:rsidR="00A87622">
        <w:rPr>
          <w:rFonts w:ascii="Times New Roman" w:hAnsi="Times New Roman" w:cs="Times New Roman"/>
        </w:rPr>
        <w:t>red</w:t>
      </w:r>
      <w:r w:rsidR="005F241B" w:rsidRPr="00054873">
        <w:rPr>
          <w:rFonts w:ascii="Times New Roman" w:hAnsi="Times New Roman" w:cs="Times New Roman"/>
        </w:rPr>
        <w:t xml:space="preserve"> several times over </w:t>
      </w:r>
      <w:r w:rsidR="00E972F4" w:rsidRPr="00054873">
        <w:rPr>
          <w:rFonts w:ascii="Times New Roman" w:hAnsi="Times New Roman" w:cs="Times New Roman"/>
        </w:rPr>
        <w:t xml:space="preserve">as short a time as </w:t>
      </w:r>
      <w:r w:rsidR="005F241B" w:rsidRPr="00054873">
        <w:rPr>
          <w:rFonts w:ascii="Times New Roman" w:hAnsi="Times New Roman" w:cs="Times New Roman"/>
        </w:rPr>
        <w:t xml:space="preserve">a year or two. </w:t>
      </w:r>
      <w:r w:rsidR="006E71C8">
        <w:rPr>
          <w:rFonts w:ascii="Times New Roman" w:hAnsi="Times New Roman" w:cs="Times New Roman"/>
        </w:rPr>
        <w:t xml:space="preserve">This </w:t>
      </w:r>
      <w:r w:rsidR="00616B37">
        <w:rPr>
          <w:rFonts w:ascii="Times New Roman" w:hAnsi="Times New Roman" w:cs="Times New Roman"/>
        </w:rPr>
        <w:t xml:space="preserve">unpredictability </w:t>
      </w:r>
      <w:r w:rsidR="006E71C8">
        <w:rPr>
          <w:rFonts w:ascii="Times New Roman" w:hAnsi="Times New Roman" w:cs="Times New Roman"/>
        </w:rPr>
        <w:t>ma</w:t>
      </w:r>
      <w:r w:rsidR="00160055">
        <w:rPr>
          <w:rFonts w:ascii="Times New Roman" w:hAnsi="Times New Roman" w:cs="Times New Roman"/>
        </w:rPr>
        <w:t>d</w:t>
      </w:r>
      <w:r w:rsidR="006E71C8">
        <w:rPr>
          <w:rFonts w:ascii="Times New Roman" w:hAnsi="Times New Roman" w:cs="Times New Roman"/>
        </w:rPr>
        <w:t xml:space="preserve">e them </w:t>
      </w:r>
      <w:r w:rsidR="00E52EC9">
        <w:rPr>
          <w:rFonts w:ascii="Times New Roman" w:hAnsi="Times New Roman" w:cs="Times New Roman"/>
        </w:rPr>
        <w:t>vulnerable.</w:t>
      </w:r>
    </w:p>
    <w:p w14:paraId="47AB8834" w14:textId="7CAFF584" w:rsidR="003728EE" w:rsidRPr="00054873" w:rsidRDefault="00A86882"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lastRenderedPageBreak/>
        <w:t xml:space="preserve">Yet </w:t>
      </w:r>
      <w:r w:rsidR="006E71C8">
        <w:rPr>
          <w:rFonts w:ascii="Times New Roman" w:hAnsi="Times New Roman" w:cs="Times New Roman"/>
        </w:rPr>
        <w:t xml:space="preserve">vulnerability </w:t>
      </w:r>
      <w:r w:rsidR="000B6AA5">
        <w:rPr>
          <w:rFonts w:ascii="Times New Roman" w:hAnsi="Times New Roman" w:cs="Times New Roman"/>
        </w:rPr>
        <w:t>was</w:t>
      </w:r>
      <w:r w:rsidRPr="00054873">
        <w:rPr>
          <w:rFonts w:ascii="Times New Roman" w:hAnsi="Times New Roman" w:cs="Times New Roman"/>
        </w:rPr>
        <w:t xml:space="preserve"> not the only story.  </w:t>
      </w:r>
      <w:r w:rsidR="00616B37">
        <w:rPr>
          <w:rFonts w:ascii="Times New Roman" w:hAnsi="Times New Roman" w:cs="Times New Roman"/>
        </w:rPr>
        <w:t>T</w:t>
      </w:r>
      <w:r w:rsidR="007176A1">
        <w:rPr>
          <w:rFonts w:ascii="Times New Roman" w:hAnsi="Times New Roman" w:cs="Times New Roman"/>
        </w:rPr>
        <w:t>heir childhood</w:t>
      </w:r>
      <w:r w:rsidR="00160055">
        <w:rPr>
          <w:rFonts w:ascii="Times New Roman" w:hAnsi="Times New Roman" w:cs="Times New Roman"/>
        </w:rPr>
        <w:t xml:space="preserve"> </w:t>
      </w:r>
      <w:r w:rsidR="00616B37">
        <w:rPr>
          <w:rFonts w:ascii="Times New Roman" w:hAnsi="Times New Roman" w:cs="Times New Roman"/>
        </w:rPr>
        <w:t>prep</w:t>
      </w:r>
      <w:r w:rsidR="00A37CFB">
        <w:rPr>
          <w:rFonts w:ascii="Times New Roman" w:hAnsi="Times New Roman" w:cs="Times New Roman"/>
        </w:rPr>
        <w:t>are</w:t>
      </w:r>
      <w:r w:rsidR="008A34A9">
        <w:rPr>
          <w:rFonts w:ascii="Times New Roman" w:hAnsi="Times New Roman" w:cs="Times New Roman"/>
        </w:rPr>
        <w:t>d</w:t>
      </w:r>
      <w:r w:rsidR="00A37CFB">
        <w:rPr>
          <w:rFonts w:ascii="Times New Roman" w:hAnsi="Times New Roman" w:cs="Times New Roman"/>
        </w:rPr>
        <w:t xml:space="preserve"> them to expect</w:t>
      </w:r>
      <w:r w:rsidR="00160055">
        <w:rPr>
          <w:rFonts w:ascii="Times New Roman" w:hAnsi="Times New Roman" w:cs="Times New Roman"/>
        </w:rPr>
        <w:t xml:space="preserve"> </w:t>
      </w:r>
      <w:r w:rsidR="006E71C8">
        <w:rPr>
          <w:rFonts w:ascii="Times New Roman" w:hAnsi="Times New Roman" w:cs="Times New Roman"/>
        </w:rPr>
        <w:t xml:space="preserve">change, and </w:t>
      </w:r>
      <w:r w:rsidR="00A37CFB">
        <w:rPr>
          <w:rFonts w:ascii="Times New Roman" w:hAnsi="Times New Roman" w:cs="Times New Roman"/>
        </w:rPr>
        <w:t xml:space="preserve">by their teens, most reported that </w:t>
      </w:r>
      <w:r w:rsidR="006E71C8">
        <w:rPr>
          <w:rFonts w:ascii="Times New Roman" w:hAnsi="Times New Roman" w:cs="Times New Roman"/>
        </w:rPr>
        <w:t xml:space="preserve">change itself </w:t>
      </w:r>
      <w:r w:rsidRPr="00054873">
        <w:rPr>
          <w:rFonts w:ascii="Times New Roman" w:hAnsi="Times New Roman" w:cs="Times New Roman"/>
        </w:rPr>
        <w:t>d</w:t>
      </w:r>
      <w:r w:rsidR="00A87622">
        <w:rPr>
          <w:rFonts w:ascii="Times New Roman" w:hAnsi="Times New Roman" w:cs="Times New Roman"/>
        </w:rPr>
        <w:t>id</w:t>
      </w:r>
      <w:r w:rsidRPr="00054873">
        <w:rPr>
          <w:rFonts w:ascii="Times New Roman" w:hAnsi="Times New Roman" w:cs="Times New Roman"/>
        </w:rPr>
        <w:t xml:space="preserve"> not frighten or threaten them. </w:t>
      </w:r>
      <w:r w:rsidR="00A37CFB">
        <w:rPr>
          <w:rFonts w:ascii="Times New Roman" w:hAnsi="Times New Roman" w:cs="Times New Roman"/>
        </w:rPr>
        <w:t>They learned to expect and cope with it.</w:t>
      </w:r>
      <w:r w:rsidRPr="00054873">
        <w:rPr>
          <w:rFonts w:ascii="Times New Roman" w:hAnsi="Times New Roman" w:cs="Times New Roman"/>
        </w:rPr>
        <w:t xml:space="preserve"> This means particularly that their experience of “home” and of stability </w:t>
      </w:r>
      <w:r w:rsidR="00160055">
        <w:rPr>
          <w:rFonts w:ascii="Times New Roman" w:hAnsi="Times New Roman" w:cs="Times New Roman"/>
        </w:rPr>
        <w:t>wa</w:t>
      </w:r>
      <w:r w:rsidRPr="00054873">
        <w:rPr>
          <w:rFonts w:ascii="Times New Roman" w:hAnsi="Times New Roman" w:cs="Times New Roman"/>
        </w:rPr>
        <w:t xml:space="preserve">s probably more fluid than for other youth. Home </w:t>
      </w:r>
      <w:r w:rsidR="00160055">
        <w:rPr>
          <w:rFonts w:ascii="Times New Roman" w:hAnsi="Times New Roman" w:cs="Times New Roman"/>
        </w:rPr>
        <w:t>wa</w:t>
      </w:r>
      <w:r w:rsidRPr="00054873">
        <w:rPr>
          <w:rFonts w:ascii="Times New Roman" w:hAnsi="Times New Roman" w:cs="Times New Roman"/>
        </w:rPr>
        <w:t>s less likely to be identified as any one place</w:t>
      </w:r>
      <w:r w:rsidR="00160055">
        <w:rPr>
          <w:rFonts w:ascii="Times New Roman" w:hAnsi="Times New Roman" w:cs="Times New Roman"/>
        </w:rPr>
        <w:t>, and was</w:t>
      </w:r>
      <w:r w:rsidRPr="00054873">
        <w:rPr>
          <w:rFonts w:ascii="Times New Roman" w:hAnsi="Times New Roman" w:cs="Times New Roman"/>
        </w:rPr>
        <w:t xml:space="preserve"> less likely to be tied to any one or two adults, biological guardians or not. Home is mobile</w:t>
      </w:r>
      <w:r w:rsidR="00C065B6">
        <w:rPr>
          <w:rFonts w:ascii="Times New Roman" w:hAnsi="Times New Roman" w:cs="Times New Roman"/>
        </w:rPr>
        <w:t>:</w:t>
      </w:r>
      <w:r w:rsidRPr="00054873">
        <w:rPr>
          <w:rFonts w:ascii="Times New Roman" w:hAnsi="Times New Roman" w:cs="Times New Roman"/>
        </w:rPr>
        <w:t xml:space="preserve"> </w:t>
      </w:r>
      <w:r w:rsidR="00C065B6">
        <w:rPr>
          <w:rFonts w:ascii="Times New Roman" w:hAnsi="Times New Roman" w:cs="Times New Roman"/>
        </w:rPr>
        <w:t>s</w:t>
      </w:r>
      <w:r w:rsidR="008A34A9">
        <w:rPr>
          <w:rFonts w:ascii="Times New Roman" w:hAnsi="Times New Roman" w:cs="Times New Roman"/>
        </w:rPr>
        <w:t>treet-involved youth</w:t>
      </w:r>
      <w:r w:rsidR="00C065B6">
        <w:rPr>
          <w:rFonts w:ascii="Times New Roman" w:hAnsi="Times New Roman" w:cs="Times New Roman"/>
        </w:rPr>
        <w:t xml:space="preserve"> </w:t>
      </w:r>
      <w:r w:rsidR="004707B6" w:rsidRPr="008660A6">
        <w:rPr>
          <w:rFonts w:ascii="Times New Roman" w:hAnsi="Times New Roman" w:cs="Times New Roman"/>
        </w:rPr>
        <w:t>“take home” where they find it, and they take home with them.</w:t>
      </w:r>
      <w:r w:rsidR="00A37CFB">
        <w:rPr>
          <w:rFonts w:ascii="Times New Roman" w:hAnsi="Times New Roman" w:cs="Times New Roman"/>
        </w:rPr>
        <w:t xml:space="preserve"> Home and family are chosen</w:t>
      </w:r>
      <w:r w:rsidR="00A87622">
        <w:rPr>
          <w:rFonts w:ascii="Times New Roman" w:hAnsi="Times New Roman" w:cs="Times New Roman"/>
        </w:rPr>
        <w:t xml:space="preserve">, </w:t>
      </w:r>
      <w:r w:rsidR="00A37CFB">
        <w:rPr>
          <w:rFonts w:ascii="Times New Roman" w:hAnsi="Times New Roman" w:cs="Times New Roman"/>
        </w:rPr>
        <w:t>not ascribed.</w:t>
      </w:r>
    </w:p>
    <w:p w14:paraId="1A95162C" w14:textId="77777777" w:rsidR="00765D94" w:rsidRPr="00054873" w:rsidRDefault="00616B37" w:rsidP="004707B6">
      <w:pPr>
        <w:pStyle w:val="FirstParagraph"/>
        <w:spacing w:line="480" w:lineRule="auto"/>
        <w:ind w:firstLine="720"/>
        <w:rPr>
          <w:rFonts w:ascii="Times New Roman" w:hAnsi="Times New Roman" w:cs="Times New Roman"/>
        </w:rPr>
      </w:pPr>
      <w:r>
        <w:rPr>
          <w:rFonts w:ascii="Times New Roman" w:hAnsi="Times New Roman" w:cs="Times New Roman"/>
        </w:rPr>
        <w:t>The frequent change of housing</w:t>
      </w:r>
      <w:r w:rsidR="00AA2900">
        <w:rPr>
          <w:rFonts w:ascii="Times New Roman" w:hAnsi="Times New Roman" w:cs="Times New Roman"/>
        </w:rPr>
        <w:t>,</w:t>
      </w:r>
      <w:r>
        <w:rPr>
          <w:rFonts w:ascii="Times New Roman" w:hAnsi="Times New Roman" w:cs="Times New Roman"/>
        </w:rPr>
        <w:t xml:space="preserve"> which is instability as </w:t>
      </w:r>
      <w:r w:rsidR="008D51E6" w:rsidRPr="00054873">
        <w:rPr>
          <w:rFonts w:ascii="Times New Roman" w:hAnsi="Times New Roman" w:cs="Times New Roman"/>
        </w:rPr>
        <w:t xml:space="preserve">understood </w:t>
      </w:r>
      <w:r w:rsidR="006E71C8">
        <w:rPr>
          <w:rFonts w:ascii="Times New Roman" w:hAnsi="Times New Roman" w:cs="Times New Roman"/>
        </w:rPr>
        <w:t>by Arnett and others</w:t>
      </w:r>
      <w:r>
        <w:rPr>
          <w:rFonts w:ascii="Times New Roman" w:hAnsi="Times New Roman" w:cs="Times New Roman"/>
        </w:rPr>
        <w:t xml:space="preserve">, </w:t>
      </w:r>
      <w:r w:rsidR="008D51E6" w:rsidRPr="00054873">
        <w:rPr>
          <w:rFonts w:ascii="Times New Roman" w:hAnsi="Times New Roman" w:cs="Times New Roman"/>
        </w:rPr>
        <w:t>is the e</w:t>
      </w:r>
      <w:r w:rsidR="00E52EC9">
        <w:rPr>
          <w:rFonts w:ascii="Times New Roman" w:hAnsi="Times New Roman" w:cs="Times New Roman"/>
        </w:rPr>
        <w:t xml:space="preserve">merging adult characteristic for </w:t>
      </w:r>
      <w:r w:rsidR="008D51E6" w:rsidRPr="00054873">
        <w:rPr>
          <w:rFonts w:ascii="Times New Roman" w:hAnsi="Times New Roman" w:cs="Times New Roman"/>
        </w:rPr>
        <w:t xml:space="preserve">which street-involved youth are most similar to other cohorts of </w:t>
      </w:r>
      <w:r w:rsidR="004707B6" w:rsidRPr="008660A6">
        <w:rPr>
          <w:rFonts w:ascii="Times New Roman" w:hAnsi="Times New Roman" w:cs="Times New Roman"/>
        </w:rPr>
        <w:t xml:space="preserve">young people. </w:t>
      </w:r>
      <w:r w:rsidR="008D51E6" w:rsidRPr="00054873">
        <w:rPr>
          <w:rFonts w:ascii="Times New Roman" w:hAnsi="Times New Roman" w:cs="Times New Roman"/>
        </w:rPr>
        <w:t xml:space="preserve">Like other emerging adults, street-involved youth, beginning usually in their early teens, are also making plans </w:t>
      </w:r>
      <w:r w:rsidR="00AA2900">
        <w:rPr>
          <w:rFonts w:ascii="Times New Roman" w:hAnsi="Times New Roman" w:cs="Times New Roman"/>
        </w:rPr>
        <w:t>with</w:t>
      </w:r>
      <w:r w:rsidR="008D51E6" w:rsidRPr="00054873">
        <w:rPr>
          <w:rFonts w:ascii="Times New Roman" w:hAnsi="Times New Roman" w:cs="Times New Roman"/>
        </w:rPr>
        <w:t xml:space="preserve"> an uncertain future, and their present lives are also characterized by instability. </w:t>
      </w:r>
      <w:r w:rsidR="00AA2900">
        <w:rPr>
          <w:rFonts w:ascii="Times New Roman" w:hAnsi="Times New Roman" w:cs="Times New Roman"/>
        </w:rPr>
        <w:t xml:space="preserve">The two </w:t>
      </w:r>
      <w:r w:rsidR="008D51E6" w:rsidRPr="00054873">
        <w:rPr>
          <w:rFonts w:ascii="Times New Roman" w:hAnsi="Times New Roman" w:cs="Times New Roman"/>
        </w:rPr>
        <w:t>distinguish</w:t>
      </w:r>
      <w:r w:rsidR="00AA2900">
        <w:rPr>
          <w:rFonts w:ascii="Times New Roman" w:hAnsi="Times New Roman" w:cs="Times New Roman"/>
        </w:rPr>
        <w:t xml:space="preserve">ing features of </w:t>
      </w:r>
      <w:r w:rsidR="008D51E6" w:rsidRPr="00054873">
        <w:rPr>
          <w:rFonts w:ascii="Times New Roman" w:hAnsi="Times New Roman" w:cs="Times New Roman"/>
        </w:rPr>
        <w:t xml:space="preserve">their experience of housing instability, however, </w:t>
      </w:r>
      <w:r w:rsidR="00A87622">
        <w:rPr>
          <w:rFonts w:ascii="Times New Roman" w:hAnsi="Times New Roman" w:cs="Times New Roman"/>
        </w:rPr>
        <w:t>are</w:t>
      </w:r>
      <w:r w:rsidR="00A9114F">
        <w:rPr>
          <w:rFonts w:ascii="Times New Roman" w:hAnsi="Times New Roman" w:cs="Times New Roman"/>
        </w:rPr>
        <w:t xml:space="preserve"> first,</w:t>
      </w:r>
      <w:r w:rsidR="008D51E6" w:rsidRPr="00054873">
        <w:rPr>
          <w:rFonts w:ascii="Times New Roman" w:hAnsi="Times New Roman" w:cs="Times New Roman"/>
        </w:rPr>
        <w:t xml:space="preserve"> that they are experiencing it </w:t>
      </w:r>
      <w:r w:rsidR="00E1241B">
        <w:rPr>
          <w:rFonts w:ascii="Times New Roman" w:hAnsi="Times New Roman" w:cs="Times New Roman"/>
        </w:rPr>
        <w:t>five to ten years</w:t>
      </w:r>
      <w:r w:rsidR="008D51E6" w:rsidRPr="00054873">
        <w:rPr>
          <w:rFonts w:ascii="Times New Roman" w:hAnsi="Times New Roman" w:cs="Times New Roman"/>
        </w:rPr>
        <w:t xml:space="preserve"> younger than others</w:t>
      </w:r>
      <w:r w:rsidR="00AA2900">
        <w:rPr>
          <w:rFonts w:ascii="Times New Roman" w:hAnsi="Times New Roman" w:cs="Times New Roman"/>
        </w:rPr>
        <w:t xml:space="preserve"> and</w:t>
      </w:r>
      <w:r w:rsidR="007176A1">
        <w:rPr>
          <w:rFonts w:ascii="Times New Roman" w:hAnsi="Times New Roman" w:cs="Times New Roman"/>
        </w:rPr>
        <w:t xml:space="preserve"> second, for most </w:t>
      </w:r>
      <w:r w:rsidR="00AA2900">
        <w:rPr>
          <w:rFonts w:ascii="Times New Roman" w:hAnsi="Times New Roman" w:cs="Times New Roman"/>
        </w:rPr>
        <w:t xml:space="preserve">returning home to the security of the parental </w:t>
      </w:r>
      <w:r w:rsidR="00247426">
        <w:rPr>
          <w:rFonts w:ascii="Times New Roman" w:hAnsi="Times New Roman" w:cs="Times New Roman"/>
        </w:rPr>
        <w:t>home</w:t>
      </w:r>
      <w:r w:rsidR="007176A1">
        <w:rPr>
          <w:rFonts w:ascii="Times New Roman" w:hAnsi="Times New Roman" w:cs="Times New Roman"/>
        </w:rPr>
        <w:t xml:space="preserve"> is not </w:t>
      </w:r>
      <w:r w:rsidR="00247426">
        <w:rPr>
          <w:rFonts w:ascii="Times New Roman" w:hAnsi="Times New Roman" w:cs="Times New Roman"/>
        </w:rPr>
        <w:t>assured</w:t>
      </w:r>
      <w:r w:rsidR="007176A1">
        <w:rPr>
          <w:rFonts w:ascii="Times New Roman" w:hAnsi="Times New Roman" w:cs="Times New Roman"/>
        </w:rPr>
        <w:t>.</w:t>
      </w:r>
      <w:r w:rsidR="008D51E6" w:rsidRPr="00054873">
        <w:rPr>
          <w:rFonts w:ascii="Times New Roman" w:hAnsi="Times New Roman" w:cs="Times New Roman"/>
        </w:rPr>
        <w:t xml:space="preserve"> The immediate consequences of their young age of housing instability is that they are often not old enough to legally live independentl</w:t>
      </w:r>
      <w:r w:rsidR="004707B6" w:rsidRPr="008660A6">
        <w:rPr>
          <w:rFonts w:ascii="Times New Roman" w:hAnsi="Times New Roman" w:cs="Times New Roman"/>
        </w:rPr>
        <w:t>y, and this results in practical problems,</w:t>
      </w:r>
      <w:r w:rsidR="00C065B6">
        <w:rPr>
          <w:rFonts w:ascii="Times New Roman" w:hAnsi="Times New Roman" w:cs="Times New Roman"/>
        </w:rPr>
        <w:t xml:space="preserve"> </w:t>
      </w:r>
      <w:r w:rsidR="00FD3EF9">
        <w:rPr>
          <w:rFonts w:ascii="Times New Roman" w:hAnsi="Times New Roman" w:cs="Times New Roman"/>
        </w:rPr>
        <w:t>including</w:t>
      </w:r>
      <w:r w:rsidR="004707B6" w:rsidRPr="008660A6">
        <w:rPr>
          <w:rFonts w:ascii="Times New Roman" w:hAnsi="Times New Roman" w:cs="Times New Roman"/>
        </w:rPr>
        <w:t xml:space="preserve"> not being able to </w:t>
      </w:r>
      <w:r w:rsidR="008D51E6" w:rsidRPr="00054873">
        <w:rPr>
          <w:rFonts w:ascii="Times New Roman" w:hAnsi="Times New Roman" w:cs="Times New Roman"/>
        </w:rPr>
        <w:t>sign a rental contract for an apartment.</w:t>
      </w:r>
      <w:r w:rsidR="00AA2900">
        <w:rPr>
          <w:rFonts w:ascii="Times New Roman" w:hAnsi="Times New Roman" w:cs="Times New Roman"/>
        </w:rPr>
        <w:t xml:space="preserve"> The lack of parental resources also prevents them from reaching out to others for co-signatures.</w:t>
      </w:r>
      <w:r w:rsidR="008D51E6" w:rsidRPr="00054873">
        <w:rPr>
          <w:rFonts w:ascii="Times New Roman" w:hAnsi="Times New Roman" w:cs="Times New Roman"/>
        </w:rPr>
        <w:t xml:space="preserve"> There is</w:t>
      </w:r>
      <w:r w:rsidR="004707B6" w:rsidRPr="008660A6">
        <w:rPr>
          <w:rFonts w:ascii="Times New Roman" w:hAnsi="Times New Roman" w:cs="Times New Roman"/>
        </w:rPr>
        <w:t xml:space="preserve"> a long-term consequence: </w:t>
      </w:r>
      <w:r w:rsidR="00A9114F">
        <w:rPr>
          <w:rFonts w:ascii="Times New Roman" w:hAnsi="Times New Roman" w:cs="Times New Roman"/>
        </w:rPr>
        <w:t>b</w:t>
      </w:r>
      <w:r w:rsidR="008D51E6" w:rsidRPr="00054873">
        <w:rPr>
          <w:rFonts w:ascii="Times New Roman" w:hAnsi="Times New Roman" w:cs="Times New Roman"/>
        </w:rPr>
        <w:t xml:space="preserve">y entering independence long </w:t>
      </w:r>
      <w:r w:rsidR="006E71C8">
        <w:rPr>
          <w:rFonts w:ascii="Times New Roman" w:hAnsi="Times New Roman" w:cs="Times New Roman"/>
        </w:rPr>
        <w:t xml:space="preserve">before they are able to become </w:t>
      </w:r>
      <w:r w:rsidR="008D51E6" w:rsidRPr="00054873">
        <w:rPr>
          <w:rFonts w:ascii="Times New Roman" w:hAnsi="Times New Roman" w:cs="Times New Roman"/>
        </w:rPr>
        <w:t>adults, they are likely to experience housing instability from their early teens into their late 20s and early 30s.</w:t>
      </w:r>
      <w:r w:rsidR="001F7B77" w:rsidRPr="00054873">
        <w:rPr>
          <w:rFonts w:ascii="Times New Roman" w:hAnsi="Times New Roman" w:cs="Times New Roman"/>
        </w:rPr>
        <w:t>I</w:t>
      </w:r>
      <w:r w:rsidR="00CC7378" w:rsidRPr="00054873">
        <w:rPr>
          <w:rFonts w:ascii="Times New Roman" w:hAnsi="Times New Roman" w:cs="Times New Roman"/>
        </w:rPr>
        <w:t xml:space="preserve">n this chapter we </w:t>
      </w:r>
      <w:r w:rsidR="00382ACE" w:rsidRPr="00054873">
        <w:rPr>
          <w:rFonts w:ascii="Times New Roman" w:hAnsi="Times New Roman" w:cs="Times New Roman"/>
        </w:rPr>
        <w:t>first describe</w:t>
      </w:r>
      <w:r w:rsidR="00CC7378" w:rsidRPr="00054873">
        <w:rPr>
          <w:rFonts w:ascii="Times New Roman" w:hAnsi="Times New Roman" w:cs="Times New Roman"/>
        </w:rPr>
        <w:t xml:space="preserve"> instability</w:t>
      </w:r>
      <w:r w:rsidR="00E972F4" w:rsidRPr="00054873">
        <w:rPr>
          <w:rFonts w:ascii="Times New Roman" w:hAnsi="Times New Roman" w:cs="Times New Roman"/>
        </w:rPr>
        <w:t xml:space="preserve"> in childhood</w:t>
      </w:r>
      <w:r w:rsidR="00FD3EF9">
        <w:rPr>
          <w:rFonts w:ascii="Times New Roman" w:hAnsi="Times New Roman" w:cs="Times New Roman"/>
        </w:rPr>
        <w:t>, conceptualized as</w:t>
      </w:r>
      <w:r w:rsidR="00C065B6">
        <w:rPr>
          <w:rFonts w:ascii="Times New Roman" w:hAnsi="Times New Roman" w:cs="Times New Roman"/>
        </w:rPr>
        <w:t xml:space="preserve"> </w:t>
      </w:r>
      <w:r w:rsidR="00C3551E" w:rsidRPr="00054873">
        <w:rPr>
          <w:rFonts w:ascii="Times New Roman" w:hAnsi="Times New Roman" w:cs="Times New Roman"/>
        </w:rPr>
        <w:t>susceptibility to change,</w:t>
      </w:r>
      <w:r w:rsidR="00C065B6">
        <w:rPr>
          <w:rFonts w:ascii="Times New Roman" w:hAnsi="Times New Roman" w:cs="Times New Roman"/>
        </w:rPr>
        <w:t xml:space="preserve"> </w:t>
      </w:r>
      <w:r w:rsidR="00CC7378" w:rsidRPr="00054873">
        <w:rPr>
          <w:rFonts w:ascii="Times New Roman" w:hAnsi="Times New Roman" w:cs="Times New Roman"/>
        </w:rPr>
        <w:lastRenderedPageBreak/>
        <w:t>composed of frequen</w:t>
      </w:r>
      <w:r w:rsidR="005D4408" w:rsidRPr="00054873">
        <w:rPr>
          <w:rFonts w:ascii="Times New Roman" w:hAnsi="Times New Roman" w:cs="Times New Roman"/>
        </w:rPr>
        <w:t>t change in housing</w:t>
      </w:r>
      <w:r w:rsidR="00247426">
        <w:rPr>
          <w:rFonts w:ascii="Times New Roman" w:hAnsi="Times New Roman" w:cs="Times New Roman"/>
        </w:rPr>
        <w:t xml:space="preserve"> and household composition. These </w:t>
      </w:r>
      <w:r w:rsidR="005D4408" w:rsidRPr="00054873">
        <w:rPr>
          <w:rFonts w:ascii="Times New Roman" w:hAnsi="Times New Roman" w:cs="Times New Roman"/>
        </w:rPr>
        <w:t xml:space="preserve">changes </w:t>
      </w:r>
      <w:r w:rsidR="00247426">
        <w:rPr>
          <w:rFonts w:ascii="Times New Roman" w:hAnsi="Times New Roman" w:cs="Times New Roman"/>
        </w:rPr>
        <w:t xml:space="preserve">are often related to </w:t>
      </w:r>
      <w:r w:rsidR="005D4408" w:rsidRPr="00054873">
        <w:rPr>
          <w:rFonts w:ascii="Times New Roman" w:hAnsi="Times New Roman" w:cs="Times New Roman"/>
        </w:rPr>
        <w:t>parental mental health,</w:t>
      </w:r>
      <w:r w:rsidR="004707B6" w:rsidRPr="008660A6">
        <w:rPr>
          <w:rFonts w:ascii="Times New Roman" w:hAnsi="Times New Roman" w:cs="Times New Roman"/>
        </w:rPr>
        <w:t xml:space="preserve"> addiction, and abuse/neglect. </w:t>
      </w:r>
      <w:r w:rsidR="00E75C34" w:rsidRPr="00054873">
        <w:rPr>
          <w:rFonts w:ascii="Times New Roman" w:hAnsi="Times New Roman" w:cs="Times New Roman"/>
        </w:rPr>
        <w:t>All of these are characteristics o</w:t>
      </w:r>
      <w:r w:rsidR="00382ACE" w:rsidRPr="00054873">
        <w:rPr>
          <w:rFonts w:ascii="Times New Roman" w:hAnsi="Times New Roman" w:cs="Times New Roman"/>
        </w:rPr>
        <w:t xml:space="preserve">f instability imposed </w:t>
      </w:r>
      <w:r w:rsidR="004707B6" w:rsidRPr="008660A6">
        <w:rPr>
          <w:rFonts w:ascii="Times New Roman" w:hAnsi="Times New Roman" w:cs="Times New Roman"/>
        </w:rPr>
        <w:t xml:space="preserve">on </w:t>
      </w:r>
      <w:r w:rsidR="00FD3EF9">
        <w:rPr>
          <w:rFonts w:ascii="Times New Roman" w:hAnsi="Times New Roman" w:cs="Times New Roman"/>
        </w:rPr>
        <w:t xml:space="preserve">street-involved youth </w:t>
      </w:r>
      <w:r w:rsidR="00E44070" w:rsidRPr="00054873">
        <w:rPr>
          <w:rFonts w:ascii="Times New Roman" w:hAnsi="Times New Roman" w:cs="Times New Roman"/>
        </w:rPr>
        <w:t>in childhood</w:t>
      </w:r>
      <w:r w:rsidR="004707B6" w:rsidRPr="008660A6">
        <w:rPr>
          <w:rFonts w:ascii="Times New Roman" w:hAnsi="Times New Roman" w:cs="Times New Roman"/>
        </w:rPr>
        <w:t xml:space="preserve">. </w:t>
      </w:r>
      <w:r w:rsidR="00593C8A">
        <w:rPr>
          <w:rFonts w:ascii="Times New Roman" w:hAnsi="Times New Roman" w:cs="Times New Roman"/>
        </w:rPr>
        <w:t xml:space="preserve">Then we describe early experiences of being street-involved, including embracing change and taking </w:t>
      </w:r>
      <w:r w:rsidR="00247426">
        <w:rPr>
          <w:rFonts w:ascii="Times New Roman" w:hAnsi="Times New Roman" w:cs="Times New Roman"/>
        </w:rPr>
        <w:t>more</w:t>
      </w:r>
      <w:r w:rsidR="00593C8A">
        <w:rPr>
          <w:rFonts w:ascii="Times New Roman" w:hAnsi="Times New Roman" w:cs="Times New Roman"/>
        </w:rPr>
        <w:t xml:space="preserve"> responsibility for themselves, and also describe some of the </w:t>
      </w:r>
      <w:r w:rsidR="00CF3741">
        <w:rPr>
          <w:rFonts w:ascii="Times New Roman" w:hAnsi="Times New Roman" w:cs="Times New Roman"/>
        </w:rPr>
        <w:t>consequences</w:t>
      </w:r>
      <w:r w:rsidR="00593C8A">
        <w:rPr>
          <w:rFonts w:ascii="Times New Roman" w:hAnsi="Times New Roman" w:cs="Times New Roman"/>
        </w:rPr>
        <w:t xml:space="preserve"> that ensue.</w:t>
      </w:r>
    </w:p>
    <w:p w14:paraId="6480634F" w14:textId="056AB54E" w:rsidR="005F241B" w:rsidRPr="00E069E3" w:rsidRDefault="00C70D40" w:rsidP="004707B6">
      <w:pPr>
        <w:pStyle w:val="BodyText"/>
        <w:spacing w:line="480" w:lineRule="auto"/>
        <w:rPr>
          <w:rFonts w:ascii="Times New Roman" w:hAnsi="Times New Roman" w:cs="Times New Roman"/>
          <w:b/>
        </w:rPr>
      </w:pPr>
      <w:r w:rsidRPr="00E069E3">
        <w:rPr>
          <w:rFonts w:ascii="Times New Roman" w:hAnsi="Times New Roman" w:cs="Times New Roman"/>
          <w:b/>
        </w:rPr>
        <w:t>&lt;2&gt;Instability in Childhood</w:t>
      </w:r>
    </w:p>
    <w:p w14:paraId="2C6EB8EC" w14:textId="77777777" w:rsidR="00B60642" w:rsidRPr="00054873" w:rsidRDefault="005F241B" w:rsidP="00CA530D">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Harden (2004) suggested </w:t>
      </w:r>
      <w:r w:rsidR="00A9114F">
        <w:rPr>
          <w:rFonts w:ascii="Times New Roman" w:hAnsi="Times New Roman" w:cs="Times New Roman"/>
        </w:rPr>
        <w:t xml:space="preserve">three contributors to </w:t>
      </w:r>
      <w:r w:rsidRPr="00054873">
        <w:rPr>
          <w:rFonts w:ascii="Times New Roman" w:hAnsi="Times New Roman" w:cs="Times New Roman"/>
        </w:rPr>
        <w:t xml:space="preserve">childhood stability: </w:t>
      </w:r>
      <w:r w:rsidR="006A5E0B">
        <w:rPr>
          <w:rFonts w:ascii="Times New Roman" w:hAnsi="Times New Roman" w:cs="Times New Roman"/>
        </w:rPr>
        <w:t>geographic mobility</w:t>
      </w:r>
      <w:r w:rsidRPr="00054873">
        <w:rPr>
          <w:rFonts w:ascii="Times New Roman" w:hAnsi="Times New Roman" w:cs="Times New Roman"/>
        </w:rPr>
        <w:t>, stability of family relationships, a</w:t>
      </w:r>
      <w:r w:rsidR="00E52EC9">
        <w:rPr>
          <w:rFonts w:ascii="Times New Roman" w:hAnsi="Times New Roman" w:cs="Times New Roman"/>
        </w:rPr>
        <w:t xml:space="preserve">nd parental mental health. </w:t>
      </w:r>
      <w:r w:rsidR="00944955">
        <w:rPr>
          <w:rFonts w:ascii="Times New Roman" w:hAnsi="Times New Roman" w:cs="Times New Roman"/>
        </w:rPr>
        <w:t xml:space="preserve">It is </w:t>
      </w:r>
      <w:r w:rsidR="007176A1">
        <w:rPr>
          <w:rFonts w:ascii="Times New Roman" w:hAnsi="Times New Roman" w:cs="Times New Roman"/>
        </w:rPr>
        <w:t xml:space="preserve">rare </w:t>
      </w:r>
      <w:r w:rsidR="00944955">
        <w:rPr>
          <w:rFonts w:ascii="Times New Roman" w:hAnsi="Times New Roman" w:cs="Times New Roman"/>
        </w:rPr>
        <w:t>that all three exist</w:t>
      </w:r>
      <w:r w:rsidR="00C065B6">
        <w:rPr>
          <w:rFonts w:ascii="Times New Roman" w:hAnsi="Times New Roman" w:cs="Times New Roman"/>
        </w:rPr>
        <w:t xml:space="preserve"> </w:t>
      </w:r>
      <w:r w:rsidRPr="00054873">
        <w:rPr>
          <w:rFonts w:ascii="Times New Roman" w:hAnsi="Times New Roman" w:cs="Times New Roman"/>
        </w:rPr>
        <w:t xml:space="preserve">in the childhoods of </w:t>
      </w:r>
      <w:r w:rsidR="00765D94" w:rsidRPr="00054873">
        <w:rPr>
          <w:rFonts w:ascii="Times New Roman" w:hAnsi="Times New Roman" w:cs="Times New Roman"/>
        </w:rPr>
        <w:t xml:space="preserve">most </w:t>
      </w:r>
      <w:r w:rsidRPr="00054873">
        <w:rPr>
          <w:rFonts w:ascii="Times New Roman" w:hAnsi="Times New Roman" w:cs="Times New Roman"/>
        </w:rPr>
        <w:t xml:space="preserve">street-involved youth. It is not surprising that youth </w:t>
      </w:r>
      <w:r w:rsidR="007176A1">
        <w:rPr>
          <w:rFonts w:ascii="Times New Roman" w:hAnsi="Times New Roman" w:cs="Times New Roman"/>
        </w:rPr>
        <w:t>who leave home between 11 and 17</w:t>
      </w:r>
      <w:r w:rsidRPr="00054873">
        <w:rPr>
          <w:rFonts w:ascii="Times New Roman" w:hAnsi="Times New Roman" w:cs="Times New Roman"/>
        </w:rPr>
        <w:t xml:space="preserve"> years of age</w:t>
      </w:r>
      <w:r w:rsidR="00C3551E" w:rsidRPr="00054873">
        <w:rPr>
          <w:rFonts w:ascii="Times New Roman" w:hAnsi="Times New Roman" w:cs="Times New Roman"/>
        </w:rPr>
        <w:t xml:space="preserve"> have difficult childhoods</w:t>
      </w:r>
      <w:r w:rsidR="00944955">
        <w:rPr>
          <w:rFonts w:ascii="Times New Roman" w:hAnsi="Times New Roman" w:cs="Times New Roman"/>
        </w:rPr>
        <w:t xml:space="preserve">. What is more surprising is that </w:t>
      </w:r>
      <w:r w:rsidRPr="00054873">
        <w:rPr>
          <w:rFonts w:ascii="Times New Roman" w:hAnsi="Times New Roman" w:cs="Times New Roman"/>
        </w:rPr>
        <w:t>these early childho</w:t>
      </w:r>
      <w:r w:rsidR="00196A0E" w:rsidRPr="00054873">
        <w:rPr>
          <w:rFonts w:ascii="Times New Roman" w:hAnsi="Times New Roman" w:cs="Times New Roman"/>
        </w:rPr>
        <w:t>o</w:t>
      </w:r>
      <w:r w:rsidRPr="00054873">
        <w:rPr>
          <w:rFonts w:ascii="Times New Roman" w:hAnsi="Times New Roman" w:cs="Times New Roman"/>
        </w:rPr>
        <w:t>d chara</w:t>
      </w:r>
      <w:r w:rsidR="00C3551E" w:rsidRPr="00054873">
        <w:rPr>
          <w:rFonts w:ascii="Times New Roman" w:hAnsi="Times New Roman" w:cs="Times New Roman"/>
        </w:rPr>
        <w:t xml:space="preserve">cteristics </w:t>
      </w:r>
      <w:r w:rsidR="00944955">
        <w:rPr>
          <w:rFonts w:ascii="Times New Roman" w:hAnsi="Times New Roman" w:cs="Times New Roman"/>
        </w:rPr>
        <w:t xml:space="preserve">are not </w:t>
      </w:r>
      <w:r w:rsidR="00364FBC">
        <w:rPr>
          <w:rFonts w:ascii="Times New Roman" w:hAnsi="Times New Roman" w:cs="Times New Roman"/>
        </w:rPr>
        <w:t>deterministic</w:t>
      </w:r>
      <w:r w:rsidR="00C3551E" w:rsidRPr="00054873">
        <w:rPr>
          <w:rFonts w:ascii="Times New Roman" w:hAnsi="Times New Roman" w:cs="Times New Roman"/>
        </w:rPr>
        <w:t xml:space="preserve">; </w:t>
      </w:r>
      <w:r w:rsidRPr="00054873">
        <w:rPr>
          <w:rFonts w:ascii="Times New Roman" w:hAnsi="Times New Roman" w:cs="Times New Roman"/>
        </w:rPr>
        <w:t xml:space="preserve">Aptekar and Stoecklin (2014) point out that most youth who have difficult childhoods do not leave home and that </w:t>
      </w:r>
      <w:r w:rsidR="00FC665E">
        <w:rPr>
          <w:rFonts w:ascii="Times New Roman" w:hAnsi="Times New Roman" w:cs="Times New Roman"/>
        </w:rPr>
        <w:t>street-involved</w:t>
      </w:r>
      <w:r w:rsidRPr="00054873">
        <w:rPr>
          <w:rFonts w:ascii="Times New Roman" w:hAnsi="Times New Roman" w:cs="Times New Roman"/>
        </w:rPr>
        <w:t xml:space="preserve"> youth </w:t>
      </w:r>
      <w:r w:rsidR="00F2186D" w:rsidRPr="00054873">
        <w:rPr>
          <w:rFonts w:ascii="Times New Roman" w:hAnsi="Times New Roman" w:cs="Times New Roman"/>
        </w:rPr>
        <w:t xml:space="preserve">often </w:t>
      </w:r>
      <w:r w:rsidRPr="00054873">
        <w:rPr>
          <w:rFonts w:ascii="Times New Roman" w:hAnsi="Times New Roman" w:cs="Times New Roman"/>
        </w:rPr>
        <w:t>have sib</w:t>
      </w:r>
      <w:r w:rsidR="00765D94" w:rsidRPr="00054873">
        <w:rPr>
          <w:rFonts w:ascii="Times New Roman" w:hAnsi="Times New Roman" w:cs="Times New Roman"/>
        </w:rPr>
        <w:t>l</w:t>
      </w:r>
      <w:r w:rsidRPr="00054873">
        <w:rPr>
          <w:rFonts w:ascii="Times New Roman" w:hAnsi="Times New Roman" w:cs="Times New Roman"/>
        </w:rPr>
        <w:t>ings who do not leave home.</w:t>
      </w:r>
    </w:p>
    <w:p w14:paraId="2EB90CCD" w14:textId="69BA179F" w:rsidR="00854F55" w:rsidRPr="00054873" w:rsidRDefault="00A86882" w:rsidP="00854F55">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Street-involved </w:t>
      </w:r>
      <w:r w:rsidR="00765D94" w:rsidRPr="00054873">
        <w:rPr>
          <w:rFonts w:ascii="Times New Roman" w:hAnsi="Times New Roman" w:cs="Times New Roman"/>
        </w:rPr>
        <w:t>youth are distinguished</w:t>
      </w:r>
      <w:r w:rsidR="00C065B6">
        <w:rPr>
          <w:rFonts w:ascii="Times New Roman" w:hAnsi="Times New Roman" w:cs="Times New Roman"/>
        </w:rPr>
        <w:t xml:space="preserve"> </w:t>
      </w:r>
      <w:r w:rsidR="00FC665E">
        <w:rPr>
          <w:rFonts w:ascii="Times New Roman" w:hAnsi="Times New Roman" w:cs="Times New Roman"/>
        </w:rPr>
        <w:t xml:space="preserve">from housed youth </w:t>
      </w:r>
      <w:r w:rsidR="00765D94" w:rsidRPr="00054873">
        <w:rPr>
          <w:rFonts w:ascii="Times New Roman" w:hAnsi="Times New Roman" w:cs="Times New Roman"/>
        </w:rPr>
        <w:t>because they left their difficult childhoods</w:t>
      </w:r>
      <w:r w:rsidR="00C5517A" w:rsidRPr="008660A6">
        <w:rPr>
          <w:rFonts w:ascii="Times New Roman" w:hAnsi="Times New Roman" w:cs="Times New Roman"/>
        </w:rPr>
        <w:t xml:space="preserve"> behind</w:t>
      </w:r>
      <w:r w:rsidR="00854F55" w:rsidRPr="00054873">
        <w:rPr>
          <w:rFonts w:ascii="Times New Roman" w:hAnsi="Times New Roman" w:cs="Times New Roman"/>
        </w:rPr>
        <w:t xml:space="preserve"> by </w:t>
      </w:r>
      <w:r w:rsidR="00C3551E" w:rsidRPr="00054873">
        <w:rPr>
          <w:rFonts w:ascii="Times New Roman" w:hAnsi="Times New Roman" w:cs="Times New Roman"/>
        </w:rPr>
        <w:t xml:space="preserve">moving </w:t>
      </w:r>
      <w:r w:rsidR="00C5517A" w:rsidRPr="008660A6">
        <w:rPr>
          <w:rFonts w:ascii="Times New Roman" w:hAnsi="Times New Roman" w:cs="Times New Roman"/>
        </w:rPr>
        <w:t>away from their guardians</w:t>
      </w:r>
      <w:r w:rsidR="00C079F7">
        <w:rPr>
          <w:rFonts w:ascii="Times New Roman" w:hAnsi="Times New Roman" w:cs="Times New Roman"/>
        </w:rPr>
        <w:t>—or were evicted</w:t>
      </w:r>
      <w:r w:rsidR="00A9114F">
        <w:rPr>
          <w:rFonts w:ascii="Times New Roman" w:hAnsi="Times New Roman" w:cs="Times New Roman"/>
        </w:rPr>
        <w:t>—</w:t>
      </w:r>
      <w:r w:rsidR="00C3551E" w:rsidRPr="00054873">
        <w:rPr>
          <w:rFonts w:ascii="Times New Roman" w:hAnsi="Times New Roman" w:cs="Times New Roman"/>
        </w:rPr>
        <w:t>a</w:t>
      </w:r>
      <w:r w:rsidR="00C5517A" w:rsidRPr="008660A6">
        <w:rPr>
          <w:rFonts w:ascii="Times New Roman" w:hAnsi="Times New Roman" w:cs="Times New Roman"/>
        </w:rPr>
        <w:t>t</w:t>
      </w:r>
      <w:r w:rsidR="006B57B9">
        <w:rPr>
          <w:rFonts w:ascii="Times New Roman" w:hAnsi="Times New Roman" w:cs="Times New Roman"/>
        </w:rPr>
        <w:t xml:space="preserve"> </w:t>
      </w:r>
      <w:r w:rsidR="00C079F7">
        <w:rPr>
          <w:rFonts w:ascii="Times New Roman" w:hAnsi="Times New Roman" w:cs="Times New Roman"/>
        </w:rPr>
        <w:t xml:space="preserve">a </w:t>
      </w:r>
      <w:r w:rsidRPr="00054873">
        <w:rPr>
          <w:rFonts w:ascii="Times New Roman" w:hAnsi="Times New Roman" w:cs="Times New Roman"/>
        </w:rPr>
        <w:t>non-normative</w:t>
      </w:r>
      <w:r w:rsidR="00C079F7">
        <w:rPr>
          <w:rFonts w:ascii="Times New Roman" w:hAnsi="Times New Roman" w:cs="Times New Roman"/>
        </w:rPr>
        <w:t xml:space="preserve"> age. </w:t>
      </w:r>
      <w:r w:rsidRPr="00054873">
        <w:rPr>
          <w:rFonts w:ascii="Times New Roman" w:hAnsi="Times New Roman" w:cs="Times New Roman"/>
        </w:rPr>
        <w:t xml:space="preserve">Street-involved youth </w:t>
      </w:r>
      <w:r w:rsidR="00854F55" w:rsidRPr="00054873">
        <w:rPr>
          <w:rFonts w:ascii="Times New Roman" w:hAnsi="Times New Roman" w:cs="Times New Roman"/>
        </w:rPr>
        <w:t xml:space="preserve">are interesting because they </w:t>
      </w:r>
      <w:r w:rsidRPr="00054873">
        <w:rPr>
          <w:rFonts w:ascii="Times New Roman" w:hAnsi="Times New Roman" w:cs="Times New Roman"/>
        </w:rPr>
        <w:t xml:space="preserve">leave </w:t>
      </w:r>
      <w:r w:rsidR="00C079F7">
        <w:rPr>
          <w:rFonts w:ascii="Times New Roman" w:hAnsi="Times New Roman" w:cs="Times New Roman"/>
        </w:rPr>
        <w:t xml:space="preserve">or left </w:t>
      </w:r>
      <w:r w:rsidRPr="00054873">
        <w:rPr>
          <w:rFonts w:ascii="Times New Roman" w:hAnsi="Times New Roman" w:cs="Times New Roman"/>
        </w:rPr>
        <w:t xml:space="preserve">“home” </w:t>
      </w:r>
      <w:r w:rsidR="00854F55" w:rsidRPr="00054873">
        <w:rPr>
          <w:rFonts w:ascii="Times New Roman" w:hAnsi="Times New Roman" w:cs="Times New Roman"/>
        </w:rPr>
        <w:t xml:space="preserve">for reasons that are quite adult-like, at an age when most expect them to be children, </w:t>
      </w:r>
      <w:r w:rsidRPr="00054873">
        <w:rPr>
          <w:rFonts w:ascii="Times New Roman" w:hAnsi="Times New Roman" w:cs="Times New Roman"/>
        </w:rPr>
        <w:t xml:space="preserve">yet </w:t>
      </w:r>
      <w:r w:rsidR="00854F55" w:rsidRPr="00054873">
        <w:rPr>
          <w:rFonts w:ascii="Times New Roman" w:hAnsi="Times New Roman" w:cs="Times New Roman"/>
        </w:rPr>
        <w:t xml:space="preserve">the consequent lives they create are </w:t>
      </w:r>
      <w:r w:rsidRPr="00054873">
        <w:rPr>
          <w:rFonts w:ascii="Times New Roman" w:hAnsi="Times New Roman" w:cs="Times New Roman"/>
        </w:rPr>
        <w:t>anything but</w:t>
      </w:r>
      <w:r w:rsidR="00C079F7">
        <w:rPr>
          <w:rFonts w:ascii="Times New Roman" w:hAnsi="Times New Roman" w:cs="Times New Roman"/>
        </w:rPr>
        <w:t xml:space="preserve"> childish or child-</w:t>
      </w:r>
      <w:r w:rsidR="006A0DA8" w:rsidRPr="008660A6">
        <w:rPr>
          <w:rFonts w:ascii="Times New Roman" w:hAnsi="Times New Roman" w:cs="Times New Roman"/>
        </w:rPr>
        <w:t>like.</w:t>
      </w:r>
      <w:r w:rsidR="006B57B9">
        <w:rPr>
          <w:rFonts w:ascii="Times New Roman" w:hAnsi="Times New Roman" w:cs="Times New Roman"/>
        </w:rPr>
        <w:t xml:space="preserve"> </w:t>
      </w:r>
      <w:r w:rsidR="00595ADA" w:rsidRPr="00054873">
        <w:rPr>
          <w:rFonts w:ascii="Times New Roman" w:hAnsi="Times New Roman" w:cs="Times New Roman"/>
        </w:rPr>
        <w:t>Stereotypical</w:t>
      </w:r>
      <w:r w:rsidR="00854F55" w:rsidRPr="00054873">
        <w:rPr>
          <w:rFonts w:ascii="Times New Roman" w:hAnsi="Times New Roman" w:cs="Times New Roman"/>
        </w:rPr>
        <w:t xml:space="preserve"> emerging adults are often </w:t>
      </w:r>
      <w:r w:rsidR="00082FF8" w:rsidRPr="00054873">
        <w:rPr>
          <w:rFonts w:ascii="Times New Roman" w:hAnsi="Times New Roman" w:cs="Times New Roman"/>
        </w:rPr>
        <w:t xml:space="preserve">a bit out of sync, </w:t>
      </w:r>
      <w:r w:rsidR="00854F55" w:rsidRPr="00054873">
        <w:rPr>
          <w:rFonts w:ascii="Times New Roman" w:hAnsi="Times New Roman" w:cs="Times New Roman"/>
        </w:rPr>
        <w:t>waiting for opportunities to participate in a career, wai</w:t>
      </w:r>
      <w:r w:rsidR="00C3551E" w:rsidRPr="00054873">
        <w:rPr>
          <w:rFonts w:ascii="Times New Roman" w:hAnsi="Times New Roman" w:cs="Times New Roman"/>
        </w:rPr>
        <w:t>ting to complete education, and</w:t>
      </w:r>
      <w:r w:rsidR="006B57B9">
        <w:rPr>
          <w:rFonts w:ascii="Times New Roman" w:hAnsi="Times New Roman" w:cs="Times New Roman"/>
        </w:rPr>
        <w:t xml:space="preserve"> </w:t>
      </w:r>
      <w:r w:rsidR="00D97C5C" w:rsidRPr="00054873">
        <w:rPr>
          <w:rFonts w:ascii="Times New Roman" w:hAnsi="Times New Roman" w:cs="Times New Roman"/>
        </w:rPr>
        <w:t xml:space="preserve">experimenting with </w:t>
      </w:r>
      <w:r w:rsidR="00854F55" w:rsidRPr="00054873">
        <w:rPr>
          <w:rFonts w:ascii="Times New Roman" w:hAnsi="Times New Roman" w:cs="Times New Roman"/>
        </w:rPr>
        <w:t xml:space="preserve">lifestyles and relationships </w:t>
      </w:r>
      <w:r w:rsidR="00D97C5C" w:rsidRPr="00054873">
        <w:rPr>
          <w:rFonts w:ascii="Times New Roman" w:hAnsi="Times New Roman" w:cs="Times New Roman"/>
        </w:rPr>
        <w:t>to find themselves</w:t>
      </w:r>
      <w:r w:rsidR="00854F55" w:rsidRPr="00054873">
        <w:rPr>
          <w:rFonts w:ascii="Times New Roman" w:hAnsi="Times New Roman" w:cs="Times New Roman"/>
        </w:rPr>
        <w:t xml:space="preserve">. </w:t>
      </w:r>
      <w:r w:rsidR="00082FF8" w:rsidRPr="00054873">
        <w:rPr>
          <w:rFonts w:ascii="Times New Roman" w:hAnsi="Times New Roman" w:cs="Times New Roman"/>
        </w:rPr>
        <w:t xml:space="preserve">Street-involved </w:t>
      </w:r>
      <w:r w:rsidR="00D97C5C" w:rsidRPr="00054873">
        <w:rPr>
          <w:rFonts w:ascii="Times New Roman" w:hAnsi="Times New Roman" w:cs="Times New Roman"/>
        </w:rPr>
        <w:t>youth</w:t>
      </w:r>
      <w:r w:rsidR="00082FF8" w:rsidRPr="00054873">
        <w:rPr>
          <w:rFonts w:ascii="Times New Roman" w:hAnsi="Times New Roman" w:cs="Times New Roman"/>
        </w:rPr>
        <w:t xml:space="preserve"> are diffe</w:t>
      </w:r>
      <w:r w:rsidR="00C3551E" w:rsidRPr="00054873">
        <w:rPr>
          <w:rFonts w:ascii="Times New Roman" w:hAnsi="Times New Roman" w:cs="Times New Roman"/>
        </w:rPr>
        <w:t xml:space="preserve">rent because their lives have </w:t>
      </w:r>
      <w:r w:rsidR="00A20EC5">
        <w:rPr>
          <w:rFonts w:ascii="Times New Roman" w:hAnsi="Times New Roman" w:cs="Times New Roman"/>
        </w:rPr>
        <w:t xml:space="preserve">long </w:t>
      </w:r>
      <w:r w:rsidR="00C3551E" w:rsidRPr="00054873">
        <w:rPr>
          <w:rFonts w:ascii="Times New Roman" w:hAnsi="Times New Roman" w:cs="Times New Roman"/>
        </w:rPr>
        <w:t xml:space="preserve">been out of </w:t>
      </w:r>
      <w:r w:rsidR="00082FF8" w:rsidRPr="00054873">
        <w:rPr>
          <w:rFonts w:ascii="Times New Roman" w:hAnsi="Times New Roman" w:cs="Times New Roman"/>
        </w:rPr>
        <w:t xml:space="preserve">sync with normative </w:t>
      </w:r>
      <w:r w:rsidR="00C3551E" w:rsidRPr="00054873">
        <w:rPr>
          <w:rFonts w:ascii="Times New Roman" w:hAnsi="Times New Roman" w:cs="Times New Roman"/>
        </w:rPr>
        <w:t xml:space="preserve">hopes and </w:t>
      </w:r>
      <w:r w:rsidR="00082FF8" w:rsidRPr="00054873">
        <w:rPr>
          <w:rFonts w:ascii="Times New Roman" w:hAnsi="Times New Roman" w:cs="Times New Roman"/>
        </w:rPr>
        <w:t xml:space="preserve">expectations; most were </w:t>
      </w:r>
      <w:r w:rsidR="00082FF8" w:rsidRPr="00054873">
        <w:rPr>
          <w:rFonts w:ascii="Times New Roman" w:hAnsi="Times New Roman" w:cs="Times New Roman"/>
        </w:rPr>
        <w:lastRenderedPageBreak/>
        <w:t xml:space="preserve">alienated from </w:t>
      </w:r>
      <w:r w:rsidR="00D97C5C" w:rsidRPr="00054873">
        <w:rPr>
          <w:rFonts w:ascii="Times New Roman" w:hAnsi="Times New Roman" w:cs="Times New Roman"/>
        </w:rPr>
        <w:t xml:space="preserve">members of their families and </w:t>
      </w:r>
      <w:r w:rsidR="00082FF8" w:rsidRPr="00054873">
        <w:rPr>
          <w:rFonts w:ascii="Times New Roman" w:hAnsi="Times New Roman" w:cs="Times New Roman"/>
        </w:rPr>
        <w:t xml:space="preserve">school </w:t>
      </w:r>
      <w:r w:rsidR="00D97C5C" w:rsidRPr="00054873">
        <w:rPr>
          <w:rFonts w:ascii="Times New Roman" w:hAnsi="Times New Roman" w:cs="Times New Roman"/>
        </w:rPr>
        <w:t>relationships long pre-d</w:t>
      </w:r>
      <w:r w:rsidR="006A0DA8" w:rsidRPr="008660A6">
        <w:rPr>
          <w:rFonts w:ascii="Times New Roman" w:hAnsi="Times New Roman" w:cs="Times New Roman"/>
        </w:rPr>
        <w:t>ating their teen years</w:t>
      </w:r>
      <w:r w:rsidR="00C3551E" w:rsidRPr="00054873">
        <w:rPr>
          <w:rFonts w:ascii="Times New Roman" w:hAnsi="Times New Roman" w:cs="Times New Roman"/>
        </w:rPr>
        <w:t>. A symptom of these circumstances is the frequency with which they moved in childhood.</w:t>
      </w:r>
    </w:p>
    <w:p w14:paraId="0C2CF0DD" w14:textId="77777777" w:rsidR="00CE08A4" w:rsidRPr="00E069E3" w:rsidRDefault="00C70D40" w:rsidP="00A526BD">
      <w:pPr>
        <w:pStyle w:val="BodyText"/>
        <w:spacing w:line="480" w:lineRule="auto"/>
        <w:rPr>
          <w:rFonts w:ascii="Times New Roman" w:hAnsi="Times New Roman" w:cs="Times New Roman"/>
          <w:b/>
        </w:rPr>
      </w:pPr>
      <w:r w:rsidRPr="00E069E3">
        <w:rPr>
          <w:rFonts w:ascii="Times New Roman" w:hAnsi="Times New Roman" w:cs="Times New Roman"/>
          <w:b/>
        </w:rPr>
        <w:t>&lt;2&gt;Instability in Living Situation</w:t>
      </w:r>
    </w:p>
    <w:p w14:paraId="33210057" w14:textId="7CF0376D" w:rsidR="00653176" w:rsidRDefault="008660A6" w:rsidP="001577D2">
      <w:pPr>
        <w:spacing w:line="480" w:lineRule="auto"/>
        <w:ind w:firstLine="720"/>
        <w:rPr>
          <w:rFonts w:ascii="Times New Roman" w:hAnsi="Times New Roman" w:cs="Times New Roman"/>
        </w:rPr>
      </w:pPr>
      <w:r w:rsidRPr="008660A6">
        <w:rPr>
          <w:rFonts w:ascii="Times New Roman" w:hAnsi="Times New Roman" w:cs="Times New Roman"/>
        </w:rPr>
        <w:t>The early years of some youth were stable, measured at least by few changes in guardian</w:t>
      </w:r>
      <w:r w:rsidR="006B57B9">
        <w:rPr>
          <w:rFonts w:ascii="Times New Roman" w:hAnsi="Times New Roman" w:cs="Times New Roman"/>
        </w:rPr>
        <w:t>s</w:t>
      </w:r>
      <w:r w:rsidRPr="008660A6">
        <w:rPr>
          <w:rFonts w:ascii="Times New Roman" w:hAnsi="Times New Roman" w:cs="Times New Roman"/>
        </w:rPr>
        <w:t xml:space="preserve">. They do include divorces and step-parents, for example, </w:t>
      </w:r>
      <w:r w:rsidR="007C3D25">
        <w:rPr>
          <w:rFonts w:ascii="Times New Roman" w:hAnsi="Times New Roman" w:cs="Times New Roman"/>
        </w:rPr>
        <w:t xml:space="preserve"> </w:t>
      </w:r>
      <w:r w:rsidR="004D592A">
        <w:rPr>
          <w:rFonts w:ascii="Times New Roman" w:hAnsi="Times New Roman" w:cs="Times New Roman"/>
        </w:rPr>
        <w:t xml:space="preserve"> experience</w:t>
      </w:r>
      <w:r w:rsidR="007C3D25">
        <w:rPr>
          <w:rFonts w:ascii="Times New Roman" w:hAnsi="Times New Roman" w:cs="Times New Roman"/>
        </w:rPr>
        <w:t>s</w:t>
      </w:r>
      <w:r w:rsidR="004D592A">
        <w:rPr>
          <w:rFonts w:ascii="Times New Roman" w:hAnsi="Times New Roman" w:cs="Times New Roman"/>
        </w:rPr>
        <w:t xml:space="preserve"> that they share with </w:t>
      </w:r>
      <w:r w:rsidR="003C29CC">
        <w:rPr>
          <w:rFonts w:ascii="Times New Roman" w:hAnsi="Times New Roman" w:cs="Times New Roman"/>
        </w:rPr>
        <w:t xml:space="preserve">many youth. </w:t>
      </w:r>
      <w:r w:rsidR="005A0669">
        <w:rPr>
          <w:rFonts w:ascii="Times New Roman" w:hAnsi="Times New Roman" w:cs="Times New Roman"/>
        </w:rPr>
        <w:t xml:space="preserve">But the majority of youth have unstable and unorthodox early household changes and composition. </w:t>
      </w:r>
      <w:r w:rsidRPr="008660A6">
        <w:rPr>
          <w:rFonts w:ascii="Times New Roman" w:hAnsi="Times New Roman" w:cs="Times New Roman"/>
        </w:rPr>
        <w:t xml:space="preserve">Shadi lived with both parents until age six, when his parents split. For a few months he lived with his grandparents, then split his time between mother and father until age 12, when his father disappeared. By </w:t>
      </w:r>
      <w:r w:rsidR="003C29CC">
        <w:rPr>
          <w:rFonts w:ascii="Times New Roman" w:hAnsi="Times New Roman" w:cs="Times New Roman"/>
        </w:rPr>
        <w:t xml:space="preserve">age </w:t>
      </w:r>
      <w:r w:rsidRPr="008660A6">
        <w:rPr>
          <w:rFonts w:ascii="Times New Roman" w:hAnsi="Times New Roman" w:cs="Times New Roman"/>
        </w:rPr>
        <w:t>14 he was living on the street.</w:t>
      </w:r>
      <w:r w:rsidR="006B57B9">
        <w:rPr>
          <w:rFonts w:ascii="Times New Roman" w:hAnsi="Times New Roman" w:cs="Times New Roman"/>
        </w:rPr>
        <w:t xml:space="preserve"> </w:t>
      </w:r>
      <w:r w:rsidRPr="008660A6">
        <w:rPr>
          <w:rFonts w:ascii="Times New Roman" w:hAnsi="Times New Roman" w:cs="Times New Roman"/>
        </w:rPr>
        <w:t>Kristi lived with mom until age 13, with grandp</w:t>
      </w:r>
      <w:r>
        <w:rPr>
          <w:rFonts w:ascii="Times New Roman" w:hAnsi="Times New Roman" w:cs="Times New Roman"/>
        </w:rPr>
        <w:t xml:space="preserve">arents for two years, and then </w:t>
      </w:r>
      <w:r w:rsidRPr="008660A6">
        <w:rPr>
          <w:rFonts w:ascii="Times New Roman" w:hAnsi="Times New Roman" w:cs="Times New Roman"/>
        </w:rPr>
        <w:t>left for the street.</w:t>
      </w:r>
      <w:r w:rsidR="006B57B9">
        <w:rPr>
          <w:rFonts w:ascii="Times New Roman" w:hAnsi="Times New Roman" w:cs="Times New Roman"/>
        </w:rPr>
        <w:t xml:space="preserve"> </w:t>
      </w:r>
      <w:r w:rsidRPr="008660A6">
        <w:rPr>
          <w:rFonts w:ascii="Times New Roman" w:hAnsi="Times New Roman" w:cs="Times New Roman"/>
        </w:rPr>
        <w:t>Carson lived with both parents until age 11, with mom for a year, with a sibling for a year, and then was placed in a grou</w:t>
      </w:r>
      <w:r w:rsidR="003C29CC">
        <w:rPr>
          <w:rFonts w:ascii="Times New Roman" w:hAnsi="Times New Roman" w:cs="Times New Roman"/>
        </w:rPr>
        <w:t>p home. Carson ran away from his</w:t>
      </w:r>
      <w:r w:rsidRPr="008660A6">
        <w:rPr>
          <w:rFonts w:ascii="Times New Roman" w:hAnsi="Times New Roman" w:cs="Times New Roman"/>
        </w:rPr>
        <w:t xml:space="preserve"> group home and lived on the street from then on. Rosie lived with mom and her stepfather until age 13. The next year her mom left her stepfather. At 15 Rosie moved in with her boyfriend for a few months, with friends for a few more </w:t>
      </w:r>
      <w:r>
        <w:rPr>
          <w:rFonts w:ascii="Times New Roman" w:hAnsi="Times New Roman" w:cs="Times New Roman"/>
        </w:rPr>
        <w:t xml:space="preserve">months, and then </w:t>
      </w:r>
      <w:r w:rsidR="003D0CDD">
        <w:rPr>
          <w:rFonts w:ascii="Times New Roman" w:hAnsi="Times New Roman" w:cs="Times New Roman"/>
        </w:rPr>
        <w:t>on</w:t>
      </w:r>
      <w:r>
        <w:rPr>
          <w:rFonts w:ascii="Times New Roman" w:hAnsi="Times New Roman" w:cs="Times New Roman"/>
        </w:rPr>
        <w:t xml:space="preserve">to the street. </w:t>
      </w:r>
      <w:r w:rsidRPr="008660A6">
        <w:rPr>
          <w:rFonts w:ascii="Times New Roman" w:hAnsi="Times New Roman" w:cs="Times New Roman"/>
        </w:rPr>
        <w:t xml:space="preserve">Hans’ parents and grandparents co-parented him for his first three years, and then he lived with both parents until age 15, when he left them for a street life. </w:t>
      </w:r>
    </w:p>
    <w:p w14:paraId="1416C9F9" w14:textId="268B4FFA" w:rsidR="008660A6" w:rsidRPr="008660A6" w:rsidRDefault="004D592A" w:rsidP="008660A6">
      <w:pPr>
        <w:spacing w:line="480" w:lineRule="auto"/>
        <w:ind w:firstLine="720"/>
        <w:rPr>
          <w:rFonts w:ascii="Times New Roman" w:hAnsi="Times New Roman" w:cs="Times New Roman"/>
        </w:rPr>
      </w:pPr>
      <w:r>
        <w:rPr>
          <w:rFonts w:ascii="Times New Roman" w:hAnsi="Times New Roman" w:cs="Times New Roman"/>
        </w:rPr>
        <w:t>Y</w:t>
      </w:r>
      <w:r w:rsidR="008660A6" w:rsidRPr="008660A6">
        <w:rPr>
          <w:rFonts w:ascii="Times New Roman" w:hAnsi="Times New Roman" w:cs="Times New Roman"/>
        </w:rPr>
        <w:t xml:space="preserve">outh with </w:t>
      </w:r>
      <w:r w:rsidR="00CF7903">
        <w:rPr>
          <w:rFonts w:ascii="Times New Roman" w:hAnsi="Times New Roman" w:cs="Times New Roman"/>
        </w:rPr>
        <w:t xml:space="preserve">a history </w:t>
      </w:r>
      <w:r w:rsidR="002B6766">
        <w:rPr>
          <w:rFonts w:ascii="Times New Roman" w:hAnsi="Times New Roman" w:cs="Times New Roman"/>
        </w:rPr>
        <w:t>of foster care</w:t>
      </w:r>
      <w:r w:rsidR="006B57B9">
        <w:rPr>
          <w:rFonts w:ascii="Times New Roman" w:hAnsi="Times New Roman" w:cs="Times New Roman"/>
        </w:rPr>
        <w:t xml:space="preserve"> </w:t>
      </w:r>
      <w:r>
        <w:rPr>
          <w:rFonts w:ascii="Times New Roman" w:hAnsi="Times New Roman" w:cs="Times New Roman"/>
        </w:rPr>
        <w:t xml:space="preserve">experienced </w:t>
      </w:r>
      <w:r w:rsidR="008660A6" w:rsidRPr="008660A6">
        <w:rPr>
          <w:rFonts w:ascii="Times New Roman" w:hAnsi="Times New Roman" w:cs="Times New Roman"/>
        </w:rPr>
        <w:t>much more change</w:t>
      </w:r>
      <w:r w:rsidR="006F7593">
        <w:rPr>
          <w:rFonts w:ascii="Times New Roman" w:hAnsi="Times New Roman" w:cs="Times New Roman"/>
        </w:rPr>
        <w:t xml:space="preserve"> than the street-involved youth mentioned above</w:t>
      </w:r>
      <w:r w:rsidR="009353A9">
        <w:rPr>
          <w:rFonts w:ascii="Times New Roman" w:hAnsi="Times New Roman" w:cs="Times New Roman"/>
        </w:rPr>
        <w:t xml:space="preserve">. Initially, </w:t>
      </w:r>
      <w:r w:rsidR="008660A6" w:rsidRPr="008660A6">
        <w:rPr>
          <w:rFonts w:ascii="Times New Roman" w:hAnsi="Times New Roman" w:cs="Times New Roman"/>
        </w:rPr>
        <w:t>there would have been some reason that child protection was concerned about them, enough that removal from the</w:t>
      </w:r>
      <w:r w:rsidR="008660A6">
        <w:rPr>
          <w:rFonts w:ascii="Times New Roman" w:hAnsi="Times New Roman" w:cs="Times New Roman"/>
        </w:rPr>
        <w:t xml:space="preserve"> home was considered necessary. </w:t>
      </w:r>
      <w:r w:rsidR="008660A6" w:rsidRPr="008660A6">
        <w:rPr>
          <w:rFonts w:ascii="Times New Roman" w:hAnsi="Times New Roman" w:cs="Times New Roman"/>
        </w:rPr>
        <w:t xml:space="preserve">Tasha lived with </w:t>
      </w:r>
      <w:r w:rsidR="009413B9">
        <w:rPr>
          <w:rFonts w:ascii="Times New Roman" w:hAnsi="Times New Roman" w:cs="Times New Roman"/>
        </w:rPr>
        <w:t xml:space="preserve">her </w:t>
      </w:r>
      <w:r w:rsidR="008660A6" w:rsidRPr="008660A6">
        <w:rPr>
          <w:rFonts w:ascii="Times New Roman" w:hAnsi="Times New Roman" w:cs="Times New Roman"/>
        </w:rPr>
        <w:t xml:space="preserve">mom </w:t>
      </w:r>
      <w:r w:rsidR="00201D20">
        <w:rPr>
          <w:rFonts w:ascii="Times New Roman" w:hAnsi="Times New Roman" w:cs="Times New Roman"/>
        </w:rPr>
        <w:t>in the</w:t>
      </w:r>
      <w:r w:rsidR="008660A6" w:rsidRPr="008660A6">
        <w:rPr>
          <w:rFonts w:ascii="Times New Roman" w:hAnsi="Times New Roman" w:cs="Times New Roman"/>
        </w:rPr>
        <w:t xml:space="preserve"> first year </w:t>
      </w:r>
      <w:r w:rsidR="00201D20">
        <w:rPr>
          <w:rFonts w:ascii="Times New Roman" w:hAnsi="Times New Roman" w:cs="Times New Roman"/>
        </w:rPr>
        <w:t>of life</w:t>
      </w:r>
      <w:r w:rsidR="008F17E4">
        <w:rPr>
          <w:rFonts w:ascii="Times New Roman" w:hAnsi="Times New Roman" w:cs="Times New Roman"/>
        </w:rPr>
        <w:t xml:space="preserve"> </w:t>
      </w:r>
      <w:r w:rsidR="008660A6" w:rsidRPr="008660A6">
        <w:rPr>
          <w:rFonts w:ascii="Times New Roman" w:hAnsi="Times New Roman" w:cs="Times New Roman"/>
        </w:rPr>
        <w:t xml:space="preserve">but was in foster </w:t>
      </w:r>
      <w:r w:rsidR="008660A6" w:rsidRPr="008660A6">
        <w:rPr>
          <w:rFonts w:ascii="Times New Roman" w:hAnsi="Times New Roman" w:cs="Times New Roman"/>
        </w:rPr>
        <w:lastRenderedPageBreak/>
        <w:t>care by age 1, where she stayed for two years. After that she was raised in k</w:t>
      </w:r>
      <w:r w:rsidR="003C29CC">
        <w:rPr>
          <w:rFonts w:ascii="Times New Roman" w:hAnsi="Times New Roman" w:cs="Times New Roman"/>
        </w:rPr>
        <w:t>inship care—by other relatives</w:t>
      </w:r>
      <w:r w:rsidR="00A9114F">
        <w:rPr>
          <w:rFonts w:ascii="Times New Roman" w:hAnsi="Times New Roman" w:cs="Times New Roman"/>
        </w:rPr>
        <w:t>—</w:t>
      </w:r>
      <w:r w:rsidR="008660A6" w:rsidRPr="008660A6">
        <w:rPr>
          <w:rFonts w:ascii="Times New Roman" w:hAnsi="Times New Roman" w:cs="Times New Roman"/>
        </w:rPr>
        <w:t xml:space="preserve">and her mother was not involved. At age 12 she went back into foster care, and was in and out of foster care the rest of her teen years. Troy lived with his mother and her friend until age 5, but then foster care entered the picture, and his mother and foster </w:t>
      </w:r>
      <w:r w:rsidR="003C29CC">
        <w:rPr>
          <w:rFonts w:ascii="Times New Roman" w:hAnsi="Times New Roman" w:cs="Times New Roman"/>
        </w:rPr>
        <w:t xml:space="preserve">parents </w:t>
      </w:r>
      <w:r w:rsidR="008660A6" w:rsidRPr="008660A6">
        <w:rPr>
          <w:rFonts w:ascii="Times New Roman" w:hAnsi="Times New Roman" w:cs="Times New Roman"/>
        </w:rPr>
        <w:t xml:space="preserve">shared guardianship until he was 11, when he began to live in a group home. He stayed in the group home until age 14, when he ran away. Like Troy, Eartha lived with her mother early on, but </w:t>
      </w:r>
      <w:r w:rsidR="003C29CC">
        <w:rPr>
          <w:rFonts w:ascii="Times New Roman" w:hAnsi="Times New Roman" w:cs="Times New Roman"/>
        </w:rPr>
        <w:t xml:space="preserve">after </w:t>
      </w:r>
      <w:r w:rsidR="008660A6" w:rsidRPr="008660A6">
        <w:rPr>
          <w:rFonts w:ascii="Times New Roman" w:hAnsi="Times New Roman" w:cs="Times New Roman"/>
        </w:rPr>
        <w:t xml:space="preserve">age 7 her father and foster care shared custody of her until her mid-teens, when she left for the street. The parents of Julius needed help from foster parents from the very beginning, and they shared custody until age 6, when he went into permanent foster care. By age 14 he was on the streets. </w:t>
      </w:r>
    </w:p>
    <w:p w14:paraId="494F0A0E" w14:textId="77777777" w:rsidR="006F7593" w:rsidRDefault="008660A6" w:rsidP="003C29CC">
      <w:pPr>
        <w:spacing w:line="480" w:lineRule="auto"/>
        <w:ind w:firstLine="720"/>
        <w:rPr>
          <w:rFonts w:ascii="Times New Roman" w:hAnsi="Times New Roman" w:cs="Times New Roman"/>
        </w:rPr>
      </w:pPr>
      <w:r w:rsidRPr="008660A6">
        <w:rPr>
          <w:rFonts w:ascii="Times New Roman" w:hAnsi="Times New Roman" w:cs="Times New Roman"/>
        </w:rPr>
        <w:t xml:space="preserve">There </w:t>
      </w:r>
      <w:r w:rsidR="008853CA">
        <w:rPr>
          <w:rFonts w:ascii="Times New Roman" w:hAnsi="Times New Roman" w:cs="Times New Roman"/>
        </w:rPr>
        <w:t>wa</w:t>
      </w:r>
      <w:r w:rsidRPr="008660A6">
        <w:rPr>
          <w:rFonts w:ascii="Times New Roman" w:hAnsi="Times New Roman" w:cs="Times New Roman"/>
        </w:rPr>
        <w:t xml:space="preserve">s often considerable change just before street involvement </w:t>
      </w:r>
      <w:r w:rsidR="000C771D">
        <w:rPr>
          <w:rFonts w:ascii="Times New Roman" w:hAnsi="Times New Roman" w:cs="Times New Roman"/>
        </w:rPr>
        <w:t xml:space="preserve">or </w:t>
      </w:r>
      <w:r w:rsidRPr="008660A6">
        <w:rPr>
          <w:rFonts w:ascii="Times New Roman" w:hAnsi="Times New Roman" w:cs="Times New Roman"/>
        </w:rPr>
        <w:t xml:space="preserve">just before </w:t>
      </w:r>
      <w:r w:rsidR="00FC2F29">
        <w:rPr>
          <w:rFonts w:ascii="Times New Roman" w:hAnsi="Times New Roman" w:cs="Times New Roman"/>
        </w:rPr>
        <w:t xml:space="preserve">what </w:t>
      </w:r>
      <w:r w:rsidR="00852970">
        <w:rPr>
          <w:rFonts w:ascii="Times New Roman" w:hAnsi="Times New Roman" w:cs="Times New Roman"/>
        </w:rPr>
        <w:t xml:space="preserve">promised </w:t>
      </w:r>
      <w:r w:rsidR="004D592A">
        <w:rPr>
          <w:rFonts w:ascii="Times New Roman" w:hAnsi="Times New Roman" w:cs="Times New Roman"/>
        </w:rPr>
        <w:t xml:space="preserve">to be a return to a </w:t>
      </w:r>
      <w:r w:rsidRPr="008660A6">
        <w:rPr>
          <w:rFonts w:ascii="Times New Roman" w:hAnsi="Times New Roman" w:cs="Times New Roman"/>
        </w:rPr>
        <w:t xml:space="preserve">more stable situation with parents or foster care. At age 10 </w:t>
      </w:r>
      <w:r w:rsidR="00721472">
        <w:rPr>
          <w:rFonts w:ascii="Times New Roman" w:hAnsi="Times New Roman" w:cs="Times New Roman"/>
        </w:rPr>
        <w:t xml:space="preserve">and </w:t>
      </w:r>
      <w:r w:rsidRPr="008660A6">
        <w:rPr>
          <w:rFonts w:ascii="Times New Roman" w:hAnsi="Times New Roman" w:cs="Times New Roman"/>
        </w:rPr>
        <w:t>in the space of less than one year</w:t>
      </w:r>
      <w:r w:rsidR="00CD5CC1">
        <w:rPr>
          <w:rFonts w:ascii="Times New Roman" w:hAnsi="Times New Roman" w:cs="Times New Roman"/>
        </w:rPr>
        <w:t xml:space="preserve">, Teague moved from mother to </w:t>
      </w:r>
      <w:r w:rsidRPr="008660A6">
        <w:rPr>
          <w:rFonts w:ascii="Times New Roman" w:hAnsi="Times New Roman" w:cs="Times New Roman"/>
        </w:rPr>
        <w:t>grandparents, other relatives, an adoptive parent, and then to the street. Danny moved quickly from her mother to other relatives, couch surfing with friends, to the street and then moved in</w:t>
      </w:r>
      <w:r w:rsidR="001C6F0F">
        <w:rPr>
          <w:rFonts w:ascii="Times New Roman" w:hAnsi="Times New Roman" w:cs="Times New Roman"/>
        </w:rPr>
        <w:t>, at age 12,</w:t>
      </w:r>
      <w:r w:rsidR="00CE37AD">
        <w:rPr>
          <w:rFonts w:ascii="Times New Roman" w:hAnsi="Times New Roman" w:cs="Times New Roman"/>
        </w:rPr>
        <w:t xml:space="preserve"> with new friends. </w:t>
      </w:r>
      <w:r w:rsidRPr="008660A6">
        <w:rPr>
          <w:rFonts w:ascii="Times New Roman" w:hAnsi="Times New Roman" w:cs="Times New Roman"/>
        </w:rPr>
        <w:t>Josh was adopted at a young age. At 15 he began couch surfing with friends, lived briefly by himse</w:t>
      </w:r>
      <w:r w:rsidR="00721472">
        <w:rPr>
          <w:rFonts w:ascii="Times New Roman" w:hAnsi="Times New Roman" w:cs="Times New Roman"/>
        </w:rPr>
        <w:t xml:space="preserve">lf, and then was on the street. </w:t>
      </w:r>
      <w:r w:rsidRPr="008660A6">
        <w:rPr>
          <w:rFonts w:ascii="Times New Roman" w:hAnsi="Times New Roman" w:cs="Times New Roman"/>
        </w:rPr>
        <w:t xml:space="preserve">From age 11 to 14 Emily moved back and forth between grandparents, relatives, friends’ parents, the street, and </w:t>
      </w:r>
      <w:r w:rsidR="00DA052B">
        <w:rPr>
          <w:rFonts w:ascii="Times New Roman" w:hAnsi="Times New Roman" w:cs="Times New Roman"/>
        </w:rPr>
        <w:t xml:space="preserve">also had </w:t>
      </w:r>
      <w:r w:rsidRPr="008660A6">
        <w:rPr>
          <w:rFonts w:ascii="Times New Roman" w:hAnsi="Times New Roman" w:cs="Times New Roman"/>
        </w:rPr>
        <w:t>short stints</w:t>
      </w:r>
      <w:r w:rsidR="00721472">
        <w:rPr>
          <w:rFonts w:ascii="Times New Roman" w:hAnsi="Times New Roman" w:cs="Times New Roman"/>
        </w:rPr>
        <w:t xml:space="preserve"> living in friends’ apartments.</w:t>
      </w:r>
    </w:p>
    <w:p w14:paraId="7841A88E" w14:textId="77777777" w:rsidR="00E02E5B" w:rsidRPr="00054873" w:rsidRDefault="00C70A05" w:rsidP="00985E99">
      <w:pPr>
        <w:spacing w:line="480" w:lineRule="auto"/>
        <w:ind w:firstLine="720"/>
        <w:rPr>
          <w:rFonts w:ascii="Times New Roman" w:hAnsi="Times New Roman" w:cs="Times New Roman"/>
        </w:rPr>
      </w:pPr>
      <w:r>
        <w:rPr>
          <w:rFonts w:ascii="Times New Roman" w:hAnsi="Times New Roman" w:cs="Times New Roman"/>
        </w:rPr>
        <w:t xml:space="preserve">The frequency of the changes </w:t>
      </w:r>
      <w:r w:rsidR="00DA052B">
        <w:rPr>
          <w:rFonts w:ascii="Times New Roman" w:hAnsi="Times New Roman" w:cs="Times New Roman"/>
        </w:rPr>
        <w:t>was</w:t>
      </w:r>
      <w:r w:rsidR="004D592A">
        <w:rPr>
          <w:rFonts w:ascii="Times New Roman" w:hAnsi="Times New Roman" w:cs="Times New Roman"/>
        </w:rPr>
        <w:t xml:space="preserve"> sometimes </w:t>
      </w:r>
      <w:r>
        <w:rPr>
          <w:rFonts w:ascii="Times New Roman" w:hAnsi="Times New Roman" w:cs="Times New Roman"/>
        </w:rPr>
        <w:t xml:space="preserve">chaotically high. </w:t>
      </w:r>
      <w:r w:rsidR="00E02E5B">
        <w:rPr>
          <w:rFonts w:ascii="Times New Roman" w:hAnsi="Times New Roman" w:cs="Times New Roman"/>
        </w:rPr>
        <w:t xml:space="preserve">For the 64 youth in all five waves, the average number was a little under five, </w:t>
      </w:r>
      <w:r w:rsidR="00336F05">
        <w:rPr>
          <w:rFonts w:ascii="Times New Roman" w:hAnsi="Times New Roman" w:cs="Times New Roman"/>
        </w:rPr>
        <w:t xml:space="preserve">but the </w:t>
      </w:r>
      <w:r w:rsidR="00E02E5B">
        <w:rPr>
          <w:rFonts w:ascii="Times New Roman" w:hAnsi="Times New Roman" w:cs="Times New Roman"/>
        </w:rPr>
        <w:t xml:space="preserve">range </w:t>
      </w:r>
      <w:r w:rsidR="00336F05">
        <w:rPr>
          <w:rFonts w:ascii="Times New Roman" w:hAnsi="Times New Roman" w:cs="Times New Roman"/>
        </w:rPr>
        <w:t xml:space="preserve">was from </w:t>
      </w:r>
      <w:r w:rsidR="00E02E5B">
        <w:rPr>
          <w:rFonts w:ascii="Times New Roman" w:hAnsi="Times New Roman" w:cs="Times New Roman"/>
        </w:rPr>
        <w:t xml:space="preserve">1 to 26 </w:t>
      </w:r>
      <w:r w:rsidR="00DA052B">
        <w:rPr>
          <w:rFonts w:ascii="Times New Roman" w:hAnsi="Times New Roman" w:cs="Times New Roman"/>
        </w:rPr>
        <w:t xml:space="preserve">changes in living situations </w:t>
      </w:r>
      <w:r w:rsidR="00E02E5B">
        <w:rPr>
          <w:rFonts w:ascii="Times New Roman" w:hAnsi="Times New Roman" w:cs="Times New Roman"/>
        </w:rPr>
        <w:t>(</w:t>
      </w:r>
      <w:r w:rsidR="003D0CDD">
        <w:rPr>
          <w:rFonts w:ascii="Times New Roman" w:hAnsi="Times New Roman" w:cs="Times New Roman"/>
        </w:rPr>
        <w:t>al</w:t>
      </w:r>
      <w:r w:rsidR="00336F05">
        <w:rPr>
          <w:rFonts w:ascii="Times New Roman" w:hAnsi="Times New Roman" w:cs="Times New Roman"/>
        </w:rPr>
        <w:t xml:space="preserve">though </w:t>
      </w:r>
      <w:r w:rsidR="004D592A">
        <w:rPr>
          <w:rFonts w:ascii="Times New Roman" w:hAnsi="Times New Roman" w:cs="Times New Roman"/>
        </w:rPr>
        <w:t>w</w:t>
      </w:r>
      <w:r w:rsidR="00E02E5B">
        <w:rPr>
          <w:rFonts w:ascii="Times New Roman" w:hAnsi="Times New Roman" w:cs="Times New Roman"/>
        </w:rPr>
        <w:t>e removed the person with 26 changes from the calculation of the average)</w:t>
      </w:r>
      <w:r w:rsidR="004D592A">
        <w:rPr>
          <w:rFonts w:ascii="Times New Roman" w:hAnsi="Times New Roman" w:cs="Times New Roman"/>
        </w:rPr>
        <w:t>.</w:t>
      </w:r>
      <w:r w:rsidR="008F17E4">
        <w:rPr>
          <w:rFonts w:ascii="Times New Roman" w:hAnsi="Times New Roman" w:cs="Times New Roman"/>
        </w:rPr>
        <w:t xml:space="preserve"> </w:t>
      </w:r>
      <w:r w:rsidR="00E02E5B">
        <w:rPr>
          <w:rFonts w:ascii="Times New Roman" w:hAnsi="Times New Roman" w:cs="Times New Roman"/>
        </w:rPr>
        <w:t xml:space="preserve">These youth had considerably more change after their first </w:t>
      </w:r>
      <w:r w:rsidR="00E02E5B">
        <w:rPr>
          <w:rFonts w:ascii="Times New Roman" w:hAnsi="Times New Roman" w:cs="Times New Roman"/>
        </w:rPr>
        <w:lastRenderedPageBreak/>
        <w:t>encounter with the street.</w:t>
      </w:r>
      <w:r w:rsidR="008F17E4">
        <w:rPr>
          <w:rFonts w:ascii="Times New Roman" w:hAnsi="Times New Roman" w:cs="Times New Roman"/>
        </w:rPr>
        <w:t xml:space="preserve"> </w:t>
      </w:r>
      <w:r w:rsidR="00CE08A4" w:rsidRPr="00054873">
        <w:rPr>
          <w:rFonts w:ascii="Times New Roman" w:hAnsi="Times New Roman" w:cs="Times New Roman"/>
        </w:rPr>
        <w:t xml:space="preserve">These </w:t>
      </w:r>
      <w:r w:rsidR="002E16EB">
        <w:rPr>
          <w:rFonts w:ascii="Times New Roman" w:hAnsi="Times New Roman" w:cs="Times New Roman"/>
        </w:rPr>
        <w:t>w</w:t>
      </w:r>
      <w:r w:rsidR="00BB1600">
        <w:rPr>
          <w:rFonts w:ascii="Times New Roman" w:hAnsi="Times New Roman" w:cs="Times New Roman"/>
        </w:rPr>
        <w:t>e</w:t>
      </w:r>
      <w:r w:rsidR="00CE08A4" w:rsidRPr="00054873">
        <w:rPr>
          <w:rFonts w:ascii="Times New Roman" w:hAnsi="Times New Roman" w:cs="Times New Roman"/>
        </w:rPr>
        <w:t>re changes in caregiving plan</w:t>
      </w:r>
      <w:r w:rsidR="003D0CDD">
        <w:rPr>
          <w:rFonts w:ascii="Times New Roman" w:hAnsi="Times New Roman" w:cs="Times New Roman"/>
        </w:rPr>
        <w:t>s</w:t>
      </w:r>
      <w:r w:rsidR="00CE08A4" w:rsidRPr="00054873">
        <w:rPr>
          <w:rFonts w:ascii="Times New Roman" w:hAnsi="Times New Roman" w:cs="Times New Roman"/>
        </w:rPr>
        <w:t xml:space="preserve">, </w:t>
      </w:r>
      <w:r w:rsidR="00F516F4">
        <w:rPr>
          <w:rFonts w:ascii="Times New Roman" w:hAnsi="Times New Roman" w:cs="Times New Roman"/>
        </w:rPr>
        <w:t xml:space="preserve">where a child lived </w:t>
      </w:r>
      <w:r w:rsidR="00B956F6" w:rsidRPr="00054873">
        <w:rPr>
          <w:rFonts w:ascii="Times New Roman" w:hAnsi="Times New Roman" w:cs="Times New Roman"/>
        </w:rPr>
        <w:t>and with whom</w:t>
      </w:r>
      <w:r w:rsidR="008F17E4">
        <w:rPr>
          <w:rFonts w:ascii="Times New Roman" w:hAnsi="Times New Roman" w:cs="Times New Roman"/>
        </w:rPr>
        <w:t xml:space="preserve"> </w:t>
      </w:r>
      <w:r w:rsidR="00CE08A4" w:rsidRPr="00054873">
        <w:rPr>
          <w:rFonts w:ascii="Times New Roman" w:hAnsi="Times New Roman" w:cs="Times New Roman"/>
        </w:rPr>
        <w:t>(</w:t>
      </w:r>
      <w:r w:rsidR="004D592A">
        <w:rPr>
          <w:rFonts w:ascii="Times New Roman" w:hAnsi="Times New Roman" w:cs="Times New Roman"/>
        </w:rPr>
        <w:t>r</w:t>
      </w:r>
      <w:r w:rsidR="00595ADA" w:rsidRPr="00054873">
        <w:rPr>
          <w:rFonts w:ascii="Times New Roman" w:hAnsi="Times New Roman" w:cs="Times New Roman"/>
        </w:rPr>
        <w:t>egular t</w:t>
      </w:r>
      <w:r w:rsidR="00CE08A4" w:rsidRPr="00054873">
        <w:rPr>
          <w:rFonts w:ascii="Times New Roman" w:hAnsi="Times New Roman" w:cs="Times New Roman"/>
        </w:rPr>
        <w:t>ransitions between separated parents were not counted)</w:t>
      </w:r>
      <w:r w:rsidR="004D592A">
        <w:rPr>
          <w:rFonts w:ascii="Times New Roman" w:hAnsi="Times New Roman" w:cs="Times New Roman"/>
        </w:rPr>
        <w:t>.</w:t>
      </w:r>
      <w:r w:rsidR="00CE08A4" w:rsidRPr="00054873">
        <w:rPr>
          <w:rFonts w:ascii="Times New Roman" w:hAnsi="Times New Roman" w:cs="Times New Roman"/>
        </w:rPr>
        <w:t xml:space="preserve"> These estimate</w:t>
      </w:r>
      <w:r w:rsidR="004D592A">
        <w:rPr>
          <w:rFonts w:ascii="Times New Roman" w:hAnsi="Times New Roman" w:cs="Times New Roman"/>
        </w:rPr>
        <w:t xml:space="preserve">s are conservative </w:t>
      </w:r>
      <w:r w:rsidR="00CE08A4" w:rsidRPr="00054873">
        <w:rPr>
          <w:rFonts w:ascii="Times New Roman" w:hAnsi="Times New Roman" w:cs="Times New Roman"/>
        </w:rPr>
        <w:t>since those youth who had foster care experience likely lived in more than one foster home.</w:t>
      </w:r>
      <w:r w:rsidR="008F17E4">
        <w:rPr>
          <w:rFonts w:ascii="Times New Roman" w:hAnsi="Times New Roman" w:cs="Times New Roman"/>
        </w:rPr>
        <w:t xml:space="preserve"> </w:t>
      </w:r>
      <w:r w:rsidR="00595ADA" w:rsidRPr="00054873">
        <w:rPr>
          <w:rFonts w:ascii="Times New Roman" w:hAnsi="Times New Roman" w:cs="Times New Roman"/>
        </w:rPr>
        <w:t>T</w:t>
      </w:r>
      <w:r w:rsidR="00CE08A4" w:rsidRPr="00054873">
        <w:rPr>
          <w:rFonts w:ascii="Times New Roman" w:hAnsi="Times New Roman" w:cs="Times New Roman"/>
        </w:rPr>
        <w:t xml:space="preserve">here was </w:t>
      </w:r>
      <w:r w:rsidR="00F516F4">
        <w:rPr>
          <w:rFonts w:ascii="Times New Roman" w:hAnsi="Times New Roman" w:cs="Times New Roman"/>
        </w:rPr>
        <w:t xml:space="preserve">also </w:t>
      </w:r>
      <w:r w:rsidR="00CE08A4" w:rsidRPr="00054873">
        <w:rPr>
          <w:rFonts w:ascii="Times New Roman" w:hAnsi="Times New Roman" w:cs="Times New Roman"/>
        </w:rPr>
        <w:t>considerable variation</w:t>
      </w:r>
      <w:r w:rsidR="00F516F4">
        <w:rPr>
          <w:rFonts w:ascii="Times New Roman" w:hAnsi="Times New Roman" w:cs="Times New Roman"/>
        </w:rPr>
        <w:t xml:space="preserve"> among the </w:t>
      </w:r>
      <w:r w:rsidR="00805AF5">
        <w:rPr>
          <w:rFonts w:ascii="Times New Roman" w:hAnsi="Times New Roman" w:cs="Times New Roman"/>
        </w:rPr>
        <w:t>youth in our sample</w:t>
      </w:r>
      <w:r w:rsidR="00CE08A4" w:rsidRPr="00054873">
        <w:rPr>
          <w:rFonts w:ascii="Times New Roman" w:hAnsi="Times New Roman" w:cs="Times New Roman"/>
        </w:rPr>
        <w:t xml:space="preserve">, with a </w:t>
      </w:r>
      <w:r w:rsidR="00805AF5">
        <w:rPr>
          <w:rFonts w:ascii="Times New Roman" w:hAnsi="Times New Roman" w:cs="Times New Roman"/>
        </w:rPr>
        <w:t>small number of them</w:t>
      </w:r>
      <w:r w:rsidR="00CE08A4" w:rsidRPr="00054873">
        <w:rPr>
          <w:rFonts w:ascii="Times New Roman" w:hAnsi="Times New Roman" w:cs="Times New Roman"/>
        </w:rPr>
        <w:t xml:space="preserve"> having few changes and other youth having at least one change every year.</w:t>
      </w:r>
    </w:p>
    <w:p w14:paraId="09EC37E4" w14:textId="4987FB91" w:rsidR="00EF775B" w:rsidRPr="00054873" w:rsidRDefault="00EF775B"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t>Usually th</w:t>
      </w:r>
      <w:r w:rsidR="00324953">
        <w:rPr>
          <w:rFonts w:ascii="Times New Roman" w:hAnsi="Times New Roman" w:cs="Times New Roman"/>
        </w:rPr>
        <w:t>e</w:t>
      </w:r>
      <w:r w:rsidRPr="00054873">
        <w:rPr>
          <w:rFonts w:ascii="Times New Roman" w:hAnsi="Times New Roman" w:cs="Times New Roman"/>
        </w:rPr>
        <w:t xml:space="preserve"> period of</w:t>
      </w:r>
      <w:r w:rsidR="00CE08A4" w:rsidRPr="00054873">
        <w:rPr>
          <w:rFonts w:ascii="Times New Roman" w:hAnsi="Times New Roman" w:cs="Times New Roman"/>
        </w:rPr>
        <w:t xml:space="preserve"> change </w:t>
      </w:r>
      <w:r w:rsidR="00805AF5">
        <w:rPr>
          <w:rFonts w:ascii="Times New Roman" w:hAnsi="Times New Roman" w:cs="Times New Roman"/>
        </w:rPr>
        <w:t>preceding being on the street wa</w:t>
      </w:r>
      <w:r w:rsidR="00CE08A4" w:rsidRPr="00054873">
        <w:rPr>
          <w:rFonts w:ascii="Times New Roman" w:hAnsi="Times New Roman" w:cs="Times New Roman"/>
        </w:rPr>
        <w:t xml:space="preserve">s a consequence of a) </w:t>
      </w:r>
      <w:r w:rsidRPr="00054873">
        <w:rPr>
          <w:rFonts w:ascii="Times New Roman" w:hAnsi="Times New Roman" w:cs="Times New Roman"/>
        </w:rPr>
        <w:t xml:space="preserve">the guardian evicting the child, b) the child deciding that the situation </w:t>
      </w:r>
      <w:r w:rsidR="003D0CDD">
        <w:rPr>
          <w:rFonts w:ascii="Times New Roman" w:hAnsi="Times New Roman" w:cs="Times New Roman"/>
        </w:rPr>
        <w:t>wa</w:t>
      </w:r>
      <w:r w:rsidRPr="00054873">
        <w:rPr>
          <w:rFonts w:ascii="Times New Roman" w:hAnsi="Times New Roman" w:cs="Times New Roman"/>
        </w:rPr>
        <w:t>s not tolerable, or c) an outside authority—juvenile justice or child welfare—exerting its authority.</w:t>
      </w:r>
      <w:r w:rsidR="00CE08A4" w:rsidRPr="00054873">
        <w:rPr>
          <w:rFonts w:ascii="Times New Roman" w:hAnsi="Times New Roman" w:cs="Times New Roman"/>
        </w:rPr>
        <w:t xml:space="preserve"> For example, if a </w:t>
      </w:r>
      <w:r w:rsidR="00D97C5C" w:rsidRPr="00054873">
        <w:rPr>
          <w:rFonts w:ascii="Times New Roman" w:hAnsi="Times New Roman" w:cs="Times New Roman"/>
        </w:rPr>
        <w:t>young person</w:t>
      </w:r>
      <w:r w:rsidR="00CE08A4" w:rsidRPr="00054873">
        <w:rPr>
          <w:rFonts w:ascii="Times New Roman" w:hAnsi="Times New Roman" w:cs="Times New Roman"/>
        </w:rPr>
        <w:t xml:space="preserve"> over </w:t>
      </w:r>
      <w:r w:rsidR="00D97C5C" w:rsidRPr="00054873">
        <w:rPr>
          <w:rFonts w:ascii="Times New Roman" w:hAnsi="Times New Roman" w:cs="Times New Roman"/>
        </w:rPr>
        <w:t xml:space="preserve">the age of </w:t>
      </w:r>
      <w:r w:rsidR="00CE08A4" w:rsidRPr="00054873">
        <w:rPr>
          <w:rFonts w:ascii="Times New Roman" w:hAnsi="Times New Roman" w:cs="Times New Roman"/>
        </w:rPr>
        <w:t xml:space="preserve">10 commits a criminal offense, it is possible </w:t>
      </w:r>
      <w:r w:rsidR="00D97C5C" w:rsidRPr="00054873">
        <w:rPr>
          <w:rFonts w:ascii="Times New Roman" w:hAnsi="Times New Roman" w:cs="Times New Roman"/>
        </w:rPr>
        <w:t>they</w:t>
      </w:r>
      <w:r w:rsidR="007C5030">
        <w:rPr>
          <w:rFonts w:ascii="Times New Roman" w:hAnsi="Times New Roman" w:cs="Times New Roman"/>
        </w:rPr>
        <w:t xml:space="preserve"> </w:t>
      </w:r>
      <w:r w:rsidR="003C29CC">
        <w:rPr>
          <w:rFonts w:ascii="Times New Roman" w:hAnsi="Times New Roman" w:cs="Times New Roman"/>
        </w:rPr>
        <w:t xml:space="preserve">would </w:t>
      </w:r>
      <w:r w:rsidR="00CE08A4" w:rsidRPr="00054873">
        <w:rPr>
          <w:rFonts w:ascii="Times New Roman" w:hAnsi="Times New Roman" w:cs="Times New Roman"/>
        </w:rPr>
        <w:t>be placed temporarily in juvenile detention. Or if the relationship between the guardian and</w:t>
      </w:r>
      <w:r w:rsidR="003C29CC">
        <w:rPr>
          <w:rFonts w:ascii="Times New Roman" w:hAnsi="Times New Roman" w:cs="Times New Roman"/>
        </w:rPr>
        <w:t xml:space="preserve"> young </w:t>
      </w:r>
      <w:r w:rsidR="00D97C5C" w:rsidRPr="00054873">
        <w:rPr>
          <w:rFonts w:ascii="Times New Roman" w:hAnsi="Times New Roman" w:cs="Times New Roman"/>
        </w:rPr>
        <w:t xml:space="preserve">person </w:t>
      </w:r>
      <w:r w:rsidR="00CE08A4" w:rsidRPr="00054873">
        <w:rPr>
          <w:rFonts w:ascii="Times New Roman" w:hAnsi="Times New Roman" w:cs="Times New Roman"/>
        </w:rPr>
        <w:t>breaks down, the</w:t>
      </w:r>
      <w:r w:rsidR="00D97C5C" w:rsidRPr="00054873">
        <w:rPr>
          <w:rFonts w:ascii="Times New Roman" w:hAnsi="Times New Roman" w:cs="Times New Roman"/>
        </w:rPr>
        <w:t>y</w:t>
      </w:r>
      <w:r w:rsidR="00CE08A4" w:rsidRPr="00054873">
        <w:rPr>
          <w:rFonts w:ascii="Times New Roman" w:hAnsi="Times New Roman" w:cs="Times New Roman"/>
        </w:rPr>
        <w:t xml:space="preserve"> may be placed temporarily in foster care. In either case, these youth may </w:t>
      </w:r>
      <w:r w:rsidR="003D0CDD">
        <w:rPr>
          <w:rFonts w:ascii="Times New Roman" w:hAnsi="Times New Roman" w:cs="Times New Roman"/>
        </w:rPr>
        <w:t xml:space="preserve">have </w:t>
      </w:r>
      <w:r w:rsidR="00CE08A4" w:rsidRPr="00054873">
        <w:rPr>
          <w:rFonts w:ascii="Times New Roman" w:hAnsi="Times New Roman" w:cs="Times New Roman"/>
        </w:rPr>
        <w:t>return</w:t>
      </w:r>
      <w:r w:rsidR="003D0CDD">
        <w:rPr>
          <w:rFonts w:ascii="Times New Roman" w:hAnsi="Times New Roman" w:cs="Times New Roman"/>
        </w:rPr>
        <w:t>ed</w:t>
      </w:r>
      <w:r w:rsidR="00CE08A4" w:rsidRPr="00054873">
        <w:rPr>
          <w:rFonts w:ascii="Times New Roman" w:hAnsi="Times New Roman" w:cs="Times New Roman"/>
        </w:rPr>
        <w:t xml:space="preserve"> home briefly, but they usually d</w:t>
      </w:r>
      <w:r w:rsidR="003D0CDD">
        <w:rPr>
          <w:rFonts w:ascii="Times New Roman" w:hAnsi="Times New Roman" w:cs="Times New Roman"/>
        </w:rPr>
        <w:t>id</w:t>
      </w:r>
      <w:r w:rsidR="00CE08A4" w:rsidRPr="00054873">
        <w:rPr>
          <w:rFonts w:ascii="Times New Roman" w:hAnsi="Times New Roman" w:cs="Times New Roman"/>
        </w:rPr>
        <w:t xml:space="preserve"> not stay very long. Similarly, t</w:t>
      </w:r>
      <w:r w:rsidRPr="00054873">
        <w:rPr>
          <w:rFonts w:ascii="Times New Roman" w:hAnsi="Times New Roman" w:cs="Times New Roman"/>
        </w:rPr>
        <w:t>he</w:t>
      </w:r>
      <w:r w:rsidR="003D0CDD">
        <w:rPr>
          <w:rFonts w:ascii="Times New Roman" w:hAnsi="Times New Roman" w:cs="Times New Roman"/>
        </w:rPr>
        <w:t>ir</w:t>
      </w:r>
      <w:r w:rsidRPr="00054873">
        <w:rPr>
          <w:rFonts w:ascii="Times New Roman" w:hAnsi="Times New Roman" w:cs="Times New Roman"/>
        </w:rPr>
        <w:t xml:space="preserve"> usual first situation</w:t>
      </w:r>
      <w:r w:rsidR="00324953">
        <w:rPr>
          <w:rFonts w:ascii="Times New Roman" w:hAnsi="Times New Roman" w:cs="Times New Roman"/>
        </w:rPr>
        <w:t xml:space="preserve"> away from parents </w:t>
      </w:r>
      <w:r w:rsidR="00E97FE8">
        <w:rPr>
          <w:rFonts w:ascii="Times New Roman" w:hAnsi="Times New Roman" w:cs="Times New Roman"/>
        </w:rPr>
        <w:t>was no</w:t>
      </w:r>
      <w:r w:rsidRPr="00054873">
        <w:rPr>
          <w:rFonts w:ascii="Times New Roman" w:hAnsi="Times New Roman" w:cs="Times New Roman"/>
        </w:rPr>
        <w:t xml:space="preserve">t </w:t>
      </w:r>
      <w:r w:rsidR="00BE3D22" w:rsidRPr="00054873">
        <w:rPr>
          <w:rFonts w:ascii="Times New Roman" w:hAnsi="Times New Roman" w:cs="Times New Roman"/>
        </w:rPr>
        <w:t xml:space="preserve">living on </w:t>
      </w:r>
      <w:r w:rsidRPr="00054873">
        <w:rPr>
          <w:rFonts w:ascii="Times New Roman" w:hAnsi="Times New Roman" w:cs="Times New Roman"/>
        </w:rPr>
        <w:t>the street</w:t>
      </w:r>
      <w:r w:rsidR="00BE3D22" w:rsidRPr="00054873">
        <w:rPr>
          <w:rFonts w:ascii="Times New Roman" w:hAnsi="Times New Roman" w:cs="Times New Roman"/>
        </w:rPr>
        <w:t>.</w:t>
      </w:r>
      <w:r w:rsidR="007C5030">
        <w:rPr>
          <w:rFonts w:ascii="Times New Roman" w:hAnsi="Times New Roman" w:cs="Times New Roman"/>
        </w:rPr>
        <w:t xml:space="preserve"> </w:t>
      </w:r>
      <w:r w:rsidR="00BE3D22" w:rsidRPr="00054873">
        <w:rPr>
          <w:rFonts w:ascii="Times New Roman" w:hAnsi="Times New Roman" w:cs="Times New Roman"/>
        </w:rPr>
        <w:t xml:space="preserve">Rather, </w:t>
      </w:r>
      <w:r w:rsidR="004E1054" w:rsidRPr="00054873">
        <w:rPr>
          <w:rFonts w:ascii="Times New Roman" w:hAnsi="Times New Roman" w:cs="Times New Roman"/>
        </w:rPr>
        <w:t>t</w:t>
      </w:r>
      <w:r w:rsidR="007414EF">
        <w:rPr>
          <w:rFonts w:ascii="Times New Roman" w:hAnsi="Times New Roman" w:cs="Times New Roman"/>
        </w:rPr>
        <w:t>he street was</w:t>
      </w:r>
      <w:r w:rsidR="0037021B">
        <w:rPr>
          <w:rFonts w:ascii="Times New Roman" w:hAnsi="Times New Roman" w:cs="Times New Roman"/>
        </w:rPr>
        <w:t xml:space="preserve"> often a second</w:t>
      </w:r>
      <w:r w:rsidR="007C5030">
        <w:rPr>
          <w:rFonts w:ascii="Times New Roman" w:hAnsi="Times New Roman" w:cs="Times New Roman"/>
        </w:rPr>
        <w:t xml:space="preserve"> </w:t>
      </w:r>
      <w:r w:rsidR="004E1054" w:rsidRPr="00054873">
        <w:rPr>
          <w:rFonts w:ascii="Times New Roman" w:hAnsi="Times New Roman" w:cs="Times New Roman"/>
        </w:rPr>
        <w:t>or third option</w:t>
      </w:r>
      <w:r w:rsidR="006A0DA8" w:rsidRPr="008660A6">
        <w:rPr>
          <w:rFonts w:ascii="Times New Roman" w:hAnsi="Times New Roman" w:cs="Times New Roman"/>
        </w:rPr>
        <w:t xml:space="preserve"> after</w:t>
      </w:r>
      <w:r w:rsidRPr="00054873">
        <w:rPr>
          <w:rFonts w:ascii="Times New Roman" w:hAnsi="Times New Roman" w:cs="Times New Roman"/>
        </w:rPr>
        <w:t xml:space="preserve"> a longer period of </w:t>
      </w:r>
      <w:r w:rsidR="004E1054" w:rsidRPr="00054873">
        <w:rPr>
          <w:rFonts w:ascii="Times New Roman" w:hAnsi="Times New Roman" w:cs="Times New Roman"/>
        </w:rPr>
        <w:t xml:space="preserve">familial and foster </w:t>
      </w:r>
      <w:r w:rsidRPr="00054873">
        <w:rPr>
          <w:rFonts w:ascii="Times New Roman" w:hAnsi="Times New Roman" w:cs="Times New Roman"/>
        </w:rPr>
        <w:t>adjustment</w:t>
      </w:r>
      <w:r w:rsidR="004E1054" w:rsidRPr="00054873">
        <w:rPr>
          <w:rFonts w:ascii="Times New Roman" w:hAnsi="Times New Roman" w:cs="Times New Roman"/>
        </w:rPr>
        <w:t>s</w:t>
      </w:r>
      <w:r w:rsidRPr="00054873">
        <w:rPr>
          <w:rFonts w:ascii="Times New Roman" w:hAnsi="Times New Roman" w:cs="Times New Roman"/>
        </w:rPr>
        <w:t xml:space="preserve"> that </w:t>
      </w:r>
      <w:r w:rsidR="007414EF">
        <w:rPr>
          <w:rFonts w:ascii="Times New Roman" w:hAnsi="Times New Roman" w:cs="Times New Roman"/>
        </w:rPr>
        <w:t xml:space="preserve">ultimately did </w:t>
      </w:r>
      <w:r w:rsidRPr="00054873">
        <w:rPr>
          <w:rFonts w:ascii="Times New Roman" w:hAnsi="Times New Roman" w:cs="Times New Roman"/>
        </w:rPr>
        <w:t xml:space="preserve">not work out. The </w:t>
      </w:r>
      <w:r w:rsidR="007414EF">
        <w:rPr>
          <w:rFonts w:ascii="Times New Roman" w:hAnsi="Times New Roman" w:cs="Times New Roman"/>
        </w:rPr>
        <w:t xml:space="preserve">reasons were </w:t>
      </w:r>
      <w:r w:rsidR="004E1054" w:rsidRPr="00054873">
        <w:rPr>
          <w:rFonts w:ascii="Times New Roman" w:hAnsi="Times New Roman" w:cs="Times New Roman"/>
        </w:rPr>
        <w:t xml:space="preserve">diverse: </w:t>
      </w:r>
      <w:r w:rsidR="00513EDF">
        <w:rPr>
          <w:rFonts w:ascii="Times New Roman" w:hAnsi="Times New Roman" w:cs="Times New Roman"/>
        </w:rPr>
        <w:t>t</w:t>
      </w:r>
      <w:r w:rsidR="006A0DA8" w:rsidRPr="008660A6">
        <w:rPr>
          <w:rFonts w:ascii="Times New Roman" w:hAnsi="Times New Roman" w:cs="Times New Roman"/>
        </w:rPr>
        <w:t xml:space="preserve">he </w:t>
      </w:r>
      <w:r w:rsidR="006B37E5">
        <w:rPr>
          <w:rFonts w:ascii="Times New Roman" w:hAnsi="Times New Roman" w:cs="Times New Roman"/>
        </w:rPr>
        <w:t>youth ran</w:t>
      </w:r>
      <w:r w:rsidRPr="00054873">
        <w:rPr>
          <w:rFonts w:ascii="Times New Roman" w:hAnsi="Times New Roman" w:cs="Times New Roman"/>
        </w:rPr>
        <w:t xml:space="preserve"> away after being released from juvenile detention, </w:t>
      </w:r>
      <w:r w:rsidR="009C574A" w:rsidRPr="00054873">
        <w:rPr>
          <w:rFonts w:ascii="Times New Roman" w:hAnsi="Times New Roman" w:cs="Times New Roman"/>
        </w:rPr>
        <w:t xml:space="preserve">relationships with friends or a </w:t>
      </w:r>
      <w:r w:rsidR="006B37E5">
        <w:rPr>
          <w:rFonts w:ascii="Times New Roman" w:hAnsi="Times New Roman" w:cs="Times New Roman"/>
        </w:rPr>
        <w:t xml:space="preserve">romantic partner with whom one </w:t>
      </w:r>
      <w:r w:rsidR="003A2032">
        <w:rPr>
          <w:rFonts w:ascii="Times New Roman" w:hAnsi="Times New Roman" w:cs="Times New Roman"/>
        </w:rPr>
        <w:t>was living fe</w:t>
      </w:r>
      <w:r w:rsidR="009C574A" w:rsidRPr="00054873">
        <w:rPr>
          <w:rFonts w:ascii="Times New Roman" w:hAnsi="Times New Roman" w:cs="Times New Roman"/>
        </w:rPr>
        <w:t>ll ap</w:t>
      </w:r>
      <w:r w:rsidR="003A2032">
        <w:rPr>
          <w:rFonts w:ascii="Times New Roman" w:hAnsi="Times New Roman" w:cs="Times New Roman"/>
        </w:rPr>
        <w:t>art, an extended relative evicted</w:t>
      </w:r>
      <w:r w:rsidR="009C574A" w:rsidRPr="00054873">
        <w:rPr>
          <w:rFonts w:ascii="Times New Roman" w:hAnsi="Times New Roman" w:cs="Times New Roman"/>
        </w:rPr>
        <w:t xml:space="preserve"> the youth for coming home drunk, and so forth. </w:t>
      </w:r>
    </w:p>
    <w:p w14:paraId="4628D34F" w14:textId="77777777" w:rsidR="00B80D5F" w:rsidRDefault="00653176" w:rsidP="006A0DA8">
      <w:pPr>
        <w:pStyle w:val="FirstParagraph"/>
        <w:spacing w:line="480" w:lineRule="auto"/>
        <w:ind w:firstLine="720"/>
        <w:rPr>
          <w:rFonts w:ascii="Times New Roman" w:hAnsi="Times New Roman" w:cs="Times New Roman"/>
        </w:rPr>
      </w:pPr>
      <w:r>
        <w:rPr>
          <w:rFonts w:ascii="Times New Roman" w:hAnsi="Times New Roman" w:cs="Times New Roman"/>
        </w:rPr>
        <w:t>In</w:t>
      </w:r>
      <w:r w:rsidR="001D5891">
        <w:rPr>
          <w:rFonts w:ascii="Times New Roman" w:hAnsi="Times New Roman" w:cs="Times New Roman"/>
        </w:rPr>
        <w:t xml:space="preserve"> </w:t>
      </w:r>
      <w:r>
        <w:rPr>
          <w:rFonts w:ascii="Times New Roman" w:hAnsi="Times New Roman" w:cs="Times New Roman"/>
        </w:rPr>
        <w:t>all</w:t>
      </w:r>
      <w:r w:rsidR="00A255FC" w:rsidRPr="00054873">
        <w:rPr>
          <w:rFonts w:ascii="Times New Roman" w:hAnsi="Times New Roman" w:cs="Times New Roman"/>
        </w:rPr>
        <w:t xml:space="preserve"> of the five waves of interviews, each participant was asked where they had slept for the previous 30 days. For each interview, we examined the proportion of the total number of nights in each setting to provide a portrait of the group over time. There were three main themes</w:t>
      </w:r>
      <w:r w:rsidR="006A0DA8" w:rsidRPr="008660A6">
        <w:rPr>
          <w:rFonts w:ascii="Times New Roman" w:hAnsi="Times New Roman" w:cs="Times New Roman"/>
        </w:rPr>
        <w:t xml:space="preserve">:  1) slow </w:t>
      </w:r>
      <w:r w:rsidR="00A255FC" w:rsidRPr="00054873">
        <w:rPr>
          <w:rFonts w:ascii="Times New Roman" w:hAnsi="Times New Roman" w:cs="Times New Roman"/>
        </w:rPr>
        <w:t>progress towards more sta</w:t>
      </w:r>
      <w:r w:rsidR="006A0DA8" w:rsidRPr="008660A6">
        <w:rPr>
          <w:rFonts w:ascii="Times New Roman" w:hAnsi="Times New Roman" w:cs="Times New Roman"/>
        </w:rPr>
        <w:t>ble housing</w:t>
      </w:r>
      <w:r w:rsidR="00513EDF">
        <w:rPr>
          <w:rFonts w:ascii="Times New Roman" w:hAnsi="Times New Roman" w:cs="Times New Roman"/>
        </w:rPr>
        <w:t>,</w:t>
      </w:r>
      <w:r w:rsidR="006A0DA8" w:rsidRPr="008660A6">
        <w:rPr>
          <w:rFonts w:ascii="Times New Roman" w:hAnsi="Times New Roman" w:cs="Times New Roman"/>
        </w:rPr>
        <w:t xml:space="preserve"> 2</w:t>
      </w:r>
      <w:r w:rsidR="00A255FC" w:rsidRPr="00054873">
        <w:rPr>
          <w:rFonts w:ascii="Times New Roman" w:hAnsi="Times New Roman" w:cs="Times New Roman"/>
        </w:rPr>
        <w:t xml:space="preserve">) important </w:t>
      </w:r>
      <w:r w:rsidR="00A255FC" w:rsidRPr="00054873">
        <w:rPr>
          <w:rFonts w:ascii="Times New Roman" w:hAnsi="Times New Roman" w:cs="Times New Roman"/>
        </w:rPr>
        <w:lastRenderedPageBreak/>
        <w:t xml:space="preserve">differences between those who </w:t>
      </w:r>
      <w:r w:rsidR="00E448A0">
        <w:rPr>
          <w:rFonts w:ascii="Times New Roman" w:hAnsi="Times New Roman" w:cs="Times New Roman"/>
        </w:rPr>
        <w:t xml:space="preserve">had </w:t>
      </w:r>
      <w:r w:rsidR="00A255FC" w:rsidRPr="00054873">
        <w:rPr>
          <w:rFonts w:ascii="Times New Roman" w:hAnsi="Times New Roman" w:cs="Times New Roman"/>
        </w:rPr>
        <w:t>a guardian as a b</w:t>
      </w:r>
      <w:r w:rsidR="006A0DA8" w:rsidRPr="008660A6">
        <w:rPr>
          <w:rFonts w:ascii="Times New Roman" w:hAnsi="Times New Roman" w:cs="Times New Roman"/>
        </w:rPr>
        <w:t>ackup plan and those who d</w:t>
      </w:r>
      <w:r w:rsidR="00B80D5F">
        <w:rPr>
          <w:rFonts w:ascii="Times New Roman" w:hAnsi="Times New Roman" w:cs="Times New Roman"/>
        </w:rPr>
        <w:t>id</w:t>
      </w:r>
      <w:r w:rsidR="006A0DA8" w:rsidRPr="008660A6">
        <w:rPr>
          <w:rFonts w:ascii="Times New Roman" w:hAnsi="Times New Roman" w:cs="Times New Roman"/>
        </w:rPr>
        <w:t xml:space="preserve"> not</w:t>
      </w:r>
      <w:r w:rsidR="00513EDF">
        <w:rPr>
          <w:rFonts w:ascii="Times New Roman" w:hAnsi="Times New Roman" w:cs="Times New Roman"/>
        </w:rPr>
        <w:t>,</w:t>
      </w:r>
      <w:r w:rsidR="00A255FC" w:rsidRPr="00054873">
        <w:rPr>
          <w:rFonts w:ascii="Times New Roman" w:hAnsi="Times New Roman" w:cs="Times New Roman"/>
        </w:rPr>
        <w:t xml:space="preserve"> and </w:t>
      </w:r>
      <w:r w:rsidR="00324953">
        <w:rPr>
          <w:rFonts w:ascii="Times New Roman" w:hAnsi="Times New Roman" w:cs="Times New Roman"/>
        </w:rPr>
        <w:t>3</w:t>
      </w:r>
      <w:r w:rsidR="00A255FC" w:rsidRPr="00054873">
        <w:rPr>
          <w:rFonts w:ascii="Times New Roman" w:hAnsi="Times New Roman" w:cs="Times New Roman"/>
        </w:rPr>
        <w:t>) the persistence of instability over time.</w:t>
      </w:r>
    </w:p>
    <w:p w14:paraId="273F615B" w14:textId="77777777" w:rsidR="00A255FC" w:rsidRPr="00054873" w:rsidRDefault="00A255FC" w:rsidP="006A0DA8">
      <w:pPr>
        <w:pStyle w:val="FirstParagraph"/>
        <w:spacing w:line="480" w:lineRule="auto"/>
        <w:ind w:firstLine="720"/>
        <w:rPr>
          <w:rFonts w:ascii="Times New Roman" w:hAnsi="Times New Roman" w:cs="Times New Roman"/>
        </w:rPr>
      </w:pPr>
      <w:r w:rsidRPr="00054873">
        <w:rPr>
          <w:rFonts w:ascii="Times New Roman" w:hAnsi="Times New Roman" w:cs="Times New Roman"/>
        </w:rPr>
        <w:t>The first interview occurred for most youth after they had been street-involved and after they had left home for the first time. Some returned occasionally to their guardian's home. While 28</w:t>
      </w:r>
      <w:r w:rsidR="00513EDF">
        <w:rPr>
          <w:rFonts w:ascii="Times New Roman" w:hAnsi="Times New Roman" w:cs="Times New Roman"/>
        </w:rPr>
        <w:t xml:space="preserve"> percent</w:t>
      </w:r>
      <w:r w:rsidRPr="00054873">
        <w:rPr>
          <w:rFonts w:ascii="Times New Roman" w:hAnsi="Times New Roman" w:cs="Times New Roman"/>
        </w:rPr>
        <w:t xml:space="preserve"> of the total nights at the first interview were with a guardian, only 8 of 64 stayed more than 25 days. Guardians did play a substantial role when they were </w:t>
      </w:r>
      <w:r w:rsidR="008648A8">
        <w:rPr>
          <w:rFonts w:ascii="Times New Roman" w:hAnsi="Times New Roman" w:cs="Times New Roman"/>
        </w:rPr>
        <w:t xml:space="preserve">part of an </w:t>
      </w:r>
      <w:r w:rsidR="002232A6">
        <w:rPr>
          <w:rFonts w:ascii="Times New Roman" w:hAnsi="Times New Roman" w:cs="Times New Roman"/>
        </w:rPr>
        <w:t>emergency backup plan</w:t>
      </w:r>
      <w:r w:rsidRPr="00054873">
        <w:rPr>
          <w:rFonts w:ascii="Times New Roman" w:hAnsi="Times New Roman" w:cs="Times New Roman"/>
        </w:rPr>
        <w:t xml:space="preserve">. Twenty percent of the total </w:t>
      </w:r>
      <w:r w:rsidR="003B5544">
        <w:rPr>
          <w:rFonts w:ascii="Times New Roman" w:hAnsi="Times New Roman" w:cs="Times New Roman"/>
        </w:rPr>
        <w:t xml:space="preserve">nights at first interview </w:t>
      </w:r>
      <w:r w:rsidR="0037021B">
        <w:rPr>
          <w:rFonts w:ascii="Times New Roman" w:hAnsi="Times New Roman" w:cs="Times New Roman"/>
        </w:rPr>
        <w:t>were on the street and 10</w:t>
      </w:r>
      <w:r w:rsidR="00513EDF">
        <w:rPr>
          <w:rFonts w:ascii="Times New Roman" w:hAnsi="Times New Roman" w:cs="Times New Roman"/>
        </w:rPr>
        <w:t xml:space="preserve"> percent</w:t>
      </w:r>
      <w:r w:rsidR="0037021B">
        <w:rPr>
          <w:rFonts w:ascii="Times New Roman" w:hAnsi="Times New Roman" w:cs="Times New Roman"/>
        </w:rPr>
        <w:t xml:space="preserve"> were</w:t>
      </w:r>
      <w:r w:rsidRPr="00054873">
        <w:rPr>
          <w:rFonts w:ascii="Times New Roman" w:hAnsi="Times New Roman" w:cs="Times New Roman"/>
        </w:rPr>
        <w:t xml:space="preserve"> in shelters; together about t</w:t>
      </w:r>
      <w:r w:rsidR="00E94DE1">
        <w:rPr>
          <w:rFonts w:ascii="Times New Roman" w:hAnsi="Times New Roman" w:cs="Times New Roman"/>
        </w:rPr>
        <w:t>he same proportion of da</w:t>
      </w:r>
      <w:r w:rsidR="00101119">
        <w:rPr>
          <w:rFonts w:ascii="Times New Roman" w:hAnsi="Times New Roman" w:cs="Times New Roman"/>
        </w:rPr>
        <w:t xml:space="preserve">ys were </w:t>
      </w:r>
      <w:r w:rsidRPr="00054873">
        <w:rPr>
          <w:rFonts w:ascii="Times New Roman" w:hAnsi="Times New Roman" w:cs="Times New Roman"/>
        </w:rPr>
        <w:t>on the street and in shelters as were with a guardian</w:t>
      </w:r>
      <w:r w:rsidR="00162546">
        <w:rPr>
          <w:rFonts w:ascii="Times New Roman" w:hAnsi="Times New Roman" w:cs="Times New Roman"/>
        </w:rPr>
        <w:t xml:space="preserve">. One in four days </w:t>
      </w:r>
      <w:r w:rsidR="00513EDF">
        <w:rPr>
          <w:rFonts w:ascii="Times New Roman" w:hAnsi="Times New Roman" w:cs="Times New Roman"/>
        </w:rPr>
        <w:t xml:space="preserve">were spent </w:t>
      </w:r>
      <w:r w:rsidRPr="00054873">
        <w:rPr>
          <w:rFonts w:ascii="Times New Roman" w:hAnsi="Times New Roman" w:cs="Times New Roman"/>
        </w:rPr>
        <w:t xml:space="preserve">couch surfing with friends, extended family, and with romantic partners. Only 11 of 64 </w:t>
      </w:r>
      <w:r w:rsidR="00101119">
        <w:rPr>
          <w:rFonts w:ascii="Times New Roman" w:hAnsi="Times New Roman" w:cs="Times New Roman"/>
        </w:rPr>
        <w:t>participan</w:t>
      </w:r>
      <w:r w:rsidR="003C52BD">
        <w:rPr>
          <w:rFonts w:ascii="Times New Roman" w:hAnsi="Times New Roman" w:cs="Times New Roman"/>
        </w:rPr>
        <w:t xml:space="preserve">ts </w:t>
      </w:r>
      <w:r w:rsidRPr="00054873">
        <w:rPr>
          <w:rFonts w:ascii="Times New Roman" w:hAnsi="Times New Roman" w:cs="Times New Roman"/>
        </w:rPr>
        <w:t>stayed in the same place for 30 days, and only 6</w:t>
      </w:r>
      <w:r w:rsidR="00513EDF">
        <w:rPr>
          <w:rFonts w:ascii="Times New Roman" w:hAnsi="Times New Roman" w:cs="Times New Roman"/>
        </w:rPr>
        <w:t xml:space="preserve"> percent</w:t>
      </w:r>
      <w:r w:rsidRPr="00054873">
        <w:rPr>
          <w:rFonts w:ascii="Times New Roman" w:hAnsi="Times New Roman" w:cs="Times New Roman"/>
        </w:rPr>
        <w:t xml:space="preserve"> of nights were </w:t>
      </w:r>
      <w:r w:rsidR="006A0DA8" w:rsidRPr="008660A6">
        <w:rPr>
          <w:rFonts w:ascii="Times New Roman" w:hAnsi="Times New Roman" w:cs="Times New Roman"/>
        </w:rPr>
        <w:t xml:space="preserve">composed of </w:t>
      </w:r>
      <w:r w:rsidRPr="00054873">
        <w:rPr>
          <w:rFonts w:ascii="Times New Roman" w:hAnsi="Times New Roman" w:cs="Times New Roman"/>
        </w:rPr>
        <w:t xml:space="preserve">paid rent in a room or house. </w:t>
      </w:r>
    </w:p>
    <w:p w14:paraId="4586A9DD" w14:textId="77777777" w:rsidR="00653176" w:rsidRDefault="00A255FC">
      <w:pPr>
        <w:pStyle w:val="BodyText"/>
        <w:spacing w:line="480" w:lineRule="auto"/>
        <w:ind w:firstLine="720"/>
        <w:rPr>
          <w:rFonts w:ascii="Times New Roman" w:hAnsi="Times New Roman" w:cs="Times New Roman"/>
        </w:rPr>
      </w:pPr>
      <w:r w:rsidRPr="00054873">
        <w:rPr>
          <w:rFonts w:ascii="Times New Roman" w:hAnsi="Times New Roman" w:cs="Times New Roman"/>
        </w:rPr>
        <w:t>At wave two, there were substantial improvements</w:t>
      </w:r>
      <w:r w:rsidR="003C52BD">
        <w:rPr>
          <w:rFonts w:ascii="Times New Roman" w:hAnsi="Times New Roman" w:cs="Times New Roman"/>
        </w:rPr>
        <w:t xml:space="preserve"> in housing stability</w:t>
      </w:r>
      <w:r w:rsidRPr="00054873">
        <w:rPr>
          <w:rFonts w:ascii="Times New Roman" w:hAnsi="Times New Roman" w:cs="Times New Roman"/>
        </w:rPr>
        <w:t>. The total number of days renting quadrupled, the number of days on the street was cut in half, and the number of shelter days was 20</w:t>
      </w:r>
      <w:r w:rsidR="00513EDF">
        <w:rPr>
          <w:rFonts w:ascii="Times New Roman" w:hAnsi="Times New Roman" w:cs="Times New Roman"/>
        </w:rPr>
        <w:t xml:space="preserve"> percent</w:t>
      </w:r>
      <w:r w:rsidRPr="00054873">
        <w:rPr>
          <w:rFonts w:ascii="Times New Roman" w:hAnsi="Times New Roman" w:cs="Times New Roman"/>
        </w:rPr>
        <w:t xml:space="preserve"> of its wave one total. Eleven persons were able to pay rent for all 30 days, 26 were able to pay rent at least part-time, and 23 were able to stay in the same place fo</w:t>
      </w:r>
      <w:r w:rsidR="003C52BD">
        <w:rPr>
          <w:rFonts w:ascii="Times New Roman" w:hAnsi="Times New Roman" w:cs="Times New Roman"/>
        </w:rPr>
        <w:t xml:space="preserve">r 30 consecutive days. </w:t>
      </w:r>
      <w:r w:rsidR="00C919E6">
        <w:rPr>
          <w:rFonts w:ascii="Times New Roman" w:hAnsi="Times New Roman" w:cs="Times New Roman"/>
        </w:rPr>
        <w:t>Nevertheless</w:t>
      </w:r>
      <w:r w:rsidRPr="00054873">
        <w:rPr>
          <w:rFonts w:ascii="Times New Roman" w:hAnsi="Times New Roman" w:cs="Times New Roman"/>
        </w:rPr>
        <w:t>, these are still a minority of the total. A</w:t>
      </w:r>
      <w:r w:rsidR="006A0DA8" w:rsidRPr="008660A6">
        <w:rPr>
          <w:rFonts w:ascii="Times New Roman" w:hAnsi="Times New Roman" w:cs="Times New Roman"/>
        </w:rPr>
        <w:t>l</w:t>
      </w:r>
      <w:r w:rsidRPr="00054873">
        <w:rPr>
          <w:rFonts w:ascii="Times New Roman" w:hAnsi="Times New Roman" w:cs="Times New Roman"/>
        </w:rPr>
        <w:t>so, the number of days with a guardian declined by abou</w:t>
      </w:r>
      <w:r w:rsidR="00A526BD" w:rsidRPr="008660A6">
        <w:rPr>
          <w:rFonts w:ascii="Times New Roman" w:hAnsi="Times New Roman" w:cs="Times New Roman"/>
        </w:rPr>
        <w:t>t 25</w:t>
      </w:r>
      <w:r w:rsidR="00513EDF">
        <w:rPr>
          <w:rFonts w:ascii="Times New Roman" w:hAnsi="Times New Roman" w:cs="Times New Roman"/>
        </w:rPr>
        <w:t xml:space="preserve"> percent</w:t>
      </w:r>
      <w:r w:rsidR="00A526BD" w:rsidRPr="008660A6">
        <w:rPr>
          <w:rFonts w:ascii="Times New Roman" w:hAnsi="Times New Roman" w:cs="Times New Roman"/>
        </w:rPr>
        <w:t xml:space="preserve"> from the first interview. </w:t>
      </w:r>
      <w:r w:rsidRPr="00054873">
        <w:rPr>
          <w:rFonts w:ascii="Times New Roman" w:hAnsi="Times New Roman" w:cs="Times New Roman"/>
        </w:rPr>
        <w:t xml:space="preserve">Guardians were still a backup plan. </w:t>
      </w:r>
    </w:p>
    <w:p w14:paraId="5A2F59E7" w14:textId="77777777"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At wave 3, about six years on average from the time of the first interview, the number of days renting a house almost doubled from wave 2. Days on the street and days with a guardian declined again. There were 15 </w:t>
      </w:r>
      <w:r w:rsidR="00A31E39">
        <w:rPr>
          <w:rFonts w:ascii="Times New Roman" w:hAnsi="Times New Roman" w:cs="Times New Roman"/>
        </w:rPr>
        <w:t xml:space="preserve">youth </w:t>
      </w:r>
      <w:r w:rsidRPr="00054873">
        <w:rPr>
          <w:rFonts w:ascii="Times New Roman" w:hAnsi="Times New Roman" w:cs="Times New Roman"/>
        </w:rPr>
        <w:t>paying rent full-time, a</w:t>
      </w:r>
      <w:r w:rsidR="00324953">
        <w:rPr>
          <w:rFonts w:ascii="Times New Roman" w:hAnsi="Times New Roman" w:cs="Times New Roman"/>
        </w:rPr>
        <w:t xml:space="preserve"> relatively small </w:t>
      </w:r>
      <w:r w:rsidRPr="00054873">
        <w:rPr>
          <w:rFonts w:ascii="Times New Roman" w:hAnsi="Times New Roman" w:cs="Times New Roman"/>
        </w:rPr>
        <w:t xml:space="preserve">increase from wave 2. Twenty-four of sixty-four </w:t>
      </w:r>
      <w:r w:rsidR="00A31E39">
        <w:rPr>
          <w:rFonts w:ascii="Times New Roman" w:hAnsi="Times New Roman" w:cs="Times New Roman"/>
        </w:rPr>
        <w:t xml:space="preserve">youth </w:t>
      </w:r>
      <w:r w:rsidRPr="00054873">
        <w:rPr>
          <w:rFonts w:ascii="Times New Roman" w:hAnsi="Times New Roman" w:cs="Times New Roman"/>
        </w:rPr>
        <w:t xml:space="preserve">stayed in one place for the </w:t>
      </w:r>
      <w:r w:rsidRPr="00054873">
        <w:rPr>
          <w:rFonts w:ascii="Times New Roman" w:hAnsi="Times New Roman" w:cs="Times New Roman"/>
        </w:rPr>
        <w:lastRenderedPageBreak/>
        <w:t>previous thirty days, about the same as wave 2, and about the same number paid rent for at least par</w:t>
      </w:r>
      <w:r w:rsidR="00A526BD" w:rsidRPr="008660A6">
        <w:rPr>
          <w:rFonts w:ascii="Times New Roman" w:hAnsi="Times New Roman" w:cs="Times New Roman"/>
        </w:rPr>
        <w:t>t of the month. Participants were</w:t>
      </w:r>
      <w:r w:rsidRPr="00054873">
        <w:rPr>
          <w:rFonts w:ascii="Times New Roman" w:hAnsi="Times New Roman" w:cs="Times New Roman"/>
        </w:rPr>
        <w:t xml:space="preserve"> finding places to stay that </w:t>
      </w:r>
      <w:r w:rsidR="00A07CCF">
        <w:rPr>
          <w:rFonts w:ascii="Times New Roman" w:hAnsi="Times New Roman" w:cs="Times New Roman"/>
        </w:rPr>
        <w:t>we</w:t>
      </w:r>
      <w:r w:rsidRPr="00054873">
        <w:rPr>
          <w:rFonts w:ascii="Times New Roman" w:hAnsi="Times New Roman" w:cs="Times New Roman"/>
        </w:rPr>
        <w:t>re not on</w:t>
      </w:r>
      <w:r w:rsidR="00A526BD" w:rsidRPr="008660A6">
        <w:rPr>
          <w:rFonts w:ascii="Times New Roman" w:hAnsi="Times New Roman" w:cs="Times New Roman"/>
        </w:rPr>
        <w:t xml:space="preserve"> the street, though stability was</w:t>
      </w:r>
      <w:r w:rsidRPr="00054873">
        <w:rPr>
          <w:rFonts w:ascii="Times New Roman" w:hAnsi="Times New Roman" w:cs="Times New Roman"/>
        </w:rPr>
        <w:t xml:space="preserve"> elusive.</w:t>
      </w:r>
    </w:p>
    <w:p w14:paraId="6598CBDB" w14:textId="77777777"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At wave 5, the last interview, the number of days on the street had continued to decline, as did shelter days. For the first time no participant spent all 30 days in a shelter, so they continued to be less susceptible to homelessness. The number of days with friends declined with every wave since wave </w:t>
      </w:r>
      <w:r w:rsidR="00A07CCF">
        <w:rPr>
          <w:rFonts w:ascii="Times New Roman" w:hAnsi="Times New Roman" w:cs="Times New Roman"/>
        </w:rPr>
        <w:t>2</w:t>
      </w:r>
      <w:r w:rsidRPr="00054873">
        <w:rPr>
          <w:rFonts w:ascii="Times New Roman" w:hAnsi="Times New Roman" w:cs="Times New Roman"/>
        </w:rPr>
        <w:t>. Twenty-eight of sixty-four stayed in one place for 3</w:t>
      </w:r>
      <w:r w:rsidR="006307C4">
        <w:rPr>
          <w:rFonts w:ascii="Times New Roman" w:hAnsi="Times New Roman" w:cs="Times New Roman"/>
        </w:rPr>
        <w:t>0 days. Now on</w:t>
      </w:r>
      <w:r w:rsidR="00ED69BF">
        <w:rPr>
          <w:rFonts w:ascii="Times New Roman" w:hAnsi="Times New Roman" w:cs="Times New Roman"/>
        </w:rPr>
        <w:t>l</w:t>
      </w:r>
      <w:r w:rsidR="006307C4">
        <w:rPr>
          <w:rFonts w:ascii="Times New Roman" w:hAnsi="Times New Roman" w:cs="Times New Roman"/>
        </w:rPr>
        <w:t xml:space="preserve">y a </w:t>
      </w:r>
      <w:r w:rsidRPr="00054873">
        <w:rPr>
          <w:rFonts w:ascii="Times New Roman" w:hAnsi="Times New Roman" w:cs="Times New Roman"/>
        </w:rPr>
        <w:t>slight majority were still on the move ev</w:t>
      </w:r>
      <w:r w:rsidR="00A526BD" w:rsidRPr="008660A6">
        <w:rPr>
          <w:rFonts w:ascii="Times New Roman" w:hAnsi="Times New Roman" w:cs="Times New Roman"/>
        </w:rPr>
        <w:t>ery month. More participants were</w:t>
      </w:r>
      <w:r w:rsidRPr="00054873">
        <w:rPr>
          <w:rFonts w:ascii="Times New Roman" w:hAnsi="Times New Roman" w:cs="Times New Roman"/>
        </w:rPr>
        <w:t xml:space="preserve"> paying rent, 39 of 64, and the average per month</w:t>
      </w:r>
      <w:r w:rsidR="00A526BD" w:rsidRPr="008660A6">
        <w:rPr>
          <w:rFonts w:ascii="Times New Roman" w:hAnsi="Times New Roman" w:cs="Times New Roman"/>
        </w:rPr>
        <w:t xml:space="preserve"> was</w:t>
      </w:r>
      <w:r w:rsidRPr="00054873">
        <w:rPr>
          <w:rFonts w:ascii="Times New Roman" w:hAnsi="Times New Roman" w:cs="Times New Roman"/>
        </w:rPr>
        <w:t xml:space="preserve"> $454, a substantial amount for a group with tenuous income streams. The total amount of rent paid by all participants was about $1600 at wave 1 and</w:t>
      </w:r>
      <w:r w:rsidR="00A526BD" w:rsidRPr="008660A6">
        <w:rPr>
          <w:rFonts w:ascii="Times New Roman" w:hAnsi="Times New Roman" w:cs="Times New Roman"/>
        </w:rPr>
        <w:t xml:space="preserve"> over $18000 at wave 5. There was</w:t>
      </w:r>
      <w:r w:rsidR="00ED69BF">
        <w:rPr>
          <w:rFonts w:ascii="Times New Roman" w:hAnsi="Times New Roman" w:cs="Times New Roman"/>
        </w:rPr>
        <w:t xml:space="preserve"> thus increasing stability</w:t>
      </w:r>
      <w:r w:rsidR="002D5C66">
        <w:rPr>
          <w:rFonts w:ascii="Times New Roman" w:hAnsi="Times New Roman" w:cs="Times New Roman"/>
        </w:rPr>
        <w:t xml:space="preserve"> </w:t>
      </w:r>
      <w:r w:rsidRPr="00054873">
        <w:rPr>
          <w:rFonts w:ascii="Times New Roman" w:hAnsi="Times New Roman" w:cs="Times New Roman"/>
        </w:rPr>
        <w:t xml:space="preserve">among the </w:t>
      </w:r>
      <w:r w:rsidR="00965F49">
        <w:rPr>
          <w:rFonts w:ascii="Times New Roman" w:hAnsi="Times New Roman" w:cs="Times New Roman"/>
        </w:rPr>
        <w:t>youth</w:t>
      </w:r>
      <w:r w:rsidRPr="00054873">
        <w:rPr>
          <w:rFonts w:ascii="Times New Roman" w:hAnsi="Times New Roman" w:cs="Times New Roman"/>
        </w:rPr>
        <w:t xml:space="preserve">.  </w:t>
      </w:r>
    </w:p>
    <w:p w14:paraId="31D181B4" w14:textId="00CACA0A" w:rsidR="00E52EC9" w:rsidRDefault="003C29CC" w:rsidP="00E52EC9">
      <w:pPr>
        <w:pStyle w:val="BodyText"/>
        <w:spacing w:line="480" w:lineRule="auto"/>
        <w:ind w:firstLine="720"/>
        <w:rPr>
          <w:rFonts w:ascii="Times New Roman" w:hAnsi="Times New Roman" w:cs="Times New Roman"/>
        </w:rPr>
      </w:pPr>
      <w:r>
        <w:rPr>
          <w:rFonts w:ascii="Times New Roman" w:hAnsi="Times New Roman" w:cs="Times New Roman"/>
        </w:rPr>
        <w:t xml:space="preserve">At the fifth interview </w:t>
      </w:r>
      <w:r w:rsidR="00A255FC" w:rsidRPr="00054873">
        <w:rPr>
          <w:rFonts w:ascii="Times New Roman" w:hAnsi="Times New Roman" w:cs="Times New Roman"/>
        </w:rPr>
        <w:t>a gap developed between those with an income stream or who could stay with parents and those without these options. Only five stayed with a guardian</w:t>
      </w:r>
      <w:r w:rsidR="00A526BD" w:rsidRPr="008660A6">
        <w:rPr>
          <w:rFonts w:ascii="Times New Roman" w:hAnsi="Times New Roman" w:cs="Times New Roman"/>
        </w:rPr>
        <w:t xml:space="preserve"> the entire month; guardians were</w:t>
      </w:r>
      <w:r w:rsidR="00A255FC" w:rsidRPr="00054873">
        <w:rPr>
          <w:rFonts w:ascii="Times New Roman" w:hAnsi="Times New Roman" w:cs="Times New Roman"/>
        </w:rPr>
        <w:t xml:space="preserve"> still a backup plan for most rather than the go-to choice. For the majority there was less susceptibility to living rough and living in a shelter, yet there was still much change. It may be that in </w:t>
      </w:r>
      <w:r w:rsidR="00A526BD" w:rsidRPr="008660A6">
        <w:rPr>
          <w:rFonts w:ascii="Times New Roman" w:hAnsi="Times New Roman" w:cs="Times New Roman"/>
        </w:rPr>
        <w:t>their early 20s these youth</w:t>
      </w:r>
      <w:r w:rsidR="00A255FC" w:rsidRPr="00054873">
        <w:rPr>
          <w:rFonts w:ascii="Times New Roman" w:hAnsi="Times New Roman" w:cs="Times New Roman"/>
        </w:rPr>
        <w:t xml:space="preserve"> reached a point comparable to their same-age cohorts in the larger population, many of whom have tenuous incomes and varying abilities to pay rent. </w:t>
      </w:r>
      <w:r w:rsidR="00B76DBD">
        <w:rPr>
          <w:rFonts w:ascii="Times New Roman" w:hAnsi="Times New Roman" w:cs="Times New Roman"/>
        </w:rPr>
        <w:t>In some ways,</w:t>
      </w:r>
      <w:r w:rsidR="00A255FC" w:rsidRPr="00054873">
        <w:rPr>
          <w:rFonts w:ascii="Times New Roman" w:hAnsi="Times New Roman" w:cs="Times New Roman"/>
        </w:rPr>
        <w:t xml:space="preserve"> the majority could no longer be classified as street</w:t>
      </w:r>
      <w:r w:rsidR="00A402A5">
        <w:rPr>
          <w:rFonts w:ascii="Times New Roman" w:hAnsi="Times New Roman" w:cs="Times New Roman"/>
        </w:rPr>
        <w:t>-</w:t>
      </w:r>
      <w:r w:rsidR="00A255FC" w:rsidRPr="00054873">
        <w:rPr>
          <w:rFonts w:ascii="Times New Roman" w:hAnsi="Times New Roman" w:cs="Times New Roman"/>
        </w:rPr>
        <w:t xml:space="preserve">involved, and the housing instability for the rest may be characteristic of youth who cannot live with their parents. </w:t>
      </w:r>
      <w:r w:rsidR="00435827">
        <w:rPr>
          <w:rFonts w:ascii="Times New Roman" w:hAnsi="Times New Roman" w:cs="Times New Roman"/>
        </w:rPr>
        <w:t xml:space="preserve">Victoria </w:t>
      </w:r>
      <w:r w:rsidR="008F4CF9">
        <w:rPr>
          <w:rFonts w:ascii="Times New Roman" w:hAnsi="Times New Roman" w:cs="Times New Roman"/>
        </w:rPr>
        <w:t>is an expensive city</w:t>
      </w:r>
      <w:r w:rsidR="00A255FC" w:rsidRPr="00054873">
        <w:rPr>
          <w:rFonts w:ascii="Times New Roman" w:hAnsi="Times New Roman" w:cs="Times New Roman"/>
        </w:rPr>
        <w:t xml:space="preserve">, and during this study the vacancy rate varied between </w:t>
      </w:r>
      <w:r w:rsidR="00D43622">
        <w:rPr>
          <w:rFonts w:ascii="Times New Roman" w:hAnsi="Times New Roman" w:cs="Times New Roman"/>
        </w:rPr>
        <w:t>0</w:t>
      </w:r>
      <w:r w:rsidR="00A255FC" w:rsidRPr="00054873">
        <w:rPr>
          <w:rFonts w:ascii="Times New Roman" w:hAnsi="Times New Roman" w:cs="Times New Roman"/>
        </w:rPr>
        <w:t>.5% and 1.5%; obtaining an apartment without credit and while young is a challenge.</w:t>
      </w:r>
    </w:p>
    <w:p w14:paraId="4D699481" w14:textId="77777777" w:rsidR="009D5269" w:rsidRDefault="00404920" w:rsidP="00E52EC9">
      <w:pPr>
        <w:pStyle w:val="BodyText"/>
        <w:spacing w:line="480" w:lineRule="auto"/>
        <w:ind w:firstLine="720"/>
        <w:rPr>
          <w:rFonts w:ascii="Times New Roman" w:hAnsi="Times New Roman" w:cs="Times New Roman"/>
        </w:rPr>
      </w:pPr>
      <w:r>
        <w:rPr>
          <w:rFonts w:ascii="Times New Roman" w:hAnsi="Times New Roman" w:cs="Times New Roman"/>
        </w:rPr>
        <w:lastRenderedPageBreak/>
        <w:t>Table 3.1</w:t>
      </w:r>
      <w:r w:rsidR="00A255FC" w:rsidRPr="00054873">
        <w:rPr>
          <w:rFonts w:ascii="Times New Roman" w:hAnsi="Times New Roman" w:cs="Times New Roman"/>
        </w:rPr>
        <w:t xml:space="preserve"> shows 30-day housing patterns for a sample of individuals</w:t>
      </w:r>
      <w:r w:rsidR="006D7734">
        <w:rPr>
          <w:rFonts w:ascii="Times New Roman" w:hAnsi="Times New Roman" w:cs="Times New Roman"/>
        </w:rPr>
        <w:t xml:space="preserve"> at wave 5</w:t>
      </w:r>
      <w:r w:rsidR="00513EDF">
        <w:rPr>
          <w:rFonts w:ascii="Times New Roman" w:hAnsi="Times New Roman" w:cs="Times New Roman"/>
        </w:rPr>
        <w:t>;</w:t>
      </w:r>
      <w:r w:rsidR="00A255FC" w:rsidRPr="00054873">
        <w:rPr>
          <w:rFonts w:ascii="Times New Roman" w:hAnsi="Times New Roman" w:cs="Times New Roman"/>
        </w:rPr>
        <w:t xml:space="preserve"> that is, the locations where they lived in the 30 days prior to each interview.  Some </w:t>
      </w:r>
      <w:r w:rsidR="003F1E43">
        <w:rPr>
          <w:rFonts w:ascii="Times New Roman" w:hAnsi="Times New Roman" w:cs="Times New Roman"/>
        </w:rPr>
        <w:t>wer</w:t>
      </w:r>
      <w:r w:rsidR="00A255FC" w:rsidRPr="00054873">
        <w:rPr>
          <w:rFonts w:ascii="Times New Roman" w:hAnsi="Times New Roman" w:cs="Times New Roman"/>
        </w:rPr>
        <w:t>e able to pay ren</w:t>
      </w:r>
      <w:r w:rsidR="003F1E43">
        <w:rPr>
          <w:rFonts w:ascii="Times New Roman" w:hAnsi="Times New Roman" w:cs="Times New Roman"/>
        </w:rPr>
        <w:t>t by the last interview, some wer</w:t>
      </w:r>
      <w:r w:rsidR="00A255FC" w:rsidRPr="00054873">
        <w:rPr>
          <w:rFonts w:ascii="Times New Roman" w:hAnsi="Times New Roman" w:cs="Times New Roman"/>
        </w:rPr>
        <w:t>e still relying on guardians for occasional help, and overnights on the street were still pa</w:t>
      </w:r>
      <w:r w:rsidR="003F1E43">
        <w:rPr>
          <w:rFonts w:ascii="Times New Roman" w:hAnsi="Times New Roman" w:cs="Times New Roman"/>
        </w:rPr>
        <w:t>rt of the lives of two.  Many wer</w:t>
      </w:r>
      <w:r w:rsidR="001A2492">
        <w:rPr>
          <w:rFonts w:ascii="Times New Roman" w:hAnsi="Times New Roman" w:cs="Times New Roman"/>
        </w:rPr>
        <w:t>e still vulnerable.</w:t>
      </w:r>
    </w:p>
    <w:p w14:paraId="667308F4" w14:textId="77777777" w:rsidR="00653176" w:rsidRDefault="0037021B" w:rsidP="001577D2">
      <w:pPr>
        <w:pStyle w:val="BodyText"/>
        <w:spacing w:line="480" w:lineRule="auto"/>
        <w:ind w:left="2160" w:firstLine="720"/>
        <w:rPr>
          <w:rFonts w:ascii="Times New Roman" w:hAnsi="Times New Roman" w:cs="Times New Roman"/>
        </w:rPr>
      </w:pPr>
      <w:r>
        <w:rPr>
          <w:rFonts w:ascii="Times New Roman" w:hAnsi="Times New Roman" w:cs="Times New Roman"/>
        </w:rPr>
        <w:t>[</w:t>
      </w:r>
      <w:r w:rsidR="009F1853">
        <w:rPr>
          <w:rFonts w:ascii="Times New Roman" w:hAnsi="Times New Roman" w:cs="Times New Roman"/>
        </w:rPr>
        <w:t xml:space="preserve">Insert </w:t>
      </w:r>
      <w:r w:rsidR="00D256E5">
        <w:rPr>
          <w:rFonts w:ascii="Times New Roman" w:hAnsi="Times New Roman" w:cs="Times New Roman"/>
        </w:rPr>
        <w:t>Table 3.1</w:t>
      </w:r>
      <w:r w:rsidR="00A526BD" w:rsidRPr="008660A6">
        <w:rPr>
          <w:rFonts w:ascii="Times New Roman" w:hAnsi="Times New Roman" w:cs="Times New Roman"/>
        </w:rPr>
        <w:t xml:space="preserve"> here]</w:t>
      </w:r>
    </w:p>
    <w:p w14:paraId="662B6EA7" w14:textId="77777777" w:rsidR="00CE08A4" w:rsidRPr="00E069E3" w:rsidRDefault="00C70D40" w:rsidP="00E52EC9">
      <w:pPr>
        <w:spacing w:line="480" w:lineRule="auto"/>
        <w:rPr>
          <w:rFonts w:ascii="Times New Roman" w:hAnsi="Times New Roman" w:cs="Times New Roman"/>
          <w:b/>
        </w:rPr>
      </w:pPr>
      <w:r w:rsidRPr="00E069E3">
        <w:rPr>
          <w:rFonts w:ascii="Times New Roman" w:hAnsi="Times New Roman" w:cs="Times New Roman"/>
          <w:b/>
        </w:rPr>
        <w:t>&lt;2&gt;Instability of Family Relationships</w:t>
      </w:r>
    </w:p>
    <w:p w14:paraId="2B40D9BB" w14:textId="77777777" w:rsidR="00CE08A4" w:rsidRPr="00054873" w:rsidRDefault="00CE08A4" w:rsidP="00622E4D">
      <w:pPr>
        <w:pStyle w:val="FirstParagraph"/>
        <w:spacing w:line="480" w:lineRule="auto"/>
        <w:ind w:firstLine="720"/>
        <w:rPr>
          <w:rFonts w:ascii="Times New Roman" w:hAnsi="Times New Roman" w:cs="Times New Roman"/>
        </w:rPr>
      </w:pPr>
      <w:bookmarkStart w:id="2" w:name="instability-and-change-of-home-and-famil"/>
      <w:bookmarkEnd w:id="2"/>
      <w:r w:rsidRPr="00054873">
        <w:rPr>
          <w:rFonts w:ascii="Times New Roman" w:hAnsi="Times New Roman" w:cs="Times New Roman"/>
        </w:rPr>
        <w:t xml:space="preserve">Holland and Crowley (2013) used the phrase "nomadic childhoods" to describe their sample in which no participant had a consistent caregiver from infancy to adulthood. As a result, relationships with </w:t>
      </w:r>
      <w:r w:rsidR="00784A56">
        <w:rPr>
          <w:rFonts w:ascii="Times New Roman" w:hAnsi="Times New Roman" w:cs="Times New Roman"/>
        </w:rPr>
        <w:t>parents</w:t>
      </w:r>
      <w:r w:rsidRPr="00054873">
        <w:rPr>
          <w:rFonts w:ascii="Times New Roman" w:hAnsi="Times New Roman" w:cs="Times New Roman"/>
        </w:rPr>
        <w:t xml:space="preserve"> were "tentative a</w:t>
      </w:r>
      <w:r w:rsidR="00162546">
        <w:rPr>
          <w:rFonts w:ascii="Times New Roman" w:hAnsi="Times New Roman" w:cs="Times New Roman"/>
        </w:rPr>
        <w:t xml:space="preserve">nd contingent" (p. 59). For </w:t>
      </w:r>
      <w:r w:rsidR="000F120E">
        <w:rPr>
          <w:rFonts w:ascii="Times New Roman" w:hAnsi="Times New Roman" w:cs="Times New Roman"/>
        </w:rPr>
        <w:t>the street-involved youth in our study,</w:t>
      </w:r>
      <w:r w:rsidRPr="00054873">
        <w:rPr>
          <w:rFonts w:ascii="Times New Roman" w:hAnsi="Times New Roman" w:cs="Times New Roman"/>
        </w:rPr>
        <w:t xml:space="preserve"> the nomadic part of the description fits well; tentative and contingent fits for most.</w:t>
      </w:r>
      <w:r w:rsidR="002D5C66">
        <w:rPr>
          <w:rFonts w:ascii="Times New Roman" w:hAnsi="Times New Roman" w:cs="Times New Roman"/>
        </w:rPr>
        <w:t xml:space="preserve"> </w:t>
      </w:r>
      <w:r w:rsidRPr="00054873">
        <w:rPr>
          <w:rFonts w:ascii="Times New Roman" w:hAnsi="Times New Roman" w:cs="Times New Roman"/>
        </w:rPr>
        <w:t>The wide varie</w:t>
      </w:r>
      <w:r w:rsidR="0020026C">
        <w:rPr>
          <w:rFonts w:ascii="Times New Roman" w:hAnsi="Times New Roman" w:cs="Times New Roman"/>
        </w:rPr>
        <w:t>ty of caregiving relationships wa</w:t>
      </w:r>
      <w:r w:rsidRPr="00054873">
        <w:rPr>
          <w:rFonts w:ascii="Times New Roman" w:hAnsi="Times New Roman" w:cs="Times New Roman"/>
        </w:rPr>
        <w:t xml:space="preserve">s notable. In addition to the commonplace experiences of splitting time between separated </w:t>
      </w:r>
      <w:r w:rsidR="00876EAE" w:rsidRPr="00054873">
        <w:rPr>
          <w:rFonts w:ascii="Times New Roman" w:hAnsi="Times New Roman" w:cs="Times New Roman"/>
        </w:rPr>
        <w:t xml:space="preserve">biological </w:t>
      </w:r>
      <w:r w:rsidRPr="00054873">
        <w:rPr>
          <w:rFonts w:ascii="Times New Roman" w:hAnsi="Times New Roman" w:cs="Times New Roman"/>
        </w:rPr>
        <w:t>parents</w:t>
      </w:r>
      <w:r w:rsidR="00435827">
        <w:rPr>
          <w:rFonts w:ascii="Times New Roman" w:hAnsi="Times New Roman" w:cs="Times New Roman"/>
        </w:rPr>
        <w:t xml:space="preserve"> or </w:t>
      </w:r>
      <w:r w:rsidR="00876EAE" w:rsidRPr="00054873">
        <w:rPr>
          <w:rFonts w:ascii="Times New Roman" w:hAnsi="Times New Roman" w:cs="Times New Roman"/>
        </w:rPr>
        <w:t>living with only one biological parent</w:t>
      </w:r>
      <w:r w:rsidRPr="00054873">
        <w:rPr>
          <w:rFonts w:ascii="Times New Roman" w:hAnsi="Times New Roman" w:cs="Times New Roman"/>
        </w:rPr>
        <w:t xml:space="preserve">, the </w:t>
      </w:r>
      <w:r w:rsidR="00876EAE" w:rsidRPr="00054873">
        <w:rPr>
          <w:rFonts w:ascii="Times New Roman" w:hAnsi="Times New Roman" w:cs="Times New Roman"/>
        </w:rPr>
        <w:t xml:space="preserve">range of family relationships also </w:t>
      </w:r>
      <w:r w:rsidRPr="00054873">
        <w:rPr>
          <w:rFonts w:ascii="Times New Roman" w:hAnsi="Times New Roman" w:cs="Times New Roman"/>
        </w:rPr>
        <w:t>include</w:t>
      </w:r>
      <w:r w:rsidR="0020026C">
        <w:rPr>
          <w:rFonts w:ascii="Times New Roman" w:hAnsi="Times New Roman" w:cs="Times New Roman"/>
        </w:rPr>
        <w:t>d</w:t>
      </w:r>
      <w:r w:rsidRPr="00054873">
        <w:rPr>
          <w:rFonts w:ascii="Times New Roman" w:hAnsi="Times New Roman" w:cs="Times New Roman"/>
        </w:rPr>
        <w:t xml:space="preserve"> living with a step-parent without one's biological parents, </w:t>
      </w:r>
      <w:r w:rsidR="00876EAE" w:rsidRPr="00054873">
        <w:rPr>
          <w:rFonts w:ascii="Times New Roman" w:hAnsi="Times New Roman" w:cs="Times New Roman"/>
        </w:rPr>
        <w:t xml:space="preserve">living </w:t>
      </w:r>
      <w:r w:rsidRPr="00054873">
        <w:rPr>
          <w:rFonts w:ascii="Times New Roman" w:hAnsi="Times New Roman" w:cs="Times New Roman"/>
        </w:rPr>
        <w:t xml:space="preserve">with a sibling, grandparents, </w:t>
      </w:r>
      <w:r w:rsidR="00A82CC1">
        <w:rPr>
          <w:rFonts w:ascii="Times New Roman" w:hAnsi="Times New Roman" w:cs="Times New Roman"/>
        </w:rPr>
        <w:t>or extended family members.</w:t>
      </w:r>
    </w:p>
    <w:p w14:paraId="71EDA556" w14:textId="77777777"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It will not be a surprise that most of these relationships with</w:t>
      </w:r>
      <w:r w:rsidR="00876EAE" w:rsidRPr="00054873">
        <w:rPr>
          <w:rFonts w:ascii="Times New Roman" w:hAnsi="Times New Roman" w:cs="Times New Roman"/>
        </w:rPr>
        <w:t xml:space="preserve"> biological or other</w:t>
      </w:r>
      <w:r w:rsidR="00AC68C2">
        <w:rPr>
          <w:rFonts w:ascii="Times New Roman" w:hAnsi="Times New Roman" w:cs="Times New Roman"/>
        </w:rPr>
        <w:t xml:space="preserve"> guardians we</w:t>
      </w:r>
      <w:r w:rsidRPr="00054873">
        <w:rPr>
          <w:rFonts w:ascii="Times New Roman" w:hAnsi="Times New Roman" w:cs="Times New Roman"/>
        </w:rPr>
        <w:t xml:space="preserve">re short-term. </w:t>
      </w:r>
      <w:r w:rsidR="00622E4D" w:rsidRPr="008660A6">
        <w:rPr>
          <w:rFonts w:ascii="Times New Roman" w:hAnsi="Times New Roman" w:cs="Times New Roman"/>
        </w:rPr>
        <w:t>The</w:t>
      </w:r>
      <w:r w:rsidRPr="00054873">
        <w:rPr>
          <w:rFonts w:ascii="Times New Roman" w:hAnsi="Times New Roman" w:cs="Times New Roman"/>
        </w:rPr>
        <w:t xml:space="preserve"> average number of short-term guardian relationships per youth was six. </w:t>
      </w:r>
      <w:r w:rsidR="00622E4D" w:rsidRPr="008660A6">
        <w:rPr>
          <w:rFonts w:ascii="Times New Roman" w:hAnsi="Times New Roman" w:cs="Times New Roman"/>
        </w:rPr>
        <w:t xml:space="preserve">Many </w:t>
      </w:r>
      <w:r w:rsidRPr="00054873">
        <w:rPr>
          <w:rFonts w:ascii="Times New Roman" w:hAnsi="Times New Roman" w:cs="Times New Roman"/>
        </w:rPr>
        <w:t>guardian relationships d</w:t>
      </w:r>
      <w:r w:rsidR="00374080">
        <w:rPr>
          <w:rFonts w:ascii="Times New Roman" w:hAnsi="Times New Roman" w:cs="Times New Roman"/>
        </w:rPr>
        <w:t>id</w:t>
      </w:r>
      <w:r w:rsidRPr="00054873">
        <w:rPr>
          <w:rFonts w:ascii="Times New Roman" w:hAnsi="Times New Roman" w:cs="Times New Roman"/>
        </w:rPr>
        <w:t xml:space="preserve"> not last </w:t>
      </w:r>
      <w:r w:rsidR="000F120E">
        <w:rPr>
          <w:rFonts w:ascii="Times New Roman" w:hAnsi="Times New Roman" w:cs="Times New Roman"/>
        </w:rPr>
        <w:t>and</w:t>
      </w:r>
      <w:r w:rsidRPr="00054873">
        <w:rPr>
          <w:rFonts w:ascii="Times New Roman" w:hAnsi="Times New Roman" w:cs="Times New Roman"/>
        </w:rPr>
        <w:t xml:space="preserve"> were never intended to be permanent. </w:t>
      </w:r>
      <w:r w:rsidR="00622E4D" w:rsidRPr="008660A6">
        <w:rPr>
          <w:rFonts w:ascii="Times New Roman" w:hAnsi="Times New Roman" w:cs="Times New Roman"/>
        </w:rPr>
        <w:t>Still, p</w:t>
      </w:r>
      <w:r w:rsidRPr="00054873">
        <w:rPr>
          <w:rFonts w:ascii="Times New Roman" w:hAnsi="Times New Roman" w:cs="Times New Roman"/>
        </w:rPr>
        <w:t>rimary attachments to a small number of people, with supplemental caregiving by others</w:t>
      </w:r>
      <w:r w:rsidR="009A01A1">
        <w:rPr>
          <w:rFonts w:ascii="Times New Roman" w:hAnsi="Times New Roman" w:cs="Times New Roman"/>
        </w:rPr>
        <w:t>,</w:t>
      </w:r>
      <w:r w:rsidRPr="00054873">
        <w:rPr>
          <w:rFonts w:ascii="Times New Roman" w:hAnsi="Times New Roman" w:cs="Times New Roman"/>
        </w:rPr>
        <w:t xml:space="preserve"> </w:t>
      </w:r>
      <w:commentRangeStart w:id="3"/>
      <w:r w:rsidRPr="00054873">
        <w:rPr>
          <w:rFonts w:ascii="Times New Roman" w:hAnsi="Times New Roman" w:cs="Times New Roman"/>
        </w:rPr>
        <w:t>allowe</w:t>
      </w:r>
      <w:commentRangeEnd w:id="3"/>
      <w:r w:rsidR="000F120E">
        <w:rPr>
          <w:rStyle w:val="CommentReference"/>
        </w:rPr>
        <w:commentReference w:id="3"/>
      </w:r>
      <w:r w:rsidRPr="00054873">
        <w:rPr>
          <w:rFonts w:ascii="Times New Roman" w:hAnsi="Times New Roman" w:cs="Times New Roman"/>
        </w:rPr>
        <w:t>d th</w:t>
      </w:r>
      <w:r w:rsidR="00784A56">
        <w:rPr>
          <w:rFonts w:ascii="Times New Roman" w:hAnsi="Times New Roman" w:cs="Times New Roman"/>
        </w:rPr>
        <w:t>e</w:t>
      </w:r>
      <w:r w:rsidRPr="00054873">
        <w:rPr>
          <w:rFonts w:ascii="Times New Roman" w:hAnsi="Times New Roman" w:cs="Times New Roman"/>
        </w:rPr>
        <w:t xml:space="preserve"> primary attachment to continue</w:t>
      </w:r>
      <w:r w:rsidR="0097337E">
        <w:rPr>
          <w:rFonts w:ascii="Times New Roman" w:hAnsi="Times New Roman" w:cs="Times New Roman"/>
        </w:rPr>
        <w:t xml:space="preserve">. </w:t>
      </w:r>
      <w:r w:rsidR="00435827">
        <w:rPr>
          <w:rFonts w:ascii="Times New Roman" w:hAnsi="Times New Roman" w:cs="Times New Roman"/>
        </w:rPr>
        <w:t>After</w:t>
      </w:r>
      <w:r w:rsidRPr="00054873">
        <w:rPr>
          <w:rFonts w:ascii="Times New Roman" w:hAnsi="Times New Roman" w:cs="Times New Roman"/>
        </w:rPr>
        <w:t xml:space="preserve"> becoming street-involved</w:t>
      </w:r>
      <w:r w:rsidR="00435827">
        <w:rPr>
          <w:rFonts w:ascii="Times New Roman" w:hAnsi="Times New Roman" w:cs="Times New Roman"/>
        </w:rPr>
        <w:t xml:space="preserve"> the</w:t>
      </w:r>
      <w:r w:rsidR="000F120E">
        <w:rPr>
          <w:rFonts w:ascii="Times New Roman" w:hAnsi="Times New Roman" w:cs="Times New Roman"/>
        </w:rPr>
        <w:t xml:space="preserve"> youth</w:t>
      </w:r>
      <w:r w:rsidR="00435827">
        <w:rPr>
          <w:rFonts w:ascii="Times New Roman" w:hAnsi="Times New Roman" w:cs="Times New Roman"/>
        </w:rPr>
        <w:t xml:space="preserve"> contacted a guardian</w:t>
      </w:r>
      <w:r w:rsidRPr="00054873">
        <w:rPr>
          <w:rFonts w:ascii="Times New Roman" w:hAnsi="Times New Roman" w:cs="Times New Roman"/>
        </w:rPr>
        <w:t xml:space="preserve"> an average of 7.5 times in the two months prior </w:t>
      </w:r>
      <w:r w:rsidRPr="00054873">
        <w:rPr>
          <w:rFonts w:ascii="Times New Roman" w:hAnsi="Times New Roman" w:cs="Times New Roman"/>
        </w:rPr>
        <w:lastRenderedPageBreak/>
        <w:t xml:space="preserve">to the first interview. About half of participants reported a guardian as one of their choices to call </w:t>
      </w:r>
      <w:r w:rsidR="00A438EF">
        <w:rPr>
          <w:rFonts w:ascii="Times New Roman" w:hAnsi="Times New Roman" w:cs="Times New Roman"/>
        </w:rPr>
        <w:t xml:space="preserve">on </w:t>
      </w:r>
      <w:r w:rsidRPr="00054873">
        <w:rPr>
          <w:rFonts w:ascii="Times New Roman" w:hAnsi="Times New Roman" w:cs="Times New Roman"/>
        </w:rPr>
        <w:t>in the</w:t>
      </w:r>
      <w:r w:rsidR="00A438EF">
        <w:rPr>
          <w:rFonts w:ascii="Times New Roman" w:hAnsi="Times New Roman" w:cs="Times New Roman"/>
        </w:rPr>
        <w:t xml:space="preserve"> case of a crisis</w:t>
      </w:r>
      <w:r w:rsidR="00E52EC9">
        <w:rPr>
          <w:rFonts w:ascii="Times New Roman" w:hAnsi="Times New Roman" w:cs="Times New Roman"/>
        </w:rPr>
        <w:t>.</w:t>
      </w:r>
    </w:p>
    <w:p w14:paraId="44ECBC3E" w14:textId="14CA8002" w:rsidR="00CE08A4" w:rsidRPr="00054873" w:rsidRDefault="00033047" w:rsidP="0037021B">
      <w:pPr>
        <w:pStyle w:val="BodyText"/>
        <w:spacing w:line="480" w:lineRule="auto"/>
        <w:ind w:firstLine="720"/>
        <w:rPr>
          <w:rFonts w:ascii="Times New Roman" w:hAnsi="Times New Roman" w:cs="Times New Roman"/>
        </w:rPr>
      </w:pPr>
      <w:r>
        <w:rPr>
          <w:rFonts w:ascii="Times New Roman" w:hAnsi="Times New Roman" w:cs="Times New Roman"/>
        </w:rPr>
        <w:t>A further consideration wa</w:t>
      </w:r>
      <w:r w:rsidR="00CE08A4" w:rsidRPr="00054873">
        <w:rPr>
          <w:rFonts w:ascii="Times New Roman" w:hAnsi="Times New Roman" w:cs="Times New Roman"/>
        </w:rPr>
        <w:t xml:space="preserve">s </w:t>
      </w:r>
      <w:r w:rsidR="00B131EE">
        <w:rPr>
          <w:rFonts w:ascii="Times New Roman" w:hAnsi="Times New Roman" w:cs="Times New Roman"/>
        </w:rPr>
        <w:t xml:space="preserve">the mix of </w:t>
      </w:r>
      <w:r w:rsidR="00784A56">
        <w:rPr>
          <w:rFonts w:ascii="Times New Roman" w:hAnsi="Times New Roman" w:cs="Times New Roman"/>
        </w:rPr>
        <w:t>influences stemming from</w:t>
      </w:r>
      <w:r w:rsidR="00B131EE">
        <w:rPr>
          <w:rFonts w:ascii="Times New Roman" w:hAnsi="Times New Roman" w:cs="Times New Roman"/>
        </w:rPr>
        <w:t xml:space="preserve"> those guardians. Of those </w:t>
      </w:r>
      <w:r>
        <w:rPr>
          <w:rFonts w:ascii="Times New Roman" w:hAnsi="Times New Roman" w:cs="Times New Roman"/>
        </w:rPr>
        <w:t>youth</w:t>
      </w:r>
      <w:r w:rsidR="009A01A1">
        <w:rPr>
          <w:rFonts w:ascii="Times New Roman" w:hAnsi="Times New Roman" w:cs="Times New Roman"/>
        </w:rPr>
        <w:t xml:space="preserve"> </w:t>
      </w:r>
      <w:r w:rsidR="00B131EE">
        <w:rPr>
          <w:rFonts w:ascii="Times New Roman" w:hAnsi="Times New Roman" w:cs="Times New Roman"/>
        </w:rPr>
        <w:t xml:space="preserve">who were street-involved in all </w:t>
      </w:r>
      <w:r w:rsidR="00A07CCF">
        <w:rPr>
          <w:rFonts w:ascii="Times New Roman" w:hAnsi="Times New Roman" w:cs="Times New Roman"/>
        </w:rPr>
        <w:t>5</w:t>
      </w:r>
      <w:r w:rsidR="00B131EE">
        <w:rPr>
          <w:rFonts w:ascii="Times New Roman" w:hAnsi="Times New Roman" w:cs="Times New Roman"/>
        </w:rPr>
        <w:t xml:space="preserve"> waves, </w:t>
      </w:r>
      <w:r w:rsidR="0091409F">
        <w:rPr>
          <w:rFonts w:ascii="Times New Roman" w:hAnsi="Times New Roman" w:cs="Times New Roman"/>
        </w:rPr>
        <w:t xml:space="preserve">34 reported having </w:t>
      </w:r>
      <w:r w:rsidR="00784A56">
        <w:rPr>
          <w:rFonts w:ascii="Times New Roman" w:hAnsi="Times New Roman" w:cs="Times New Roman"/>
        </w:rPr>
        <w:t>had at</w:t>
      </w:r>
      <w:r w:rsidR="0091409F">
        <w:rPr>
          <w:rFonts w:ascii="Times New Roman" w:hAnsi="Times New Roman" w:cs="Times New Roman"/>
        </w:rPr>
        <w:t xml:space="preserve"> least one positive male guardian influence, </w:t>
      </w:r>
      <w:r w:rsidR="00B131EE">
        <w:rPr>
          <w:rFonts w:ascii="Times New Roman" w:hAnsi="Times New Roman" w:cs="Times New Roman"/>
        </w:rPr>
        <w:t xml:space="preserve">24 reported not having any positive male guardian and 33 reported having </w:t>
      </w:r>
      <w:r w:rsidR="00784A56">
        <w:rPr>
          <w:rFonts w:ascii="Times New Roman" w:hAnsi="Times New Roman" w:cs="Times New Roman"/>
        </w:rPr>
        <w:t xml:space="preserve">had </w:t>
      </w:r>
      <w:r w:rsidR="00B131EE">
        <w:rPr>
          <w:rFonts w:ascii="Times New Roman" w:hAnsi="Times New Roman" w:cs="Times New Roman"/>
        </w:rPr>
        <w:t>a male guardian whose influence was ne</w:t>
      </w:r>
      <w:r w:rsidR="00C9566A">
        <w:rPr>
          <w:rFonts w:ascii="Times New Roman" w:hAnsi="Times New Roman" w:cs="Times New Roman"/>
        </w:rPr>
        <w:t>gative. Female guardians had</w:t>
      </w:r>
      <w:r w:rsidR="009A01A1">
        <w:rPr>
          <w:rFonts w:ascii="Times New Roman" w:hAnsi="Times New Roman" w:cs="Times New Roman"/>
        </w:rPr>
        <w:t xml:space="preserve"> </w:t>
      </w:r>
      <w:r w:rsidR="00784A56">
        <w:rPr>
          <w:rFonts w:ascii="Times New Roman" w:hAnsi="Times New Roman" w:cs="Times New Roman"/>
        </w:rPr>
        <w:t>more positive</w:t>
      </w:r>
      <w:r w:rsidR="00C9566A">
        <w:rPr>
          <w:rFonts w:ascii="Times New Roman" w:hAnsi="Times New Roman" w:cs="Times New Roman"/>
        </w:rPr>
        <w:t xml:space="preserve"> influences</w:t>
      </w:r>
      <w:r w:rsidR="00B131EE">
        <w:rPr>
          <w:rFonts w:ascii="Times New Roman" w:hAnsi="Times New Roman" w:cs="Times New Roman"/>
        </w:rPr>
        <w:t xml:space="preserve">. Forty-nine </w:t>
      </w:r>
      <w:r w:rsidR="0032477C">
        <w:rPr>
          <w:rFonts w:ascii="Times New Roman" w:hAnsi="Times New Roman" w:cs="Times New Roman"/>
        </w:rPr>
        <w:t xml:space="preserve">youth </w:t>
      </w:r>
      <w:r w:rsidR="00B131EE">
        <w:rPr>
          <w:rFonts w:ascii="Times New Roman" w:hAnsi="Times New Roman" w:cs="Times New Roman"/>
        </w:rPr>
        <w:t>reported a positive female guardian influence</w:t>
      </w:r>
      <w:r w:rsidR="0091409F">
        <w:rPr>
          <w:rFonts w:ascii="Times New Roman" w:hAnsi="Times New Roman" w:cs="Times New Roman"/>
        </w:rPr>
        <w:t xml:space="preserve">, </w:t>
      </w:r>
      <w:r w:rsidR="00A07CCF">
        <w:rPr>
          <w:rFonts w:ascii="Times New Roman" w:hAnsi="Times New Roman" w:cs="Times New Roman"/>
        </w:rPr>
        <w:t>al</w:t>
      </w:r>
      <w:r w:rsidR="0091409F">
        <w:rPr>
          <w:rFonts w:ascii="Times New Roman" w:hAnsi="Times New Roman" w:cs="Times New Roman"/>
        </w:rPr>
        <w:t xml:space="preserve">though there were 25 who said there was a female guardian who had a negative influence. </w:t>
      </w:r>
      <w:r w:rsidR="00CE08A4" w:rsidRPr="00054873">
        <w:rPr>
          <w:rFonts w:ascii="Times New Roman" w:hAnsi="Times New Roman" w:cs="Times New Roman"/>
        </w:rPr>
        <w:t>For those with a positive male relationship, it was less likely they would have a harmful relationship with a male. Those who experienced harmful males were less likely to have a</w:t>
      </w:r>
      <w:r w:rsidR="006C2449">
        <w:rPr>
          <w:rFonts w:ascii="Times New Roman" w:hAnsi="Times New Roman" w:cs="Times New Roman"/>
        </w:rPr>
        <w:t xml:space="preserve">ny other </w:t>
      </w:r>
      <w:r w:rsidR="00CE08A4" w:rsidRPr="00054873">
        <w:rPr>
          <w:rFonts w:ascii="Times New Roman" w:hAnsi="Times New Roman" w:cs="Times New Roman"/>
        </w:rPr>
        <w:t>positive male</w:t>
      </w:r>
      <w:r w:rsidR="000F4C8D">
        <w:rPr>
          <w:rFonts w:ascii="Times New Roman" w:hAnsi="Times New Roman" w:cs="Times New Roman"/>
        </w:rPr>
        <w:t xml:space="preserve"> influence</w:t>
      </w:r>
      <w:r w:rsidR="00CE08A4" w:rsidRPr="00054873">
        <w:rPr>
          <w:rFonts w:ascii="Times New Roman" w:hAnsi="Times New Roman" w:cs="Times New Roman"/>
        </w:rPr>
        <w:t xml:space="preserve">. Participants were </w:t>
      </w:r>
      <w:r w:rsidR="00171A3E">
        <w:rPr>
          <w:rFonts w:ascii="Times New Roman" w:hAnsi="Times New Roman" w:cs="Times New Roman"/>
        </w:rPr>
        <w:t>more</w:t>
      </w:r>
      <w:r w:rsidR="009A01A1">
        <w:rPr>
          <w:rFonts w:ascii="Times New Roman" w:hAnsi="Times New Roman" w:cs="Times New Roman"/>
        </w:rPr>
        <w:t xml:space="preserve"> </w:t>
      </w:r>
      <w:r w:rsidR="00CE08A4" w:rsidRPr="00054873">
        <w:rPr>
          <w:rFonts w:ascii="Times New Roman" w:hAnsi="Times New Roman" w:cs="Times New Roman"/>
        </w:rPr>
        <w:t>likely to have a positive rela</w:t>
      </w:r>
      <w:r w:rsidR="00171A3E">
        <w:rPr>
          <w:rFonts w:ascii="Times New Roman" w:hAnsi="Times New Roman" w:cs="Times New Roman"/>
        </w:rPr>
        <w:t>tionship with a female guardian</w:t>
      </w:r>
      <w:r w:rsidR="009A01A1">
        <w:rPr>
          <w:rFonts w:ascii="Times New Roman" w:hAnsi="Times New Roman" w:cs="Times New Roman"/>
        </w:rPr>
        <w:t xml:space="preserve"> </w:t>
      </w:r>
      <w:r w:rsidR="0091409F">
        <w:rPr>
          <w:rFonts w:ascii="Times New Roman" w:hAnsi="Times New Roman" w:cs="Times New Roman"/>
        </w:rPr>
        <w:t xml:space="preserve">even if they </w:t>
      </w:r>
      <w:r w:rsidR="00CE08A4" w:rsidRPr="00054873">
        <w:rPr>
          <w:rFonts w:ascii="Times New Roman" w:hAnsi="Times New Roman" w:cs="Times New Roman"/>
        </w:rPr>
        <w:t xml:space="preserve">also had a negative female influence. </w:t>
      </w:r>
      <w:r w:rsidR="0091409F">
        <w:rPr>
          <w:rFonts w:ascii="Times New Roman" w:hAnsi="Times New Roman" w:cs="Times New Roman"/>
        </w:rPr>
        <w:t xml:space="preserve">Female guardian relationships compensated somewhat for negative male and negative female guardian relationships. </w:t>
      </w:r>
      <w:r w:rsidR="00CE08A4" w:rsidRPr="00054873">
        <w:rPr>
          <w:rFonts w:ascii="Times New Roman" w:hAnsi="Times New Roman" w:cs="Times New Roman"/>
        </w:rPr>
        <w:t>Overall</w:t>
      </w:r>
      <w:r w:rsidR="000F4C8D">
        <w:rPr>
          <w:rFonts w:ascii="Times New Roman" w:hAnsi="Times New Roman" w:cs="Times New Roman"/>
        </w:rPr>
        <w:t>,</w:t>
      </w:r>
      <w:r w:rsidR="003B1138">
        <w:rPr>
          <w:rFonts w:ascii="Times New Roman" w:hAnsi="Times New Roman" w:cs="Times New Roman"/>
        </w:rPr>
        <w:t xml:space="preserve"> then,</w:t>
      </w:r>
      <w:r w:rsidR="009A01A1">
        <w:rPr>
          <w:rFonts w:ascii="Times New Roman" w:hAnsi="Times New Roman" w:cs="Times New Roman"/>
        </w:rPr>
        <w:t xml:space="preserve"> </w:t>
      </w:r>
      <w:r w:rsidR="000F34B8">
        <w:rPr>
          <w:rFonts w:ascii="Times New Roman" w:hAnsi="Times New Roman" w:cs="Times New Roman"/>
        </w:rPr>
        <w:t xml:space="preserve">there were more positive </w:t>
      </w:r>
      <w:r w:rsidR="00CE08A4" w:rsidRPr="00054873">
        <w:rPr>
          <w:rFonts w:ascii="Times New Roman" w:hAnsi="Times New Roman" w:cs="Times New Roman"/>
        </w:rPr>
        <w:t>female than positive male influences, and positive female influences were associated with the presence of positive male influences. Participants had reason to be cautious about caregivers, parents and otherwise, but they also had some reason to be hopeful, even while they were usually not yet ready and not willing to go back to being under the authority of a caregiver.</w:t>
      </w:r>
    </w:p>
    <w:p w14:paraId="48FE74DC" w14:textId="379D7A5C" w:rsidR="00CE08A4" w:rsidRPr="00054873" w:rsidRDefault="00CE08A4"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t>Youth with foster experience had a more complex experience, being at least a temporary ward of the state, having semi-professional guardians, and often also in contact with biological parents. All youth with foster experience were asked about their satisfaction with their care experience. They were split on the question</w:t>
      </w:r>
      <w:r w:rsidR="00503956" w:rsidRPr="008660A6">
        <w:rPr>
          <w:rFonts w:ascii="Times New Roman" w:hAnsi="Times New Roman" w:cs="Times New Roman"/>
        </w:rPr>
        <w:t xml:space="preserve">. Fifty percent </w:t>
      </w:r>
      <w:r w:rsidRPr="00054873">
        <w:rPr>
          <w:rFonts w:ascii="Times New Roman" w:hAnsi="Times New Roman" w:cs="Times New Roman"/>
        </w:rPr>
        <w:t xml:space="preserve">of </w:t>
      </w:r>
      <w:r w:rsidRPr="00054873">
        <w:rPr>
          <w:rFonts w:ascii="Times New Roman" w:hAnsi="Times New Roman" w:cs="Times New Roman"/>
        </w:rPr>
        <w:lastRenderedPageBreak/>
        <w:t>all participants were dissatisfied with their placements, and the rest were undecided or at least somewhat satisfied. Th</w:t>
      </w:r>
      <w:r w:rsidR="004D6AB2" w:rsidRPr="00054873">
        <w:rPr>
          <w:rFonts w:ascii="Times New Roman" w:hAnsi="Times New Roman" w:cs="Times New Roman"/>
        </w:rPr>
        <w:t>ese</w:t>
      </w:r>
      <w:r w:rsidRPr="00054873">
        <w:rPr>
          <w:rFonts w:ascii="Times New Roman" w:hAnsi="Times New Roman" w:cs="Times New Roman"/>
        </w:rPr>
        <w:t xml:space="preserve"> data too </w:t>
      </w:r>
      <w:r w:rsidR="004D6AB2" w:rsidRPr="00054873">
        <w:rPr>
          <w:rFonts w:ascii="Times New Roman" w:hAnsi="Times New Roman" w:cs="Times New Roman"/>
        </w:rPr>
        <w:t>are</w:t>
      </w:r>
      <w:r w:rsidRPr="00054873">
        <w:rPr>
          <w:rFonts w:ascii="Times New Roman" w:hAnsi="Times New Roman" w:cs="Times New Roman"/>
        </w:rPr>
        <w:t xml:space="preserve"> complicated by the mix</w:t>
      </w:r>
      <w:r w:rsidR="00847306">
        <w:rPr>
          <w:rFonts w:ascii="Times New Roman" w:hAnsi="Times New Roman" w:cs="Times New Roman"/>
        </w:rPr>
        <w:t>ture of situations in which youth</w:t>
      </w:r>
      <w:r w:rsidRPr="00054873">
        <w:rPr>
          <w:rFonts w:ascii="Times New Roman" w:hAnsi="Times New Roman" w:cs="Times New Roman"/>
        </w:rPr>
        <w:t xml:space="preserve"> were in </w:t>
      </w:r>
      <w:r w:rsidR="000F120E">
        <w:rPr>
          <w:rFonts w:ascii="Times New Roman" w:hAnsi="Times New Roman" w:cs="Times New Roman"/>
        </w:rPr>
        <w:t xml:space="preserve">foster </w:t>
      </w:r>
      <w:r w:rsidRPr="00054873">
        <w:rPr>
          <w:rFonts w:ascii="Times New Roman" w:hAnsi="Times New Roman" w:cs="Times New Roman"/>
        </w:rPr>
        <w:t>care. Some of those with temporary care experience</w:t>
      </w:r>
      <w:r w:rsidR="00ED00FD">
        <w:rPr>
          <w:rFonts w:ascii="Times New Roman" w:hAnsi="Times New Roman" w:cs="Times New Roman"/>
        </w:rPr>
        <w:t xml:space="preserve">, </w:t>
      </w:r>
      <w:r w:rsidR="00590F83">
        <w:rPr>
          <w:rFonts w:ascii="Times New Roman" w:hAnsi="Times New Roman" w:cs="Times New Roman"/>
        </w:rPr>
        <w:t>in which</w:t>
      </w:r>
      <w:r w:rsidR="00ED00FD">
        <w:rPr>
          <w:rFonts w:ascii="Times New Roman" w:hAnsi="Times New Roman" w:cs="Times New Roman"/>
        </w:rPr>
        <w:t xml:space="preserve"> legal guardianship remains with birth parent or parents,</w:t>
      </w:r>
      <w:r w:rsidRPr="00054873">
        <w:rPr>
          <w:rFonts w:ascii="Times New Roman" w:hAnsi="Times New Roman" w:cs="Times New Roman"/>
        </w:rPr>
        <w:t xml:space="preserve"> were in foster care by their own choice, placed there after they were street-involved, and for them foster care was a reasonable choice. Several r</w:t>
      </w:r>
      <w:r w:rsidR="00847306">
        <w:rPr>
          <w:rFonts w:ascii="Times New Roman" w:hAnsi="Times New Roman" w:cs="Times New Roman"/>
        </w:rPr>
        <w:t xml:space="preserve">eported good experiences in care. </w:t>
      </w:r>
      <w:r w:rsidRPr="00054873">
        <w:rPr>
          <w:rFonts w:ascii="Times New Roman" w:hAnsi="Times New Roman" w:cs="Times New Roman"/>
        </w:rPr>
        <w:t>Those who were placed permanently in foster</w:t>
      </w:r>
      <w:r w:rsidR="001D5D33">
        <w:rPr>
          <w:rFonts w:ascii="Times New Roman" w:hAnsi="Times New Roman" w:cs="Times New Roman"/>
        </w:rPr>
        <w:t xml:space="preserve"> care</w:t>
      </w:r>
      <w:r w:rsidR="00ED00FD">
        <w:rPr>
          <w:rFonts w:ascii="Times New Roman" w:hAnsi="Times New Roman" w:cs="Times New Roman"/>
        </w:rPr>
        <w:t xml:space="preserve">, </w:t>
      </w:r>
      <w:r w:rsidR="009D5269">
        <w:rPr>
          <w:rFonts w:ascii="Times New Roman" w:hAnsi="Times New Roman" w:cs="Times New Roman"/>
        </w:rPr>
        <w:t>in which</w:t>
      </w:r>
      <w:r w:rsidR="00ED00FD">
        <w:rPr>
          <w:rFonts w:ascii="Times New Roman" w:hAnsi="Times New Roman" w:cs="Times New Roman"/>
        </w:rPr>
        <w:t xml:space="preserve"> legal custody and guardianship is transferred away from the parent or parents, </w:t>
      </w:r>
      <w:r w:rsidRPr="00054873">
        <w:rPr>
          <w:rFonts w:ascii="Times New Roman" w:hAnsi="Times New Roman" w:cs="Times New Roman"/>
        </w:rPr>
        <w:t xml:space="preserve">were likely to be less happy, since they did not stay in care, and like other participants who left their biological family, these youth left their foster care placements. Elsewhere (Magnuson, Jansson, Benoit, </w:t>
      </w:r>
      <w:r w:rsidR="00503956" w:rsidRPr="008660A6">
        <w:rPr>
          <w:rFonts w:ascii="Times New Roman" w:hAnsi="Times New Roman" w:cs="Times New Roman"/>
        </w:rPr>
        <w:t xml:space="preserve">&amp; Kennedy, </w:t>
      </w:r>
      <w:r w:rsidRPr="00054873">
        <w:rPr>
          <w:rFonts w:ascii="Times New Roman" w:hAnsi="Times New Roman" w:cs="Times New Roman"/>
        </w:rPr>
        <w:t>2015) we described foster care as a way station between other living situations and placements, even for those who were legally still wards of the state.</w:t>
      </w:r>
    </w:p>
    <w:p w14:paraId="64D5E9B2" w14:textId="2F6BE6A7"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What n</w:t>
      </w:r>
      <w:r w:rsidR="00B956F6" w:rsidRPr="00054873">
        <w:rPr>
          <w:rFonts w:ascii="Times New Roman" w:hAnsi="Times New Roman" w:cs="Times New Roman"/>
        </w:rPr>
        <w:t xml:space="preserve">one of these living situations or caregivers </w:t>
      </w:r>
      <w:r w:rsidRPr="00054873">
        <w:rPr>
          <w:rFonts w:ascii="Times New Roman" w:hAnsi="Times New Roman" w:cs="Times New Roman"/>
        </w:rPr>
        <w:t xml:space="preserve">provided was stability, at least stability defined as living in the same place with the same caregiver for a long period of time. The </w:t>
      </w:r>
      <w:r w:rsidR="00261D96">
        <w:rPr>
          <w:rFonts w:ascii="Times New Roman" w:hAnsi="Times New Roman" w:cs="Times New Roman"/>
        </w:rPr>
        <w:t>term</w:t>
      </w:r>
      <w:r w:rsidRPr="00054873">
        <w:rPr>
          <w:rFonts w:ascii="Times New Roman" w:hAnsi="Times New Roman" w:cs="Times New Roman"/>
        </w:rPr>
        <w:t xml:space="preserve"> “nomadic childhood” is </w:t>
      </w:r>
      <w:r w:rsidR="00876EAE" w:rsidRPr="00054873">
        <w:rPr>
          <w:rFonts w:ascii="Times New Roman" w:hAnsi="Times New Roman" w:cs="Times New Roman"/>
        </w:rPr>
        <w:t xml:space="preserve">thus </w:t>
      </w:r>
      <w:r w:rsidRPr="00054873">
        <w:rPr>
          <w:rFonts w:ascii="Times New Roman" w:hAnsi="Times New Roman" w:cs="Times New Roman"/>
        </w:rPr>
        <w:t>apt. If instability is susceptibility to change, these young people became familiar with i</w:t>
      </w:r>
      <w:r w:rsidR="000F120E">
        <w:rPr>
          <w:rFonts w:ascii="Times New Roman" w:hAnsi="Times New Roman" w:cs="Times New Roman"/>
        </w:rPr>
        <w:t>nstability</w:t>
      </w:r>
      <w:r w:rsidRPr="00054873">
        <w:rPr>
          <w:rFonts w:ascii="Times New Roman" w:hAnsi="Times New Roman" w:cs="Times New Roman"/>
        </w:rPr>
        <w:t xml:space="preserve"> in ch</w:t>
      </w:r>
      <w:r w:rsidR="003D3CBF" w:rsidRPr="00054873">
        <w:rPr>
          <w:rFonts w:ascii="Times New Roman" w:hAnsi="Times New Roman" w:cs="Times New Roman"/>
        </w:rPr>
        <w:t>ildhood. They d</w:t>
      </w:r>
      <w:r w:rsidR="000F120E">
        <w:rPr>
          <w:rFonts w:ascii="Times New Roman" w:hAnsi="Times New Roman" w:cs="Times New Roman"/>
        </w:rPr>
        <w:t>id</w:t>
      </w:r>
      <w:r w:rsidR="003D3CBF" w:rsidRPr="00054873">
        <w:rPr>
          <w:rFonts w:ascii="Times New Roman" w:hAnsi="Times New Roman" w:cs="Times New Roman"/>
        </w:rPr>
        <w:t xml:space="preserve"> not assume that relationships with caregivers </w:t>
      </w:r>
      <w:r w:rsidR="00876EAE" w:rsidRPr="00054873">
        <w:rPr>
          <w:rFonts w:ascii="Times New Roman" w:hAnsi="Times New Roman" w:cs="Times New Roman"/>
        </w:rPr>
        <w:t>w</w:t>
      </w:r>
      <w:r w:rsidR="000F120E">
        <w:rPr>
          <w:rFonts w:ascii="Times New Roman" w:hAnsi="Times New Roman" w:cs="Times New Roman"/>
        </w:rPr>
        <w:t>ould</w:t>
      </w:r>
      <w:r w:rsidR="00261D96">
        <w:rPr>
          <w:rFonts w:ascii="Times New Roman" w:hAnsi="Times New Roman" w:cs="Times New Roman"/>
        </w:rPr>
        <w:t xml:space="preserve"> </w:t>
      </w:r>
      <w:r w:rsidR="003D3CBF" w:rsidRPr="00054873">
        <w:rPr>
          <w:rFonts w:ascii="Times New Roman" w:hAnsi="Times New Roman" w:cs="Times New Roman"/>
        </w:rPr>
        <w:t xml:space="preserve">last. </w:t>
      </w:r>
      <w:r w:rsidRPr="00054873">
        <w:rPr>
          <w:rFonts w:ascii="Times New Roman" w:hAnsi="Times New Roman" w:cs="Times New Roman"/>
        </w:rPr>
        <w:t xml:space="preserve">While this type of instability </w:t>
      </w:r>
      <w:r w:rsidR="000F120E">
        <w:rPr>
          <w:rFonts w:ascii="Times New Roman" w:hAnsi="Times New Roman" w:cs="Times New Roman"/>
        </w:rPr>
        <w:t>wa</w:t>
      </w:r>
      <w:r w:rsidRPr="00054873">
        <w:rPr>
          <w:rFonts w:ascii="Times New Roman" w:hAnsi="Times New Roman" w:cs="Times New Roman"/>
        </w:rPr>
        <w:t>s</w:t>
      </w:r>
      <w:r w:rsidR="00261D96">
        <w:rPr>
          <w:rFonts w:ascii="Times New Roman" w:hAnsi="Times New Roman" w:cs="Times New Roman"/>
        </w:rPr>
        <w:t xml:space="preserve"> </w:t>
      </w:r>
      <w:r w:rsidRPr="00054873">
        <w:rPr>
          <w:rFonts w:ascii="Times New Roman" w:hAnsi="Times New Roman" w:cs="Times New Roman"/>
        </w:rPr>
        <w:t>likely to be at best difficult, the possibility of change also ma</w:t>
      </w:r>
      <w:r w:rsidR="000F120E">
        <w:rPr>
          <w:rFonts w:ascii="Times New Roman" w:hAnsi="Times New Roman" w:cs="Times New Roman"/>
        </w:rPr>
        <w:t>de</w:t>
      </w:r>
      <w:r w:rsidRPr="00054873">
        <w:rPr>
          <w:rFonts w:ascii="Times New Roman" w:hAnsi="Times New Roman" w:cs="Times New Roman"/>
        </w:rPr>
        <w:t xml:space="preserve"> it less likely that someone w</w:t>
      </w:r>
      <w:r w:rsidR="000F120E">
        <w:rPr>
          <w:rFonts w:ascii="Times New Roman" w:hAnsi="Times New Roman" w:cs="Times New Roman"/>
        </w:rPr>
        <w:t>ould</w:t>
      </w:r>
      <w:r w:rsidRPr="00054873">
        <w:rPr>
          <w:rFonts w:ascii="Times New Roman" w:hAnsi="Times New Roman" w:cs="Times New Roman"/>
        </w:rPr>
        <w:t xml:space="preserve"> be stuck in a bad situat</w:t>
      </w:r>
      <w:r w:rsidR="00503956" w:rsidRPr="008660A6">
        <w:rPr>
          <w:rFonts w:ascii="Times New Roman" w:hAnsi="Times New Roman" w:cs="Times New Roman"/>
        </w:rPr>
        <w:t>ion. In Tyler and Schmitz' (2013</w:t>
      </w:r>
      <w:r w:rsidRPr="00054873">
        <w:rPr>
          <w:rFonts w:ascii="Times New Roman" w:hAnsi="Times New Roman" w:cs="Times New Roman"/>
        </w:rPr>
        <w:t>) study</w:t>
      </w:r>
      <w:r w:rsidR="000F120E">
        <w:rPr>
          <w:rFonts w:ascii="Times New Roman" w:hAnsi="Times New Roman" w:cs="Times New Roman"/>
        </w:rPr>
        <w:t>,</w:t>
      </w:r>
      <w:r w:rsidRPr="00054873">
        <w:rPr>
          <w:rFonts w:ascii="Times New Roman" w:hAnsi="Times New Roman" w:cs="Times New Roman"/>
        </w:rPr>
        <w:t xml:space="preserve"> most participants experienced family substance use, child maltreatment, and/or witnessing violence. These histories </w:t>
      </w:r>
      <w:r w:rsidR="00111E96">
        <w:rPr>
          <w:rFonts w:ascii="Times New Roman" w:hAnsi="Times New Roman" w:cs="Times New Roman"/>
        </w:rPr>
        <w:t>we</w:t>
      </w:r>
      <w:r w:rsidRPr="00054873">
        <w:rPr>
          <w:rFonts w:ascii="Times New Roman" w:hAnsi="Times New Roman" w:cs="Times New Roman"/>
        </w:rPr>
        <w:t xml:space="preserve">re present in the lives of our participants as well. Only a handful of the initial </w:t>
      </w:r>
      <w:r w:rsidR="0037021B">
        <w:rPr>
          <w:rFonts w:ascii="Times New Roman" w:hAnsi="Times New Roman" w:cs="Times New Roman"/>
        </w:rPr>
        <w:t xml:space="preserve">wave </w:t>
      </w:r>
      <w:r w:rsidR="00A07CCF">
        <w:rPr>
          <w:rFonts w:ascii="Times New Roman" w:hAnsi="Times New Roman" w:cs="Times New Roman"/>
        </w:rPr>
        <w:t>1</w:t>
      </w:r>
      <w:r w:rsidR="0037021B">
        <w:rPr>
          <w:rFonts w:ascii="Times New Roman" w:hAnsi="Times New Roman" w:cs="Times New Roman"/>
        </w:rPr>
        <w:t xml:space="preserve"> sample</w:t>
      </w:r>
      <w:r w:rsidRPr="00054873">
        <w:rPr>
          <w:rFonts w:ascii="Times New Roman" w:hAnsi="Times New Roman" w:cs="Times New Roman"/>
        </w:rPr>
        <w:t xml:space="preserve"> had not experienced some kind of trauma at some point in their lives. Where this </w:t>
      </w:r>
      <w:r w:rsidR="00111E96">
        <w:rPr>
          <w:rFonts w:ascii="Times New Roman" w:hAnsi="Times New Roman" w:cs="Times New Roman"/>
        </w:rPr>
        <w:t>wa</w:t>
      </w:r>
      <w:r w:rsidRPr="00054873">
        <w:rPr>
          <w:rFonts w:ascii="Times New Roman" w:hAnsi="Times New Roman" w:cs="Times New Roman"/>
        </w:rPr>
        <w:t>s the case</w:t>
      </w:r>
      <w:r w:rsidR="00111E96">
        <w:rPr>
          <w:rFonts w:ascii="Times New Roman" w:hAnsi="Times New Roman" w:cs="Times New Roman"/>
        </w:rPr>
        <w:t>,</w:t>
      </w:r>
      <w:r w:rsidRPr="00054873">
        <w:rPr>
          <w:rFonts w:ascii="Times New Roman" w:hAnsi="Times New Roman" w:cs="Times New Roman"/>
        </w:rPr>
        <w:t xml:space="preserve"> change may </w:t>
      </w:r>
      <w:r w:rsidR="00111E96">
        <w:rPr>
          <w:rFonts w:ascii="Times New Roman" w:hAnsi="Times New Roman" w:cs="Times New Roman"/>
        </w:rPr>
        <w:t>have been</w:t>
      </w:r>
      <w:r w:rsidRPr="00054873">
        <w:rPr>
          <w:rFonts w:ascii="Times New Roman" w:hAnsi="Times New Roman" w:cs="Times New Roman"/>
        </w:rPr>
        <w:t xml:space="preserve"> desirable, even if</w:t>
      </w:r>
      <w:r w:rsidR="00503956" w:rsidRPr="008660A6">
        <w:rPr>
          <w:rFonts w:ascii="Times New Roman" w:hAnsi="Times New Roman" w:cs="Times New Roman"/>
        </w:rPr>
        <w:t xml:space="preserve"> not always easy. </w:t>
      </w:r>
    </w:p>
    <w:p w14:paraId="7D734054" w14:textId="597C563B" w:rsidR="00CE08A4" w:rsidRPr="00054873" w:rsidRDefault="003E7BE5" w:rsidP="00464773">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 xml:space="preserve">Despite chronic childhood instability in family relationships, the </w:t>
      </w:r>
      <w:r w:rsidR="00464773" w:rsidRPr="00054873">
        <w:rPr>
          <w:rFonts w:ascii="Times New Roman" w:hAnsi="Times New Roman" w:cs="Times New Roman"/>
        </w:rPr>
        <w:t>separat</w:t>
      </w:r>
      <w:r w:rsidRPr="00054873">
        <w:rPr>
          <w:rFonts w:ascii="Times New Roman" w:hAnsi="Times New Roman" w:cs="Times New Roman"/>
        </w:rPr>
        <w:t>ion</w:t>
      </w:r>
      <w:r w:rsidR="00261D96">
        <w:rPr>
          <w:rFonts w:ascii="Times New Roman" w:hAnsi="Times New Roman" w:cs="Times New Roman"/>
        </w:rPr>
        <w:t xml:space="preserve"> </w:t>
      </w:r>
      <w:r w:rsidR="00162546">
        <w:rPr>
          <w:rFonts w:ascii="Times New Roman" w:hAnsi="Times New Roman" w:cs="Times New Roman"/>
        </w:rPr>
        <w:t>from home was</w:t>
      </w:r>
      <w:r w:rsidR="00503956" w:rsidRPr="008660A6">
        <w:rPr>
          <w:rFonts w:ascii="Times New Roman" w:hAnsi="Times New Roman" w:cs="Times New Roman"/>
        </w:rPr>
        <w:t xml:space="preserve"> not simple. Tyler and</w:t>
      </w:r>
      <w:r w:rsidR="00CE08A4" w:rsidRPr="00054873">
        <w:rPr>
          <w:rFonts w:ascii="Times New Roman" w:hAnsi="Times New Roman" w:cs="Times New Roman"/>
        </w:rPr>
        <w:t xml:space="preserve"> Schmitz </w:t>
      </w:r>
      <w:r w:rsidR="00503956" w:rsidRPr="008660A6">
        <w:rPr>
          <w:rFonts w:ascii="Times New Roman" w:hAnsi="Times New Roman" w:cs="Times New Roman"/>
        </w:rPr>
        <w:t>(2013</w:t>
      </w:r>
      <w:r w:rsidR="005323D4">
        <w:rPr>
          <w:rFonts w:ascii="Times New Roman" w:hAnsi="Times New Roman" w:cs="Times New Roman"/>
        </w:rPr>
        <w:t xml:space="preserve">, p. </w:t>
      </w:r>
      <w:r w:rsidR="00EE59B1">
        <w:rPr>
          <w:rFonts w:ascii="Times New Roman" w:hAnsi="Times New Roman" w:cs="Times New Roman"/>
        </w:rPr>
        <w:t>1712</w:t>
      </w:r>
      <w:r w:rsidR="00503956" w:rsidRPr="008660A6">
        <w:rPr>
          <w:rFonts w:ascii="Times New Roman" w:hAnsi="Times New Roman" w:cs="Times New Roman"/>
        </w:rPr>
        <w:t xml:space="preserve">) </w:t>
      </w:r>
      <w:r w:rsidR="00CE08A4" w:rsidRPr="00054873">
        <w:rPr>
          <w:rFonts w:ascii="Times New Roman" w:hAnsi="Times New Roman" w:cs="Times New Roman"/>
        </w:rPr>
        <w:t xml:space="preserve">described </w:t>
      </w:r>
      <w:r w:rsidR="00EE59B1">
        <w:rPr>
          <w:rFonts w:ascii="Times New Roman" w:hAnsi="Times New Roman" w:cs="Times New Roman"/>
        </w:rPr>
        <w:t xml:space="preserve">four typical </w:t>
      </w:r>
      <w:r w:rsidR="00891049">
        <w:rPr>
          <w:rFonts w:ascii="Times New Roman" w:hAnsi="Times New Roman" w:cs="Times New Roman"/>
        </w:rPr>
        <w:t xml:space="preserve">pathways to the street. </w:t>
      </w:r>
      <w:r w:rsidR="00CE08A4" w:rsidRPr="00054873">
        <w:rPr>
          <w:rFonts w:ascii="Times New Roman" w:hAnsi="Times New Roman" w:cs="Times New Roman"/>
        </w:rPr>
        <w:t xml:space="preserve">The first </w:t>
      </w:r>
      <w:r w:rsidR="00EE59B1">
        <w:rPr>
          <w:rFonts w:ascii="Times New Roman" w:hAnsi="Times New Roman" w:cs="Times New Roman"/>
        </w:rPr>
        <w:t>involved back and forth from the parental household.</w:t>
      </w:r>
      <w:r w:rsidR="00261D96">
        <w:rPr>
          <w:rFonts w:ascii="Times New Roman" w:hAnsi="Times New Roman" w:cs="Times New Roman"/>
        </w:rPr>
        <w:t xml:space="preserve"> </w:t>
      </w:r>
      <w:r w:rsidR="00EE23EA">
        <w:rPr>
          <w:rFonts w:ascii="Times New Roman" w:hAnsi="Times New Roman" w:cs="Times New Roman"/>
        </w:rPr>
        <w:t>The</w:t>
      </w:r>
      <w:r w:rsidR="00CE08A4" w:rsidRPr="00054873">
        <w:rPr>
          <w:rFonts w:ascii="Times New Roman" w:hAnsi="Times New Roman" w:cs="Times New Roman"/>
        </w:rPr>
        <w:t xml:space="preserve"> second </w:t>
      </w:r>
      <w:r w:rsidR="00EE59B1">
        <w:rPr>
          <w:rFonts w:ascii="Times New Roman" w:hAnsi="Times New Roman" w:cs="Times New Roman"/>
        </w:rPr>
        <w:t>involved foster parents, often several, at a young age</w:t>
      </w:r>
      <w:r w:rsidR="00816C34">
        <w:rPr>
          <w:rFonts w:ascii="Times New Roman" w:hAnsi="Times New Roman" w:cs="Times New Roman"/>
        </w:rPr>
        <w:t>.</w:t>
      </w:r>
      <w:r w:rsidR="00261D96">
        <w:rPr>
          <w:rFonts w:ascii="Times New Roman" w:hAnsi="Times New Roman" w:cs="Times New Roman"/>
        </w:rPr>
        <w:t xml:space="preserve"> </w:t>
      </w:r>
      <w:r w:rsidR="00EE23EA">
        <w:rPr>
          <w:rFonts w:ascii="Times New Roman" w:hAnsi="Times New Roman" w:cs="Times New Roman"/>
        </w:rPr>
        <w:t>The</w:t>
      </w:r>
      <w:r w:rsidR="00CE08A4" w:rsidRPr="00054873">
        <w:rPr>
          <w:rFonts w:ascii="Times New Roman" w:hAnsi="Times New Roman" w:cs="Times New Roman"/>
        </w:rPr>
        <w:t xml:space="preserve"> third </w:t>
      </w:r>
      <w:r w:rsidR="00111E96">
        <w:rPr>
          <w:rFonts w:ascii="Times New Roman" w:hAnsi="Times New Roman" w:cs="Times New Roman"/>
        </w:rPr>
        <w:t>wa</w:t>
      </w:r>
      <w:r w:rsidR="00CE08A4" w:rsidRPr="00054873">
        <w:rPr>
          <w:rFonts w:ascii="Times New Roman" w:hAnsi="Times New Roman" w:cs="Times New Roman"/>
        </w:rPr>
        <w:t xml:space="preserve">s a cycle </w:t>
      </w:r>
      <w:r w:rsidR="0096524B">
        <w:rPr>
          <w:rFonts w:ascii="Times New Roman" w:hAnsi="Times New Roman" w:cs="Times New Roman"/>
        </w:rPr>
        <w:t>that includ</w:t>
      </w:r>
      <w:r w:rsidR="00EE23EA">
        <w:rPr>
          <w:rFonts w:ascii="Times New Roman" w:hAnsi="Times New Roman" w:cs="Times New Roman"/>
        </w:rPr>
        <w:t>ed</w:t>
      </w:r>
      <w:r w:rsidR="0096524B">
        <w:rPr>
          <w:rFonts w:ascii="Times New Roman" w:hAnsi="Times New Roman" w:cs="Times New Roman"/>
        </w:rPr>
        <w:t xml:space="preserve"> one or more periods in formal detention facilities</w:t>
      </w:r>
      <w:r w:rsidR="00816C34">
        <w:rPr>
          <w:rFonts w:ascii="Times New Roman" w:hAnsi="Times New Roman" w:cs="Times New Roman"/>
        </w:rPr>
        <w:t>.</w:t>
      </w:r>
      <w:r w:rsidR="00261D96">
        <w:rPr>
          <w:rFonts w:ascii="Times New Roman" w:hAnsi="Times New Roman" w:cs="Times New Roman"/>
        </w:rPr>
        <w:t xml:space="preserve"> </w:t>
      </w:r>
      <w:r w:rsidR="00EE23EA">
        <w:rPr>
          <w:rFonts w:ascii="Times New Roman" w:hAnsi="Times New Roman" w:cs="Times New Roman"/>
        </w:rPr>
        <w:t>The</w:t>
      </w:r>
      <w:r w:rsidR="00CE08A4" w:rsidRPr="00054873">
        <w:rPr>
          <w:rFonts w:ascii="Times New Roman" w:hAnsi="Times New Roman" w:cs="Times New Roman"/>
        </w:rPr>
        <w:t xml:space="preserve"> fourth </w:t>
      </w:r>
      <w:r w:rsidR="0096524B">
        <w:rPr>
          <w:rFonts w:ascii="Times New Roman" w:hAnsi="Times New Roman" w:cs="Times New Roman"/>
        </w:rPr>
        <w:t xml:space="preserve">involved one or more periods in </w:t>
      </w:r>
      <w:r w:rsidR="00261D96">
        <w:rPr>
          <w:rFonts w:ascii="Times New Roman" w:hAnsi="Times New Roman" w:cs="Times New Roman"/>
        </w:rPr>
        <w:t xml:space="preserve">a </w:t>
      </w:r>
      <w:r w:rsidR="00CE08A4" w:rsidRPr="00054873">
        <w:rPr>
          <w:rFonts w:ascii="Times New Roman" w:hAnsi="Times New Roman" w:cs="Times New Roman"/>
        </w:rPr>
        <w:t xml:space="preserve">drug treatment </w:t>
      </w:r>
      <w:r w:rsidR="0096524B">
        <w:rPr>
          <w:rFonts w:ascii="Times New Roman" w:hAnsi="Times New Roman" w:cs="Times New Roman"/>
        </w:rPr>
        <w:t>facility</w:t>
      </w:r>
      <w:r w:rsidR="00816C34">
        <w:rPr>
          <w:rFonts w:ascii="Times New Roman" w:hAnsi="Times New Roman" w:cs="Times New Roman"/>
        </w:rPr>
        <w:t>.</w:t>
      </w:r>
      <w:r w:rsidR="00CE08A4" w:rsidRPr="00054873">
        <w:rPr>
          <w:rFonts w:ascii="Times New Roman" w:hAnsi="Times New Roman" w:cs="Times New Roman"/>
        </w:rPr>
        <w:t xml:space="preserve"> These </w:t>
      </w:r>
      <w:r w:rsidR="00111E96">
        <w:rPr>
          <w:rFonts w:ascii="Times New Roman" w:hAnsi="Times New Roman" w:cs="Times New Roman"/>
        </w:rPr>
        <w:t>we</w:t>
      </w:r>
      <w:r w:rsidR="00CE08A4" w:rsidRPr="00054873">
        <w:rPr>
          <w:rFonts w:ascii="Times New Roman" w:hAnsi="Times New Roman" w:cs="Times New Roman"/>
        </w:rPr>
        <w:t>re typical</w:t>
      </w:r>
      <w:r w:rsidR="0096524B">
        <w:rPr>
          <w:rFonts w:ascii="Times New Roman" w:hAnsi="Times New Roman" w:cs="Times New Roman"/>
        </w:rPr>
        <w:t xml:space="preserve"> for our sample as well</w:t>
      </w:r>
      <w:r w:rsidR="00EE23EA">
        <w:rPr>
          <w:rFonts w:ascii="Times New Roman" w:hAnsi="Times New Roman" w:cs="Times New Roman"/>
        </w:rPr>
        <w:t>,</w:t>
      </w:r>
      <w:r w:rsidR="0096524B">
        <w:rPr>
          <w:rFonts w:ascii="Times New Roman" w:hAnsi="Times New Roman" w:cs="Times New Roman"/>
        </w:rPr>
        <w:t xml:space="preserve"> although only a few youth had </w:t>
      </w:r>
      <w:r w:rsidR="00CE08A4" w:rsidRPr="00054873">
        <w:rPr>
          <w:rFonts w:ascii="Times New Roman" w:hAnsi="Times New Roman" w:cs="Times New Roman"/>
        </w:rPr>
        <w:t>involvement with the legal and treatment system</w:t>
      </w:r>
      <w:r w:rsidR="00EE23EA">
        <w:rPr>
          <w:rFonts w:ascii="Times New Roman" w:hAnsi="Times New Roman" w:cs="Times New Roman"/>
        </w:rPr>
        <w:t>s,</w:t>
      </w:r>
      <w:r w:rsidR="00CE08A4" w:rsidRPr="00054873">
        <w:rPr>
          <w:rFonts w:ascii="Times New Roman" w:hAnsi="Times New Roman" w:cs="Times New Roman"/>
        </w:rPr>
        <w:t xml:space="preserve"> and these were followed by longer periods of street</w:t>
      </w:r>
      <w:r w:rsidR="00261D96">
        <w:rPr>
          <w:rFonts w:ascii="Times New Roman" w:hAnsi="Times New Roman" w:cs="Times New Roman"/>
        </w:rPr>
        <w:t xml:space="preserve"> </w:t>
      </w:r>
      <w:r w:rsidR="00CE08A4" w:rsidRPr="00054873">
        <w:rPr>
          <w:rFonts w:ascii="Times New Roman" w:hAnsi="Times New Roman" w:cs="Times New Roman"/>
        </w:rPr>
        <w:t xml:space="preserve">involvement. Street-involved youth </w:t>
      </w:r>
      <w:r w:rsidR="00111E96">
        <w:rPr>
          <w:rFonts w:ascii="Times New Roman" w:hAnsi="Times New Roman" w:cs="Times New Roman"/>
        </w:rPr>
        <w:t xml:space="preserve">in our study </w:t>
      </w:r>
      <w:r w:rsidR="00CE08A4" w:rsidRPr="00054873">
        <w:rPr>
          <w:rFonts w:ascii="Times New Roman" w:hAnsi="Times New Roman" w:cs="Times New Roman"/>
        </w:rPr>
        <w:t>ha</w:t>
      </w:r>
      <w:r w:rsidR="00111E96">
        <w:rPr>
          <w:rFonts w:ascii="Times New Roman" w:hAnsi="Times New Roman" w:cs="Times New Roman"/>
        </w:rPr>
        <w:t>d</w:t>
      </w:r>
      <w:r w:rsidR="00CE08A4" w:rsidRPr="00054873">
        <w:rPr>
          <w:rFonts w:ascii="Times New Roman" w:hAnsi="Times New Roman" w:cs="Times New Roman"/>
        </w:rPr>
        <w:t xml:space="preserve"> both proximal and distal experience with change, and for the majority the option to escape a li</w:t>
      </w:r>
      <w:r w:rsidR="00EF2C46">
        <w:rPr>
          <w:rFonts w:ascii="Times New Roman" w:hAnsi="Times New Roman" w:cs="Times New Roman"/>
        </w:rPr>
        <w:t>ving situation and a guardian was</w:t>
      </w:r>
      <w:r w:rsidR="00CE08A4" w:rsidRPr="00054873">
        <w:rPr>
          <w:rFonts w:ascii="Times New Roman" w:hAnsi="Times New Roman" w:cs="Times New Roman"/>
        </w:rPr>
        <w:t xml:space="preserve"> important. The difference between change prior to leaving the guardian and cha</w:t>
      </w:r>
      <w:r w:rsidR="00EF2C46">
        <w:rPr>
          <w:rFonts w:ascii="Times New Roman" w:hAnsi="Times New Roman" w:cs="Times New Roman"/>
        </w:rPr>
        <w:t>nge after leaving the guardian wa</w:t>
      </w:r>
      <w:r w:rsidR="00BF0B8C">
        <w:rPr>
          <w:rFonts w:ascii="Times New Roman" w:hAnsi="Times New Roman" w:cs="Times New Roman"/>
        </w:rPr>
        <w:t>s that</w:t>
      </w:r>
      <w:r w:rsidR="00EE23EA">
        <w:rPr>
          <w:rFonts w:ascii="Times New Roman" w:hAnsi="Times New Roman" w:cs="Times New Roman"/>
        </w:rPr>
        <w:t xml:space="preserve"> the latter</w:t>
      </w:r>
      <w:r w:rsidR="00BF0B8C">
        <w:rPr>
          <w:rFonts w:ascii="Times New Roman" w:hAnsi="Times New Roman" w:cs="Times New Roman"/>
        </w:rPr>
        <w:t xml:space="preserve"> change wa</w:t>
      </w:r>
      <w:r w:rsidR="00CE08A4" w:rsidRPr="00054873">
        <w:rPr>
          <w:rFonts w:ascii="Times New Roman" w:hAnsi="Times New Roman" w:cs="Times New Roman"/>
        </w:rPr>
        <w:t>s proportionate</w:t>
      </w:r>
      <w:r w:rsidR="00464773" w:rsidRPr="00054873">
        <w:rPr>
          <w:rFonts w:ascii="Times New Roman" w:hAnsi="Times New Roman" w:cs="Times New Roman"/>
        </w:rPr>
        <w:t>ly more under one's own control.</w:t>
      </w:r>
    </w:p>
    <w:p w14:paraId="4977E195" w14:textId="77777777" w:rsidR="009C574A" w:rsidRPr="00E069E3" w:rsidRDefault="00C70D40" w:rsidP="00CA530D">
      <w:pPr>
        <w:pStyle w:val="BodyText"/>
        <w:spacing w:line="480" w:lineRule="auto"/>
        <w:rPr>
          <w:rFonts w:ascii="Times New Roman" w:hAnsi="Times New Roman" w:cs="Times New Roman"/>
          <w:b/>
        </w:rPr>
      </w:pPr>
      <w:r w:rsidRPr="00E069E3">
        <w:rPr>
          <w:rFonts w:ascii="Times New Roman" w:hAnsi="Times New Roman" w:cs="Times New Roman"/>
          <w:b/>
        </w:rPr>
        <w:t>&lt;2&gt;Instability and Parenting</w:t>
      </w:r>
    </w:p>
    <w:p w14:paraId="1715EFC4" w14:textId="1204ECCE" w:rsidR="00201275" w:rsidRPr="00054873" w:rsidRDefault="00201275" w:rsidP="00171A3E">
      <w:pPr>
        <w:pStyle w:val="BodyText"/>
        <w:spacing w:line="480" w:lineRule="auto"/>
        <w:ind w:firstLine="720"/>
        <w:rPr>
          <w:rFonts w:ascii="Times New Roman" w:hAnsi="Times New Roman" w:cs="Times New Roman"/>
        </w:rPr>
      </w:pPr>
      <w:r w:rsidRPr="00054873">
        <w:rPr>
          <w:rFonts w:ascii="Times New Roman" w:hAnsi="Times New Roman" w:cs="Times New Roman"/>
        </w:rPr>
        <w:t>Parental mental health is</w:t>
      </w:r>
      <w:r w:rsidR="00503956" w:rsidRPr="008660A6">
        <w:rPr>
          <w:rFonts w:ascii="Times New Roman" w:hAnsi="Times New Roman" w:cs="Times New Roman"/>
        </w:rPr>
        <w:t xml:space="preserve"> the third leg of Harden’s (2004</w:t>
      </w:r>
      <w:r w:rsidRPr="00054873">
        <w:rPr>
          <w:rFonts w:ascii="Times New Roman" w:hAnsi="Times New Roman" w:cs="Times New Roman"/>
        </w:rPr>
        <w:t xml:space="preserve">) explanation of childhood stability, in addition to limited movement from home to home and stability of caregivers.  </w:t>
      </w:r>
      <w:bookmarkStart w:id="4" w:name="instability-and-parental-well-being"/>
      <w:bookmarkEnd w:id="4"/>
      <w:r w:rsidR="00464773" w:rsidRPr="00054873">
        <w:rPr>
          <w:rFonts w:ascii="Times New Roman" w:hAnsi="Times New Roman" w:cs="Times New Roman"/>
        </w:rPr>
        <w:t xml:space="preserve">In this study we </w:t>
      </w:r>
      <w:r w:rsidR="00B60CE4">
        <w:rPr>
          <w:rFonts w:ascii="Times New Roman" w:hAnsi="Times New Roman" w:cs="Times New Roman"/>
        </w:rPr>
        <w:t xml:space="preserve">saw a relationship between </w:t>
      </w:r>
      <w:r w:rsidR="003D3CBF" w:rsidRPr="00054873">
        <w:rPr>
          <w:rFonts w:ascii="Times New Roman" w:hAnsi="Times New Roman" w:cs="Times New Roman"/>
        </w:rPr>
        <w:t>mental health</w:t>
      </w:r>
      <w:r w:rsidR="00B60CE4">
        <w:rPr>
          <w:rFonts w:ascii="Times New Roman" w:hAnsi="Times New Roman" w:cs="Times New Roman"/>
        </w:rPr>
        <w:t xml:space="preserve">, </w:t>
      </w:r>
      <w:r w:rsidR="003D3CBF" w:rsidRPr="00054873">
        <w:rPr>
          <w:rFonts w:ascii="Times New Roman" w:hAnsi="Times New Roman" w:cs="Times New Roman"/>
        </w:rPr>
        <w:t xml:space="preserve">parental abuse </w:t>
      </w:r>
      <w:r w:rsidR="00171A3E">
        <w:rPr>
          <w:rFonts w:ascii="Times New Roman" w:hAnsi="Times New Roman" w:cs="Times New Roman"/>
        </w:rPr>
        <w:t xml:space="preserve">and </w:t>
      </w:r>
      <w:r w:rsidR="003D3CBF" w:rsidRPr="00054873">
        <w:rPr>
          <w:rFonts w:ascii="Times New Roman" w:hAnsi="Times New Roman" w:cs="Times New Roman"/>
        </w:rPr>
        <w:t xml:space="preserve">experiences of </w:t>
      </w:r>
      <w:r w:rsidR="00464773" w:rsidRPr="00054873">
        <w:rPr>
          <w:rFonts w:ascii="Times New Roman" w:hAnsi="Times New Roman" w:cs="Times New Roman"/>
        </w:rPr>
        <w:t xml:space="preserve">parental neglect, </w:t>
      </w:r>
      <w:r w:rsidRPr="00054873">
        <w:rPr>
          <w:rFonts w:ascii="Times New Roman" w:hAnsi="Times New Roman" w:cs="Times New Roman"/>
        </w:rPr>
        <w:t xml:space="preserve">addictions, and </w:t>
      </w:r>
      <w:r w:rsidR="00162546">
        <w:rPr>
          <w:rFonts w:ascii="Times New Roman" w:hAnsi="Times New Roman" w:cs="Times New Roman"/>
        </w:rPr>
        <w:t xml:space="preserve">abandonment. </w:t>
      </w:r>
      <w:r w:rsidR="00443F1D">
        <w:rPr>
          <w:rFonts w:ascii="Times New Roman" w:hAnsi="Times New Roman" w:cs="Times New Roman"/>
        </w:rPr>
        <w:t>Note</w:t>
      </w:r>
      <w:r w:rsidR="000603C5">
        <w:rPr>
          <w:rFonts w:ascii="Times New Roman" w:hAnsi="Times New Roman" w:cs="Times New Roman"/>
        </w:rPr>
        <w:t>,</w:t>
      </w:r>
      <w:r w:rsidR="003D3CBF" w:rsidRPr="00054873">
        <w:rPr>
          <w:rFonts w:ascii="Times New Roman" w:hAnsi="Times New Roman" w:cs="Times New Roman"/>
        </w:rPr>
        <w:t xml:space="preserve"> though, </w:t>
      </w:r>
      <w:r w:rsidR="00443F1D">
        <w:rPr>
          <w:rFonts w:ascii="Times New Roman" w:hAnsi="Times New Roman" w:cs="Times New Roman"/>
        </w:rPr>
        <w:t xml:space="preserve">that </w:t>
      </w:r>
      <w:r w:rsidR="003D3CBF" w:rsidRPr="00054873">
        <w:rPr>
          <w:rFonts w:ascii="Times New Roman" w:hAnsi="Times New Roman" w:cs="Times New Roman"/>
        </w:rPr>
        <w:t>n</w:t>
      </w:r>
      <w:r w:rsidR="00464773" w:rsidRPr="00054873">
        <w:rPr>
          <w:rFonts w:ascii="Times New Roman" w:hAnsi="Times New Roman" w:cs="Times New Roman"/>
        </w:rPr>
        <w:t xml:space="preserve">ot all youth had troublesome childhoods. </w:t>
      </w:r>
      <w:r w:rsidRPr="00054873">
        <w:rPr>
          <w:rFonts w:ascii="Times New Roman" w:hAnsi="Times New Roman" w:cs="Times New Roman"/>
        </w:rPr>
        <w:t xml:space="preserve">Fourteen of the 64 participants said their childhood was good. All of these youth attributed their leaving to their own problems: drug use, rebellion, and immaturity. “I argued.” “I pulled away from my parents.”“I did a lot of stupid stuff.” “I did drugs, and left.” “I wanted to hang out with friends downtown.” “Dad kicked me out because I was a brat.” </w:t>
      </w:r>
      <w:r w:rsidR="00B60CE4">
        <w:rPr>
          <w:rFonts w:ascii="Times New Roman" w:hAnsi="Times New Roman" w:cs="Times New Roman"/>
        </w:rPr>
        <w:t>T</w:t>
      </w:r>
      <w:r w:rsidR="00500636" w:rsidRPr="00054873">
        <w:rPr>
          <w:rFonts w:ascii="Times New Roman" w:hAnsi="Times New Roman" w:cs="Times New Roman"/>
        </w:rPr>
        <w:t xml:space="preserve">hough only a few </w:t>
      </w:r>
      <w:r w:rsidR="00B60CE4">
        <w:rPr>
          <w:rFonts w:ascii="Times New Roman" w:hAnsi="Times New Roman" w:cs="Times New Roman"/>
        </w:rPr>
        <w:t>of these youth</w:t>
      </w:r>
      <w:r w:rsidR="00261D96">
        <w:rPr>
          <w:rFonts w:ascii="Times New Roman" w:hAnsi="Times New Roman" w:cs="Times New Roman"/>
        </w:rPr>
        <w:t xml:space="preserve"> </w:t>
      </w:r>
      <w:r w:rsidR="00500636" w:rsidRPr="00054873">
        <w:rPr>
          <w:rFonts w:ascii="Times New Roman" w:hAnsi="Times New Roman" w:cs="Times New Roman"/>
        </w:rPr>
        <w:t>had stability def</w:t>
      </w:r>
      <w:r w:rsidR="004B181E">
        <w:rPr>
          <w:rFonts w:ascii="Times New Roman" w:hAnsi="Times New Roman" w:cs="Times New Roman"/>
        </w:rPr>
        <w:t>ined as living in the same place</w:t>
      </w:r>
      <w:r w:rsidR="00500636" w:rsidRPr="00054873">
        <w:rPr>
          <w:rFonts w:ascii="Times New Roman" w:hAnsi="Times New Roman" w:cs="Times New Roman"/>
        </w:rPr>
        <w:t xml:space="preserve"> with the same peopl</w:t>
      </w:r>
      <w:r w:rsidR="00162546">
        <w:rPr>
          <w:rFonts w:ascii="Times New Roman" w:hAnsi="Times New Roman" w:cs="Times New Roman"/>
        </w:rPr>
        <w:t>e for most of their childhood</w:t>
      </w:r>
      <w:r w:rsidR="00B60CE4">
        <w:rPr>
          <w:rFonts w:ascii="Times New Roman" w:hAnsi="Times New Roman" w:cs="Times New Roman"/>
        </w:rPr>
        <w:t xml:space="preserve"> they </w:t>
      </w:r>
      <w:r w:rsidR="00B60CE4">
        <w:rPr>
          <w:rFonts w:ascii="Times New Roman" w:hAnsi="Times New Roman" w:cs="Times New Roman"/>
        </w:rPr>
        <w:lastRenderedPageBreak/>
        <w:t>d</w:t>
      </w:r>
      <w:r w:rsidR="00261D96">
        <w:rPr>
          <w:rFonts w:ascii="Times New Roman" w:hAnsi="Times New Roman" w:cs="Times New Roman"/>
        </w:rPr>
        <w:t>id</w:t>
      </w:r>
      <w:r w:rsidR="00B60CE4">
        <w:rPr>
          <w:rFonts w:ascii="Times New Roman" w:hAnsi="Times New Roman" w:cs="Times New Roman"/>
        </w:rPr>
        <w:t xml:space="preserve"> not blame their instability for leaving the parental home.</w:t>
      </w:r>
      <w:r w:rsidR="00261D96">
        <w:rPr>
          <w:rFonts w:ascii="Times New Roman" w:hAnsi="Times New Roman" w:cs="Times New Roman"/>
        </w:rPr>
        <w:t xml:space="preserve"> </w:t>
      </w:r>
      <w:r w:rsidR="00500636" w:rsidRPr="00054873">
        <w:rPr>
          <w:rFonts w:ascii="Times New Roman" w:hAnsi="Times New Roman" w:cs="Times New Roman"/>
        </w:rPr>
        <w:t xml:space="preserve">These fourteen youth </w:t>
      </w:r>
      <w:r w:rsidR="00443F1D">
        <w:rPr>
          <w:rFonts w:ascii="Times New Roman" w:hAnsi="Times New Roman" w:cs="Times New Roman"/>
        </w:rPr>
        <w:t>demonstrate</w:t>
      </w:r>
      <w:r w:rsidR="00500636" w:rsidRPr="00054873">
        <w:rPr>
          <w:rFonts w:ascii="Times New Roman" w:hAnsi="Times New Roman" w:cs="Times New Roman"/>
        </w:rPr>
        <w:t xml:space="preserve"> a</w:t>
      </w:r>
      <w:r w:rsidR="00443F1D">
        <w:rPr>
          <w:rFonts w:ascii="Times New Roman" w:hAnsi="Times New Roman" w:cs="Times New Roman"/>
        </w:rPr>
        <w:t xml:space="preserve"> need for</w:t>
      </w:r>
      <w:r w:rsidR="00500636" w:rsidRPr="00054873">
        <w:rPr>
          <w:rFonts w:ascii="Times New Roman" w:hAnsi="Times New Roman" w:cs="Times New Roman"/>
        </w:rPr>
        <w:t xml:space="preserve"> caution about predicting the behavior and outcomes of individuals from background data, and caution against assuming </w:t>
      </w:r>
      <w:r w:rsidR="00EC3818" w:rsidRPr="00054873">
        <w:rPr>
          <w:rFonts w:ascii="Times New Roman" w:hAnsi="Times New Roman" w:cs="Times New Roman"/>
        </w:rPr>
        <w:t xml:space="preserve">that </w:t>
      </w:r>
      <w:r w:rsidR="006C2449">
        <w:rPr>
          <w:rFonts w:ascii="Times New Roman" w:hAnsi="Times New Roman" w:cs="Times New Roman"/>
        </w:rPr>
        <w:t xml:space="preserve">only </w:t>
      </w:r>
      <w:r w:rsidR="00500636" w:rsidRPr="00054873">
        <w:rPr>
          <w:rFonts w:ascii="Times New Roman" w:hAnsi="Times New Roman" w:cs="Times New Roman"/>
        </w:rPr>
        <w:t>instability</w:t>
      </w:r>
      <w:r w:rsidR="00EC3818" w:rsidRPr="00054873">
        <w:rPr>
          <w:rFonts w:ascii="Times New Roman" w:hAnsi="Times New Roman" w:cs="Times New Roman"/>
        </w:rPr>
        <w:t xml:space="preserve"> lead</w:t>
      </w:r>
      <w:r w:rsidR="006C2449">
        <w:rPr>
          <w:rFonts w:ascii="Times New Roman" w:hAnsi="Times New Roman" w:cs="Times New Roman"/>
        </w:rPr>
        <w:t>s</w:t>
      </w:r>
      <w:r w:rsidR="00EC3818" w:rsidRPr="00054873">
        <w:rPr>
          <w:rFonts w:ascii="Times New Roman" w:hAnsi="Times New Roman" w:cs="Times New Roman"/>
        </w:rPr>
        <w:t xml:space="preserve"> to </w:t>
      </w:r>
      <w:r w:rsidR="00500636" w:rsidRPr="00054873">
        <w:rPr>
          <w:rFonts w:ascii="Times New Roman" w:hAnsi="Times New Roman" w:cs="Times New Roman"/>
        </w:rPr>
        <w:t xml:space="preserve">troublesome outcomes. </w:t>
      </w:r>
    </w:p>
    <w:p w14:paraId="3F9BF57D" w14:textId="77777777" w:rsidR="00201275" w:rsidRPr="00054873" w:rsidRDefault="00201275"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3461D7" w:rsidRPr="00054873">
        <w:rPr>
          <w:rFonts w:ascii="Times New Roman" w:hAnsi="Times New Roman" w:cs="Times New Roman"/>
        </w:rPr>
        <w:t xml:space="preserve">The </w:t>
      </w:r>
      <w:r w:rsidRPr="00054873">
        <w:rPr>
          <w:rFonts w:ascii="Times New Roman" w:hAnsi="Times New Roman" w:cs="Times New Roman"/>
        </w:rPr>
        <w:t xml:space="preserve">majority </w:t>
      </w:r>
      <w:r w:rsidR="003461D7" w:rsidRPr="00054873">
        <w:rPr>
          <w:rFonts w:ascii="Times New Roman" w:hAnsi="Times New Roman" w:cs="Times New Roman"/>
        </w:rPr>
        <w:t xml:space="preserve">of the others </w:t>
      </w:r>
      <w:r w:rsidRPr="00054873">
        <w:rPr>
          <w:rFonts w:ascii="Times New Roman" w:hAnsi="Times New Roman" w:cs="Times New Roman"/>
        </w:rPr>
        <w:t xml:space="preserve">had </w:t>
      </w:r>
      <w:r w:rsidR="003461D7" w:rsidRPr="00054873">
        <w:rPr>
          <w:rFonts w:ascii="Times New Roman" w:hAnsi="Times New Roman" w:cs="Times New Roman"/>
        </w:rPr>
        <w:t xml:space="preserve">biological </w:t>
      </w:r>
      <w:r w:rsidRPr="00054873">
        <w:rPr>
          <w:rFonts w:ascii="Times New Roman" w:hAnsi="Times New Roman" w:cs="Times New Roman"/>
        </w:rPr>
        <w:t xml:space="preserve">fathers who were </w:t>
      </w:r>
      <w:r w:rsidR="00B16F00" w:rsidRPr="00054873">
        <w:rPr>
          <w:rFonts w:ascii="Times New Roman" w:hAnsi="Times New Roman" w:cs="Times New Roman"/>
        </w:rPr>
        <w:t xml:space="preserve">always or </w:t>
      </w:r>
      <w:r w:rsidRPr="00054873">
        <w:rPr>
          <w:rFonts w:ascii="Times New Roman" w:hAnsi="Times New Roman" w:cs="Times New Roman"/>
        </w:rPr>
        <w:t>usually absent</w:t>
      </w:r>
      <w:r w:rsidR="00B16F00" w:rsidRPr="00054873">
        <w:rPr>
          <w:rFonts w:ascii="Times New Roman" w:hAnsi="Times New Roman" w:cs="Times New Roman"/>
        </w:rPr>
        <w:t xml:space="preserve"> or </w:t>
      </w:r>
      <w:r w:rsidRPr="00054873">
        <w:rPr>
          <w:rFonts w:ascii="Times New Roman" w:hAnsi="Times New Roman" w:cs="Times New Roman"/>
        </w:rPr>
        <w:t>neglectful.</w:t>
      </w:r>
      <w:r w:rsidR="00A861CB" w:rsidRPr="00054873">
        <w:rPr>
          <w:rFonts w:ascii="Times New Roman" w:hAnsi="Times New Roman" w:cs="Times New Roman"/>
        </w:rPr>
        <w:t xml:space="preserve"> A few fathers abandoned their children for long periods of time, and </w:t>
      </w:r>
      <w:r w:rsidR="00B16F00" w:rsidRPr="00054873">
        <w:rPr>
          <w:rFonts w:ascii="Times New Roman" w:hAnsi="Times New Roman" w:cs="Times New Roman"/>
        </w:rPr>
        <w:t xml:space="preserve">a small number of </w:t>
      </w:r>
      <w:r w:rsidR="00A861CB" w:rsidRPr="00054873">
        <w:rPr>
          <w:rFonts w:ascii="Times New Roman" w:hAnsi="Times New Roman" w:cs="Times New Roman"/>
        </w:rPr>
        <w:t xml:space="preserve">mothers abandoned their children. </w:t>
      </w:r>
      <w:r w:rsidR="00B16F00" w:rsidRPr="00054873">
        <w:rPr>
          <w:rFonts w:ascii="Times New Roman" w:hAnsi="Times New Roman" w:cs="Times New Roman"/>
        </w:rPr>
        <w:t xml:space="preserve">A substantial minority </w:t>
      </w:r>
      <w:r w:rsidR="009A0932" w:rsidRPr="00054873">
        <w:rPr>
          <w:rFonts w:ascii="Times New Roman" w:hAnsi="Times New Roman" w:cs="Times New Roman"/>
        </w:rPr>
        <w:t>had one or both parents who were addicted</w:t>
      </w:r>
      <w:r w:rsidR="00261D96">
        <w:rPr>
          <w:rFonts w:ascii="Times New Roman" w:hAnsi="Times New Roman" w:cs="Times New Roman"/>
        </w:rPr>
        <w:t xml:space="preserve"> </w:t>
      </w:r>
      <w:r w:rsidR="009A0932" w:rsidRPr="00054873">
        <w:rPr>
          <w:rFonts w:ascii="Times New Roman" w:hAnsi="Times New Roman" w:cs="Times New Roman"/>
        </w:rPr>
        <w:t xml:space="preserve">to drugs or alcohol. </w:t>
      </w:r>
      <w:r w:rsidR="00494E4B" w:rsidRPr="008660A6">
        <w:rPr>
          <w:rFonts w:ascii="Times New Roman" w:hAnsi="Times New Roman" w:cs="Times New Roman"/>
        </w:rPr>
        <w:t>Half of the youth reported at least some</w:t>
      </w:r>
      <w:r w:rsidR="00261D96">
        <w:rPr>
          <w:rFonts w:ascii="Times New Roman" w:hAnsi="Times New Roman" w:cs="Times New Roman"/>
        </w:rPr>
        <w:t xml:space="preserve"> </w:t>
      </w:r>
      <w:r w:rsidR="00494E4B" w:rsidRPr="008660A6">
        <w:rPr>
          <w:rFonts w:ascii="Times New Roman" w:hAnsi="Times New Roman" w:cs="Times New Roman"/>
        </w:rPr>
        <w:t>abuse or neglect</w:t>
      </w:r>
      <w:r w:rsidR="009A0932" w:rsidRPr="00054873">
        <w:rPr>
          <w:rFonts w:ascii="Times New Roman" w:hAnsi="Times New Roman" w:cs="Times New Roman"/>
        </w:rPr>
        <w:t>. The abuse was usually hitting, and the neglect</w:t>
      </w:r>
      <w:r w:rsidR="003461D7" w:rsidRPr="00054873">
        <w:rPr>
          <w:rFonts w:ascii="Times New Roman" w:hAnsi="Times New Roman" w:cs="Times New Roman"/>
        </w:rPr>
        <w:t xml:space="preserve"> was often </w:t>
      </w:r>
      <w:r w:rsidR="00B16F00" w:rsidRPr="00054873">
        <w:rPr>
          <w:rFonts w:ascii="Times New Roman" w:hAnsi="Times New Roman" w:cs="Times New Roman"/>
        </w:rPr>
        <w:t xml:space="preserve">described as </w:t>
      </w:r>
      <w:r w:rsidR="003461D7" w:rsidRPr="00054873">
        <w:rPr>
          <w:rFonts w:ascii="Times New Roman" w:hAnsi="Times New Roman" w:cs="Times New Roman"/>
        </w:rPr>
        <w:t>not being available and not providing the basic necessities o</w:t>
      </w:r>
      <w:r w:rsidR="00CA530D" w:rsidRPr="00054873">
        <w:rPr>
          <w:rFonts w:ascii="Times New Roman" w:hAnsi="Times New Roman" w:cs="Times New Roman"/>
        </w:rPr>
        <w:t>f child supervision</w:t>
      </w:r>
      <w:r w:rsidR="003461D7" w:rsidRPr="00054873">
        <w:rPr>
          <w:rFonts w:ascii="Times New Roman" w:hAnsi="Times New Roman" w:cs="Times New Roman"/>
        </w:rPr>
        <w:t>. A few youth mentioned that a lack of money was also a stressor. “I was the kid who never got to go on field trips</w:t>
      </w:r>
      <w:r w:rsidR="00EC5700">
        <w:rPr>
          <w:rFonts w:ascii="Times New Roman" w:hAnsi="Times New Roman" w:cs="Times New Roman"/>
        </w:rPr>
        <w:t>,</w:t>
      </w:r>
      <w:r w:rsidR="003461D7" w:rsidRPr="00054873">
        <w:rPr>
          <w:rFonts w:ascii="Times New Roman" w:hAnsi="Times New Roman" w:cs="Times New Roman"/>
        </w:rPr>
        <w:t>”</w:t>
      </w:r>
      <w:r w:rsidR="00EC5700">
        <w:rPr>
          <w:rFonts w:ascii="Times New Roman" w:hAnsi="Times New Roman" w:cs="Times New Roman"/>
        </w:rPr>
        <w:t xml:space="preserve"> said Ari. </w:t>
      </w:r>
      <w:r w:rsidR="003461D7" w:rsidRPr="00054873">
        <w:rPr>
          <w:rFonts w:ascii="Times New Roman" w:hAnsi="Times New Roman" w:cs="Times New Roman"/>
        </w:rPr>
        <w:t xml:space="preserve"> Three youth witnessed parents being violent toward each other, in two cases boyfriends beating mom, and in the other case the parents beat each other. </w:t>
      </w:r>
      <w:r w:rsidR="00C12CA7" w:rsidRPr="00054873">
        <w:rPr>
          <w:rFonts w:ascii="Times New Roman" w:hAnsi="Times New Roman" w:cs="Times New Roman"/>
        </w:rPr>
        <w:t>A few parents and caregivers died when the child was young</w:t>
      </w:r>
      <w:r w:rsidR="007756A2">
        <w:rPr>
          <w:rFonts w:ascii="Times New Roman" w:hAnsi="Times New Roman" w:cs="Times New Roman"/>
        </w:rPr>
        <w:t>;</w:t>
      </w:r>
      <w:r w:rsidR="003461D7" w:rsidRPr="00054873">
        <w:rPr>
          <w:rFonts w:ascii="Times New Roman" w:hAnsi="Times New Roman" w:cs="Times New Roman"/>
        </w:rPr>
        <w:t xml:space="preserve"> one </w:t>
      </w:r>
      <w:r w:rsidR="00C12CA7" w:rsidRPr="00054873">
        <w:rPr>
          <w:rFonts w:ascii="Times New Roman" w:hAnsi="Times New Roman" w:cs="Times New Roman"/>
        </w:rPr>
        <w:t xml:space="preserve">parent </w:t>
      </w:r>
      <w:r w:rsidR="003461D7" w:rsidRPr="00054873">
        <w:rPr>
          <w:rFonts w:ascii="Times New Roman" w:hAnsi="Times New Roman" w:cs="Times New Roman"/>
        </w:rPr>
        <w:t>suffered a debilitating illness</w:t>
      </w:r>
      <w:r w:rsidR="00C12CA7" w:rsidRPr="00054873">
        <w:rPr>
          <w:rFonts w:ascii="Times New Roman" w:hAnsi="Times New Roman" w:cs="Times New Roman"/>
        </w:rPr>
        <w:t xml:space="preserve"> and the child was taken into foster care. </w:t>
      </w:r>
    </w:p>
    <w:p w14:paraId="5D259A98" w14:textId="77777777" w:rsidR="00171A3E" w:rsidRPr="00054873" w:rsidRDefault="00C12CA7"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C07D2D" w:rsidRPr="00054873">
        <w:rPr>
          <w:rFonts w:ascii="Times New Roman" w:hAnsi="Times New Roman" w:cs="Times New Roman"/>
        </w:rPr>
        <w:t xml:space="preserve">In sum, </w:t>
      </w:r>
      <w:r w:rsidR="00171A3E">
        <w:rPr>
          <w:rFonts w:ascii="Times New Roman" w:hAnsi="Times New Roman" w:cs="Times New Roman"/>
        </w:rPr>
        <w:t xml:space="preserve">a minority of youth </w:t>
      </w:r>
      <w:r w:rsidRPr="00054873">
        <w:rPr>
          <w:rFonts w:ascii="Times New Roman" w:hAnsi="Times New Roman" w:cs="Times New Roman"/>
        </w:rPr>
        <w:t>reported good childhoods; most of the rest had some experience of abuse, neglect, and witnessing v</w:t>
      </w:r>
      <w:r w:rsidR="00171A3E">
        <w:rPr>
          <w:rFonts w:ascii="Times New Roman" w:hAnsi="Times New Roman" w:cs="Times New Roman"/>
        </w:rPr>
        <w:t>iolence, and a few lost parents to death or abandonment.</w:t>
      </w:r>
      <w:r w:rsidR="00261D96">
        <w:rPr>
          <w:rFonts w:ascii="Times New Roman" w:hAnsi="Times New Roman" w:cs="Times New Roman"/>
        </w:rPr>
        <w:t xml:space="preserve"> </w:t>
      </w:r>
      <w:r w:rsidR="00C07D2D" w:rsidRPr="00054873">
        <w:rPr>
          <w:rFonts w:ascii="Times New Roman" w:hAnsi="Times New Roman" w:cs="Times New Roman"/>
        </w:rPr>
        <w:t xml:space="preserve">Eleven were placed in foster care, </w:t>
      </w:r>
      <w:r w:rsidR="00537C0A">
        <w:rPr>
          <w:rFonts w:ascii="Times New Roman" w:hAnsi="Times New Roman" w:cs="Times New Roman"/>
        </w:rPr>
        <w:t xml:space="preserve">10 </w:t>
      </w:r>
      <w:r w:rsidR="00C07D2D" w:rsidRPr="00054873">
        <w:rPr>
          <w:rFonts w:ascii="Times New Roman" w:hAnsi="Times New Roman" w:cs="Times New Roman"/>
        </w:rPr>
        <w:t xml:space="preserve">of </w:t>
      </w:r>
      <w:r w:rsidR="00494E4B" w:rsidRPr="008660A6">
        <w:rPr>
          <w:rFonts w:ascii="Times New Roman" w:hAnsi="Times New Roman" w:cs="Times New Roman"/>
        </w:rPr>
        <w:t xml:space="preserve">these </w:t>
      </w:r>
      <w:r w:rsidR="00C07D2D" w:rsidRPr="00054873">
        <w:rPr>
          <w:rFonts w:ascii="Times New Roman" w:hAnsi="Times New Roman" w:cs="Times New Roman"/>
        </w:rPr>
        <w:t xml:space="preserve">because of parental neglect and abuse. </w:t>
      </w:r>
      <w:r w:rsidRPr="00054873">
        <w:rPr>
          <w:rFonts w:ascii="Times New Roman" w:hAnsi="Times New Roman" w:cs="Times New Roman"/>
        </w:rPr>
        <w:t xml:space="preserve">Most youth experienced the fragility and contingency of family life in their early years. </w:t>
      </w:r>
      <w:r w:rsidR="003D3CBF" w:rsidRPr="00054873">
        <w:rPr>
          <w:rFonts w:ascii="Times New Roman" w:hAnsi="Times New Roman" w:cs="Times New Roman"/>
        </w:rPr>
        <w:t xml:space="preserve">Again, most </w:t>
      </w:r>
      <w:r w:rsidR="00FA74C0">
        <w:rPr>
          <w:rFonts w:ascii="Times New Roman" w:hAnsi="Times New Roman" w:cs="Times New Roman"/>
        </w:rPr>
        <w:t xml:space="preserve">teen </w:t>
      </w:r>
      <w:r w:rsidR="003D3CBF" w:rsidRPr="00054873">
        <w:rPr>
          <w:rFonts w:ascii="Times New Roman" w:hAnsi="Times New Roman" w:cs="Times New Roman"/>
        </w:rPr>
        <w:t xml:space="preserve">youth </w:t>
      </w:r>
      <w:r w:rsidR="00171A3E">
        <w:rPr>
          <w:rFonts w:ascii="Times New Roman" w:hAnsi="Times New Roman" w:cs="Times New Roman"/>
        </w:rPr>
        <w:t xml:space="preserve">in western countries </w:t>
      </w:r>
      <w:r w:rsidR="003D3CBF" w:rsidRPr="00054873">
        <w:rPr>
          <w:rFonts w:ascii="Times New Roman" w:hAnsi="Times New Roman" w:cs="Times New Roman"/>
        </w:rPr>
        <w:t>with these backgrounds do not leave their guardians, however troublesom</w:t>
      </w:r>
      <w:r w:rsidR="001509DB">
        <w:rPr>
          <w:rFonts w:ascii="Times New Roman" w:hAnsi="Times New Roman" w:cs="Times New Roman"/>
        </w:rPr>
        <w:t>e. The you</w:t>
      </w:r>
      <w:r w:rsidR="006D43D5">
        <w:rPr>
          <w:rFonts w:ascii="Times New Roman" w:hAnsi="Times New Roman" w:cs="Times New Roman"/>
        </w:rPr>
        <w:t xml:space="preserve">ng people in our study </w:t>
      </w:r>
      <w:r w:rsidR="00171A3E">
        <w:rPr>
          <w:rFonts w:ascii="Times New Roman" w:hAnsi="Times New Roman" w:cs="Times New Roman"/>
        </w:rPr>
        <w:t xml:space="preserve">are </w:t>
      </w:r>
      <w:r w:rsidR="007756A2">
        <w:rPr>
          <w:rFonts w:ascii="Times New Roman" w:hAnsi="Times New Roman" w:cs="Times New Roman"/>
        </w:rPr>
        <w:t xml:space="preserve">atypical </w:t>
      </w:r>
      <w:r w:rsidR="003D3CBF" w:rsidRPr="00054873">
        <w:rPr>
          <w:rFonts w:ascii="Times New Roman" w:hAnsi="Times New Roman" w:cs="Times New Roman"/>
        </w:rPr>
        <w:t>because they di</w:t>
      </w:r>
      <w:r w:rsidR="00375C9F" w:rsidRPr="00054873">
        <w:rPr>
          <w:rFonts w:ascii="Times New Roman" w:hAnsi="Times New Roman" w:cs="Times New Roman"/>
        </w:rPr>
        <w:t xml:space="preserve">d. Not surprisingly, street-involvement does not lead to more stability. </w:t>
      </w:r>
    </w:p>
    <w:p w14:paraId="06A89F6D" w14:textId="77777777" w:rsidR="004704A0" w:rsidRDefault="004704A0" w:rsidP="00494E4B">
      <w:pPr>
        <w:pStyle w:val="BodyText"/>
        <w:spacing w:line="480" w:lineRule="auto"/>
        <w:rPr>
          <w:rFonts w:ascii="Times New Roman" w:hAnsi="Times New Roman" w:cs="Times New Roman"/>
        </w:rPr>
      </w:pPr>
      <w:bookmarkStart w:id="5" w:name="housing-instability-while-street-involve"/>
      <w:bookmarkEnd w:id="5"/>
    </w:p>
    <w:p w14:paraId="0DF8C2C9" w14:textId="61FD465E" w:rsidR="00A40EE1" w:rsidRPr="00E069E3" w:rsidRDefault="00494E4B" w:rsidP="00494E4B">
      <w:pPr>
        <w:pStyle w:val="BodyText"/>
        <w:spacing w:line="480" w:lineRule="auto"/>
        <w:rPr>
          <w:rFonts w:ascii="Times New Roman" w:hAnsi="Times New Roman" w:cs="Times New Roman"/>
          <w:b/>
        </w:rPr>
      </w:pPr>
      <w:r w:rsidRPr="008660A6">
        <w:rPr>
          <w:rFonts w:ascii="Times New Roman" w:hAnsi="Times New Roman" w:cs="Times New Roman"/>
        </w:rPr>
        <w:lastRenderedPageBreak/>
        <w:t>&lt;</w:t>
      </w:r>
      <w:r w:rsidR="00C70D40" w:rsidRPr="00E069E3">
        <w:rPr>
          <w:rFonts w:ascii="Times New Roman" w:hAnsi="Times New Roman" w:cs="Times New Roman"/>
          <w:b/>
        </w:rPr>
        <w:t>2&gt;Embracing Change</w:t>
      </w:r>
    </w:p>
    <w:p w14:paraId="1B55569D" w14:textId="77777777" w:rsidR="00134AE5" w:rsidRPr="00054873" w:rsidRDefault="002A0E34"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B36860" w:rsidRPr="00054873">
        <w:rPr>
          <w:rFonts w:ascii="Times New Roman" w:hAnsi="Times New Roman" w:cs="Times New Roman"/>
        </w:rPr>
        <w:t>S</w:t>
      </w:r>
      <w:r w:rsidR="00A40EE1" w:rsidRPr="00054873">
        <w:rPr>
          <w:rFonts w:ascii="Times New Roman" w:hAnsi="Times New Roman" w:cs="Times New Roman"/>
        </w:rPr>
        <w:t>usceptibi</w:t>
      </w:r>
      <w:r w:rsidR="00134AE5" w:rsidRPr="00054873">
        <w:rPr>
          <w:rFonts w:ascii="Times New Roman" w:hAnsi="Times New Roman" w:cs="Times New Roman"/>
        </w:rPr>
        <w:t xml:space="preserve">lity to change </w:t>
      </w:r>
      <w:r w:rsidR="007756A2">
        <w:rPr>
          <w:rFonts w:ascii="Times New Roman" w:hAnsi="Times New Roman" w:cs="Times New Roman"/>
        </w:rPr>
        <w:t>wa</w:t>
      </w:r>
      <w:r w:rsidR="00134AE5" w:rsidRPr="00054873">
        <w:rPr>
          <w:rFonts w:ascii="Times New Roman" w:hAnsi="Times New Roman" w:cs="Times New Roman"/>
        </w:rPr>
        <w:t xml:space="preserve">s part of the </w:t>
      </w:r>
      <w:r w:rsidR="00F114D0" w:rsidRPr="00054873">
        <w:rPr>
          <w:rFonts w:ascii="Times New Roman" w:hAnsi="Times New Roman" w:cs="Times New Roman"/>
        </w:rPr>
        <w:t>childhood</w:t>
      </w:r>
      <w:r w:rsidR="00134AE5" w:rsidRPr="00054873">
        <w:rPr>
          <w:rFonts w:ascii="Times New Roman" w:hAnsi="Times New Roman" w:cs="Times New Roman"/>
        </w:rPr>
        <w:t xml:space="preserve">s of most </w:t>
      </w:r>
      <w:r w:rsidR="00C74A3B">
        <w:rPr>
          <w:rFonts w:ascii="Times New Roman" w:hAnsi="Times New Roman" w:cs="Times New Roman"/>
        </w:rPr>
        <w:t xml:space="preserve">of our </w:t>
      </w:r>
      <w:r w:rsidR="00134AE5" w:rsidRPr="00054873">
        <w:rPr>
          <w:rFonts w:ascii="Times New Roman" w:hAnsi="Times New Roman" w:cs="Times New Roman"/>
        </w:rPr>
        <w:t>street-involved youth</w:t>
      </w:r>
      <w:r w:rsidR="00C74A3B">
        <w:rPr>
          <w:rFonts w:ascii="Times New Roman" w:hAnsi="Times New Roman" w:cs="Times New Roman"/>
        </w:rPr>
        <w:t>. S</w:t>
      </w:r>
      <w:r w:rsidR="00351147" w:rsidRPr="00054873">
        <w:rPr>
          <w:rFonts w:ascii="Times New Roman" w:hAnsi="Times New Roman" w:cs="Times New Roman"/>
        </w:rPr>
        <w:t>ome of th</w:t>
      </w:r>
      <w:r w:rsidR="00912505">
        <w:rPr>
          <w:rFonts w:ascii="Times New Roman" w:hAnsi="Times New Roman" w:cs="Times New Roman"/>
        </w:rPr>
        <w:t>e</w:t>
      </w:r>
      <w:r w:rsidR="007756A2">
        <w:rPr>
          <w:rFonts w:ascii="Times New Roman" w:hAnsi="Times New Roman" w:cs="Times New Roman"/>
        </w:rPr>
        <w:t>m</w:t>
      </w:r>
      <w:r w:rsidR="00912505">
        <w:rPr>
          <w:rFonts w:ascii="Times New Roman" w:hAnsi="Times New Roman" w:cs="Times New Roman"/>
        </w:rPr>
        <w:t xml:space="preserve"> identif</w:t>
      </w:r>
      <w:r w:rsidR="007756A2">
        <w:rPr>
          <w:rFonts w:ascii="Times New Roman" w:hAnsi="Times New Roman" w:cs="Times New Roman"/>
        </w:rPr>
        <w:t>ied</w:t>
      </w:r>
      <w:r w:rsidR="00912505">
        <w:rPr>
          <w:rFonts w:ascii="Times New Roman" w:hAnsi="Times New Roman" w:cs="Times New Roman"/>
        </w:rPr>
        <w:t xml:space="preserve"> this </w:t>
      </w:r>
      <w:r w:rsidR="00351147" w:rsidRPr="00054873">
        <w:rPr>
          <w:rFonts w:ascii="Times New Roman" w:hAnsi="Times New Roman" w:cs="Times New Roman"/>
        </w:rPr>
        <w:t xml:space="preserve">instability </w:t>
      </w:r>
      <w:r w:rsidR="00912505">
        <w:rPr>
          <w:rFonts w:ascii="Times New Roman" w:hAnsi="Times New Roman" w:cs="Times New Roman"/>
        </w:rPr>
        <w:t xml:space="preserve">as </w:t>
      </w:r>
      <w:r w:rsidR="00351147" w:rsidRPr="00054873">
        <w:rPr>
          <w:rFonts w:ascii="Times New Roman" w:hAnsi="Times New Roman" w:cs="Times New Roman"/>
        </w:rPr>
        <w:t xml:space="preserve">a problem, such as frequent changes in caregiver while young. </w:t>
      </w:r>
      <w:r w:rsidR="007756A2">
        <w:rPr>
          <w:rFonts w:ascii="Times New Roman" w:hAnsi="Times New Roman" w:cs="Times New Roman"/>
        </w:rPr>
        <w:t>However,</w:t>
      </w:r>
      <w:r w:rsidR="00912505">
        <w:rPr>
          <w:rFonts w:ascii="Times New Roman" w:hAnsi="Times New Roman" w:cs="Times New Roman"/>
        </w:rPr>
        <w:t xml:space="preserve"> many youth in our study d</w:t>
      </w:r>
      <w:r w:rsidR="007756A2">
        <w:rPr>
          <w:rFonts w:ascii="Times New Roman" w:hAnsi="Times New Roman" w:cs="Times New Roman"/>
        </w:rPr>
        <w:t>id</w:t>
      </w:r>
      <w:r w:rsidR="00912505">
        <w:rPr>
          <w:rFonts w:ascii="Times New Roman" w:hAnsi="Times New Roman" w:cs="Times New Roman"/>
        </w:rPr>
        <w:t xml:space="preserve"> not draw attention to instability in their childhood even when it </w:t>
      </w:r>
      <w:r w:rsidR="007756A2">
        <w:rPr>
          <w:rFonts w:ascii="Times New Roman" w:hAnsi="Times New Roman" w:cs="Times New Roman"/>
        </w:rPr>
        <w:t>wa</w:t>
      </w:r>
      <w:r w:rsidR="00912505">
        <w:rPr>
          <w:rFonts w:ascii="Times New Roman" w:hAnsi="Times New Roman" w:cs="Times New Roman"/>
        </w:rPr>
        <w:t>s clearly</w:t>
      </w:r>
      <w:r w:rsidR="00261D96">
        <w:rPr>
          <w:rFonts w:ascii="Times New Roman" w:hAnsi="Times New Roman" w:cs="Times New Roman"/>
        </w:rPr>
        <w:t xml:space="preserve"> </w:t>
      </w:r>
      <w:r w:rsidR="00912505">
        <w:rPr>
          <w:rFonts w:ascii="Times New Roman" w:hAnsi="Times New Roman" w:cs="Times New Roman"/>
        </w:rPr>
        <w:t>evident in their life history</w:t>
      </w:r>
      <w:r w:rsidR="00C74A3B">
        <w:rPr>
          <w:rFonts w:ascii="Times New Roman" w:hAnsi="Times New Roman" w:cs="Times New Roman"/>
        </w:rPr>
        <w:t xml:space="preserve">, and they </w:t>
      </w:r>
      <w:r w:rsidR="00912505">
        <w:rPr>
          <w:rFonts w:ascii="Times New Roman" w:hAnsi="Times New Roman" w:cs="Times New Roman"/>
        </w:rPr>
        <w:t>mention</w:t>
      </w:r>
      <w:r w:rsidR="007756A2">
        <w:rPr>
          <w:rFonts w:ascii="Times New Roman" w:hAnsi="Times New Roman" w:cs="Times New Roman"/>
        </w:rPr>
        <w:t>ed</w:t>
      </w:r>
      <w:r w:rsidR="00912505">
        <w:rPr>
          <w:rFonts w:ascii="Times New Roman" w:hAnsi="Times New Roman" w:cs="Times New Roman"/>
        </w:rPr>
        <w:t xml:space="preserve"> other factors influencing their current life situation.</w:t>
      </w:r>
      <w:r w:rsidR="00A402A5">
        <w:rPr>
          <w:rFonts w:ascii="Times New Roman" w:hAnsi="Times New Roman" w:cs="Times New Roman"/>
        </w:rPr>
        <w:t xml:space="preserve"> </w:t>
      </w:r>
      <w:r w:rsidR="00912505">
        <w:rPr>
          <w:rFonts w:ascii="Times New Roman" w:hAnsi="Times New Roman" w:cs="Times New Roman"/>
        </w:rPr>
        <w:t>I</w:t>
      </w:r>
      <w:r w:rsidR="00474529" w:rsidRPr="00054873">
        <w:rPr>
          <w:rFonts w:ascii="Times New Roman" w:hAnsi="Times New Roman" w:cs="Times New Roman"/>
        </w:rPr>
        <w:t xml:space="preserve">nstability may not </w:t>
      </w:r>
      <w:r w:rsidR="006C2449">
        <w:rPr>
          <w:rFonts w:ascii="Times New Roman" w:hAnsi="Times New Roman" w:cs="Times New Roman"/>
        </w:rPr>
        <w:t>always be that important</w:t>
      </w:r>
      <w:r w:rsidR="007756A2">
        <w:rPr>
          <w:rFonts w:ascii="Times New Roman" w:hAnsi="Times New Roman" w:cs="Times New Roman"/>
        </w:rPr>
        <w:t>,</w:t>
      </w:r>
      <w:r w:rsidR="00A402A5">
        <w:rPr>
          <w:rFonts w:ascii="Times New Roman" w:hAnsi="Times New Roman" w:cs="Times New Roman"/>
        </w:rPr>
        <w:t xml:space="preserve"> </w:t>
      </w:r>
      <w:r w:rsidR="007756A2">
        <w:rPr>
          <w:rFonts w:ascii="Times New Roman" w:hAnsi="Times New Roman" w:cs="Times New Roman"/>
        </w:rPr>
        <w:t>or</w:t>
      </w:r>
      <w:r w:rsidR="006C2449">
        <w:rPr>
          <w:rFonts w:ascii="Times New Roman" w:hAnsi="Times New Roman" w:cs="Times New Roman"/>
        </w:rPr>
        <w:t xml:space="preserve"> for the reasons we assume. </w:t>
      </w:r>
      <w:r w:rsidR="00474529" w:rsidRPr="00054873">
        <w:rPr>
          <w:rFonts w:ascii="Times New Roman" w:hAnsi="Times New Roman" w:cs="Times New Roman"/>
        </w:rPr>
        <w:t xml:space="preserve">It </w:t>
      </w:r>
      <w:r w:rsidR="00C96C5F" w:rsidRPr="00054873">
        <w:rPr>
          <w:rFonts w:ascii="Times New Roman" w:hAnsi="Times New Roman" w:cs="Times New Roman"/>
        </w:rPr>
        <w:t xml:space="preserve">only works as a characteristic of emerging adulthood if it distinguishes </w:t>
      </w:r>
      <w:r w:rsidR="00474529" w:rsidRPr="00054873">
        <w:rPr>
          <w:rFonts w:ascii="Times New Roman" w:hAnsi="Times New Roman" w:cs="Times New Roman"/>
        </w:rPr>
        <w:t xml:space="preserve">one stage of life from another, and for many </w:t>
      </w:r>
      <w:r w:rsidR="00913109">
        <w:rPr>
          <w:rFonts w:ascii="Times New Roman" w:hAnsi="Times New Roman" w:cs="Times New Roman"/>
        </w:rPr>
        <w:t>stre</w:t>
      </w:r>
      <w:r w:rsidR="005E6CFE">
        <w:rPr>
          <w:rFonts w:ascii="Times New Roman" w:hAnsi="Times New Roman" w:cs="Times New Roman"/>
        </w:rPr>
        <w:t>e</w:t>
      </w:r>
      <w:r w:rsidR="00913109">
        <w:rPr>
          <w:rFonts w:ascii="Times New Roman" w:hAnsi="Times New Roman" w:cs="Times New Roman"/>
        </w:rPr>
        <w:t>t</w:t>
      </w:r>
      <w:r w:rsidR="005E6CFE">
        <w:rPr>
          <w:rFonts w:ascii="Times New Roman" w:hAnsi="Times New Roman" w:cs="Times New Roman"/>
        </w:rPr>
        <w:t xml:space="preserve">-involved </w:t>
      </w:r>
      <w:r w:rsidR="00474529" w:rsidRPr="00054873">
        <w:rPr>
          <w:rFonts w:ascii="Times New Roman" w:hAnsi="Times New Roman" w:cs="Times New Roman"/>
        </w:rPr>
        <w:t>youth</w:t>
      </w:r>
      <w:r w:rsidR="007756A2">
        <w:rPr>
          <w:rFonts w:ascii="Times New Roman" w:hAnsi="Times New Roman" w:cs="Times New Roman"/>
        </w:rPr>
        <w:t xml:space="preserve"> it does not.</w:t>
      </w:r>
    </w:p>
    <w:p w14:paraId="33E8845A" w14:textId="77777777" w:rsidR="005F0C94" w:rsidRPr="00054873" w:rsidRDefault="00C96C5F"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A966BE" w:rsidRPr="00054873">
        <w:rPr>
          <w:rFonts w:ascii="Times New Roman" w:hAnsi="Times New Roman" w:cs="Times New Roman"/>
        </w:rPr>
        <w:t xml:space="preserve">When youth leave their guardians, </w:t>
      </w:r>
      <w:r w:rsidR="00F114D0" w:rsidRPr="00054873">
        <w:rPr>
          <w:rFonts w:ascii="Times New Roman" w:hAnsi="Times New Roman" w:cs="Times New Roman"/>
        </w:rPr>
        <w:t>m</w:t>
      </w:r>
      <w:r w:rsidR="003D029A" w:rsidRPr="00054873">
        <w:rPr>
          <w:rFonts w:ascii="Times New Roman" w:hAnsi="Times New Roman" w:cs="Times New Roman"/>
        </w:rPr>
        <w:t xml:space="preserve">ost are moving </w:t>
      </w:r>
      <w:r w:rsidR="00A966BE" w:rsidRPr="00054873">
        <w:rPr>
          <w:rFonts w:ascii="Times New Roman" w:hAnsi="Times New Roman" w:cs="Times New Roman"/>
        </w:rPr>
        <w:t xml:space="preserve">away from and </w:t>
      </w:r>
      <w:r w:rsidR="003D029A" w:rsidRPr="00054873">
        <w:rPr>
          <w:rFonts w:ascii="Times New Roman" w:hAnsi="Times New Roman" w:cs="Times New Roman"/>
        </w:rPr>
        <w:t>toward something</w:t>
      </w:r>
      <w:r w:rsidR="00A966BE" w:rsidRPr="00054873">
        <w:rPr>
          <w:rFonts w:ascii="Times New Roman" w:hAnsi="Times New Roman" w:cs="Times New Roman"/>
        </w:rPr>
        <w:t xml:space="preserve">. </w:t>
      </w:r>
      <w:r w:rsidR="007073F1">
        <w:rPr>
          <w:rFonts w:ascii="Times New Roman" w:hAnsi="Times New Roman" w:cs="Times New Roman"/>
        </w:rPr>
        <w:t>S</w:t>
      </w:r>
      <w:r w:rsidR="005E6CFE">
        <w:rPr>
          <w:rFonts w:ascii="Times New Roman" w:hAnsi="Times New Roman" w:cs="Times New Roman"/>
        </w:rPr>
        <w:t xml:space="preserve">ometimes </w:t>
      </w:r>
      <w:r w:rsidR="007073F1">
        <w:rPr>
          <w:rFonts w:ascii="Times New Roman" w:hAnsi="Times New Roman" w:cs="Times New Roman"/>
        </w:rPr>
        <w:t xml:space="preserve">they </w:t>
      </w:r>
      <w:r w:rsidR="00A966BE" w:rsidRPr="00054873">
        <w:rPr>
          <w:rFonts w:ascii="Times New Roman" w:hAnsi="Times New Roman" w:cs="Times New Roman"/>
        </w:rPr>
        <w:t xml:space="preserve">are moving away from </w:t>
      </w:r>
      <w:r w:rsidR="00474529" w:rsidRPr="00054873">
        <w:rPr>
          <w:rFonts w:ascii="Times New Roman" w:hAnsi="Times New Roman" w:cs="Times New Roman"/>
        </w:rPr>
        <w:t xml:space="preserve">troublesome family and </w:t>
      </w:r>
      <w:r w:rsidR="00790D2D">
        <w:rPr>
          <w:rFonts w:ascii="Times New Roman" w:hAnsi="Times New Roman" w:cs="Times New Roman"/>
        </w:rPr>
        <w:t xml:space="preserve">poor </w:t>
      </w:r>
      <w:r w:rsidR="00474529" w:rsidRPr="00054873">
        <w:rPr>
          <w:rFonts w:ascii="Times New Roman" w:hAnsi="Times New Roman" w:cs="Times New Roman"/>
        </w:rPr>
        <w:t xml:space="preserve">educational experiences. </w:t>
      </w:r>
      <w:r w:rsidR="007073F1">
        <w:rPr>
          <w:rFonts w:ascii="Times New Roman" w:hAnsi="Times New Roman" w:cs="Times New Roman"/>
        </w:rPr>
        <w:t>Sometimes t</w:t>
      </w:r>
      <w:r w:rsidR="00474529" w:rsidRPr="00054873">
        <w:rPr>
          <w:rFonts w:ascii="Times New Roman" w:hAnsi="Times New Roman" w:cs="Times New Roman"/>
        </w:rPr>
        <w:t xml:space="preserve">hey are moving toward </w:t>
      </w:r>
      <w:r w:rsidR="00A966BE" w:rsidRPr="00054873">
        <w:rPr>
          <w:rFonts w:ascii="Times New Roman" w:hAnsi="Times New Roman" w:cs="Times New Roman"/>
        </w:rPr>
        <w:t xml:space="preserve">a community of supportive friends, toward </w:t>
      </w:r>
      <w:r w:rsidR="00351147" w:rsidRPr="00054873">
        <w:rPr>
          <w:rFonts w:ascii="Times New Roman" w:hAnsi="Times New Roman" w:cs="Times New Roman"/>
        </w:rPr>
        <w:t xml:space="preserve">independence and self-sufficiency, toward adventure, and toward </w:t>
      </w:r>
      <w:r w:rsidR="00A966BE" w:rsidRPr="00054873">
        <w:rPr>
          <w:rFonts w:ascii="Times New Roman" w:hAnsi="Times New Roman" w:cs="Times New Roman"/>
        </w:rPr>
        <w:t>alte</w:t>
      </w:r>
      <w:r w:rsidR="00351147" w:rsidRPr="00054873">
        <w:rPr>
          <w:rFonts w:ascii="Times New Roman" w:hAnsi="Times New Roman" w:cs="Times New Roman"/>
        </w:rPr>
        <w:t>rnative educational experiences. This mobility</w:t>
      </w:r>
      <w:r w:rsidR="00474529" w:rsidRPr="00054873">
        <w:rPr>
          <w:rFonts w:ascii="Times New Roman" w:hAnsi="Times New Roman" w:cs="Times New Roman"/>
        </w:rPr>
        <w:t xml:space="preserve"> may be evidence of some strength and of aspirations for a better life. </w:t>
      </w:r>
      <w:r w:rsidR="000B4119" w:rsidRPr="00054873">
        <w:rPr>
          <w:rFonts w:ascii="Times New Roman" w:hAnsi="Times New Roman" w:cs="Times New Roman"/>
        </w:rPr>
        <w:t xml:space="preserve"> It may be more usefu</w:t>
      </w:r>
      <w:r w:rsidR="005F0C94" w:rsidRPr="00054873">
        <w:rPr>
          <w:rFonts w:ascii="Times New Roman" w:hAnsi="Times New Roman" w:cs="Times New Roman"/>
        </w:rPr>
        <w:t>l to focus on their aspirations and</w:t>
      </w:r>
      <w:r w:rsidR="000B4119" w:rsidRPr="00054873">
        <w:rPr>
          <w:rFonts w:ascii="Times New Roman" w:hAnsi="Times New Roman" w:cs="Times New Roman"/>
        </w:rPr>
        <w:t xml:space="preserve"> the match or mismatch between their aspirations and the social structure</w:t>
      </w:r>
      <w:r w:rsidR="005F0C94" w:rsidRPr="00054873">
        <w:rPr>
          <w:rFonts w:ascii="Times New Roman" w:hAnsi="Times New Roman" w:cs="Times New Roman"/>
        </w:rPr>
        <w:t>. It may also help to examine their experience</w:t>
      </w:r>
      <w:r w:rsidR="003A3E6E" w:rsidRPr="00054873">
        <w:rPr>
          <w:rFonts w:ascii="Times New Roman" w:hAnsi="Times New Roman" w:cs="Times New Roman"/>
        </w:rPr>
        <w:t>s</w:t>
      </w:r>
      <w:r w:rsidR="005F0C94" w:rsidRPr="00054873">
        <w:rPr>
          <w:rFonts w:ascii="Times New Roman" w:hAnsi="Times New Roman" w:cs="Times New Roman"/>
        </w:rPr>
        <w:t xml:space="preserve"> of change</w:t>
      </w:r>
      <w:r w:rsidR="003A3E6E" w:rsidRPr="00054873">
        <w:rPr>
          <w:rFonts w:ascii="Times New Roman" w:hAnsi="Times New Roman" w:cs="Times New Roman"/>
        </w:rPr>
        <w:t>.</w:t>
      </w:r>
    </w:p>
    <w:p w14:paraId="7A2A36D3" w14:textId="77777777" w:rsidR="007C6A14" w:rsidRPr="00E069E3" w:rsidRDefault="00C70D40" w:rsidP="00CA530D">
      <w:pPr>
        <w:pStyle w:val="BodyText"/>
        <w:spacing w:line="480" w:lineRule="auto"/>
        <w:rPr>
          <w:rFonts w:ascii="Times New Roman" w:hAnsi="Times New Roman" w:cs="Times New Roman"/>
          <w:b/>
        </w:rPr>
      </w:pPr>
      <w:r w:rsidRPr="00E069E3">
        <w:rPr>
          <w:rFonts w:ascii="Times New Roman" w:hAnsi="Times New Roman" w:cs="Times New Roman"/>
          <w:b/>
        </w:rPr>
        <w:t>&lt;2&gt;Change is Good and No Change is Bad</w:t>
      </w:r>
    </w:p>
    <w:p w14:paraId="40863D74" w14:textId="77777777" w:rsidR="00B60642" w:rsidRPr="00054873" w:rsidRDefault="005F241B" w:rsidP="00CA530D">
      <w:pPr>
        <w:pStyle w:val="FirstParagraph"/>
        <w:spacing w:line="480" w:lineRule="auto"/>
        <w:ind w:firstLine="720"/>
        <w:rPr>
          <w:rFonts w:ascii="Times New Roman" w:hAnsi="Times New Roman" w:cs="Times New Roman"/>
        </w:rPr>
      </w:pPr>
      <w:bookmarkStart w:id="6" w:name="change-is-good-and-no-change-is-bad-inst"/>
      <w:bookmarkEnd w:id="6"/>
      <w:r w:rsidRPr="00054873">
        <w:rPr>
          <w:rFonts w:ascii="Times New Roman" w:hAnsi="Times New Roman" w:cs="Times New Roman"/>
        </w:rPr>
        <w:t xml:space="preserve">Few </w:t>
      </w:r>
      <w:r w:rsidR="00FB1F2E">
        <w:rPr>
          <w:rFonts w:ascii="Times New Roman" w:hAnsi="Times New Roman" w:cs="Times New Roman"/>
        </w:rPr>
        <w:t xml:space="preserve">street-involved </w:t>
      </w:r>
      <w:r w:rsidRPr="00054873">
        <w:rPr>
          <w:rFonts w:ascii="Times New Roman" w:hAnsi="Times New Roman" w:cs="Times New Roman"/>
        </w:rPr>
        <w:t xml:space="preserve">youth </w:t>
      </w:r>
      <w:r w:rsidR="002D1173">
        <w:rPr>
          <w:rFonts w:ascii="Times New Roman" w:hAnsi="Times New Roman" w:cs="Times New Roman"/>
        </w:rPr>
        <w:t>in our sampl</w:t>
      </w:r>
      <w:r w:rsidR="00594C1D">
        <w:rPr>
          <w:rFonts w:ascii="Times New Roman" w:hAnsi="Times New Roman" w:cs="Times New Roman"/>
        </w:rPr>
        <w:t xml:space="preserve">e </w:t>
      </w:r>
      <w:r w:rsidRPr="00054873">
        <w:rPr>
          <w:rFonts w:ascii="Times New Roman" w:hAnsi="Times New Roman" w:cs="Times New Roman"/>
        </w:rPr>
        <w:t>ha</w:t>
      </w:r>
      <w:r w:rsidR="007073F1">
        <w:rPr>
          <w:rFonts w:ascii="Times New Roman" w:hAnsi="Times New Roman" w:cs="Times New Roman"/>
        </w:rPr>
        <w:t>d</w:t>
      </w:r>
      <w:r w:rsidRPr="00054873">
        <w:rPr>
          <w:rFonts w:ascii="Times New Roman" w:hAnsi="Times New Roman" w:cs="Times New Roman"/>
        </w:rPr>
        <w:t xml:space="preserve"> regrets about leaving home. It often fel</w:t>
      </w:r>
      <w:r w:rsidR="007073F1">
        <w:rPr>
          <w:rFonts w:ascii="Times New Roman" w:hAnsi="Times New Roman" w:cs="Times New Roman"/>
        </w:rPr>
        <w:t>t</w:t>
      </w:r>
      <w:r w:rsidR="00A402A5">
        <w:rPr>
          <w:rFonts w:ascii="Times New Roman" w:hAnsi="Times New Roman" w:cs="Times New Roman"/>
        </w:rPr>
        <w:t xml:space="preserve"> </w:t>
      </w:r>
      <w:r w:rsidR="00594C1D">
        <w:rPr>
          <w:rFonts w:ascii="Times New Roman" w:hAnsi="Times New Roman" w:cs="Times New Roman"/>
        </w:rPr>
        <w:t>like a good choice</w:t>
      </w:r>
      <w:r w:rsidR="00FB1F2E">
        <w:rPr>
          <w:rFonts w:ascii="Times New Roman" w:hAnsi="Times New Roman" w:cs="Times New Roman"/>
        </w:rPr>
        <w:t xml:space="preserve">, as </w:t>
      </w:r>
      <w:r w:rsidR="00912505">
        <w:rPr>
          <w:rFonts w:ascii="Times New Roman" w:hAnsi="Times New Roman" w:cs="Times New Roman"/>
        </w:rPr>
        <w:t xml:space="preserve">Alex </w:t>
      </w:r>
      <w:r w:rsidR="00FB1F2E">
        <w:rPr>
          <w:rFonts w:ascii="Times New Roman" w:hAnsi="Times New Roman" w:cs="Times New Roman"/>
        </w:rPr>
        <w:t>stated</w:t>
      </w:r>
      <w:r w:rsidRPr="00054873">
        <w:rPr>
          <w:rFonts w:ascii="Times New Roman" w:hAnsi="Times New Roman" w:cs="Times New Roman"/>
        </w:rPr>
        <w:t>: "Yeah, I’m doing a lot better now than I did when I lived with my parents. I think like now there’s not a whole bunch of crap going on. And the rest of the time, you just go to school."</w:t>
      </w:r>
      <w:r w:rsidR="009A3382">
        <w:rPr>
          <w:rFonts w:ascii="Times New Roman" w:hAnsi="Times New Roman" w:cs="Times New Roman"/>
        </w:rPr>
        <w:t xml:space="preserve"> Bruce</w:t>
      </w:r>
      <w:r w:rsidRPr="00054873">
        <w:rPr>
          <w:rFonts w:ascii="Times New Roman" w:hAnsi="Times New Roman" w:cs="Times New Roman"/>
        </w:rPr>
        <w:t xml:space="preserve"> said, "It's a lot different to be in a house </w:t>
      </w:r>
      <w:r w:rsidRPr="00054873">
        <w:rPr>
          <w:rFonts w:ascii="Times New Roman" w:hAnsi="Times New Roman" w:cs="Times New Roman"/>
        </w:rPr>
        <w:lastRenderedPageBreak/>
        <w:t>where no one is yelling all the time." On</w:t>
      </w:r>
      <w:r w:rsidR="007C6A14" w:rsidRPr="00054873">
        <w:rPr>
          <w:rFonts w:ascii="Times New Roman" w:hAnsi="Times New Roman" w:cs="Times New Roman"/>
        </w:rPr>
        <w:t>c</w:t>
      </w:r>
      <w:r w:rsidRPr="00054873">
        <w:rPr>
          <w:rFonts w:ascii="Times New Roman" w:hAnsi="Times New Roman" w:cs="Times New Roman"/>
        </w:rPr>
        <w:t xml:space="preserve">e they </w:t>
      </w:r>
      <w:r w:rsidR="00FB1F2E">
        <w:rPr>
          <w:rFonts w:ascii="Times New Roman" w:hAnsi="Times New Roman" w:cs="Times New Roman"/>
        </w:rPr>
        <w:t>we</w:t>
      </w:r>
      <w:r w:rsidRPr="00054873">
        <w:rPr>
          <w:rFonts w:ascii="Times New Roman" w:hAnsi="Times New Roman" w:cs="Times New Roman"/>
        </w:rPr>
        <w:t>re out of their home, some youth resist</w:t>
      </w:r>
      <w:r w:rsidR="00FB1F2E">
        <w:rPr>
          <w:rFonts w:ascii="Times New Roman" w:hAnsi="Times New Roman" w:cs="Times New Roman"/>
        </w:rPr>
        <w:t>ed</w:t>
      </w:r>
      <w:r w:rsidRPr="00054873">
        <w:rPr>
          <w:rFonts w:ascii="Times New Roman" w:hAnsi="Times New Roman" w:cs="Times New Roman"/>
        </w:rPr>
        <w:t xml:space="preserve"> stability, especially when it </w:t>
      </w:r>
      <w:r w:rsidR="00FB1F2E">
        <w:rPr>
          <w:rFonts w:ascii="Times New Roman" w:hAnsi="Times New Roman" w:cs="Times New Roman"/>
        </w:rPr>
        <w:t>wa</w:t>
      </w:r>
      <w:r w:rsidRPr="00054873">
        <w:rPr>
          <w:rFonts w:ascii="Times New Roman" w:hAnsi="Times New Roman" w:cs="Times New Roman"/>
        </w:rPr>
        <w:t>s thrust on them.</w:t>
      </w:r>
      <w:r w:rsidR="00A402A5">
        <w:rPr>
          <w:rFonts w:ascii="Times New Roman" w:hAnsi="Times New Roman" w:cs="Times New Roman"/>
        </w:rPr>
        <w:t xml:space="preserve"> </w:t>
      </w:r>
      <w:r w:rsidRPr="00054873">
        <w:rPr>
          <w:rFonts w:ascii="Times New Roman" w:hAnsi="Times New Roman" w:cs="Times New Roman"/>
        </w:rPr>
        <w:t>Des sa</w:t>
      </w:r>
      <w:r w:rsidR="00912505">
        <w:rPr>
          <w:rFonts w:ascii="Times New Roman" w:hAnsi="Times New Roman" w:cs="Times New Roman"/>
        </w:rPr>
        <w:t>i</w:t>
      </w:r>
      <w:r w:rsidR="00FB1F2E">
        <w:rPr>
          <w:rFonts w:ascii="Times New Roman" w:hAnsi="Times New Roman" w:cs="Times New Roman"/>
        </w:rPr>
        <w:t>d</w:t>
      </w:r>
      <w:r w:rsidRPr="00054873">
        <w:rPr>
          <w:rFonts w:ascii="Times New Roman" w:hAnsi="Times New Roman" w:cs="Times New Roman"/>
        </w:rPr>
        <w:t>,</w:t>
      </w:r>
      <w:r w:rsidR="009A3382">
        <w:rPr>
          <w:rFonts w:ascii="Times New Roman" w:hAnsi="Times New Roman" w:cs="Times New Roman"/>
        </w:rPr>
        <w:t xml:space="preserve"> "I've been through a lot." He ha</w:t>
      </w:r>
      <w:r w:rsidR="00FB1F2E">
        <w:rPr>
          <w:rFonts w:ascii="Times New Roman" w:hAnsi="Times New Roman" w:cs="Times New Roman"/>
        </w:rPr>
        <w:t>d</w:t>
      </w:r>
      <w:r w:rsidRPr="00054873">
        <w:rPr>
          <w:rFonts w:ascii="Times New Roman" w:hAnsi="Times New Roman" w:cs="Times New Roman"/>
        </w:rPr>
        <w:t xml:space="preserve"> had a rough time; his emerging adulthood experience </w:t>
      </w:r>
      <w:r w:rsidR="00FB1F2E">
        <w:rPr>
          <w:rFonts w:ascii="Times New Roman" w:hAnsi="Times New Roman" w:cs="Times New Roman"/>
        </w:rPr>
        <w:t>wa</w:t>
      </w:r>
      <w:r w:rsidRPr="00054873">
        <w:rPr>
          <w:rFonts w:ascii="Times New Roman" w:hAnsi="Times New Roman" w:cs="Times New Roman"/>
        </w:rPr>
        <w:t>s working out the implications of what it mean</w:t>
      </w:r>
      <w:r w:rsidR="00FB1F2E">
        <w:rPr>
          <w:rFonts w:ascii="Times New Roman" w:hAnsi="Times New Roman" w:cs="Times New Roman"/>
        </w:rPr>
        <w:t>t</w:t>
      </w:r>
      <w:r w:rsidRPr="00054873">
        <w:rPr>
          <w:rFonts w:ascii="Times New Roman" w:hAnsi="Times New Roman" w:cs="Times New Roman"/>
        </w:rPr>
        <w:t xml:space="preserve"> to have had a rough time. He </w:t>
      </w:r>
      <w:r w:rsidR="00FB1F2E">
        <w:rPr>
          <w:rFonts w:ascii="Times New Roman" w:hAnsi="Times New Roman" w:cs="Times New Roman"/>
        </w:rPr>
        <w:t>wa</w:t>
      </w:r>
      <w:r w:rsidRPr="00054873">
        <w:rPr>
          <w:rFonts w:ascii="Times New Roman" w:hAnsi="Times New Roman" w:cs="Times New Roman"/>
        </w:rPr>
        <w:t xml:space="preserve">s easily angered, </w:t>
      </w:r>
      <w:r w:rsidR="00FB1F2E">
        <w:rPr>
          <w:rFonts w:ascii="Times New Roman" w:hAnsi="Times New Roman" w:cs="Times New Roman"/>
        </w:rPr>
        <w:t>found</w:t>
      </w:r>
      <w:r w:rsidRPr="00054873">
        <w:rPr>
          <w:rFonts w:ascii="Times New Roman" w:hAnsi="Times New Roman" w:cs="Times New Roman"/>
        </w:rPr>
        <w:t xml:space="preserve"> himself frequently involved in conflicts, and it worrie</w:t>
      </w:r>
      <w:r w:rsidR="00FB1F2E">
        <w:rPr>
          <w:rFonts w:ascii="Times New Roman" w:hAnsi="Times New Roman" w:cs="Times New Roman"/>
        </w:rPr>
        <w:t>d</w:t>
      </w:r>
      <w:r w:rsidRPr="00054873">
        <w:rPr>
          <w:rFonts w:ascii="Times New Roman" w:hAnsi="Times New Roman" w:cs="Times New Roman"/>
        </w:rPr>
        <w:t xml:space="preserve"> him.</w:t>
      </w:r>
    </w:p>
    <w:p w14:paraId="78F06E45" w14:textId="4C817271" w:rsidR="00B60642" w:rsidRPr="00054873" w:rsidRDefault="009A3382" w:rsidP="005F0C94">
      <w:pPr>
        <w:pStyle w:val="BodyText"/>
        <w:spacing w:line="480" w:lineRule="auto"/>
        <w:ind w:firstLine="720"/>
        <w:rPr>
          <w:rFonts w:ascii="Times New Roman" w:hAnsi="Times New Roman" w:cs="Times New Roman"/>
        </w:rPr>
      </w:pPr>
      <w:r>
        <w:rPr>
          <w:rFonts w:ascii="Times New Roman" w:hAnsi="Times New Roman" w:cs="Times New Roman"/>
        </w:rPr>
        <w:t>Still, Des</w:t>
      </w:r>
      <w:r w:rsidR="005F241B" w:rsidRPr="00054873">
        <w:rPr>
          <w:rFonts w:ascii="Times New Roman" w:hAnsi="Times New Roman" w:cs="Times New Roman"/>
        </w:rPr>
        <w:t xml:space="preserve"> occasionally </w:t>
      </w:r>
      <w:r w:rsidR="007073F1">
        <w:rPr>
          <w:rFonts w:ascii="Times New Roman" w:hAnsi="Times New Roman" w:cs="Times New Roman"/>
        </w:rPr>
        <w:t>chose</w:t>
      </w:r>
      <w:r w:rsidR="005F241B" w:rsidRPr="00054873">
        <w:rPr>
          <w:rFonts w:ascii="Times New Roman" w:hAnsi="Times New Roman" w:cs="Times New Roman"/>
        </w:rPr>
        <w:t xml:space="preserve"> to leave options that would seem to provide an anchor and some stability. He left foster care a couple</w:t>
      </w:r>
      <w:r w:rsidR="007073F1">
        <w:rPr>
          <w:rFonts w:ascii="Times New Roman" w:hAnsi="Times New Roman" w:cs="Times New Roman"/>
        </w:rPr>
        <w:t xml:space="preserve"> of</w:t>
      </w:r>
      <w:r w:rsidR="005F241B" w:rsidRPr="00054873">
        <w:rPr>
          <w:rFonts w:ascii="Times New Roman" w:hAnsi="Times New Roman" w:cs="Times New Roman"/>
        </w:rPr>
        <w:t xml:space="preserve"> times, beginning at age 10. Once he left because it was too far out o</w:t>
      </w:r>
      <w:r w:rsidR="00BD23C9">
        <w:rPr>
          <w:rFonts w:ascii="Times New Roman" w:hAnsi="Times New Roman" w:cs="Times New Roman"/>
        </w:rPr>
        <w:t>f town, even though he liked the</w:t>
      </w:r>
      <w:r w:rsidR="005F241B" w:rsidRPr="00054873">
        <w:rPr>
          <w:rFonts w:ascii="Times New Roman" w:hAnsi="Times New Roman" w:cs="Times New Roman"/>
        </w:rPr>
        <w:t xml:space="preserve"> foster parents. A second time he did</w:t>
      </w:r>
      <w:r w:rsidR="007C6A14" w:rsidRPr="00054873">
        <w:rPr>
          <w:rFonts w:ascii="Times New Roman" w:hAnsi="Times New Roman" w:cs="Times New Roman"/>
        </w:rPr>
        <w:t xml:space="preserve"> no</w:t>
      </w:r>
      <w:r w:rsidR="005F241B" w:rsidRPr="00054873">
        <w:rPr>
          <w:rFonts w:ascii="Times New Roman" w:hAnsi="Times New Roman" w:cs="Times New Roman"/>
        </w:rPr>
        <w:t xml:space="preserve">t like the lifestyle of the foster family, </w:t>
      </w:r>
      <w:r w:rsidR="00A402A5">
        <w:rPr>
          <w:rFonts w:ascii="Times New Roman" w:hAnsi="Times New Roman" w:cs="Times New Roman"/>
        </w:rPr>
        <w:t>and</w:t>
      </w:r>
      <w:r w:rsidR="005F241B" w:rsidRPr="00054873">
        <w:rPr>
          <w:rFonts w:ascii="Times New Roman" w:hAnsi="Times New Roman" w:cs="Times New Roman"/>
        </w:rPr>
        <w:t xml:space="preserve"> he made false accusations so that his caseworker would move him out. The tradeoff, he sa</w:t>
      </w:r>
      <w:r w:rsidR="00FB1F2E">
        <w:rPr>
          <w:rFonts w:ascii="Times New Roman" w:hAnsi="Times New Roman" w:cs="Times New Roman"/>
        </w:rPr>
        <w:t>id</w:t>
      </w:r>
      <w:r w:rsidR="005F241B" w:rsidRPr="00054873">
        <w:rPr>
          <w:rFonts w:ascii="Times New Roman" w:hAnsi="Times New Roman" w:cs="Times New Roman"/>
        </w:rPr>
        <w:t xml:space="preserve">, </w:t>
      </w:r>
      <w:r w:rsidR="00FB1F2E">
        <w:rPr>
          <w:rFonts w:ascii="Times New Roman" w:hAnsi="Times New Roman" w:cs="Times New Roman"/>
        </w:rPr>
        <w:t>wa</w:t>
      </w:r>
      <w:r w:rsidR="005F241B" w:rsidRPr="00054873">
        <w:rPr>
          <w:rFonts w:ascii="Times New Roman" w:hAnsi="Times New Roman" w:cs="Times New Roman"/>
        </w:rPr>
        <w:t>s that while staying would have been s</w:t>
      </w:r>
      <w:r w:rsidR="00A97CD0">
        <w:rPr>
          <w:rFonts w:ascii="Times New Roman" w:hAnsi="Times New Roman" w:cs="Times New Roman"/>
        </w:rPr>
        <w:t xml:space="preserve">afer, he </w:t>
      </w:r>
      <w:r w:rsidR="00FB1F2E">
        <w:rPr>
          <w:rFonts w:ascii="Times New Roman" w:hAnsi="Times New Roman" w:cs="Times New Roman"/>
        </w:rPr>
        <w:t>wa</w:t>
      </w:r>
      <w:r w:rsidR="005F0C94" w:rsidRPr="00054873">
        <w:rPr>
          <w:rFonts w:ascii="Times New Roman" w:hAnsi="Times New Roman" w:cs="Times New Roman"/>
        </w:rPr>
        <w:t xml:space="preserve">s more "knowledgeable” about </w:t>
      </w:r>
      <w:r w:rsidR="00AD5005">
        <w:rPr>
          <w:rFonts w:ascii="Times New Roman" w:hAnsi="Times New Roman" w:cs="Times New Roman"/>
        </w:rPr>
        <w:t xml:space="preserve">street </w:t>
      </w:r>
      <w:r w:rsidR="005F0C94" w:rsidRPr="00054873">
        <w:rPr>
          <w:rFonts w:ascii="Times New Roman" w:hAnsi="Times New Roman" w:cs="Times New Roman"/>
        </w:rPr>
        <w:t>life.</w:t>
      </w:r>
      <w:r w:rsidR="005F241B" w:rsidRPr="00054873">
        <w:rPr>
          <w:rFonts w:ascii="Times New Roman" w:hAnsi="Times New Roman" w:cs="Times New Roman"/>
        </w:rPr>
        <w:t xml:space="preserve"> He was not the only person in our sample to </w:t>
      </w:r>
      <w:r w:rsidR="00AD5005">
        <w:rPr>
          <w:rFonts w:ascii="Times New Roman" w:hAnsi="Times New Roman" w:cs="Times New Roman"/>
        </w:rPr>
        <w:t>consciously sabotage</w:t>
      </w:r>
      <w:r w:rsidR="005F241B" w:rsidRPr="00054873">
        <w:rPr>
          <w:rFonts w:ascii="Times New Roman" w:hAnsi="Times New Roman" w:cs="Times New Roman"/>
        </w:rPr>
        <w:t xml:space="preserve"> a placement</w:t>
      </w:r>
      <w:r w:rsidR="007073F1" w:rsidRPr="00054873">
        <w:rPr>
          <w:rFonts w:ascii="Times New Roman" w:hAnsi="Times New Roman" w:cs="Times New Roman"/>
        </w:rPr>
        <w:t>—</w:t>
      </w:r>
      <w:r w:rsidR="005F241B" w:rsidRPr="00054873">
        <w:rPr>
          <w:rFonts w:ascii="Times New Roman" w:hAnsi="Times New Roman" w:cs="Times New Roman"/>
        </w:rPr>
        <w:t>with foster families, with parents, and with friends.</w:t>
      </w:r>
      <w:r w:rsidR="00A402A5">
        <w:rPr>
          <w:rFonts w:ascii="Times New Roman" w:hAnsi="Times New Roman" w:cs="Times New Roman"/>
        </w:rPr>
        <w:t xml:space="preserve"> </w:t>
      </w:r>
      <w:r w:rsidR="005F241B" w:rsidRPr="00054873">
        <w:rPr>
          <w:rFonts w:ascii="Times New Roman" w:hAnsi="Times New Roman" w:cs="Times New Roman"/>
        </w:rPr>
        <w:t xml:space="preserve">Not surprisingly, Des </w:t>
      </w:r>
      <w:r w:rsidR="00FB1F2E">
        <w:rPr>
          <w:rFonts w:ascii="Times New Roman" w:hAnsi="Times New Roman" w:cs="Times New Roman"/>
        </w:rPr>
        <w:t>wa</w:t>
      </w:r>
      <w:r w:rsidR="005F241B" w:rsidRPr="00054873">
        <w:rPr>
          <w:rFonts w:ascii="Times New Roman" w:hAnsi="Times New Roman" w:cs="Times New Roman"/>
        </w:rPr>
        <w:t xml:space="preserve">s always on the move, </w:t>
      </w:r>
      <w:r w:rsidR="00AD5005">
        <w:rPr>
          <w:rFonts w:ascii="Times New Roman" w:hAnsi="Times New Roman" w:cs="Times New Roman"/>
        </w:rPr>
        <w:t>changing the d</w:t>
      </w:r>
      <w:r w:rsidR="008C5595">
        <w:rPr>
          <w:rFonts w:ascii="Times New Roman" w:hAnsi="Times New Roman" w:cs="Times New Roman"/>
        </w:rPr>
        <w:t xml:space="preserve">etails </w:t>
      </w:r>
      <w:r w:rsidR="00AD5005">
        <w:rPr>
          <w:rFonts w:ascii="Times New Roman" w:hAnsi="Times New Roman" w:cs="Times New Roman"/>
        </w:rPr>
        <w:t xml:space="preserve">to change </w:t>
      </w:r>
      <w:r w:rsidR="008C5595">
        <w:rPr>
          <w:rFonts w:ascii="Times New Roman" w:hAnsi="Times New Roman" w:cs="Times New Roman"/>
        </w:rPr>
        <w:t xml:space="preserve">the big picture. </w:t>
      </w:r>
      <w:r w:rsidR="005F241B" w:rsidRPr="00054873">
        <w:rPr>
          <w:rFonts w:ascii="Times New Roman" w:hAnsi="Times New Roman" w:cs="Times New Roman"/>
        </w:rPr>
        <w:t>In a typical day, he</w:t>
      </w:r>
      <w:r w:rsidR="00FB1F2E">
        <w:rPr>
          <w:rFonts w:ascii="Times New Roman" w:hAnsi="Times New Roman" w:cs="Times New Roman"/>
        </w:rPr>
        <w:t xml:space="preserve"> ate</w:t>
      </w:r>
      <w:r w:rsidR="00A402A5">
        <w:rPr>
          <w:rFonts w:ascii="Times New Roman" w:hAnsi="Times New Roman" w:cs="Times New Roman"/>
        </w:rPr>
        <w:t xml:space="preserve"> </w:t>
      </w:r>
      <w:r w:rsidR="007C6A14" w:rsidRPr="00054873">
        <w:rPr>
          <w:rFonts w:ascii="Times New Roman" w:hAnsi="Times New Roman" w:cs="Times New Roman"/>
        </w:rPr>
        <w:t>at three different places—</w:t>
      </w:r>
      <w:r w:rsidR="00AD5005">
        <w:rPr>
          <w:rFonts w:ascii="Times New Roman" w:hAnsi="Times New Roman" w:cs="Times New Roman"/>
        </w:rPr>
        <w:t>twice at different outreach organizations</w:t>
      </w:r>
      <w:r w:rsidR="007073F1">
        <w:rPr>
          <w:rFonts w:ascii="Times New Roman" w:hAnsi="Times New Roman" w:cs="Times New Roman"/>
        </w:rPr>
        <w:t xml:space="preserve"> such as</w:t>
      </w:r>
      <w:r w:rsidR="00A402A5">
        <w:rPr>
          <w:rFonts w:ascii="Times New Roman" w:hAnsi="Times New Roman" w:cs="Times New Roman"/>
        </w:rPr>
        <w:t xml:space="preserve"> </w:t>
      </w:r>
      <w:r w:rsidR="007C6A14" w:rsidRPr="00054873">
        <w:rPr>
          <w:rFonts w:ascii="Times New Roman" w:hAnsi="Times New Roman" w:cs="Times New Roman"/>
        </w:rPr>
        <w:t>the Y-Van</w:t>
      </w:r>
      <w:r w:rsidR="007073F1">
        <w:rPr>
          <w:rFonts w:ascii="Times New Roman" w:hAnsi="Times New Roman" w:cs="Times New Roman"/>
        </w:rPr>
        <w:t xml:space="preserve"> or</w:t>
      </w:r>
      <w:r w:rsidR="007C6A14" w:rsidRPr="00054873">
        <w:rPr>
          <w:rFonts w:ascii="Times New Roman" w:hAnsi="Times New Roman" w:cs="Times New Roman"/>
        </w:rPr>
        <w:t xml:space="preserve"> the Alliance Club, and </w:t>
      </w:r>
      <w:r w:rsidR="00FB1F2E">
        <w:rPr>
          <w:rFonts w:ascii="Times New Roman" w:hAnsi="Times New Roman" w:cs="Times New Roman"/>
        </w:rPr>
        <w:t>later bought</w:t>
      </w:r>
      <w:r w:rsidR="005F241B" w:rsidRPr="00054873">
        <w:rPr>
          <w:rFonts w:ascii="Times New Roman" w:hAnsi="Times New Roman" w:cs="Times New Roman"/>
        </w:rPr>
        <w:t xml:space="preserve"> a slice of pizza. He worked for a carnival, travelling around Canada, and then lost all his possessions in a fire. Like other youth, he had and has ambitions </w:t>
      </w:r>
      <w:r w:rsidR="007073F1">
        <w:rPr>
          <w:rFonts w:ascii="Times New Roman" w:hAnsi="Times New Roman" w:cs="Times New Roman"/>
        </w:rPr>
        <w:t>t</w:t>
      </w:r>
      <w:r w:rsidR="005F241B" w:rsidRPr="00054873">
        <w:rPr>
          <w:rFonts w:ascii="Times New Roman" w:hAnsi="Times New Roman" w:cs="Times New Roman"/>
        </w:rPr>
        <w:t>o travel, and he wanted to own a car and live out of it while he travelled. In the meantime, he was sleeping on the floor at a friend's house.</w:t>
      </w:r>
    </w:p>
    <w:p w14:paraId="3AC332D2" w14:textId="77777777" w:rsidR="00B60642" w:rsidRPr="00054873" w:rsidRDefault="00FB1F2E" w:rsidP="00A97CD0">
      <w:pPr>
        <w:pStyle w:val="BodyText"/>
        <w:spacing w:line="480" w:lineRule="auto"/>
        <w:ind w:firstLine="720"/>
        <w:rPr>
          <w:rFonts w:ascii="Times New Roman" w:hAnsi="Times New Roman" w:cs="Times New Roman"/>
        </w:rPr>
      </w:pPr>
      <w:r>
        <w:rPr>
          <w:rFonts w:ascii="Times New Roman" w:hAnsi="Times New Roman" w:cs="Times New Roman"/>
        </w:rPr>
        <w:t>Des</w:t>
      </w:r>
      <w:r w:rsidR="008C5595">
        <w:rPr>
          <w:rFonts w:ascii="Times New Roman" w:hAnsi="Times New Roman" w:cs="Times New Roman"/>
        </w:rPr>
        <w:t xml:space="preserve"> believe</w:t>
      </w:r>
      <w:r w:rsidR="00BD23C9">
        <w:rPr>
          <w:rFonts w:ascii="Times New Roman" w:hAnsi="Times New Roman" w:cs="Times New Roman"/>
        </w:rPr>
        <w:t>d he wa</w:t>
      </w:r>
      <w:r w:rsidR="008C5595">
        <w:rPr>
          <w:rFonts w:ascii="Times New Roman" w:hAnsi="Times New Roman" w:cs="Times New Roman"/>
        </w:rPr>
        <w:t>s</w:t>
      </w:r>
      <w:r w:rsidR="005F241B" w:rsidRPr="00054873">
        <w:rPr>
          <w:rFonts w:ascii="Times New Roman" w:hAnsi="Times New Roman" w:cs="Times New Roman"/>
        </w:rPr>
        <w:t xml:space="preserve"> a hard worker and </w:t>
      </w:r>
      <w:r w:rsidR="002032C7">
        <w:rPr>
          <w:rFonts w:ascii="Times New Roman" w:hAnsi="Times New Roman" w:cs="Times New Roman"/>
        </w:rPr>
        <w:t>sa</w:t>
      </w:r>
      <w:r>
        <w:rPr>
          <w:rFonts w:ascii="Times New Roman" w:hAnsi="Times New Roman" w:cs="Times New Roman"/>
        </w:rPr>
        <w:t>id</w:t>
      </w:r>
      <w:r w:rsidR="002032C7">
        <w:rPr>
          <w:rFonts w:ascii="Times New Roman" w:hAnsi="Times New Roman" w:cs="Times New Roman"/>
        </w:rPr>
        <w:t xml:space="preserve"> he would </w:t>
      </w:r>
      <w:r w:rsidR="005F241B" w:rsidRPr="00054873">
        <w:rPr>
          <w:rFonts w:ascii="Times New Roman" w:hAnsi="Times New Roman" w:cs="Times New Roman"/>
        </w:rPr>
        <w:t xml:space="preserve">do anything </w:t>
      </w:r>
      <w:r w:rsidR="008C5595">
        <w:rPr>
          <w:rFonts w:ascii="Times New Roman" w:hAnsi="Times New Roman" w:cs="Times New Roman"/>
        </w:rPr>
        <w:t>asked of him.</w:t>
      </w:r>
      <w:r w:rsidR="005F241B" w:rsidRPr="00054873">
        <w:rPr>
          <w:rFonts w:ascii="Times New Roman" w:hAnsi="Times New Roman" w:cs="Times New Roman"/>
        </w:rPr>
        <w:t xml:space="preserve"> He </w:t>
      </w:r>
      <w:r w:rsidR="002032C7">
        <w:rPr>
          <w:rFonts w:ascii="Times New Roman" w:hAnsi="Times New Roman" w:cs="Times New Roman"/>
        </w:rPr>
        <w:t xml:space="preserve">was able to obtain jobs, and he was </w:t>
      </w:r>
      <w:r w:rsidR="005F241B" w:rsidRPr="00054873">
        <w:rPr>
          <w:rFonts w:ascii="Times New Roman" w:hAnsi="Times New Roman" w:cs="Times New Roman"/>
        </w:rPr>
        <w:t xml:space="preserve">willing to try </w:t>
      </w:r>
      <w:r w:rsidR="00AB2704">
        <w:rPr>
          <w:rFonts w:ascii="Times New Roman" w:hAnsi="Times New Roman" w:cs="Times New Roman"/>
        </w:rPr>
        <w:t>ideas</w:t>
      </w:r>
      <w:r w:rsidR="005F241B" w:rsidRPr="00054873">
        <w:rPr>
          <w:rFonts w:ascii="Times New Roman" w:hAnsi="Times New Roman" w:cs="Times New Roman"/>
        </w:rPr>
        <w:t xml:space="preserve"> to improve his life. He moved to another province and got a job working in a mine. Things were looking up</w:t>
      </w:r>
      <w:r w:rsidR="007C6A14" w:rsidRPr="00054873">
        <w:rPr>
          <w:rFonts w:ascii="Times New Roman" w:hAnsi="Times New Roman" w:cs="Times New Roman"/>
        </w:rPr>
        <w:t xml:space="preserve">—while </w:t>
      </w:r>
      <w:r w:rsidR="005F241B" w:rsidRPr="00054873">
        <w:rPr>
          <w:rFonts w:ascii="Times New Roman" w:hAnsi="Times New Roman" w:cs="Times New Roman"/>
        </w:rPr>
        <w:t xml:space="preserve">he </w:t>
      </w:r>
      <w:r w:rsidR="007C6A14" w:rsidRPr="00054873">
        <w:rPr>
          <w:rFonts w:ascii="Times New Roman" w:hAnsi="Times New Roman" w:cs="Times New Roman"/>
        </w:rPr>
        <w:t xml:space="preserve">was there he </w:t>
      </w:r>
      <w:r w:rsidR="005F241B" w:rsidRPr="00054873">
        <w:rPr>
          <w:rFonts w:ascii="Times New Roman" w:hAnsi="Times New Roman" w:cs="Times New Roman"/>
        </w:rPr>
        <w:t>cracked his addiction and he was proud of that. After a couple years</w:t>
      </w:r>
      <w:r w:rsidR="008C5595">
        <w:rPr>
          <w:rFonts w:ascii="Times New Roman" w:hAnsi="Times New Roman" w:cs="Times New Roman"/>
        </w:rPr>
        <w:t xml:space="preserve"> there</w:t>
      </w:r>
      <w:r w:rsidR="00162546">
        <w:rPr>
          <w:rFonts w:ascii="Times New Roman" w:hAnsi="Times New Roman" w:cs="Times New Roman"/>
        </w:rPr>
        <w:t xml:space="preserve"> </w:t>
      </w:r>
      <w:r w:rsidR="00162546">
        <w:rPr>
          <w:rFonts w:ascii="Times New Roman" w:hAnsi="Times New Roman" w:cs="Times New Roman"/>
        </w:rPr>
        <w:lastRenderedPageBreak/>
        <w:t>his mom was ailing, so</w:t>
      </w:r>
      <w:r w:rsidR="005F241B" w:rsidRPr="00054873">
        <w:rPr>
          <w:rFonts w:ascii="Times New Roman" w:hAnsi="Times New Roman" w:cs="Times New Roman"/>
        </w:rPr>
        <w:t xml:space="preserve"> he moved back to Victoria </w:t>
      </w:r>
      <w:r w:rsidR="00AD5005">
        <w:rPr>
          <w:rFonts w:ascii="Times New Roman" w:hAnsi="Times New Roman" w:cs="Times New Roman"/>
        </w:rPr>
        <w:t xml:space="preserve">to be closer to her </w:t>
      </w:r>
      <w:r w:rsidR="005F241B" w:rsidRPr="00054873">
        <w:rPr>
          <w:rFonts w:ascii="Times New Roman" w:hAnsi="Times New Roman" w:cs="Times New Roman"/>
        </w:rPr>
        <w:t>and enrolled in school. This was a notable commitment, because he and his biological mom were not close, and had not lived together for years.</w:t>
      </w:r>
      <w:r w:rsidR="00A402A5">
        <w:rPr>
          <w:rFonts w:ascii="Times New Roman" w:hAnsi="Times New Roman" w:cs="Times New Roman"/>
        </w:rPr>
        <w:t xml:space="preserve"> </w:t>
      </w:r>
      <w:r w:rsidR="005F241B" w:rsidRPr="00054873">
        <w:rPr>
          <w:rFonts w:ascii="Times New Roman" w:hAnsi="Times New Roman" w:cs="Times New Roman"/>
        </w:rPr>
        <w:t>But life</w:t>
      </w:r>
      <w:r w:rsidR="00AB2704">
        <w:rPr>
          <w:rFonts w:ascii="Times New Roman" w:hAnsi="Times New Roman" w:cs="Times New Roman"/>
        </w:rPr>
        <w:t xml:space="preserve"> back</w:t>
      </w:r>
      <w:r w:rsidR="00A402A5">
        <w:rPr>
          <w:rFonts w:ascii="Times New Roman" w:hAnsi="Times New Roman" w:cs="Times New Roman"/>
        </w:rPr>
        <w:t xml:space="preserve"> </w:t>
      </w:r>
      <w:r w:rsidR="008C5595">
        <w:rPr>
          <w:rFonts w:ascii="Times New Roman" w:hAnsi="Times New Roman" w:cs="Times New Roman"/>
        </w:rPr>
        <w:t>in Victoria</w:t>
      </w:r>
      <w:r w:rsidR="00A402A5">
        <w:rPr>
          <w:rFonts w:ascii="Times New Roman" w:hAnsi="Times New Roman" w:cs="Times New Roman"/>
        </w:rPr>
        <w:t xml:space="preserve"> </w:t>
      </w:r>
      <w:r w:rsidR="005F241B" w:rsidRPr="00054873">
        <w:rPr>
          <w:rFonts w:ascii="Times New Roman" w:hAnsi="Times New Roman" w:cs="Times New Roman"/>
        </w:rPr>
        <w:t xml:space="preserve">was not going well: </w:t>
      </w:r>
      <w:r w:rsidR="00AB2704">
        <w:rPr>
          <w:rFonts w:ascii="Times New Roman" w:hAnsi="Times New Roman" w:cs="Times New Roman"/>
        </w:rPr>
        <w:t>o</w:t>
      </w:r>
      <w:r w:rsidR="005F241B" w:rsidRPr="00054873">
        <w:rPr>
          <w:rFonts w:ascii="Times New Roman" w:hAnsi="Times New Roman" w:cs="Times New Roman"/>
        </w:rPr>
        <w:t xml:space="preserve">verall </w:t>
      </w:r>
      <w:r>
        <w:rPr>
          <w:rFonts w:ascii="Times New Roman" w:hAnsi="Times New Roman" w:cs="Times New Roman"/>
        </w:rPr>
        <w:t>Des</w:t>
      </w:r>
      <w:r w:rsidR="005F241B" w:rsidRPr="00054873">
        <w:rPr>
          <w:rFonts w:ascii="Times New Roman" w:hAnsi="Times New Roman" w:cs="Times New Roman"/>
        </w:rPr>
        <w:t xml:space="preserve"> said he had been "struggling</w:t>
      </w:r>
      <w:r w:rsidR="00A97CD0">
        <w:rPr>
          <w:rFonts w:ascii="Times New Roman" w:hAnsi="Times New Roman" w:cs="Times New Roman"/>
        </w:rPr>
        <w:t>,</w:t>
      </w:r>
      <w:r w:rsidR="005F241B" w:rsidRPr="00054873">
        <w:rPr>
          <w:rFonts w:ascii="Times New Roman" w:hAnsi="Times New Roman" w:cs="Times New Roman"/>
        </w:rPr>
        <w:t xml:space="preserve"> working, traveling." He did not have a permanent place to stay, so had "stuff stored all over town" with friends. On the day of our second interview, he was dressed up for a date, and had to retrieve his clothes from several locations. He also</w:t>
      </w:r>
      <w:r w:rsidR="00A97CD0">
        <w:rPr>
          <w:rFonts w:ascii="Times New Roman" w:hAnsi="Times New Roman" w:cs="Times New Roman"/>
        </w:rPr>
        <w:t xml:space="preserve"> had acquired </w:t>
      </w:r>
      <w:r w:rsidR="005F241B" w:rsidRPr="00054873">
        <w:rPr>
          <w:rFonts w:ascii="Times New Roman" w:hAnsi="Times New Roman" w:cs="Times New Roman"/>
        </w:rPr>
        <w:t>a dog, a bi</w:t>
      </w:r>
      <w:r w:rsidR="00A97CD0">
        <w:rPr>
          <w:rFonts w:ascii="Times New Roman" w:hAnsi="Times New Roman" w:cs="Times New Roman"/>
        </w:rPr>
        <w:t>t of a hassle, because he could not</w:t>
      </w:r>
      <w:r w:rsidR="005F241B" w:rsidRPr="00054873">
        <w:rPr>
          <w:rFonts w:ascii="Times New Roman" w:hAnsi="Times New Roman" w:cs="Times New Roman"/>
        </w:rPr>
        <w:t xml:space="preserve"> take it to </w:t>
      </w:r>
      <w:r w:rsidR="007C6A14" w:rsidRPr="00054873">
        <w:rPr>
          <w:rFonts w:ascii="Times New Roman" w:hAnsi="Times New Roman" w:cs="Times New Roman"/>
        </w:rPr>
        <w:t>school, so every day he had</w:t>
      </w:r>
      <w:r w:rsidR="005F241B" w:rsidRPr="00054873">
        <w:rPr>
          <w:rFonts w:ascii="Times New Roman" w:hAnsi="Times New Roman" w:cs="Times New Roman"/>
        </w:rPr>
        <w:t xml:space="preserve"> to </w:t>
      </w:r>
      <w:r w:rsidR="00AB2704">
        <w:rPr>
          <w:rFonts w:ascii="Times New Roman" w:hAnsi="Times New Roman" w:cs="Times New Roman"/>
        </w:rPr>
        <w:t>find</w:t>
      </w:r>
      <w:r w:rsidR="005F241B" w:rsidRPr="00054873">
        <w:rPr>
          <w:rFonts w:ascii="Times New Roman" w:hAnsi="Times New Roman" w:cs="Times New Roman"/>
        </w:rPr>
        <w:t xml:space="preserve"> someone to watch it. He </w:t>
      </w:r>
      <w:r w:rsidR="005F0C94" w:rsidRPr="00054873">
        <w:rPr>
          <w:rFonts w:ascii="Times New Roman" w:hAnsi="Times New Roman" w:cs="Times New Roman"/>
        </w:rPr>
        <w:t xml:space="preserve">had </w:t>
      </w:r>
      <w:r w:rsidR="005F241B" w:rsidRPr="00054873">
        <w:rPr>
          <w:rFonts w:ascii="Times New Roman" w:hAnsi="Times New Roman" w:cs="Times New Roman"/>
        </w:rPr>
        <w:t>returned to V</w:t>
      </w:r>
      <w:r w:rsidR="007C6A14" w:rsidRPr="00054873">
        <w:rPr>
          <w:rFonts w:ascii="Times New Roman" w:hAnsi="Times New Roman" w:cs="Times New Roman"/>
        </w:rPr>
        <w:t>ictoria with a camper, but it was</w:t>
      </w:r>
      <w:r w:rsidR="005F241B" w:rsidRPr="00054873">
        <w:rPr>
          <w:rFonts w:ascii="Times New Roman" w:hAnsi="Times New Roman" w:cs="Times New Roman"/>
        </w:rPr>
        <w:t xml:space="preserve"> missi</w:t>
      </w:r>
      <w:r w:rsidR="005F0C94" w:rsidRPr="00054873">
        <w:rPr>
          <w:rFonts w:ascii="Times New Roman" w:hAnsi="Times New Roman" w:cs="Times New Roman"/>
        </w:rPr>
        <w:t>ng; he th</w:t>
      </w:r>
      <w:r w:rsidR="00AB3FF4">
        <w:rPr>
          <w:rFonts w:ascii="Times New Roman" w:hAnsi="Times New Roman" w:cs="Times New Roman"/>
        </w:rPr>
        <w:t>ought</w:t>
      </w:r>
      <w:r w:rsidR="005F0C94" w:rsidRPr="00054873">
        <w:rPr>
          <w:rFonts w:ascii="Times New Roman" w:hAnsi="Times New Roman" w:cs="Times New Roman"/>
        </w:rPr>
        <w:t xml:space="preserve"> it was towed, and he d</w:t>
      </w:r>
      <w:r w:rsidR="00AB3FF4">
        <w:rPr>
          <w:rFonts w:ascii="Times New Roman" w:hAnsi="Times New Roman" w:cs="Times New Roman"/>
        </w:rPr>
        <w:t>id</w:t>
      </w:r>
      <w:r w:rsidR="005F0C94" w:rsidRPr="00054873">
        <w:rPr>
          <w:rFonts w:ascii="Times New Roman" w:hAnsi="Times New Roman" w:cs="Times New Roman"/>
        </w:rPr>
        <w:t xml:space="preserve"> not have the money to get it </w:t>
      </w:r>
      <w:r w:rsidR="00AD5005">
        <w:rPr>
          <w:rFonts w:ascii="Times New Roman" w:hAnsi="Times New Roman" w:cs="Times New Roman"/>
        </w:rPr>
        <w:t>back</w:t>
      </w:r>
      <w:r w:rsidR="005F0C94" w:rsidRPr="00054873">
        <w:rPr>
          <w:rFonts w:ascii="Times New Roman" w:hAnsi="Times New Roman" w:cs="Times New Roman"/>
        </w:rPr>
        <w:t xml:space="preserve">. </w:t>
      </w:r>
      <w:r w:rsidR="007C6A14" w:rsidRPr="00054873">
        <w:rPr>
          <w:rFonts w:ascii="Times New Roman" w:hAnsi="Times New Roman" w:cs="Times New Roman"/>
        </w:rPr>
        <w:t>He was</w:t>
      </w:r>
      <w:r w:rsidR="005F241B" w:rsidRPr="00054873">
        <w:rPr>
          <w:rFonts w:ascii="Times New Roman" w:hAnsi="Times New Roman" w:cs="Times New Roman"/>
        </w:rPr>
        <w:t xml:space="preserve"> a little frustrated, though he tried to be upbeat and avoid being a "baby.</w:t>
      </w:r>
      <w:r w:rsidR="007C6A14" w:rsidRPr="00054873">
        <w:rPr>
          <w:rFonts w:ascii="Times New Roman" w:hAnsi="Times New Roman" w:cs="Times New Roman"/>
        </w:rPr>
        <w:t>”</w:t>
      </w:r>
      <w:r w:rsidR="00F114D0" w:rsidRPr="00054873">
        <w:rPr>
          <w:rFonts w:ascii="Times New Roman" w:hAnsi="Times New Roman" w:cs="Times New Roman"/>
        </w:rPr>
        <w:t xml:space="preserve"> Times were tough, often </w:t>
      </w:r>
      <w:r w:rsidR="008C5595">
        <w:rPr>
          <w:rFonts w:ascii="Times New Roman" w:hAnsi="Times New Roman" w:cs="Times New Roman"/>
        </w:rPr>
        <w:t>exasperating.</w:t>
      </w:r>
      <w:r w:rsidR="00A402A5">
        <w:rPr>
          <w:rFonts w:ascii="Times New Roman" w:hAnsi="Times New Roman" w:cs="Times New Roman"/>
        </w:rPr>
        <w:t xml:space="preserve"> </w:t>
      </w:r>
      <w:r w:rsidR="005F241B" w:rsidRPr="00054873">
        <w:rPr>
          <w:rFonts w:ascii="Times New Roman" w:hAnsi="Times New Roman" w:cs="Times New Roman"/>
        </w:rPr>
        <w:t xml:space="preserve">A few months later he obtained a job at a pizza </w:t>
      </w:r>
      <w:r w:rsidR="00F114D0" w:rsidRPr="00054873">
        <w:rPr>
          <w:rFonts w:ascii="Times New Roman" w:hAnsi="Times New Roman" w:cs="Times New Roman"/>
        </w:rPr>
        <w:t>joint. It did</w:t>
      </w:r>
      <w:r w:rsidR="005F241B" w:rsidRPr="00054873">
        <w:rPr>
          <w:rFonts w:ascii="Times New Roman" w:hAnsi="Times New Roman" w:cs="Times New Roman"/>
        </w:rPr>
        <w:t xml:space="preserve"> not pay en</w:t>
      </w:r>
      <w:r w:rsidR="00F114D0" w:rsidRPr="00054873">
        <w:rPr>
          <w:rFonts w:ascii="Times New Roman" w:hAnsi="Times New Roman" w:cs="Times New Roman"/>
        </w:rPr>
        <w:t xml:space="preserve">ough, but it was something. </w:t>
      </w:r>
      <w:r w:rsidR="00501ACE">
        <w:rPr>
          <w:rFonts w:ascii="Times New Roman" w:hAnsi="Times New Roman" w:cs="Times New Roman"/>
        </w:rPr>
        <w:t>Des</w:t>
      </w:r>
      <w:r w:rsidR="00F114D0" w:rsidRPr="00054873">
        <w:rPr>
          <w:rFonts w:ascii="Times New Roman" w:hAnsi="Times New Roman" w:cs="Times New Roman"/>
        </w:rPr>
        <w:t xml:space="preserve"> was </w:t>
      </w:r>
      <w:r w:rsidR="005F241B" w:rsidRPr="00054873">
        <w:rPr>
          <w:rFonts w:ascii="Times New Roman" w:hAnsi="Times New Roman" w:cs="Times New Roman"/>
        </w:rPr>
        <w:t>still highly mobile and unsettl</w:t>
      </w:r>
      <w:r w:rsidR="00F114D0" w:rsidRPr="00054873">
        <w:rPr>
          <w:rFonts w:ascii="Times New Roman" w:hAnsi="Times New Roman" w:cs="Times New Roman"/>
        </w:rPr>
        <w:t>ed, sleeping in a park, and he did not think much was different</w:t>
      </w:r>
      <w:r w:rsidR="005F241B" w:rsidRPr="00054873">
        <w:rPr>
          <w:rFonts w:ascii="Times New Roman" w:hAnsi="Times New Roman" w:cs="Times New Roman"/>
        </w:rPr>
        <w:t xml:space="preserve"> since he was younger</w:t>
      </w:r>
      <w:r w:rsidR="00AB2704">
        <w:rPr>
          <w:rFonts w:ascii="Times New Roman" w:hAnsi="Times New Roman" w:cs="Times New Roman"/>
        </w:rPr>
        <w:t>;</w:t>
      </w:r>
      <w:r w:rsidR="00A402A5">
        <w:rPr>
          <w:rFonts w:ascii="Times New Roman" w:hAnsi="Times New Roman" w:cs="Times New Roman"/>
        </w:rPr>
        <w:t xml:space="preserve"> </w:t>
      </w:r>
      <w:r w:rsidR="00AB2704">
        <w:rPr>
          <w:rFonts w:ascii="Times New Roman" w:hAnsi="Times New Roman" w:cs="Times New Roman"/>
        </w:rPr>
        <w:t>a</w:t>
      </w:r>
      <w:r w:rsidR="005F241B" w:rsidRPr="00054873">
        <w:rPr>
          <w:rFonts w:ascii="Times New Roman" w:hAnsi="Times New Roman" w:cs="Times New Roman"/>
        </w:rPr>
        <w:t xml:space="preserve">ll </w:t>
      </w:r>
      <w:r w:rsidR="00AB2704">
        <w:rPr>
          <w:rFonts w:ascii="Times New Roman" w:hAnsi="Times New Roman" w:cs="Times New Roman"/>
        </w:rPr>
        <w:t>wa</w:t>
      </w:r>
      <w:r w:rsidR="005F241B" w:rsidRPr="00054873">
        <w:rPr>
          <w:rFonts w:ascii="Times New Roman" w:hAnsi="Times New Roman" w:cs="Times New Roman"/>
        </w:rPr>
        <w:t>s change:</w:t>
      </w:r>
    </w:p>
    <w:p w14:paraId="6D816F8A" w14:textId="77777777" w:rsidR="0059001F" w:rsidRDefault="005F241B" w:rsidP="0059001F">
      <w:pPr>
        <w:pStyle w:val="BodyText"/>
        <w:spacing w:line="480" w:lineRule="auto"/>
        <w:ind w:left="720"/>
        <w:rPr>
          <w:rFonts w:ascii="Times New Roman" w:hAnsi="Times New Roman" w:cs="Times New Roman"/>
        </w:rPr>
      </w:pPr>
      <w:r w:rsidRPr="00054873">
        <w:rPr>
          <w:rFonts w:ascii="Times New Roman" w:hAnsi="Times New Roman" w:cs="Times New Roman"/>
        </w:rPr>
        <w:t>Changing and changing, and changing</w:t>
      </w:r>
      <w:r w:rsidR="00AC7CF3">
        <w:rPr>
          <w:rFonts w:ascii="Times New Roman" w:hAnsi="Times New Roman" w:cs="Times New Roman"/>
        </w:rPr>
        <w:t>:</w:t>
      </w:r>
      <w:r w:rsidR="00A402A5">
        <w:rPr>
          <w:rFonts w:ascii="Times New Roman" w:hAnsi="Times New Roman" w:cs="Times New Roman"/>
        </w:rPr>
        <w:t xml:space="preserve"> </w:t>
      </w:r>
      <w:r w:rsidRPr="00054873">
        <w:rPr>
          <w:rFonts w:ascii="Times New Roman" w:hAnsi="Times New Roman" w:cs="Times New Roman"/>
        </w:rPr>
        <w:t>place, and place, and place, never really had time to find out what my priority was</w:t>
      </w:r>
      <w:r w:rsidR="00DA02FB" w:rsidRPr="008660A6">
        <w:rPr>
          <w:rFonts w:ascii="Times New Roman" w:hAnsi="Times New Roman" w:cs="Times New Roman"/>
        </w:rPr>
        <w:t>,</w:t>
      </w:r>
      <w:r w:rsidRPr="00054873">
        <w:rPr>
          <w:rFonts w:ascii="Times New Roman" w:hAnsi="Times New Roman" w:cs="Times New Roman"/>
        </w:rPr>
        <w:t xml:space="preserve"> right? Like, what, who, who I was, because I was moving around so much. Like, I didn’t even know myself, you know? Like place to place to place. And, and through the ages of eleven to sixteen, those were the times that I was trying to figure out</w:t>
      </w:r>
      <w:r w:rsidR="007C6A14" w:rsidRPr="00054873">
        <w:rPr>
          <w:rFonts w:ascii="Times New Roman" w:hAnsi="Times New Roman" w:cs="Times New Roman"/>
        </w:rPr>
        <w:t>,</w:t>
      </w:r>
      <w:r w:rsidRPr="00054873">
        <w:rPr>
          <w:rFonts w:ascii="Times New Roman" w:hAnsi="Times New Roman" w:cs="Times New Roman"/>
        </w:rPr>
        <w:t xml:space="preserve"> when I was running away, </w:t>
      </w:r>
      <w:r w:rsidR="007C6A14" w:rsidRPr="00054873">
        <w:rPr>
          <w:rFonts w:ascii="Times New Roman" w:hAnsi="Times New Roman" w:cs="Times New Roman"/>
        </w:rPr>
        <w:t>“W</w:t>
      </w:r>
      <w:r w:rsidRPr="00054873">
        <w:rPr>
          <w:rFonts w:ascii="Times New Roman" w:hAnsi="Times New Roman" w:cs="Times New Roman"/>
        </w:rPr>
        <w:t>ho am I?</w:t>
      </w:r>
      <w:r w:rsidR="007C6A14" w:rsidRPr="00054873">
        <w:rPr>
          <w:rFonts w:ascii="Times New Roman" w:hAnsi="Times New Roman" w:cs="Times New Roman"/>
        </w:rPr>
        <w:t>” Right, like, “W</w:t>
      </w:r>
      <w:r w:rsidRPr="00054873">
        <w:rPr>
          <w:rFonts w:ascii="Times New Roman" w:hAnsi="Times New Roman" w:cs="Times New Roman"/>
        </w:rPr>
        <w:t>hat’s my purpose?</w:t>
      </w:r>
      <w:r w:rsidR="007C6A14" w:rsidRPr="00054873">
        <w:rPr>
          <w:rFonts w:ascii="Times New Roman" w:hAnsi="Times New Roman" w:cs="Times New Roman"/>
        </w:rPr>
        <w:t>” You know, “W</w:t>
      </w:r>
      <w:r w:rsidRPr="00054873">
        <w:rPr>
          <w:rFonts w:ascii="Times New Roman" w:hAnsi="Times New Roman" w:cs="Times New Roman"/>
        </w:rPr>
        <w:t>hat am I doing here right?</w:t>
      </w:r>
      <w:r w:rsidR="007C6A14" w:rsidRPr="00054873">
        <w:rPr>
          <w:rFonts w:ascii="Times New Roman" w:hAnsi="Times New Roman" w:cs="Times New Roman"/>
        </w:rPr>
        <w:t>”</w:t>
      </w:r>
      <w:r w:rsidRPr="00054873">
        <w:rPr>
          <w:rFonts w:ascii="Times New Roman" w:hAnsi="Times New Roman" w:cs="Times New Roman"/>
        </w:rPr>
        <w:t xml:space="preserve"> You know</w:t>
      </w:r>
      <w:r w:rsidR="007C6A14" w:rsidRPr="00054873">
        <w:rPr>
          <w:rFonts w:ascii="Times New Roman" w:hAnsi="Times New Roman" w:cs="Times New Roman"/>
        </w:rPr>
        <w:t>, “W</w:t>
      </w:r>
      <w:r w:rsidRPr="00054873">
        <w:rPr>
          <w:rFonts w:ascii="Times New Roman" w:hAnsi="Times New Roman" w:cs="Times New Roman"/>
        </w:rPr>
        <w:t>hy?</w:t>
      </w:r>
      <w:r w:rsidR="007C6A14" w:rsidRPr="00054873">
        <w:rPr>
          <w:rFonts w:ascii="Times New Roman" w:hAnsi="Times New Roman" w:cs="Times New Roman"/>
        </w:rPr>
        <w:t>” And, “What’s going on?”</w:t>
      </w:r>
    </w:p>
    <w:p w14:paraId="19A0E564" w14:textId="13A50DAC" w:rsidR="00B60642" w:rsidRPr="00054873" w:rsidRDefault="00BE0E42" w:rsidP="001577D2">
      <w:pPr>
        <w:pStyle w:val="BodyText"/>
        <w:spacing w:line="480" w:lineRule="auto"/>
        <w:ind w:firstLine="720"/>
        <w:rPr>
          <w:rFonts w:ascii="Times New Roman" w:hAnsi="Times New Roman" w:cs="Times New Roman"/>
        </w:rPr>
      </w:pPr>
      <w:r>
        <w:rPr>
          <w:rFonts w:ascii="Times New Roman" w:hAnsi="Times New Roman" w:cs="Times New Roman"/>
        </w:rPr>
        <w:t>T</w:t>
      </w:r>
      <w:r w:rsidR="00501ACE">
        <w:rPr>
          <w:rFonts w:ascii="Times New Roman" w:hAnsi="Times New Roman" w:cs="Times New Roman"/>
        </w:rPr>
        <w:t>he street-involved youth in our study</w:t>
      </w:r>
      <w:r w:rsidR="003232A4">
        <w:rPr>
          <w:rFonts w:ascii="Times New Roman" w:hAnsi="Times New Roman" w:cs="Times New Roman"/>
        </w:rPr>
        <w:t xml:space="preserve"> also made choices that </w:t>
      </w:r>
      <w:r w:rsidR="005F241B" w:rsidRPr="00054873">
        <w:rPr>
          <w:rFonts w:ascii="Times New Roman" w:hAnsi="Times New Roman" w:cs="Times New Roman"/>
        </w:rPr>
        <w:t>baffle</w:t>
      </w:r>
      <w:r w:rsidR="005E3243">
        <w:rPr>
          <w:rFonts w:ascii="Times New Roman" w:hAnsi="Times New Roman" w:cs="Times New Roman"/>
        </w:rPr>
        <w:t>d</w:t>
      </w:r>
      <w:r w:rsidR="005F241B" w:rsidRPr="00054873">
        <w:rPr>
          <w:rFonts w:ascii="Times New Roman" w:hAnsi="Times New Roman" w:cs="Times New Roman"/>
        </w:rPr>
        <w:t xml:space="preserve"> adults and </w:t>
      </w:r>
      <w:r w:rsidR="00A402A5">
        <w:rPr>
          <w:rFonts w:ascii="Times New Roman" w:hAnsi="Times New Roman" w:cs="Times New Roman"/>
        </w:rPr>
        <w:t>stymied</w:t>
      </w:r>
      <w:r w:rsidR="005F241B" w:rsidRPr="00054873">
        <w:rPr>
          <w:rFonts w:ascii="Times New Roman" w:hAnsi="Times New Roman" w:cs="Times New Roman"/>
        </w:rPr>
        <w:t xml:space="preserve"> the </w:t>
      </w:r>
      <w:r w:rsidR="00FC5EDD">
        <w:rPr>
          <w:rFonts w:ascii="Times New Roman" w:hAnsi="Times New Roman" w:cs="Times New Roman"/>
        </w:rPr>
        <w:t xml:space="preserve">conventional </w:t>
      </w:r>
      <w:r w:rsidR="005F241B" w:rsidRPr="00054873">
        <w:rPr>
          <w:rFonts w:ascii="Times New Roman" w:hAnsi="Times New Roman" w:cs="Times New Roman"/>
        </w:rPr>
        <w:t xml:space="preserve">service system. </w:t>
      </w:r>
      <w:r w:rsidR="007419B2" w:rsidRPr="00054873">
        <w:rPr>
          <w:rFonts w:ascii="Times New Roman" w:hAnsi="Times New Roman" w:cs="Times New Roman"/>
        </w:rPr>
        <w:t xml:space="preserve">Anthony </w:t>
      </w:r>
      <w:r w:rsidR="005F241B" w:rsidRPr="00054873">
        <w:rPr>
          <w:rFonts w:ascii="Times New Roman" w:hAnsi="Times New Roman" w:cs="Times New Roman"/>
        </w:rPr>
        <w:t xml:space="preserve">left the foster system at a young age, </w:t>
      </w:r>
      <w:r w:rsidR="005F241B" w:rsidRPr="00054873">
        <w:rPr>
          <w:rFonts w:ascii="Times New Roman" w:hAnsi="Times New Roman" w:cs="Times New Roman"/>
        </w:rPr>
        <w:lastRenderedPageBreak/>
        <w:t xml:space="preserve">lived on the streets for a few years, and then went back to foster care just before he became too old for care at age 19. The Ministry helped him arrange a residence in an independent living program for young adults who had been in care. After a few months, he </w:t>
      </w:r>
      <w:r w:rsidR="006D0B57">
        <w:rPr>
          <w:rFonts w:ascii="Times New Roman" w:hAnsi="Times New Roman" w:cs="Times New Roman"/>
        </w:rPr>
        <w:t xml:space="preserve">needed a change and </w:t>
      </w:r>
      <w:r w:rsidR="005F241B" w:rsidRPr="00054873">
        <w:rPr>
          <w:rFonts w:ascii="Times New Roman" w:hAnsi="Times New Roman" w:cs="Times New Roman"/>
        </w:rPr>
        <w:t>left, saying that he did not like living with other people.</w:t>
      </w:r>
      <w:r w:rsidR="00A402A5">
        <w:rPr>
          <w:rFonts w:ascii="Times New Roman" w:hAnsi="Times New Roman" w:cs="Times New Roman"/>
        </w:rPr>
        <w:t xml:space="preserve"> </w:t>
      </w:r>
      <w:r w:rsidR="007F6E8F">
        <w:rPr>
          <w:rFonts w:ascii="Times New Roman" w:hAnsi="Times New Roman" w:cs="Times New Roman"/>
        </w:rPr>
        <w:t>That kind of s</w:t>
      </w:r>
      <w:r w:rsidR="005F0C94" w:rsidRPr="00054873">
        <w:rPr>
          <w:rFonts w:ascii="Times New Roman" w:hAnsi="Times New Roman" w:cs="Times New Roman"/>
        </w:rPr>
        <w:t xml:space="preserve">tability </w:t>
      </w:r>
      <w:r w:rsidR="00501ACE">
        <w:rPr>
          <w:rFonts w:ascii="Times New Roman" w:hAnsi="Times New Roman" w:cs="Times New Roman"/>
        </w:rPr>
        <w:t>did not work for him at the time.</w:t>
      </w:r>
    </w:p>
    <w:p w14:paraId="4C8CE24D" w14:textId="77777777" w:rsidR="00B60642" w:rsidRPr="00054873" w:rsidRDefault="00901E7C"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C</w:t>
      </w:r>
      <w:r w:rsidR="00EB4DF8">
        <w:rPr>
          <w:rFonts w:ascii="Times New Roman" w:hAnsi="Times New Roman" w:cs="Times New Roman"/>
        </w:rPr>
        <w:t>hange for Anna was</w:t>
      </w:r>
      <w:r w:rsidR="005F241B" w:rsidRPr="00054873">
        <w:rPr>
          <w:rFonts w:ascii="Times New Roman" w:hAnsi="Times New Roman" w:cs="Times New Roman"/>
        </w:rPr>
        <w:t xml:space="preserve"> simi</w:t>
      </w:r>
      <w:r w:rsidR="005F0C94" w:rsidRPr="00054873">
        <w:rPr>
          <w:rFonts w:ascii="Times New Roman" w:hAnsi="Times New Roman" w:cs="Times New Roman"/>
        </w:rPr>
        <w:t>larly desirable but less hectic</w:t>
      </w:r>
      <w:r w:rsidR="005F241B" w:rsidRPr="00054873">
        <w:rPr>
          <w:rFonts w:ascii="Times New Roman" w:hAnsi="Times New Roman" w:cs="Times New Roman"/>
        </w:rPr>
        <w:t xml:space="preserve"> than for Des and Anthony. Anna g</w:t>
      </w:r>
      <w:r w:rsidR="00F114D0" w:rsidRPr="00054873">
        <w:rPr>
          <w:rFonts w:ascii="Times New Roman" w:hAnsi="Times New Roman" w:cs="Times New Roman"/>
        </w:rPr>
        <w:t>rew up living with her mother along with</w:t>
      </w:r>
      <w:r w:rsidR="00A402A5">
        <w:rPr>
          <w:rFonts w:ascii="Times New Roman" w:hAnsi="Times New Roman" w:cs="Times New Roman"/>
        </w:rPr>
        <w:t xml:space="preserve"> </w:t>
      </w:r>
      <w:r w:rsidR="000B6AA5">
        <w:rPr>
          <w:rFonts w:ascii="Times New Roman" w:hAnsi="Times New Roman" w:cs="Times New Roman"/>
        </w:rPr>
        <w:t xml:space="preserve">several of her mother’s </w:t>
      </w:r>
      <w:r w:rsidR="005F241B" w:rsidRPr="00054873">
        <w:rPr>
          <w:rFonts w:ascii="Times New Roman" w:hAnsi="Times New Roman" w:cs="Times New Roman"/>
        </w:rPr>
        <w:t xml:space="preserve">boyfriends, and for </w:t>
      </w:r>
      <w:r w:rsidR="00F114D0" w:rsidRPr="00054873">
        <w:rPr>
          <w:rFonts w:ascii="Times New Roman" w:hAnsi="Times New Roman" w:cs="Times New Roman"/>
        </w:rPr>
        <w:t xml:space="preserve">a period </w:t>
      </w:r>
      <w:r w:rsidR="005F241B" w:rsidRPr="00054873">
        <w:rPr>
          <w:rFonts w:ascii="Times New Roman" w:hAnsi="Times New Roman" w:cs="Times New Roman"/>
        </w:rPr>
        <w:t>split her time between her stepfather and mother when they were not living together. If her parents had not been abusive, she thinks she could have finished school and would not have been on the street. Give</w:t>
      </w:r>
      <w:r w:rsidR="00EB4DF8">
        <w:rPr>
          <w:rFonts w:ascii="Times New Roman" w:hAnsi="Times New Roman" w:cs="Times New Roman"/>
        </w:rPr>
        <w:t xml:space="preserve">n the reality, though, she did </w:t>
      </w:r>
      <w:r w:rsidR="005F241B" w:rsidRPr="00054873">
        <w:rPr>
          <w:rFonts w:ascii="Times New Roman" w:hAnsi="Times New Roman" w:cs="Times New Roman"/>
        </w:rPr>
        <w:t>not regret leaving, saying th</w:t>
      </w:r>
      <w:r w:rsidR="007419B2" w:rsidRPr="00054873">
        <w:rPr>
          <w:rFonts w:ascii="Times New Roman" w:hAnsi="Times New Roman" w:cs="Times New Roman"/>
        </w:rPr>
        <w:t>at</w:t>
      </w:r>
      <w:r w:rsidR="00BE0E42">
        <w:rPr>
          <w:rFonts w:ascii="Times New Roman" w:hAnsi="Times New Roman" w:cs="Times New Roman"/>
        </w:rPr>
        <w:t>,</w:t>
      </w:r>
      <w:r w:rsidR="007419B2" w:rsidRPr="00054873">
        <w:rPr>
          <w:rFonts w:ascii="Times New Roman" w:hAnsi="Times New Roman" w:cs="Times New Roman"/>
        </w:rPr>
        <w:t xml:space="preserve"> "I</w:t>
      </w:r>
      <w:r w:rsidR="005F241B" w:rsidRPr="00054873">
        <w:rPr>
          <w:rFonts w:ascii="Times New Roman" w:hAnsi="Times New Roman" w:cs="Times New Roman"/>
        </w:rPr>
        <w:t>t was a good thing that I was on the street at a young age." The independence and re</w:t>
      </w:r>
      <w:r w:rsidR="00433659">
        <w:rPr>
          <w:rFonts w:ascii="Times New Roman" w:hAnsi="Times New Roman" w:cs="Times New Roman"/>
        </w:rPr>
        <w:t xml:space="preserve">sponsibility was good and freed </w:t>
      </w:r>
      <w:r w:rsidR="005F241B" w:rsidRPr="00054873">
        <w:rPr>
          <w:rFonts w:ascii="Times New Roman" w:hAnsi="Times New Roman" w:cs="Times New Roman"/>
        </w:rPr>
        <w:t>her from the abuse and from the imprisonment of school.</w:t>
      </w:r>
    </w:p>
    <w:p w14:paraId="53D28DEC" w14:textId="77777777"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For a time Anna lived in what she called a "community house," a house with many young adults sharing the costs, although she described as "home" a friend's house where she often ate dinner. She was 17 years old and had been living away from her mother and stepfather for two years. She was sifting through her options, especially for an income. At one time she </w:t>
      </w:r>
      <w:r w:rsidR="008C5595">
        <w:rPr>
          <w:rFonts w:ascii="Times New Roman" w:hAnsi="Times New Roman" w:cs="Times New Roman"/>
        </w:rPr>
        <w:t xml:space="preserve">had </w:t>
      </w:r>
      <w:r w:rsidRPr="00054873">
        <w:rPr>
          <w:rFonts w:ascii="Times New Roman" w:hAnsi="Times New Roman" w:cs="Times New Roman"/>
        </w:rPr>
        <w:t xml:space="preserve">had a job, serving at a fast food restaurant, and she was </w:t>
      </w:r>
      <w:r w:rsidR="008C5595">
        <w:rPr>
          <w:rFonts w:ascii="Times New Roman" w:hAnsi="Times New Roman" w:cs="Times New Roman"/>
        </w:rPr>
        <w:t xml:space="preserve">now </w:t>
      </w:r>
      <w:r w:rsidRPr="00054873">
        <w:rPr>
          <w:rFonts w:ascii="Times New Roman" w:hAnsi="Times New Roman" w:cs="Times New Roman"/>
        </w:rPr>
        <w:t>app</w:t>
      </w:r>
      <w:r w:rsidR="005F0C94" w:rsidRPr="00054873">
        <w:rPr>
          <w:rFonts w:ascii="Times New Roman" w:hAnsi="Times New Roman" w:cs="Times New Roman"/>
        </w:rPr>
        <w:t xml:space="preserve">lying frequently for jobs, </w:t>
      </w:r>
      <w:r w:rsidR="009A3382">
        <w:rPr>
          <w:rFonts w:ascii="Times New Roman" w:hAnsi="Times New Roman" w:cs="Times New Roman"/>
        </w:rPr>
        <w:t xml:space="preserve">with no luck; </w:t>
      </w:r>
      <w:r w:rsidRPr="00054873">
        <w:rPr>
          <w:rFonts w:ascii="Times New Roman" w:hAnsi="Times New Roman" w:cs="Times New Roman"/>
        </w:rPr>
        <w:t>she applied for welfare and housing assistance, the latter mainly to help her with the damage deposit</w:t>
      </w:r>
      <w:r w:rsidR="006D0B57">
        <w:rPr>
          <w:rFonts w:ascii="Times New Roman" w:hAnsi="Times New Roman" w:cs="Times New Roman"/>
        </w:rPr>
        <w:t xml:space="preserve"> required to rent an apartment</w:t>
      </w:r>
      <w:r w:rsidRPr="00054873">
        <w:rPr>
          <w:rFonts w:ascii="Times New Roman" w:hAnsi="Times New Roman" w:cs="Times New Roman"/>
        </w:rPr>
        <w:t>. She was able to get income assistan</w:t>
      </w:r>
      <w:r w:rsidR="0091666A">
        <w:rPr>
          <w:rFonts w:ascii="Times New Roman" w:hAnsi="Times New Roman" w:cs="Times New Roman"/>
        </w:rPr>
        <w:t>ce but no housing assistance, and</w:t>
      </w:r>
      <w:r w:rsidRPr="00054873">
        <w:rPr>
          <w:rFonts w:ascii="Times New Roman" w:hAnsi="Times New Roman" w:cs="Times New Roman"/>
        </w:rPr>
        <w:t xml:space="preserve"> she was staying at shelters, couch surfing, and sleeping on t</w:t>
      </w:r>
      <w:r w:rsidR="00DA02FB" w:rsidRPr="008660A6">
        <w:rPr>
          <w:rFonts w:ascii="Times New Roman" w:hAnsi="Times New Roman" w:cs="Times New Roman"/>
        </w:rPr>
        <w:t>he street. "That's life," and "L</w:t>
      </w:r>
      <w:r w:rsidRPr="00054873">
        <w:rPr>
          <w:rFonts w:ascii="Times New Roman" w:hAnsi="Times New Roman" w:cs="Times New Roman"/>
        </w:rPr>
        <w:t>ife's a bitch."</w:t>
      </w:r>
    </w:p>
    <w:p w14:paraId="4F9B6A6E" w14:textId="2A6880FC" w:rsidR="00B60642" w:rsidRPr="00054873" w:rsidRDefault="003F7E3B" w:rsidP="00DA02FB">
      <w:pPr>
        <w:pStyle w:val="BodyText"/>
        <w:spacing w:line="480" w:lineRule="auto"/>
        <w:ind w:firstLine="720"/>
        <w:rPr>
          <w:rFonts w:ascii="Times New Roman" w:hAnsi="Times New Roman" w:cs="Times New Roman"/>
        </w:rPr>
      </w:pPr>
      <w:r>
        <w:rPr>
          <w:rFonts w:ascii="Times New Roman" w:hAnsi="Times New Roman" w:cs="Times New Roman"/>
        </w:rPr>
        <w:lastRenderedPageBreak/>
        <w:t>Anna</w:t>
      </w:r>
      <w:r w:rsidR="005F241B" w:rsidRPr="00054873">
        <w:rPr>
          <w:rFonts w:ascii="Times New Roman" w:hAnsi="Times New Roman" w:cs="Times New Roman"/>
        </w:rPr>
        <w:t xml:space="preserve"> attended school part-time, a small alternative school for girl</w:t>
      </w:r>
      <w:r w:rsidR="008C5595">
        <w:rPr>
          <w:rFonts w:ascii="Times New Roman" w:hAnsi="Times New Roman" w:cs="Times New Roman"/>
        </w:rPr>
        <w:t xml:space="preserve">s. Overall she </w:t>
      </w:r>
      <w:r w:rsidR="006D0B57">
        <w:rPr>
          <w:rFonts w:ascii="Times New Roman" w:hAnsi="Times New Roman" w:cs="Times New Roman"/>
        </w:rPr>
        <w:t xml:space="preserve">told us that her friends made her </w:t>
      </w:r>
      <w:r w:rsidR="008C5595">
        <w:rPr>
          <w:rFonts w:ascii="Times New Roman" w:hAnsi="Times New Roman" w:cs="Times New Roman"/>
        </w:rPr>
        <w:t>pretty happy</w:t>
      </w:r>
      <w:r w:rsidR="005F241B" w:rsidRPr="00054873">
        <w:rPr>
          <w:rFonts w:ascii="Times New Roman" w:hAnsi="Times New Roman" w:cs="Times New Roman"/>
        </w:rPr>
        <w:t>, and her major obstacles</w:t>
      </w:r>
      <w:r w:rsidR="00A402A5">
        <w:rPr>
          <w:rFonts w:ascii="Times New Roman" w:hAnsi="Times New Roman" w:cs="Times New Roman"/>
        </w:rPr>
        <w:t xml:space="preserve"> </w:t>
      </w:r>
      <w:r w:rsidR="00DA02FB" w:rsidRPr="008660A6">
        <w:rPr>
          <w:rFonts w:ascii="Times New Roman" w:hAnsi="Times New Roman" w:cs="Times New Roman"/>
        </w:rPr>
        <w:t xml:space="preserve">were bureaucratic: </w:t>
      </w:r>
      <w:r w:rsidR="00BE0E42">
        <w:rPr>
          <w:rFonts w:ascii="Times New Roman" w:hAnsi="Times New Roman" w:cs="Times New Roman"/>
        </w:rPr>
        <w:t>w</w:t>
      </w:r>
      <w:r w:rsidR="005F241B" w:rsidRPr="00054873">
        <w:rPr>
          <w:rFonts w:ascii="Times New Roman" w:hAnsi="Times New Roman" w:cs="Times New Roman"/>
        </w:rPr>
        <w:t xml:space="preserve">orking with government caseworkers, figuring out how to get an apartment, and filling out applications. </w:t>
      </w:r>
      <w:r w:rsidR="006D0B57">
        <w:rPr>
          <w:rFonts w:ascii="Times New Roman" w:hAnsi="Times New Roman" w:cs="Times New Roman"/>
        </w:rPr>
        <w:t>Describing her life she sa</w:t>
      </w:r>
      <w:r w:rsidR="00FC5EDD">
        <w:rPr>
          <w:rFonts w:ascii="Times New Roman" w:hAnsi="Times New Roman" w:cs="Times New Roman"/>
        </w:rPr>
        <w:t>id</w:t>
      </w:r>
      <w:r w:rsidR="006D0B57">
        <w:rPr>
          <w:rFonts w:ascii="Times New Roman" w:hAnsi="Times New Roman" w:cs="Times New Roman"/>
        </w:rPr>
        <w:t xml:space="preserve"> that s</w:t>
      </w:r>
      <w:r w:rsidR="005F241B" w:rsidRPr="00054873">
        <w:rPr>
          <w:rFonts w:ascii="Times New Roman" w:hAnsi="Times New Roman" w:cs="Times New Roman"/>
        </w:rPr>
        <w:t>he slep</w:t>
      </w:r>
      <w:r w:rsidR="00FC5EDD">
        <w:rPr>
          <w:rFonts w:ascii="Times New Roman" w:hAnsi="Times New Roman" w:cs="Times New Roman"/>
        </w:rPr>
        <w:t>t</w:t>
      </w:r>
      <w:r w:rsidR="005F241B" w:rsidRPr="00054873">
        <w:rPr>
          <w:rFonts w:ascii="Times New Roman" w:hAnsi="Times New Roman" w:cs="Times New Roman"/>
        </w:rPr>
        <w:t>, "walk</w:t>
      </w:r>
      <w:r w:rsidR="00FC5EDD">
        <w:rPr>
          <w:rFonts w:ascii="Times New Roman" w:hAnsi="Times New Roman" w:cs="Times New Roman"/>
        </w:rPr>
        <w:t>ed</w:t>
      </w:r>
      <w:r w:rsidR="005F241B" w:rsidRPr="00054873">
        <w:rPr>
          <w:rFonts w:ascii="Times New Roman" w:hAnsi="Times New Roman" w:cs="Times New Roman"/>
        </w:rPr>
        <w:t xml:space="preserve"> a lot," and look</w:t>
      </w:r>
      <w:r w:rsidR="00FC5EDD">
        <w:rPr>
          <w:rFonts w:ascii="Times New Roman" w:hAnsi="Times New Roman" w:cs="Times New Roman"/>
        </w:rPr>
        <w:t>ed</w:t>
      </w:r>
      <w:r w:rsidR="005F241B" w:rsidRPr="00054873">
        <w:rPr>
          <w:rFonts w:ascii="Times New Roman" w:hAnsi="Times New Roman" w:cs="Times New Roman"/>
        </w:rPr>
        <w:t xml:space="preserve"> for work. She talked to her mother several times a month and reported that her greatest fear </w:t>
      </w:r>
      <w:r w:rsidR="00FC5EDD">
        <w:rPr>
          <w:rFonts w:ascii="Times New Roman" w:hAnsi="Times New Roman" w:cs="Times New Roman"/>
        </w:rPr>
        <w:t>wa</w:t>
      </w:r>
      <w:r w:rsidR="005F241B" w:rsidRPr="00054873">
        <w:rPr>
          <w:rFonts w:ascii="Times New Roman" w:hAnsi="Times New Roman" w:cs="Times New Roman"/>
        </w:rPr>
        <w:t>s "being stagnant." At the same time, she did experience occasional anxiety.</w:t>
      </w:r>
      <w:r w:rsidR="00A402A5">
        <w:rPr>
          <w:rFonts w:ascii="Times New Roman" w:hAnsi="Times New Roman" w:cs="Times New Roman"/>
        </w:rPr>
        <w:t xml:space="preserve"> </w:t>
      </w:r>
      <w:r w:rsidR="005F241B" w:rsidRPr="00054873">
        <w:rPr>
          <w:rFonts w:ascii="Times New Roman" w:hAnsi="Times New Roman" w:cs="Times New Roman"/>
        </w:rPr>
        <w:t xml:space="preserve">Between the first and the fourth interviews, over </w:t>
      </w:r>
      <w:r w:rsidR="00D343F1">
        <w:rPr>
          <w:rFonts w:ascii="Times New Roman" w:hAnsi="Times New Roman" w:cs="Times New Roman"/>
        </w:rPr>
        <w:t>a few</w:t>
      </w:r>
      <w:r w:rsidR="005F241B" w:rsidRPr="00054873">
        <w:rPr>
          <w:rFonts w:ascii="Times New Roman" w:hAnsi="Times New Roman" w:cs="Times New Roman"/>
        </w:rPr>
        <w:t xml:space="preserve"> years, she spent nights in numerous places: couch surfing, shelters, camping, but by the fourth intervi</w:t>
      </w:r>
      <w:r w:rsidR="00D343F1">
        <w:rPr>
          <w:rFonts w:ascii="Times New Roman" w:hAnsi="Times New Roman" w:cs="Times New Roman"/>
        </w:rPr>
        <w:t xml:space="preserve">ew, she had a place to live, </w:t>
      </w:r>
      <w:r w:rsidR="00BE0E42">
        <w:rPr>
          <w:rFonts w:ascii="Times New Roman" w:hAnsi="Times New Roman" w:cs="Times New Roman"/>
        </w:rPr>
        <w:t>al</w:t>
      </w:r>
      <w:r w:rsidR="00D343F1">
        <w:rPr>
          <w:rFonts w:ascii="Times New Roman" w:hAnsi="Times New Roman" w:cs="Times New Roman"/>
        </w:rPr>
        <w:t>though</w:t>
      </w:r>
      <w:r w:rsidR="005F241B" w:rsidRPr="00054873">
        <w:rPr>
          <w:rFonts w:ascii="Times New Roman" w:hAnsi="Times New Roman" w:cs="Times New Roman"/>
        </w:rPr>
        <w:t xml:space="preserve"> it was not </w:t>
      </w:r>
      <w:r w:rsidR="006D0B57">
        <w:rPr>
          <w:rFonts w:ascii="Times New Roman" w:hAnsi="Times New Roman" w:cs="Times New Roman"/>
        </w:rPr>
        <w:t>perfect</w:t>
      </w:r>
      <w:r w:rsidR="005F241B" w:rsidRPr="00054873">
        <w:rPr>
          <w:rFonts w:ascii="Times New Roman" w:hAnsi="Times New Roman" w:cs="Times New Roman"/>
        </w:rPr>
        <w:t>. "I have a place now which is kind of weird. It’s like my first place for awhile... it’s different having a place and going to school, but I’m thinking about dropping all that again and just becoming a vagabond once again because that’s my</w:t>
      </w:r>
      <w:r w:rsidR="00A402A5">
        <w:rPr>
          <w:rFonts w:ascii="Times New Roman" w:hAnsi="Times New Roman" w:cs="Times New Roman"/>
        </w:rPr>
        <w:t>–</w:t>
      </w:r>
      <w:r w:rsidR="005F241B" w:rsidRPr="00054873">
        <w:rPr>
          <w:rFonts w:ascii="Times New Roman" w:hAnsi="Times New Roman" w:cs="Times New Roman"/>
        </w:rPr>
        <w:t>I was born to do that</w:t>
      </w:r>
      <w:r w:rsidR="00A402A5">
        <w:rPr>
          <w:rFonts w:ascii="Times New Roman" w:hAnsi="Times New Roman" w:cs="Times New Roman"/>
        </w:rPr>
        <w:t>–</w:t>
      </w:r>
      <w:r w:rsidR="005F241B" w:rsidRPr="00054873">
        <w:rPr>
          <w:rFonts w:ascii="Times New Roman" w:hAnsi="Times New Roman" w:cs="Times New Roman"/>
        </w:rPr>
        <w:t>so... whether I like it or not I’m definitely a traveler." The responsibility of rent and space can be stressful.</w:t>
      </w:r>
    </w:p>
    <w:p w14:paraId="184ED3AF" w14:textId="06291DB1" w:rsidR="00B60642" w:rsidRPr="00054873" w:rsidRDefault="003F7E3B" w:rsidP="00CA530D">
      <w:pPr>
        <w:pStyle w:val="BodyText"/>
        <w:spacing w:line="480" w:lineRule="auto"/>
        <w:ind w:firstLine="720"/>
        <w:rPr>
          <w:rFonts w:ascii="Times New Roman" w:hAnsi="Times New Roman" w:cs="Times New Roman"/>
        </w:rPr>
      </w:pPr>
      <w:r>
        <w:rPr>
          <w:rFonts w:ascii="Times New Roman" w:hAnsi="Times New Roman" w:cs="Times New Roman"/>
        </w:rPr>
        <w:t>Anna</w:t>
      </w:r>
      <w:r w:rsidR="00A402A5">
        <w:rPr>
          <w:rFonts w:ascii="Times New Roman" w:hAnsi="Times New Roman" w:cs="Times New Roman"/>
        </w:rPr>
        <w:t xml:space="preserve"> </w:t>
      </w:r>
      <w:r w:rsidR="007A08A7" w:rsidRPr="00054873">
        <w:rPr>
          <w:rFonts w:ascii="Times New Roman" w:hAnsi="Times New Roman" w:cs="Times New Roman"/>
        </w:rPr>
        <w:t>had</w:t>
      </w:r>
      <w:r w:rsidR="007419B2" w:rsidRPr="00054873">
        <w:rPr>
          <w:rFonts w:ascii="Times New Roman" w:hAnsi="Times New Roman" w:cs="Times New Roman"/>
        </w:rPr>
        <w:t xml:space="preserve"> a roommate, which she described</w:t>
      </w:r>
      <w:r w:rsidR="005F241B" w:rsidRPr="00054873">
        <w:rPr>
          <w:rFonts w:ascii="Times New Roman" w:hAnsi="Times New Roman" w:cs="Times New Roman"/>
        </w:rPr>
        <w:t xml:space="preserve"> a</w:t>
      </w:r>
      <w:r w:rsidR="007A08A7" w:rsidRPr="00054873">
        <w:rPr>
          <w:rFonts w:ascii="Times New Roman" w:hAnsi="Times New Roman" w:cs="Times New Roman"/>
        </w:rPr>
        <w:t>s "weird,"" and the apartment was</w:t>
      </w:r>
      <w:r w:rsidR="00DA02FB" w:rsidRPr="008660A6">
        <w:rPr>
          <w:rFonts w:ascii="Times New Roman" w:hAnsi="Times New Roman" w:cs="Times New Roman"/>
        </w:rPr>
        <w:t xml:space="preserve"> about eight kilometers from downtown</w:t>
      </w:r>
      <w:r w:rsidR="00A402A5">
        <w:rPr>
          <w:rFonts w:ascii="Times New Roman" w:hAnsi="Times New Roman" w:cs="Times New Roman"/>
        </w:rPr>
        <w:t>–</w:t>
      </w:r>
      <w:r w:rsidR="007A08A7" w:rsidRPr="00054873">
        <w:rPr>
          <w:rFonts w:ascii="Times New Roman" w:hAnsi="Times New Roman" w:cs="Times New Roman"/>
        </w:rPr>
        <w:t>too far, she thought.</w:t>
      </w:r>
      <w:r w:rsidR="005F241B" w:rsidRPr="00054873">
        <w:rPr>
          <w:rFonts w:ascii="Times New Roman" w:hAnsi="Times New Roman" w:cs="Times New Roman"/>
        </w:rPr>
        <w:t xml:space="preserve"> She was still reasonably happy, had friends, and reported being well on most questions about mental health, but she also reported not </w:t>
      </w:r>
      <w:r w:rsidR="005F0C94" w:rsidRPr="00054873">
        <w:rPr>
          <w:rFonts w:ascii="Times New Roman" w:hAnsi="Times New Roman" w:cs="Times New Roman"/>
        </w:rPr>
        <w:t xml:space="preserve">always </w:t>
      </w:r>
      <w:r w:rsidR="005F241B" w:rsidRPr="00054873">
        <w:rPr>
          <w:rFonts w:ascii="Times New Roman" w:hAnsi="Times New Roman" w:cs="Times New Roman"/>
        </w:rPr>
        <w:t>feeling that well physicall</w:t>
      </w:r>
      <w:r w:rsidR="007A08A7" w:rsidRPr="00054873">
        <w:rPr>
          <w:rFonts w:ascii="Times New Roman" w:hAnsi="Times New Roman" w:cs="Times New Roman"/>
        </w:rPr>
        <w:t xml:space="preserve">y or emotionally. </w:t>
      </w:r>
      <w:r w:rsidR="00BE0E42">
        <w:rPr>
          <w:rFonts w:ascii="Times New Roman" w:hAnsi="Times New Roman" w:cs="Times New Roman"/>
        </w:rPr>
        <w:t>S</w:t>
      </w:r>
      <w:r w:rsidR="007A08A7" w:rsidRPr="00054873">
        <w:rPr>
          <w:rFonts w:ascii="Times New Roman" w:hAnsi="Times New Roman" w:cs="Times New Roman"/>
        </w:rPr>
        <w:t>he was</w:t>
      </w:r>
      <w:r w:rsidR="005F241B" w:rsidRPr="00054873">
        <w:rPr>
          <w:rFonts w:ascii="Times New Roman" w:hAnsi="Times New Roman" w:cs="Times New Roman"/>
        </w:rPr>
        <w:t xml:space="preserve"> prescribed a medication for depressi</w:t>
      </w:r>
      <w:r w:rsidR="007A08A7" w:rsidRPr="00054873">
        <w:rPr>
          <w:rFonts w:ascii="Times New Roman" w:hAnsi="Times New Roman" w:cs="Times New Roman"/>
        </w:rPr>
        <w:t>on. Curiously, she sa</w:t>
      </w:r>
      <w:r>
        <w:rPr>
          <w:rFonts w:ascii="Times New Roman" w:hAnsi="Times New Roman" w:cs="Times New Roman"/>
        </w:rPr>
        <w:t>id</w:t>
      </w:r>
      <w:r w:rsidR="007A08A7" w:rsidRPr="00054873">
        <w:rPr>
          <w:rFonts w:ascii="Times New Roman" w:hAnsi="Times New Roman" w:cs="Times New Roman"/>
        </w:rPr>
        <w:t xml:space="preserve"> she did not seek</w:t>
      </w:r>
      <w:r w:rsidR="005F241B" w:rsidRPr="00054873">
        <w:rPr>
          <w:rFonts w:ascii="Times New Roman" w:hAnsi="Times New Roman" w:cs="Times New Roman"/>
        </w:rPr>
        <w:t xml:space="preserve"> professional help.</w:t>
      </w:r>
    </w:p>
    <w:p w14:paraId="231B8C42" w14:textId="7264B01E" w:rsidR="00B60642" w:rsidRPr="00054873" w:rsidRDefault="007A08A7"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She was</w:t>
      </w:r>
      <w:r w:rsidR="005F241B" w:rsidRPr="00054873">
        <w:rPr>
          <w:rFonts w:ascii="Times New Roman" w:hAnsi="Times New Roman" w:cs="Times New Roman"/>
        </w:rPr>
        <w:t xml:space="preserve"> going to school r</w:t>
      </w:r>
      <w:r w:rsidRPr="00054873">
        <w:rPr>
          <w:rFonts w:ascii="Times New Roman" w:hAnsi="Times New Roman" w:cs="Times New Roman"/>
        </w:rPr>
        <w:t>egularly and because of it felt</w:t>
      </w:r>
      <w:r w:rsidR="005F241B" w:rsidRPr="00054873">
        <w:rPr>
          <w:rFonts w:ascii="Times New Roman" w:hAnsi="Times New Roman" w:cs="Times New Roman"/>
        </w:rPr>
        <w:t xml:space="preserve"> lik</w:t>
      </w:r>
      <w:r w:rsidRPr="00054873">
        <w:rPr>
          <w:rFonts w:ascii="Times New Roman" w:hAnsi="Times New Roman" w:cs="Times New Roman"/>
        </w:rPr>
        <w:t>e she</w:t>
      </w:r>
      <w:r w:rsidR="003F7E3B">
        <w:rPr>
          <w:rFonts w:ascii="Times New Roman" w:hAnsi="Times New Roman" w:cs="Times New Roman"/>
        </w:rPr>
        <w:t xml:space="preserve"> was</w:t>
      </w:r>
      <w:r w:rsidRPr="00054873">
        <w:rPr>
          <w:rFonts w:ascii="Times New Roman" w:hAnsi="Times New Roman" w:cs="Times New Roman"/>
        </w:rPr>
        <w:t xml:space="preserve"> "going crazy." She told</w:t>
      </w:r>
      <w:r w:rsidR="005F241B" w:rsidRPr="00054873">
        <w:rPr>
          <w:rFonts w:ascii="Times New Roman" w:hAnsi="Times New Roman" w:cs="Times New Roman"/>
        </w:rPr>
        <w:t xml:space="preserve"> her teacher that she might "pop on a train and leave." School had never been easy for her; she quit formal education in ninth grade to "do something I could feel good about." She concluded that school was about conformity rat</w:t>
      </w:r>
      <w:r w:rsidRPr="00054873">
        <w:rPr>
          <w:rFonts w:ascii="Times New Roman" w:hAnsi="Times New Roman" w:cs="Times New Roman"/>
        </w:rPr>
        <w:t xml:space="preserve">her than learning, and </w:t>
      </w:r>
      <w:r w:rsidRPr="00054873">
        <w:rPr>
          <w:rFonts w:ascii="Times New Roman" w:hAnsi="Times New Roman" w:cs="Times New Roman"/>
        </w:rPr>
        <w:lastRenderedPageBreak/>
        <w:t>she liked</w:t>
      </w:r>
      <w:r w:rsidR="005F241B" w:rsidRPr="00054873">
        <w:rPr>
          <w:rFonts w:ascii="Times New Roman" w:hAnsi="Times New Roman" w:cs="Times New Roman"/>
        </w:rPr>
        <w:t xml:space="preserve"> her new alternative school, because there </w:t>
      </w:r>
      <w:r w:rsidR="00BE0E42">
        <w:rPr>
          <w:rFonts w:ascii="Times New Roman" w:hAnsi="Times New Roman" w:cs="Times New Roman"/>
        </w:rPr>
        <w:t>wa</w:t>
      </w:r>
      <w:r w:rsidR="005F241B" w:rsidRPr="00054873">
        <w:rPr>
          <w:rFonts w:ascii="Times New Roman" w:hAnsi="Times New Roman" w:cs="Times New Roman"/>
        </w:rPr>
        <w:t>s "more freedom in what we learn."</w:t>
      </w:r>
      <w:r w:rsidR="00056F5A">
        <w:rPr>
          <w:rFonts w:ascii="Times New Roman" w:hAnsi="Times New Roman" w:cs="Times New Roman"/>
        </w:rPr>
        <w:t xml:space="preserve"> </w:t>
      </w:r>
      <w:r w:rsidRPr="00054873">
        <w:rPr>
          <w:rFonts w:ascii="Times New Roman" w:hAnsi="Times New Roman" w:cs="Times New Roman"/>
        </w:rPr>
        <w:t>For income she was</w:t>
      </w:r>
      <w:r w:rsidR="005F241B" w:rsidRPr="00054873">
        <w:rPr>
          <w:rFonts w:ascii="Times New Roman" w:hAnsi="Times New Roman" w:cs="Times New Roman"/>
        </w:rPr>
        <w:t xml:space="preserve"> busking</w:t>
      </w:r>
      <w:r w:rsidR="00056F5A">
        <w:rPr>
          <w:rFonts w:ascii="Times New Roman" w:hAnsi="Times New Roman" w:cs="Times New Roman"/>
        </w:rPr>
        <w:t xml:space="preserve"> </w:t>
      </w:r>
      <w:r w:rsidR="005F241B" w:rsidRPr="00054873">
        <w:rPr>
          <w:rFonts w:ascii="Times New Roman" w:hAnsi="Times New Roman" w:cs="Times New Roman"/>
        </w:rPr>
        <w:t>reg</w:t>
      </w:r>
      <w:r w:rsidRPr="00054873">
        <w:rPr>
          <w:rFonts w:ascii="Times New Roman" w:hAnsi="Times New Roman" w:cs="Times New Roman"/>
        </w:rPr>
        <w:t xml:space="preserve">ularly, playing her banjo. She ate </w:t>
      </w:r>
      <w:r w:rsidR="005F241B" w:rsidRPr="00054873">
        <w:rPr>
          <w:rFonts w:ascii="Times New Roman" w:hAnsi="Times New Roman" w:cs="Times New Roman"/>
        </w:rPr>
        <w:t>a lot of meals at school and at the Alliance Club, a day program that provided dinner, and over the years made some income panhandling</w:t>
      </w:r>
      <w:r w:rsidR="008A5131" w:rsidRPr="00054873">
        <w:rPr>
          <w:rFonts w:ascii="Times New Roman" w:hAnsi="Times New Roman" w:cs="Times New Roman"/>
        </w:rPr>
        <w:t xml:space="preserve">. </w:t>
      </w:r>
      <w:r w:rsidR="005F241B" w:rsidRPr="00054873">
        <w:rPr>
          <w:rFonts w:ascii="Times New Roman" w:hAnsi="Times New Roman" w:cs="Times New Roman"/>
        </w:rPr>
        <w:t>Not long after, she did in fact "pop on a train and leave," going to Montreal for several</w:t>
      </w:r>
      <w:r w:rsidR="00DA02FB" w:rsidRPr="008660A6">
        <w:rPr>
          <w:rFonts w:ascii="Times New Roman" w:hAnsi="Times New Roman" w:cs="Times New Roman"/>
        </w:rPr>
        <w:t xml:space="preserve"> months where she </w:t>
      </w:r>
      <w:r w:rsidR="005F241B" w:rsidRPr="00054873">
        <w:rPr>
          <w:rFonts w:ascii="Times New Roman" w:hAnsi="Times New Roman" w:cs="Times New Roman"/>
        </w:rPr>
        <w:t xml:space="preserve">joined the circus. When she returned to Victoria, she was accepted into a short-term agriculture work program that paid a small salary, </w:t>
      </w:r>
      <w:r w:rsidR="004B1031">
        <w:rPr>
          <w:rFonts w:ascii="Times New Roman" w:hAnsi="Times New Roman" w:cs="Times New Roman"/>
        </w:rPr>
        <w:t>al</w:t>
      </w:r>
      <w:r w:rsidR="005F241B" w:rsidRPr="00054873">
        <w:rPr>
          <w:rFonts w:ascii="Times New Roman" w:hAnsi="Times New Roman" w:cs="Times New Roman"/>
        </w:rPr>
        <w:t xml:space="preserve">though not enough to allow her to rent a room, so she was living rough and busking again. Later, she found a place to live with </w:t>
      </w:r>
      <w:r w:rsidR="00FC5EDD">
        <w:rPr>
          <w:rFonts w:ascii="Times New Roman" w:hAnsi="Times New Roman" w:cs="Times New Roman"/>
        </w:rPr>
        <w:t>several</w:t>
      </w:r>
      <w:r w:rsidR="00056F5A">
        <w:rPr>
          <w:rFonts w:ascii="Times New Roman" w:hAnsi="Times New Roman" w:cs="Times New Roman"/>
        </w:rPr>
        <w:t xml:space="preserve"> </w:t>
      </w:r>
      <w:r w:rsidR="005F241B" w:rsidRPr="00054873">
        <w:rPr>
          <w:rFonts w:ascii="Times New Roman" w:hAnsi="Times New Roman" w:cs="Times New Roman"/>
        </w:rPr>
        <w:t xml:space="preserve">other people in a house, but after a few weeks was evicted because there were too many people. She was also back in school, </w:t>
      </w:r>
      <w:r w:rsidR="004B1031">
        <w:rPr>
          <w:rFonts w:ascii="Times New Roman" w:hAnsi="Times New Roman" w:cs="Times New Roman"/>
        </w:rPr>
        <w:t xml:space="preserve">albeit </w:t>
      </w:r>
      <w:r w:rsidR="005F241B" w:rsidRPr="00054873">
        <w:rPr>
          <w:rFonts w:ascii="Times New Roman" w:hAnsi="Times New Roman" w:cs="Times New Roman"/>
        </w:rPr>
        <w:t>somewhat restlessly. She was now older than many of the other students, and she found herself wanting to criticize their choices.</w:t>
      </w:r>
    </w:p>
    <w:p w14:paraId="72E095D7" w14:textId="77777777" w:rsidR="00AB1DAF" w:rsidRPr="00054873" w:rsidRDefault="005F241B"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At the last interview</w:t>
      </w:r>
      <w:r w:rsidR="00056F5A">
        <w:rPr>
          <w:rFonts w:ascii="Times New Roman" w:hAnsi="Times New Roman" w:cs="Times New Roman"/>
        </w:rPr>
        <w:t xml:space="preserve"> </w:t>
      </w:r>
      <w:r w:rsidR="003F7E3B">
        <w:rPr>
          <w:rFonts w:ascii="Times New Roman" w:hAnsi="Times New Roman" w:cs="Times New Roman"/>
        </w:rPr>
        <w:t>Anna</w:t>
      </w:r>
      <w:r w:rsidRPr="00054873">
        <w:rPr>
          <w:rFonts w:ascii="Times New Roman" w:hAnsi="Times New Roman" w:cs="Times New Roman"/>
        </w:rPr>
        <w:t xml:space="preserve"> aga</w:t>
      </w:r>
      <w:r w:rsidR="00E52EC9">
        <w:rPr>
          <w:rFonts w:ascii="Times New Roman" w:hAnsi="Times New Roman" w:cs="Times New Roman"/>
        </w:rPr>
        <w:t>in reported doing fine mentally</w:t>
      </w:r>
      <w:r w:rsidRPr="00054873">
        <w:rPr>
          <w:rFonts w:ascii="Times New Roman" w:hAnsi="Times New Roman" w:cs="Times New Roman"/>
        </w:rPr>
        <w:t xml:space="preserve"> and no longer experiencing anxiety or feeling unwell. Her judgment about her </w:t>
      </w:r>
      <w:r w:rsidR="00F114D0" w:rsidRPr="00054873">
        <w:rPr>
          <w:rFonts w:ascii="Times New Roman" w:hAnsi="Times New Roman" w:cs="Times New Roman"/>
        </w:rPr>
        <w:t xml:space="preserve">own well-being was more nuanced. She was not necessarily </w:t>
      </w:r>
      <w:r w:rsidRPr="00054873">
        <w:rPr>
          <w:rFonts w:ascii="Times New Roman" w:hAnsi="Times New Roman" w:cs="Times New Roman"/>
        </w:rPr>
        <w:t>happy about how things were going</w:t>
      </w:r>
      <w:r w:rsidR="004B1031">
        <w:rPr>
          <w:rFonts w:ascii="Times New Roman" w:hAnsi="Times New Roman" w:cs="Times New Roman"/>
        </w:rPr>
        <w:t>;</w:t>
      </w:r>
      <w:r w:rsidRPr="00054873">
        <w:rPr>
          <w:rFonts w:ascii="Times New Roman" w:hAnsi="Times New Roman" w:cs="Times New Roman"/>
        </w:rPr>
        <w:t xml:space="preserve"> at the same time she ha</w:t>
      </w:r>
      <w:r w:rsidR="004B1031">
        <w:rPr>
          <w:rFonts w:ascii="Times New Roman" w:hAnsi="Times New Roman" w:cs="Times New Roman"/>
        </w:rPr>
        <w:t>d</w:t>
      </w:r>
      <w:r w:rsidRPr="00054873">
        <w:rPr>
          <w:rFonts w:ascii="Times New Roman" w:hAnsi="Times New Roman" w:cs="Times New Roman"/>
        </w:rPr>
        <w:t xml:space="preserve"> plenty of friends and was not depressed.</w:t>
      </w:r>
      <w:r w:rsidR="00056F5A">
        <w:rPr>
          <w:rFonts w:ascii="Times New Roman" w:hAnsi="Times New Roman" w:cs="Times New Roman"/>
        </w:rPr>
        <w:t xml:space="preserve"> </w:t>
      </w:r>
      <w:r w:rsidRPr="00054873">
        <w:rPr>
          <w:rFonts w:ascii="Times New Roman" w:hAnsi="Times New Roman" w:cs="Times New Roman"/>
        </w:rPr>
        <w:t>Over the course of three years, she had an unsteady i</w:t>
      </w:r>
      <w:r w:rsidR="008A5131" w:rsidRPr="00054873">
        <w:rPr>
          <w:rFonts w:ascii="Times New Roman" w:hAnsi="Times New Roman" w:cs="Times New Roman"/>
        </w:rPr>
        <w:t xml:space="preserve">ncome and uncertain housing and, unlike most, </w:t>
      </w:r>
      <w:r w:rsidRPr="00054873">
        <w:rPr>
          <w:rFonts w:ascii="Times New Roman" w:hAnsi="Times New Roman" w:cs="Times New Roman"/>
        </w:rPr>
        <w:t>even</w:t>
      </w:r>
      <w:r w:rsidR="004B1031">
        <w:rPr>
          <w:rFonts w:ascii="Times New Roman" w:hAnsi="Times New Roman" w:cs="Times New Roman"/>
        </w:rPr>
        <w:t xml:space="preserve"> reported</w:t>
      </w:r>
      <w:r w:rsidR="00056F5A">
        <w:rPr>
          <w:rFonts w:ascii="Times New Roman" w:hAnsi="Times New Roman" w:cs="Times New Roman"/>
        </w:rPr>
        <w:t xml:space="preserve"> </w:t>
      </w:r>
      <w:r w:rsidRPr="00054873">
        <w:rPr>
          <w:rFonts w:ascii="Times New Roman" w:hAnsi="Times New Roman" w:cs="Times New Roman"/>
        </w:rPr>
        <w:t xml:space="preserve">a few days of being hungry. </w:t>
      </w:r>
      <w:r w:rsidR="008A5131" w:rsidRPr="00054873">
        <w:rPr>
          <w:rFonts w:ascii="Times New Roman" w:hAnsi="Times New Roman" w:cs="Times New Roman"/>
        </w:rPr>
        <w:t>Still, she had good friends and</w:t>
      </w:r>
      <w:r w:rsidRPr="00054873">
        <w:rPr>
          <w:rFonts w:ascii="Times New Roman" w:hAnsi="Times New Roman" w:cs="Times New Roman"/>
        </w:rPr>
        <w:t xml:space="preserve"> access to a reasonable school, </w:t>
      </w:r>
      <w:r w:rsidR="00FC5EDD">
        <w:rPr>
          <w:rFonts w:ascii="Times New Roman" w:hAnsi="Times New Roman" w:cs="Times New Roman"/>
        </w:rPr>
        <w:t>al</w:t>
      </w:r>
      <w:r w:rsidRPr="00054873">
        <w:rPr>
          <w:rFonts w:ascii="Times New Roman" w:hAnsi="Times New Roman" w:cs="Times New Roman"/>
        </w:rPr>
        <w:t>though she was not always sure why she was attending. She</w:t>
      </w:r>
      <w:r w:rsidR="00FC5EDD">
        <w:rPr>
          <w:rFonts w:ascii="Times New Roman" w:hAnsi="Times New Roman" w:cs="Times New Roman"/>
        </w:rPr>
        <w:t xml:space="preserve"> had</w:t>
      </w:r>
      <w:r w:rsidRPr="00054873">
        <w:rPr>
          <w:rFonts w:ascii="Times New Roman" w:hAnsi="Times New Roman" w:cs="Times New Roman"/>
        </w:rPr>
        <w:t xml:space="preserve"> had some adventures and had explored the world a little bit. She was optimistic about the future, hoping some day to use her artistic ability to make a living. Many things were not certain, even many of the basics of day-to-day life, but these did not seem to have pe</w:t>
      </w:r>
      <w:r w:rsidR="005F0C94" w:rsidRPr="00054873">
        <w:rPr>
          <w:rFonts w:ascii="Times New Roman" w:hAnsi="Times New Roman" w:cs="Times New Roman"/>
        </w:rPr>
        <w:t>rmanent effects on her outlook or on her determination to keep looking, despite</w:t>
      </w:r>
      <w:r w:rsidR="009A3382">
        <w:rPr>
          <w:rFonts w:ascii="Times New Roman" w:hAnsi="Times New Roman" w:cs="Times New Roman"/>
        </w:rPr>
        <w:t xml:space="preserve"> frequent change in her life. </w:t>
      </w:r>
      <w:r w:rsidRPr="00054873">
        <w:rPr>
          <w:rFonts w:ascii="Times New Roman" w:hAnsi="Times New Roman" w:cs="Times New Roman"/>
        </w:rPr>
        <w:t>In th</w:t>
      </w:r>
      <w:r w:rsidR="00D821A2">
        <w:rPr>
          <w:rFonts w:ascii="Times New Roman" w:hAnsi="Times New Roman" w:cs="Times New Roman"/>
        </w:rPr>
        <w:t>is</w:t>
      </w:r>
      <w:r w:rsidR="00453292">
        <w:rPr>
          <w:rFonts w:ascii="Times New Roman" w:hAnsi="Times New Roman" w:cs="Times New Roman"/>
        </w:rPr>
        <w:t xml:space="preserve"> regard</w:t>
      </w:r>
      <w:r w:rsidR="002C1015">
        <w:rPr>
          <w:rFonts w:ascii="Times New Roman" w:hAnsi="Times New Roman" w:cs="Times New Roman"/>
        </w:rPr>
        <w:t xml:space="preserve"> she wa</w:t>
      </w:r>
      <w:r w:rsidRPr="00054873">
        <w:rPr>
          <w:rFonts w:ascii="Times New Roman" w:hAnsi="Times New Roman" w:cs="Times New Roman"/>
        </w:rPr>
        <w:t xml:space="preserve">s similar to many other emerging adults. </w:t>
      </w:r>
    </w:p>
    <w:p w14:paraId="2CE15F74" w14:textId="77777777" w:rsidR="008A5131" w:rsidRPr="00E069E3" w:rsidRDefault="00C70D40" w:rsidP="00CA530D">
      <w:pPr>
        <w:pStyle w:val="BodyText"/>
        <w:spacing w:line="480" w:lineRule="auto"/>
        <w:rPr>
          <w:rFonts w:ascii="Times New Roman" w:hAnsi="Times New Roman" w:cs="Times New Roman"/>
          <w:b/>
        </w:rPr>
      </w:pPr>
      <w:r w:rsidRPr="00E069E3">
        <w:rPr>
          <w:rFonts w:ascii="Times New Roman" w:hAnsi="Times New Roman" w:cs="Times New Roman"/>
          <w:b/>
        </w:rPr>
        <w:lastRenderedPageBreak/>
        <w:t>&lt;2&gt;When Change Goes Bad</w:t>
      </w:r>
    </w:p>
    <w:p w14:paraId="5D17B2D7" w14:textId="1BC55E2B" w:rsidR="00B60642" w:rsidRPr="00054873" w:rsidRDefault="00DA02FB" w:rsidP="00CA530D">
      <w:pPr>
        <w:pStyle w:val="FirstParagraph"/>
        <w:spacing w:line="480" w:lineRule="auto"/>
        <w:ind w:firstLine="720"/>
        <w:rPr>
          <w:rFonts w:ascii="Times New Roman" w:hAnsi="Times New Roman" w:cs="Times New Roman"/>
        </w:rPr>
      </w:pPr>
      <w:bookmarkStart w:id="7" w:name="when-change-goes-bad"/>
      <w:bookmarkEnd w:id="7"/>
      <w:r w:rsidRPr="008660A6">
        <w:rPr>
          <w:rFonts w:ascii="Times New Roman" w:hAnsi="Times New Roman" w:cs="Times New Roman"/>
        </w:rPr>
        <w:t>Of course change</w:t>
      </w:r>
      <w:r w:rsidR="003A3E6E" w:rsidRPr="00054873">
        <w:rPr>
          <w:rFonts w:ascii="Times New Roman" w:hAnsi="Times New Roman" w:cs="Times New Roman"/>
        </w:rPr>
        <w:t xml:space="preserve"> and mobility c</w:t>
      </w:r>
      <w:r w:rsidR="000B6AA5">
        <w:rPr>
          <w:rFonts w:ascii="Times New Roman" w:hAnsi="Times New Roman" w:cs="Times New Roman"/>
        </w:rPr>
        <w:t>ould</w:t>
      </w:r>
      <w:r w:rsidR="003A3E6E" w:rsidRPr="00054873">
        <w:rPr>
          <w:rFonts w:ascii="Times New Roman" w:hAnsi="Times New Roman" w:cs="Times New Roman"/>
        </w:rPr>
        <w:t xml:space="preserve"> have unexpected consequences.</w:t>
      </w:r>
      <w:r w:rsidR="005F241B" w:rsidRPr="00054873">
        <w:rPr>
          <w:rFonts w:ascii="Times New Roman" w:hAnsi="Times New Roman" w:cs="Times New Roman"/>
        </w:rPr>
        <w:t xml:space="preserve"> At these moments their </w:t>
      </w:r>
      <w:r w:rsidR="00453292">
        <w:rPr>
          <w:rFonts w:ascii="Times New Roman" w:hAnsi="Times New Roman" w:cs="Times New Roman"/>
        </w:rPr>
        <w:t xml:space="preserve">street-involved </w:t>
      </w:r>
      <w:r w:rsidR="005F241B" w:rsidRPr="00054873">
        <w:rPr>
          <w:rFonts w:ascii="Times New Roman" w:hAnsi="Times New Roman" w:cs="Times New Roman"/>
        </w:rPr>
        <w:t>experience bec</w:t>
      </w:r>
      <w:r w:rsidR="000B6AA5">
        <w:rPr>
          <w:rFonts w:ascii="Times New Roman" w:hAnsi="Times New Roman" w:cs="Times New Roman"/>
        </w:rPr>
        <w:t>ame</w:t>
      </w:r>
      <w:r w:rsidR="005F241B" w:rsidRPr="00054873">
        <w:rPr>
          <w:rFonts w:ascii="Times New Roman" w:hAnsi="Times New Roman" w:cs="Times New Roman"/>
        </w:rPr>
        <w:t xml:space="preserve"> more sobering, more of a reflection of their marginalized, vulnerable status rather than an expression of romantic, adolescent, or emerging adulthood exploration and adventure. </w:t>
      </w:r>
      <w:r w:rsidR="009A3382">
        <w:rPr>
          <w:rFonts w:ascii="Times New Roman" w:hAnsi="Times New Roman" w:cs="Times New Roman"/>
        </w:rPr>
        <w:t xml:space="preserve">Short-term, street-involved youth </w:t>
      </w:r>
      <w:r w:rsidR="005F241B" w:rsidRPr="00054873">
        <w:rPr>
          <w:rFonts w:ascii="Times New Roman" w:hAnsi="Times New Roman" w:cs="Times New Roman"/>
        </w:rPr>
        <w:t>ha</w:t>
      </w:r>
      <w:r w:rsidR="000B6AA5">
        <w:rPr>
          <w:rFonts w:ascii="Times New Roman" w:hAnsi="Times New Roman" w:cs="Times New Roman"/>
        </w:rPr>
        <w:t>d</w:t>
      </w:r>
      <w:r w:rsidR="005F241B" w:rsidRPr="00054873">
        <w:rPr>
          <w:rFonts w:ascii="Times New Roman" w:hAnsi="Times New Roman" w:cs="Times New Roman"/>
        </w:rPr>
        <w:t xml:space="preserve"> emotional support from friends</w:t>
      </w:r>
      <w:r w:rsidR="00453292">
        <w:rPr>
          <w:rFonts w:ascii="Times New Roman" w:hAnsi="Times New Roman" w:cs="Times New Roman"/>
        </w:rPr>
        <w:t>;</w:t>
      </w:r>
      <w:r w:rsidR="005F241B" w:rsidRPr="00054873">
        <w:rPr>
          <w:rFonts w:ascii="Times New Roman" w:hAnsi="Times New Roman" w:cs="Times New Roman"/>
        </w:rPr>
        <w:t xml:space="preserve"> they c</w:t>
      </w:r>
      <w:r w:rsidR="000B6AA5">
        <w:rPr>
          <w:rFonts w:ascii="Times New Roman" w:hAnsi="Times New Roman" w:cs="Times New Roman"/>
        </w:rPr>
        <w:t>ould</w:t>
      </w:r>
      <w:r w:rsidR="005F241B" w:rsidRPr="00054873">
        <w:rPr>
          <w:rFonts w:ascii="Times New Roman" w:hAnsi="Times New Roman" w:cs="Times New Roman"/>
        </w:rPr>
        <w:t xml:space="preserve"> b</w:t>
      </w:r>
      <w:r w:rsidR="00D343F1">
        <w:rPr>
          <w:rFonts w:ascii="Times New Roman" w:hAnsi="Times New Roman" w:cs="Times New Roman"/>
        </w:rPr>
        <w:t xml:space="preserve">orrow small sums of money and </w:t>
      </w:r>
      <w:r w:rsidR="005F241B" w:rsidRPr="00054873">
        <w:rPr>
          <w:rFonts w:ascii="Times New Roman" w:hAnsi="Times New Roman" w:cs="Times New Roman"/>
        </w:rPr>
        <w:t>ha</w:t>
      </w:r>
      <w:r w:rsidR="000B6AA5">
        <w:rPr>
          <w:rFonts w:ascii="Times New Roman" w:hAnsi="Times New Roman" w:cs="Times New Roman"/>
        </w:rPr>
        <w:t>d</w:t>
      </w:r>
      <w:r w:rsidR="005F241B" w:rsidRPr="00054873">
        <w:rPr>
          <w:rFonts w:ascii="Times New Roman" w:hAnsi="Times New Roman" w:cs="Times New Roman"/>
        </w:rPr>
        <w:t xml:space="preserve"> good access to </w:t>
      </w:r>
      <w:r w:rsidR="003A3E6E" w:rsidRPr="00054873">
        <w:rPr>
          <w:rFonts w:ascii="Times New Roman" w:hAnsi="Times New Roman" w:cs="Times New Roman"/>
        </w:rPr>
        <w:t xml:space="preserve">free </w:t>
      </w:r>
      <w:r w:rsidR="005F241B" w:rsidRPr="00054873">
        <w:rPr>
          <w:rFonts w:ascii="Times New Roman" w:hAnsi="Times New Roman" w:cs="Times New Roman"/>
        </w:rPr>
        <w:t>medical care, short-term shelters, and food from charities. These protect</w:t>
      </w:r>
      <w:r w:rsidR="000B6AA5">
        <w:rPr>
          <w:rFonts w:ascii="Times New Roman" w:hAnsi="Times New Roman" w:cs="Times New Roman"/>
        </w:rPr>
        <w:t>ed</w:t>
      </w:r>
      <w:r w:rsidR="005F241B" w:rsidRPr="00054873">
        <w:rPr>
          <w:rFonts w:ascii="Times New Roman" w:hAnsi="Times New Roman" w:cs="Times New Roman"/>
        </w:rPr>
        <w:t xml:space="preserve"> them from </w:t>
      </w:r>
      <w:r w:rsidR="003A3E6E" w:rsidRPr="00054873">
        <w:rPr>
          <w:rFonts w:ascii="Times New Roman" w:hAnsi="Times New Roman" w:cs="Times New Roman"/>
        </w:rPr>
        <w:t xml:space="preserve">short-term disasters. They </w:t>
      </w:r>
      <w:r w:rsidR="000B6AA5">
        <w:rPr>
          <w:rFonts w:ascii="Times New Roman" w:hAnsi="Times New Roman" w:cs="Times New Roman"/>
        </w:rPr>
        <w:t>were</w:t>
      </w:r>
      <w:r w:rsidR="00056F5A">
        <w:rPr>
          <w:rFonts w:ascii="Times New Roman" w:hAnsi="Times New Roman" w:cs="Times New Roman"/>
        </w:rPr>
        <w:t xml:space="preserve"> </w:t>
      </w:r>
      <w:r w:rsidR="005F241B" w:rsidRPr="00054873">
        <w:rPr>
          <w:rFonts w:ascii="Times New Roman" w:hAnsi="Times New Roman" w:cs="Times New Roman"/>
        </w:rPr>
        <w:t>skillful at managing short-term setbacks.</w:t>
      </w:r>
    </w:p>
    <w:p w14:paraId="7134C9CE" w14:textId="731E5EDE" w:rsidR="000A1B3A" w:rsidRPr="00054873" w:rsidRDefault="000A1B3A"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W</w:t>
      </w:r>
      <w:r w:rsidR="005F241B" w:rsidRPr="00054873">
        <w:rPr>
          <w:rFonts w:ascii="Times New Roman" w:hAnsi="Times New Roman" w:cs="Times New Roman"/>
        </w:rPr>
        <w:t xml:space="preserve">hen long-term plans fail, it </w:t>
      </w:r>
      <w:r w:rsidR="000B6AA5">
        <w:rPr>
          <w:rFonts w:ascii="Times New Roman" w:hAnsi="Times New Roman" w:cs="Times New Roman"/>
        </w:rPr>
        <w:t>was</w:t>
      </w:r>
      <w:r w:rsidR="005F241B" w:rsidRPr="00054873">
        <w:rPr>
          <w:rFonts w:ascii="Times New Roman" w:hAnsi="Times New Roman" w:cs="Times New Roman"/>
        </w:rPr>
        <w:t xml:space="preserve"> not surprising that the</w:t>
      </w:r>
      <w:r w:rsidR="00453292">
        <w:rPr>
          <w:rFonts w:ascii="Times New Roman" w:hAnsi="Times New Roman" w:cs="Times New Roman"/>
        </w:rPr>
        <w:t>y ha</w:t>
      </w:r>
      <w:r w:rsidR="000B6AA5">
        <w:rPr>
          <w:rFonts w:ascii="Times New Roman" w:hAnsi="Times New Roman" w:cs="Times New Roman"/>
        </w:rPr>
        <w:t>d</w:t>
      </w:r>
      <w:r w:rsidR="00453292">
        <w:rPr>
          <w:rFonts w:ascii="Times New Roman" w:hAnsi="Times New Roman" w:cs="Times New Roman"/>
        </w:rPr>
        <w:t xml:space="preserve"> fewer</w:t>
      </w:r>
      <w:r w:rsidR="005F241B" w:rsidRPr="00054873">
        <w:rPr>
          <w:rFonts w:ascii="Times New Roman" w:hAnsi="Times New Roman" w:cs="Times New Roman"/>
        </w:rPr>
        <w:t xml:space="preserve"> options. The key component of a long-term backup plan for most youth in the general population </w:t>
      </w:r>
      <w:r w:rsidR="00056F5A">
        <w:rPr>
          <w:rFonts w:ascii="Times New Roman" w:hAnsi="Times New Roman" w:cs="Times New Roman"/>
        </w:rPr>
        <w:t>i</w:t>
      </w:r>
      <w:r w:rsidR="000B6AA5">
        <w:rPr>
          <w:rFonts w:ascii="Times New Roman" w:hAnsi="Times New Roman" w:cs="Times New Roman"/>
        </w:rPr>
        <w:t>s</w:t>
      </w:r>
      <w:r w:rsidR="005F241B" w:rsidRPr="00054873">
        <w:rPr>
          <w:rFonts w:ascii="Times New Roman" w:hAnsi="Times New Roman" w:cs="Times New Roman"/>
        </w:rPr>
        <w:t xml:space="preserve"> a parent or guardian who c</w:t>
      </w:r>
      <w:r w:rsidR="00056F5A">
        <w:rPr>
          <w:rFonts w:ascii="Times New Roman" w:hAnsi="Times New Roman" w:cs="Times New Roman"/>
        </w:rPr>
        <w:t>an</w:t>
      </w:r>
      <w:r w:rsidR="005F241B" w:rsidRPr="00054873">
        <w:rPr>
          <w:rFonts w:ascii="Times New Roman" w:hAnsi="Times New Roman" w:cs="Times New Roman"/>
        </w:rPr>
        <w:t xml:space="preserve"> provide housing and cash, when needed. Forty to sixty percent of middle-class youth in </w:t>
      </w:r>
      <w:r w:rsidR="003F7E3B">
        <w:rPr>
          <w:rFonts w:ascii="Times New Roman" w:hAnsi="Times New Roman" w:cs="Times New Roman"/>
        </w:rPr>
        <w:t>W</w:t>
      </w:r>
      <w:r w:rsidR="005F241B" w:rsidRPr="00054873">
        <w:rPr>
          <w:rFonts w:ascii="Times New Roman" w:hAnsi="Times New Roman" w:cs="Times New Roman"/>
        </w:rPr>
        <w:t xml:space="preserve">estern countries depend on a guardian for housing and financial support well into their 20s. </w:t>
      </w:r>
      <w:r w:rsidR="003A3E6E" w:rsidRPr="00054873">
        <w:rPr>
          <w:rFonts w:ascii="Times New Roman" w:hAnsi="Times New Roman" w:cs="Times New Roman"/>
        </w:rPr>
        <w:t xml:space="preserve"> Some</w:t>
      </w:r>
      <w:r w:rsidR="00056F5A">
        <w:rPr>
          <w:rFonts w:ascii="Times New Roman" w:hAnsi="Times New Roman" w:cs="Times New Roman"/>
        </w:rPr>
        <w:t xml:space="preserve"> of the</w:t>
      </w:r>
      <w:r w:rsidR="003A3E6E" w:rsidRPr="00054873">
        <w:rPr>
          <w:rFonts w:ascii="Times New Roman" w:hAnsi="Times New Roman" w:cs="Times New Roman"/>
        </w:rPr>
        <w:t xml:space="preserve"> street-involved youth </w:t>
      </w:r>
      <w:r w:rsidR="00056F5A">
        <w:rPr>
          <w:rFonts w:ascii="Times New Roman" w:hAnsi="Times New Roman" w:cs="Times New Roman"/>
        </w:rPr>
        <w:t xml:space="preserve">in our study </w:t>
      </w:r>
      <w:r w:rsidR="003A3E6E" w:rsidRPr="00054873">
        <w:rPr>
          <w:rFonts w:ascii="Times New Roman" w:hAnsi="Times New Roman" w:cs="Times New Roman"/>
        </w:rPr>
        <w:t>ha</w:t>
      </w:r>
      <w:r w:rsidR="000B4F14">
        <w:rPr>
          <w:rFonts w:ascii="Times New Roman" w:hAnsi="Times New Roman" w:cs="Times New Roman"/>
        </w:rPr>
        <w:t>d</w:t>
      </w:r>
      <w:r w:rsidR="003A3E6E" w:rsidRPr="00054873">
        <w:rPr>
          <w:rFonts w:ascii="Times New Roman" w:hAnsi="Times New Roman" w:cs="Times New Roman"/>
        </w:rPr>
        <w:t xml:space="preserve"> the option to briefly stay with a family member, but serious, sustained financial support </w:t>
      </w:r>
      <w:r w:rsidR="000B4F14">
        <w:rPr>
          <w:rFonts w:ascii="Times New Roman" w:hAnsi="Times New Roman" w:cs="Times New Roman"/>
        </w:rPr>
        <w:t>was</w:t>
      </w:r>
      <w:r w:rsidR="003A3E6E" w:rsidRPr="00054873">
        <w:rPr>
          <w:rFonts w:ascii="Times New Roman" w:hAnsi="Times New Roman" w:cs="Times New Roman"/>
        </w:rPr>
        <w:t xml:space="preserve"> rarely an option. </w:t>
      </w:r>
      <w:r w:rsidR="005F241B" w:rsidRPr="00054873">
        <w:rPr>
          <w:rFonts w:ascii="Times New Roman" w:hAnsi="Times New Roman" w:cs="Times New Roman"/>
        </w:rPr>
        <w:t>This distinguishe</w:t>
      </w:r>
      <w:r w:rsidR="000B4F14">
        <w:rPr>
          <w:rFonts w:ascii="Times New Roman" w:hAnsi="Times New Roman" w:cs="Times New Roman"/>
        </w:rPr>
        <w:t>d</w:t>
      </w:r>
      <w:r w:rsidR="005F241B" w:rsidRPr="00054873">
        <w:rPr>
          <w:rFonts w:ascii="Times New Roman" w:hAnsi="Times New Roman" w:cs="Times New Roman"/>
        </w:rPr>
        <w:t xml:space="preserve"> them f</w:t>
      </w:r>
      <w:r w:rsidR="003A3E6E" w:rsidRPr="00054873">
        <w:rPr>
          <w:rFonts w:ascii="Times New Roman" w:hAnsi="Times New Roman" w:cs="Times New Roman"/>
        </w:rPr>
        <w:t xml:space="preserve">rom most other emerging adults; </w:t>
      </w:r>
      <w:r w:rsidR="005F241B" w:rsidRPr="00054873">
        <w:rPr>
          <w:rFonts w:ascii="Times New Roman" w:hAnsi="Times New Roman" w:cs="Times New Roman"/>
        </w:rPr>
        <w:t xml:space="preserve">it </w:t>
      </w:r>
      <w:r w:rsidR="000B4F14">
        <w:rPr>
          <w:rFonts w:ascii="Times New Roman" w:hAnsi="Times New Roman" w:cs="Times New Roman"/>
        </w:rPr>
        <w:t xml:space="preserve">also </w:t>
      </w:r>
      <w:r w:rsidR="005F241B" w:rsidRPr="00054873">
        <w:rPr>
          <w:rFonts w:ascii="Times New Roman" w:hAnsi="Times New Roman" w:cs="Times New Roman"/>
        </w:rPr>
        <w:t>distinguishe</w:t>
      </w:r>
      <w:r w:rsidR="000B4F14">
        <w:rPr>
          <w:rFonts w:ascii="Times New Roman" w:hAnsi="Times New Roman" w:cs="Times New Roman"/>
        </w:rPr>
        <w:t>d</w:t>
      </w:r>
      <w:r w:rsidR="00056F5A">
        <w:rPr>
          <w:rFonts w:ascii="Times New Roman" w:hAnsi="Times New Roman" w:cs="Times New Roman"/>
        </w:rPr>
        <w:t xml:space="preserve"> </w:t>
      </w:r>
      <w:r w:rsidR="003A3E6E" w:rsidRPr="00054873">
        <w:rPr>
          <w:rFonts w:ascii="Times New Roman" w:hAnsi="Times New Roman" w:cs="Times New Roman"/>
        </w:rPr>
        <w:t xml:space="preserve">some </w:t>
      </w:r>
      <w:r w:rsidR="005F241B" w:rsidRPr="00054873">
        <w:rPr>
          <w:rFonts w:ascii="Times New Roman" w:hAnsi="Times New Roman" w:cs="Times New Roman"/>
        </w:rPr>
        <w:t>street-involved youth who successfully develop</w:t>
      </w:r>
      <w:r w:rsidR="00453292">
        <w:rPr>
          <w:rFonts w:ascii="Times New Roman" w:hAnsi="Times New Roman" w:cs="Times New Roman"/>
        </w:rPr>
        <w:t>ed</w:t>
      </w:r>
      <w:r w:rsidR="005F241B" w:rsidRPr="00054873">
        <w:rPr>
          <w:rFonts w:ascii="Times New Roman" w:hAnsi="Times New Roman" w:cs="Times New Roman"/>
        </w:rPr>
        <w:t xml:space="preserve"> long-term plans from those who struggle</w:t>
      </w:r>
      <w:r w:rsidR="000B4F14">
        <w:rPr>
          <w:rFonts w:ascii="Times New Roman" w:hAnsi="Times New Roman" w:cs="Times New Roman"/>
        </w:rPr>
        <w:t>d to develop them</w:t>
      </w:r>
      <w:r w:rsidR="005F241B" w:rsidRPr="00054873">
        <w:rPr>
          <w:rFonts w:ascii="Times New Roman" w:hAnsi="Times New Roman" w:cs="Times New Roman"/>
        </w:rPr>
        <w:t xml:space="preserve">. </w:t>
      </w:r>
    </w:p>
    <w:p w14:paraId="112ECCAA" w14:textId="77777777" w:rsidR="00453292" w:rsidRDefault="003A3E6E"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Even worse, sometimes</w:t>
      </w:r>
      <w:r w:rsidR="005F241B" w:rsidRPr="00054873">
        <w:rPr>
          <w:rFonts w:ascii="Times New Roman" w:hAnsi="Times New Roman" w:cs="Times New Roman"/>
        </w:rPr>
        <w:t xml:space="preserve"> the guardian is the source of the trouble.</w:t>
      </w:r>
      <w:r w:rsidR="00056F5A">
        <w:rPr>
          <w:rFonts w:ascii="Times New Roman" w:hAnsi="Times New Roman" w:cs="Times New Roman"/>
        </w:rPr>
        <w:t xml:space="preserve"> </w:t>
      </w:r>
      <w:r w:rsidR="006D0B57">
        <w:rPr>
          <w:rFonts w:ascii="Times New Roman" w:hAnsi="Times New Roman" w:cs="Times New Roman"/>
        </w:rPr>
        <w:t>Don</w:t>
      </w:r>
      <w:r w:rsidR="000B4F14">
        <w:rPr>
          <w:rFonts w:ascii="Times New Roman" w:hAnsi="Times New Roman" w:cs="Times New Roman"/>
        </w:rPr>
        <w:t xml:space="preserve"> stated, </w:t>
      </w:r>
    </w:p>
    <w:p w14:paraId="4B6E4DBB" w14:textId="77777777" w:rsidR="00453292" w:rsidRDefault="005F241B" w:rsidP="001577D2">
      <w:pPr>
        <w:pStyle w:val="BodyText"/>
        <w:spacing w:line="480" w:lineRule="auto"/>
        <w:ind w:left="720"/>
        <w:rPr>
          <w:rFonts w:ascii="Times New Roman" w:hAnsi="Times New Roman" w:cs="Times New Roman"/>
        </w:rPr>
      </w:pPr>
      <w:r w:rsidRPr="00054873">
        <w:rPr>
          <w:rFonts w:ascii="Times New Roman" w:hAnsi="Times New Roman" w:cs="Times New Roman"/>
        </w:rPr>
        <w:t>I was living there with my mom and her boyfriend</w:t>
      </w:r>
      <w:r w:rsidR="008C5595">
        <w:rPr>
          <w:rFonts w:ascii="Times New Roman" w:hAnsi="Times New Roman" w:cs="Times New Roman"/>
        </w:rPr>
        <w:t>’s ex-wife and kids</w:t>
      </w:r>
      <w:r w:rsidRPr="00054873">
        <w:rPr>
          <w:rFonts w:ascii="Times New Roman" w:hAnsi="Times New Roman" w:cs="Times New Roman"/>
        </w:rPr>
        <w:t xml:space="preserve"> and going to school, and then we ended up</w:t>
      </w:r>
      <w:r w:rsidR="00EB0746" w:rsidRPr="008660A6">
        <w:rPr>
          <w:rFonts w:ascii="Times New Roman" w:hAnsi="Times New Roman" w:cs="Times New Roman"/>
        </w:rPr>
        <w:t xml:space="preserve"> getting our own place with mom’s </w:t>
      </w:r>
      <w:r w:rsidRPr="00054873">
        <w:rPr>
          <w:rFonts w:ascii="Times New Roman" w:hAnsi="Times New Roman" w:cs="Times New Roman"/>
        </w:rPr>
        <w:t>boyfriend and I was j</w:t>
      </w:r>
      <w:r w:rsidR="000A1B3A" w:rsidRPr="00054873">
        <w:rPr>
          <w:rFonts w:ascii="Times New Roman" w:hAnsi="Times New Roman" w:cs="Times New Roman"/>
        </w:rPr>
        <w:t>ust lik</w:t>
      </w:r>
      <w:r w:rsidR="008C5595">
        <w:rPr>
          <w:rFonts w:ascii="Times New Roman" w:hAnsi="Times New Roman" w:cs="Times New Roman"/>
        </w:rPr>
        <w:t xml:space="preserve">e, </w:t>
      </w:r>
      <w:r w:rsidR="00453292">
        <w:rPr>
          <w:rFonts w:ascii="Times New Roman" w:hAnsi="Times New Roman" w:cs="Times New Roman"/>
        </w:rPr>
        <w:t>”</w:t>
      </w:r>
      <w:r w:rsidR="008C5595">
        <w:rPr>
          <w:rFonts w:ascii="Times New Roman" w:hAnsi="Times New Roman" w:cs="Times New Roman"/>
        </w:rPr>
        <w:t>Whatever. Do what you want,</w:t>
      </w:r>
      <w:r w:rsidR="000A1B3A" w:rsidRPr="00054873">
        <w:rPr>
          <w:rFonts w:ascii="Times New Roman" w:hAnsi="Times New Roman" w:cs="Times New Roman"/>
        </w:rPr>
        <w:t xml:space="preserve"> right? ‘Just leave me out of it.</w:t>
      </w:r>
      <w:r w:rsidR="00453292">
        <w:rPr>
          <w:rFonts w:ascii="Times New Roman" w:hAnsi="Times New Roman" w:cs="Times New Roman"/>
        </w:rPr>
        <w:t>”</w:t>
      </w:r>
      <w:r w:rsidRPr="00054873">
        <w:rPr>
          <w:rFonts w:ascii="Times New Roman" w:hAnsi="Times New Roman" w:cs="Times New Roman"/>
        </w:rPr>
        <w:t xml:space="preserve"> And I was going to school, whatever, and </w:t>
      </w:r>
      <w:r w:rsidR="00EB0746" w:rsidRPr="008660A6">
        <w:rPr>
          <w:rFonts w:ascii="Times New Roman" w:hAnsi="Times New Roman" w:cs="Times New Roman"/>
        </w:rPr>
        <w:t xml:space="preserve">[my girlfriend] </w:t>
      </w:r>
      <w:r w:rsidRPr="00054873">
        <w:rPr>
          <w:rFonts w:ascii="Times New Roman" w:hAnsi="Times New Roman" w:cs="Times New Roman"/>
        </w:rPr>
        <w:t xml:space="preserve">moved in, and all this, </w:t>
      </w:r>
      <w:r w:rsidRPr="00054873">
        <w:rPr>
          <w:rFonts w:ascii="Times New Roman" w:hAnsi="Times New Roman" w:cs="Times New Roman"/>
        </w:rPr>
        <w:lastRenderedPageBreak/>
        <w:t xml:space="preserve">and we’re all living there and all of a sudden one day he [mom's boyfriend] just started flipping out </w:t>
      </w:r>
      <w:r w:rsidR="000A1B3A" w:rsidRPr="00054873">
        <w:rPr>
          <w:rFonts w:ascii="Times New Roman" w:hAnsi="Times New Roman" w:cs="Times New Roman"/>
        </w:rPr>
        <w:t xml:space="preserve">and smashing stuff and hitting. </w:t>
      </w:r>
    </w:p>
    <w:p w14:paraId="61A8CCB5" w14:textId="77777777" w:rsidR="00164D90" w:rsidRDefault="006D0B57" w:rsidP="00E069E3">
      <w:pPr>
        <w:pStyle w:val="BodyText"/>
        <w:spacing w:line="480" w:lineRule="auto"/>
        <w:rPr>
          <w:rFonts w:ascii="Times New Roman" w:hAnsi="Times New Roman" w:cs="Times New Roman"/>
        </w:rPr>
      </w:pPr>
      <w:r>
        <w:rPr>
          <w:rFonts w:ascii="Times New Roman" w:hAnsi="Times New Roman" w:cs="Times New Roman"/>
        </w:rPr>
        <w:t>Don</w:t>
      </w:r>
      <w:r w:rsidR="00EB0746" w:rsidRPr="008660A6">
        <w:rPr>
          <w:rFonts w:ascii="Times New Roman" w:hAnsi="Times New Roman" w:cs="Times New Roman"/>
        </w:rPr>
        <w:t xml:space="preserve"> and </w:t>
      </w:r>
      <w:r w:rsidR="00453292">
        <w:rPr>
          <w:rFonts w:ascii="Times New Roman" w:hAnsi="Times New Roman" w:cs="Times New Roman"/>
        </w:rPr>
        <w:t xml:space="preserve">his </w:t>
      </w:r>
      <w:r w:rsidR="00EB0746" w:rsidRPr="008660A6">
        <w:rPr>
          <w:rFonts w:ascii="Times New Roman" w:hAnsi="Times New Roman" w:cs="Times New Roman"/>
        </w:rPr>
        <w:t>girlfriend lost a place to live.</w:t>
      </w:r>
    </w:p>
    <w:p w14:paraId="23C22A6D" w14:textId="77777777"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Jobs</w:t>
      </w:r>
      <w:r w:rsidR="000B4F14">
        <w:rPr>
          <w:rFonts w:ascii="Times New Roman" w:hAnsi="Times New Roman" w:cs="Times New Roman"/>
        </w:rPr>
        <w:t xml:space="preserve"> we</w:t>
      </w:r>
      <w:r w:rsidRPr="00054873">
        <w:rPr>
          <w:rFonts w:ascii="Times New Roman" w:hAnsi="Times New Roman" w:cs="Times New Roman"/>
        </w:rPr>
        <w:t xml:space="preserve">re </w:t>
      </w:r>
      <w:r w:rsidR="003A3E6E" w:rsidRPr="00054873">
        <w:rPr>
          <w:rFonts w:ascii="Times New Roman" w:hAnsi="Times New Roman" w:cs="Times New Roman"/>
        </w:rPr>
        <w:t>another long-term</w:t>
      </w:r>
      <w:r w:rsidR="009A3382">
        <w:rPr>
          <w:rFonts w:ascii="Times New Roman" w:hAnsi="Times New Roman" w:cs="Times New Roman"/>
        </w:rPr>
        <w:t xml:space="preserve"> challenge</w:t>
      </w:r>
      <w:r w:rsidRPr="00054873">
        <w:rPr>
          <w:rFonts w:ascii="Times New Roman" w:hAnsi="Times New Roman" w:cs="Times New Roman"/>
        </w:rPr>
        <w:t xml:space="preserve">. Mauricio was quite skilled at obtaining them, </w:t>
      </w:r>
      <w:r w:rsidR="00056F5A">
        <w:rPr>
          <w:rFonts w:ascii="Times New Roman" w:hAnsi="Times New Roman" w:cs="Times New Roman"/>
        </w:rPr>
        <w:t>al</w:t>
      </w:r>
      <w:r w:rsidRPr="00054873">
        <w:rPr>
          <w:rFonts w:ascii="Times New Roman" w:hAnsi="Times New Roman" w:cs="Times New Roman"/>
        </w:rPr>
        <w:t>though keeping them was not so easy</w:t>
      </w:r>
      <w:r w:rsidR="00901E7C" w:rsidRPr="00054873">
        <w:rPr>
          <w:rFonts w:ascii="Times New Roman" w:hAnsi="Times New Roman" w:cs="Times New Roman"/>
        </w:rPr>
        <w:t>. As he narrate</w:t>
      </w:r>
      <w:r w:rsidR="000B4F14">
        <w:rPr>
          <w:rFonts w:ascii="Times New Roman" w:hAnsi="Times New Roman" w:cs="Times New Roman"/>
        </w:rPr>
        <w:t>d</w:t>
      </w:r>
      <w:r w:rsidR="00901E7C" w:rsidRPr="00054873">
        <w:rPr>
          <w:rFonts w:ascii="Times New Roman" w:hAnsi="Times New Roman" w:cs="Times New Roman"/>
        </w:rPr>
        <w:t xml:space="preserve">, </w:t>
      </w:r>
    </w:p>
    <w:p w14:paraId="6AE255F0" w14:textId="6F2A532C" w:rsidR="00B60642" w:rsidRPr="00054873" w:rsidRDefault="005F241B" w:rsidP="00CA530D">
      <w:pPr>
        <w:pStyle w:val="BodyText"/>
        <w:spacing w:line="480" w:lineRule="auto"/>
        <w:ind w:left="720"/>
        <w:rPr>
          <w:rFonts w:ascii="Times New Roman" w:hAnsi="Times New Roman" w:cs="Times New Roman"/>
        </w:rPr>
      </w:pPr>
      <w:r w:rsidRPr="00054873">
        <w:rPr>
          <w:rFonts w:ascii="Times New Roman" w:hAnsi="Times New Roman" w:cs="Times New Roman"/>
        </w:rPr>
        <w:t>I was working at... the night shift baking. And then they got, all of a sudden the new owners just–boom</w:t>
      </w:r>
      <w:r w:rsidR="00056F5A">
        <w:rPr>
          <w:rFonts w:ascii="Times New Roman" w:hAnsi="Times New Roman" w:cs="Times New Roman"/>
        </w:rPr>
        <w:t>–</w:t>
      </w:r>
      <w:r w:rsidRPr="00054873">
        <w:rPr>
          <w:rFonts w:ascii="Times New Roman" w:hAnsi="Times New Roman" w:cs="Times New Roman"/>
        </w:rPr>
        <w:t>sold the place and got new owners. So these new owners, right, like I met them, the one guy, he’s a baker and his girlfriend served at lots of restaurants so they’re pretty much set up for that place, right? And then....so I, you know, kept working and told them what kind of b</w:t>
      </w:r>
      <w:r w:rsidR="00D343F1">
        <w:rPr>
          <w:rFonts w:ascii="Times New Roman" w:hAnsi="Times New Roman" w:cs="Times New Roman"/>
        </w:rPr>
        <w:t xml:space="preserve">reads I make and everything and then he saw that I had… </w:t>
      </w:r>
      <w:r w:rsidRPr="00054873">
        <w:rPr>
          <w:rFonts w:ascii="Times New Roman" w:hAnsi="Times New Roman" w:cs="Times New Roman"/>
        </w:rPr>
        <w:t>my friend was in there one night with me, hanging out right? Which was fine with the other owners, right? Like, he just got so mad and he flipped out, got right in my face, screaming at me, calling me, “you’re stupid”</w:t>
      </w:r>
      <w:r w:rsidR="007C638E">
        <w:rPr>
          <w:rFonts w:ascii="Times New Roman" w:hAnsi="Times New Roman" w:cs="Times New Roman"/>
        </w:rPr>
        <w:t>!</w:t>
      </w:r>
      <w:r w:rsidRPr="00054873">
        <w:rPr>
          <w:rFonts w:ascii="Times New Roman" w:hAnsi="Times New Roman" w:cs="Times New Roman"/>
        </w:rPr>
        <w:t xml:space="preserve"> you know, swearing at me and telling me</w:t>
      </w:r>
      <w:r w:rsidR="00453292">
        <w:rPr>
          <w:rFonts w:ascii="Times New Roman" w:hAnsi="Times New Roman" w:cs="Times New Roman"/>
        </w:rPr>
        <w:t>-</w:t>
      </w:r>
      <w:r w:rsidRPr="00054873">
        <w:rPr>
          <w:rFonts w:ascii="Times New Roman" w:hAnsi="Times New Roman" w:cs="Times New Roman"/>
        </w:rPr>
        <w:t>-accusing me of trying to steal from him, cause I’m having people in, right? Or that I had a plate of food that I was eating that night and I’m apparently stealing his food and stuff, right? I’m not supposed to be eating while I’m working there, and all this, right? And so he told me he doesn’t trust me anymore and he’s gonna stand there right behind me every night and watch every single move I make. So I said to him, you know, “if you’re gonna</w:t>
      </w:r>
      <w:r w:rsidR="00453292">
        <w:rPr>
          <w:rFonts w:ascii="Times New Roman" w:hAnsi="Times New Roman" w:cs="Times New Roman"/>
        </w:rPr>
        <w:t>-</w:t>
      </w:r>
      <w:r w:rsidRPr="00054873">
        <w:rPr>
          <w:rFonts w:ascii="Times New Roman" w:hAnsi="Times New Roman" w:cs="Times New Roman"/>
        </w:rPr>
        <w:t>-if you feel that way about me I don’t know if I want to work for you, I don’t feel c</w:t>
      </w:r>
      <w:r w:rsidR="00EB0746" w:rsidRPr="008660A6">
        <w:rPr>
          <w:rFonts w:ascii="Times New Roman" w:hAnsi="Times New Roman" w:cs="Times New Roman"/>
        </w:rPr>
        <w:t>omfortable,” right? And he’s, “O</w:t>
      </w:r>
      <w:r w:rsidRPr="00054873">
        <w:rPr>
          <w:rFonts w:ascii="Times New Roman" w:hAnsi="Times New Roman" w:cs="Times New Roman"/>
        </w:rPr>
        <w:t>h I don’t care how you feel, it’s my business, it’s how I feel, blah blah blah.” So I said, “okay.” So the next night I set up my tent in the forest.</w:t>
      </w:r>
    </w:p>
    <w:p w14:paraId="0807B6D3" w14:textId="77777777" w:rsidR="00B60642" w:rsidRPr="00054873" w:rsidRDefault="001A7AD0" w:rsidP="00CA530D">
      <w:pPr>
        <w:pStyle w:val="BodyText"/>
        <w:spacing w:line="480" w:lineRule="auto"/>
        <w:ind w:firstLine="720"/>
        <w:rPr>
          <w:rFonts w:ascii="Times New Roman" w:hAnsi="Times New Roman" w:cs="Times New Roman"/>
        </w:rPr>
      </w:pPr>
      <w:r>
        <w:rPr>
          <w:rFonts w:ascii="Times New Roman" w:hAnsi="Times New Roman" w:cs="Times New Roman"/>
        </w:rPr>
        <w:lastRenderedPageBreak/>
        <w:t xml:space="preserve">Romantic </w:t>
      </w:r>
      <w:r w:rsidR="005F241B" w:rsidRPr="00054873">
        <w:rPr>
          <w:rFonts w:ascii="Times New Roman" w:hAnsi="Times New Roman" w:cs="Times New Roman"/>
        </w:rPr>
        <w:t>relationships</w:t>
      </w:r>
      <w:r w:rsidR="00056F5A">
        <w:rPr>
          <w:rFonts w:ascii="Times New Roman" w:hAnsi="Times New Roman" w:cs="Times New Roman"/>
        </w:rPr>
        <w:t xml:space="preserve"> </w:t>
      </w:r>
      <w:r w:rsidR="000B4F14">
        <w:rPr>
          <w:rFonts w:ascii="Times New Roman" w:hAnsi="Times New Roman" w:cs="Times New Roman"/>
        </w:rPr>
        <w:t xml:space="preserve">sometimes also </w:t>
      </w:r>
      <w:r w:rsidR="0059001F">
        <w:rPr>
          <w:rFonts w:ascii="Times New Roman" w:hAnsi="Times New Roman" w:cs="Times New Roman"/>
        </w:rPr>
        <w:t>lea</w:t>
      </w:r>
      <w:r w:rsidR="005F241B" w:rsidRPr="00054873">
        <w:rPr>
          <w:rFonts w:ascii="Times New Roman" w:hAnsi="Times New Roman" w:cs="Times New Roman"/>
        </w:rPr>
        <w:t>d to setbacks.</w:t>
      </w:r>
      <w:r w:rsidR="00056F5A">
        <w:rPr>
          <w:rFonts w:ascii="Times New Roman" w:hAnsi="Times New Roman" w:cs="Times New Roman"/>
        </w:rPr>
        <w:t xml:space="preserve"> </w:t>
      </w:r>
      <w:r w:rsidR="00EB0746" w:rsidRPr="008660A6">
        <w:rPr>
          <w:rFonts w:ascii="Times New Roman" w:hAnsi="Times New Roman" w:cs="Times New Roman"/>
        </w:rPr>
        <w:t>Jesse</w:t>
      </w:r>
      <w:r w:rsidR="005F241B" w:rsidRPr="00054873">
        <w:rPr>
          <w:rFonts w:ascii="Times New Roman" w:hAnsi="Times New Roman" w:cs="Times New Roman"/>
        </w:rPr>
        <w:t xml:space="preserve"> was homeless and then moved to Ottawa with his girlfriend to work. He </w:t>
      </w:r>
      <w:r w:rsidR="009A3382">
        <w:rPr>
          <w:rFonts w:ascii="Times New Roman" w:hAnsi="Times New Roman" w:cs="Times New Roman"/>
        </w:rPr>
        <w:t>accumulated support networks there</w:t>
      </w:r>
      <w:r w:rsidR="000C2FA1">
        <w:rPr>
          <w:rFonts w:ascii="Times New Roman" w:hAnsi="Times New Roman" w:cs="Times New Roman"/>
        </w:rPr>
        <w:t xml:space="preserve">, </w:t>
      </w:r>
      <w:r w:rsidR="009A3382">
        <w:rPr>
          <w:rFonts w:ascii="Times New Roman" w:hAnsi="Times New Roman" w:cs="Times New Roman"/>
        </w:rPr>
        <w:t>and a job.</w:t>
      </w:r>
      <w:r w:rsidR="005F241B" w:rsidRPr="00054873">
        <w:rPr>
          <w:rFonts w:ascii="Times New Roman" w:hAnsi="Times New Roman" w:cs="Times New Roman"/>
        </w:rPr>
        <w:t xml:space="preserve"> Then his girlfriend decided that she wanted to come back to Victoria, and he followed. She broke up with him, and he became homeless, alone. He want</w:t>
      </w:r>
      <w:r w:rsidR="000B4F14">
        <w:rPr>
          <w:rFonts w:ascii="Times New Roman" w:hAnsi="Times New Roman" w:cs="Times New Roman"/>
        </w:rPr>
        <w:t>ed</w:t>
      </w:r>
      <w:r w:rsidR="005F241B" w:rsidRPr="00054873">
        <w:rPr>
          <w:rFonts w:ascii="Times New Roman" w:hAnsi="Times New Roman" w:cs="Times New Roman"/>
        </w:rPr>
        <w:t xml:space="preserve"> very simple things, like a little bit of cash left over at the end of every day, and what he had in Ottawa seem</w:t>
      </w:r>
      <w:r w:rsidR="000B4F14">
        <w:rPr>
          <w:rFonts w:ascii="Times New Roman" w:hAnsi="Times New Roman" w:cs="Times New Roman"/>
        </w:rPr>
        <w:t>ed</w:t>
      </w:r>
      <w:r w:rsidR="005F241B" w:rsidRPr="00054873">
        <w:rPr>
          <w:rFonts w:ascii="Times New Roman" w:hAnsi="Times New Roman" w:cs="Times New Roman"/>
        </w:rPr>
        <w:t xml:space="preserve"> very far away in Victo</w:t>
      </w:r>
      <w:r w:rsidR="00EB0746" w:rsidRPr="008660A6">
        <w:rPr>
          <w:rFonts w:ascii="Times New Roman" w:hAnsi="Times New Roman" w:cs="Times New Roman"/>
        </w:rPr>
        <w:t>ria, because he d</w:t>
      </w:r>
      <w:r w:rsidR="000B4F14">
        <w:rPr>
          <w:rFonts w:ascii="Times New Roman" w:hAnsi="Times New Roman" w:cs="Times New Roman"/>
        </w:rPr>
        <w:t>id</w:t>
      </w:r>
      <w:r w:rsidR="00EB0746" w:rsidRPr="008660A6">
        <w:rPr>
          <w:rFonts w:ascii="Times New Roman" w:hAnsi="Times New Roman" w:cs="Times New Roman"/>
        </w:rPr>
        <w:t xml:space="preserve"> not have an</w:t>
      </w:r>
      <w:r w:rsidR="00056F5A">
        <w:rPr>
          <w:rFonts w:ascii="Times New Roman" w:hAnsi="Times New Roman" w:cs="Times New Roman"/>
        </w:rPr>
        <w:t xml:space="preserve"> </w:t>
      </w:r>
      <w:r w:rsidR="009A3382">
        <w:rPr>
          <w:rFonts w:ascii="Times New Roman" w:hAnsi="Times New Roman" w:cs="Times New Roman"/>
        </w:rPr>
        <w:t>identifica</w:t>
      </w:r>
      <w:r w:rsidR="00742637">
        <w:rPr>
          <w:rFonts w:ascii="Times New Roman" w:hAnsi="Times New Roman" w:cs="Times New Roman"/>
        </w:rPr>
        <w:t>ti</w:t>
      </w:r>
      <w:r w:rsidR="009A3382">
        <w:rPr>
          <w:rFonts w:ascii="Times New Roman" w:hAnsi="Times New Roman" w:cs="Times New Roman"/>
        </w:rPr>
        <w:t xml:space="preserve">on card, </w:t>
      </w:r>
      <w:r w:rsidR="005F241B" w:rsidRPr="00054873">
        <w:rPr>
          <w:rFonts w:ascii="Times New Roman" w:hAnsi="Times New Roman" w:cs="Times New Roman"/>
        </w:rPr>
        <w:t>and so c</w:t>
      </w:r>
      <w:r w:rsidR="000B4F14">
        <w:rPr>
          <w:rFonts w:ascii="Times New Roman" w:hAnsi="Times New Roman" w:cs="Times New Roman"/>
        </w:rPr>
        <w:t>ould not</w:t>
      </w:r>
      <w:r w:rsidR="005F241B" w:rsidRPr="00054873">
        <w:rPr>
          <w:rFonts w:ascii="Times New Roman" w:hAnsi="Times New Roman" w:cs="Times New Roman"/>
        </w:rPr>
        <w:t xml:space="preserve"> get legal work, set up a bank account, access mainstream health care, and so forth. When asked who ha</w:t>
      </w:r>
      <w:r w:rsidR="007C638E">
        <w:rPr>
          <w:rFonts w:ascii="Times New Roman" w:hAnsi="Times New Roman" w:cs="Times New Roman"/>
        </w:rPr>
        <w:t>d</w:t>
      </w:r>
      <w:r w:rsidR="005F241B" w:rsidRPr="00054873">
        <w:rPr>
          <w:rFonts w:ascii="Times New Roman" w:hAnsi="Times New Roman" w:cs="Times New Roman"/>
        </w:rPr>
        <w:t xml:space="preserve"> been most su</w:t>
      </w:r>
      <w:r w:rsidR="00EB0746" w:rsidRPr="008660A6">
        <w:rPr>
          <w:rFonts w:ascii="Times New Roman" w:hAnsi="Times New Roman" w:cs="Times New Roman"/>
        </w:rPr>
        <w:t>pportive in his life, he sa</w:t>
      </w:r>
      <w:r w:rsidR="000B4F14">
        <w:rPr>
          <w:rFonts w:ascii="Times New Roman" w:hAnsi="Times New Roman" w:cs="Times New Roman"/>
        </w:rPr>
        <w:t>id</w:t>
      </w:r>
      <w:r w:rsidR="009A3382">
        <w:rPr>
          <w:rFonts w:ascii="Times New Roman" w:hAnsi="Times New Roman" w:cs="Times New Roman"/>
        </w:rPr>
        <w:t>,</w:t>
      </w:r>
      <w:r w:rsidR="00EB0746" w:rsidRPr="008660A6">
        <w:rPr>
          <w:rFonts w:ascii="Times New Roman" w:hAnsi="Times New Roman" w:cs="Times New Roman"/>
        </w:rPr>
        <w:t xml:space="preserve"> "my</w:t>
      </w:r>
      <w:r w:rsidR="005F241B" w:rsidRPr="00054873">
        <w:rPr>
          <w:rFonts w:ascii="Times New Roman" w:hAnsi="Times New Roman" w:cs="Times New Roman"/>
        </w:rPr>
        <w:t>self."</w:t>
      </w:r>
    </w:p>
    <w:p w14:paraId="2AFD8004" w14:textId="77777777" w:rsidR="005F0C94" w:rsidRPr="00054873" w:rsidRDefault="005F241B" w:rsidP="00EB0746">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Nicole had moved back in with her mother, and life was precarious. She wanted to go back to school, and was waiting until she and her mother were not "financially screwed." Her father lived nearby, and he made a lot of money </w:t>
      </w:r>
      <w:r w:rsidR="007C638E">
        <w:rPr>
          <w:rFonts w:ascii="Times New Roman" w:hAnsi="Times New Roman" w:cs="Times New Roman"/>
        </w:rPr>
        <w:t>al</w:t>
      </w:r>
      <w:r w:rsidRPr="00054873">
        <w:rPr>
          <w:rFonts w:ascii="Times New Roman" w:hAnsi="Times New Roman" w:cs="Times New Roman"/>
        </w:rPr>
        <w:t>though he gambled most of it away</w:t>
      </w:r>
      <w:r w:rsidR="007C638E">
        <w:rPr>
          <w:rFonts w:ascii="Times New Roman" w:hAnsi="Times New Roman" w:cs="Times New Roman"/>
        </w:rPr>
        <w:t>,</w:t>
      </w:r>
      <w:r w:rsidRPr="00054873">
        <w:rPr>
          <w:rFonts w:ascii="Times New Roman" w:hAnsi="Times New Roman" w:cs="Times New Roman"/>
        </w:rPr>
        <w:t xml:space="preserve"> and lived in a "shabby" apartment with beer cans and bottles everywhere. Nicole said life would be "fucking heaven" if her mother would quit drinking. Nicole was back in the position of parenting her parents.</w:t>
      </w:r>
      <w:r w:rsidR="00056F5A">
        <w:rPr>
          <w:rFonts w:ascii="Times New Roman" w:hAnsi="Times New Roman" w:cs="Times New Roman"/>
        </w:rPr>
        <w:t xml:space="preserve"> </w:t>
      </w:r>
      <w:r w:rsidR="005F0C94" w:rsidRPr="00054873">
        <w:rPr>
          <w:rFonts w:ascii="Times New Roman" w:hAnsi="Times New Roman" w:cs="Times New Roman"/>
        </w:rPr>
        <w:t xml:space="preserve">Such troubles </w:t>
      </w:r>
      <w:r w:rsidR="000B4F14">
        <w:rPr>
          <w:rFonts w:ascii="Times New Roman" w:hAnsi="Times New Roman" w:cs="Times New Roman"/>
        </w:rPr>
        <w:t>we</w:t>
      </w:r>
      <w:r w:rsidR="005F0C94" w:rsidRPr="00054873">
        <w:rPr>
          <w:rFonts w:ascii="Times New Roman" w:hAnsi="Times New Roman" w:cs="Times New Roman"/>
        </w:rPr>
        <w:t xml:space="preserve">re </w:t>
      </w:r>
      <w:r w:rsidR="00D16C45" w:rsidRPr="00054873">
        <w:rPr>
          <w:rFonts w:ascii="Times New Roman" w:hAnsi="Times New Roman" w:cs="Times New Roman"/>
        </w:rPr>
        <w:t>not uncommon</w:t>
      </w:r>
      <w:r w:rsidR="000B4F14">
        <w:rPr>
          <w:rFonts w:ascii="Times New Roman" w:hAnsi="Times New Roman" w:cs="Times New Roman"/>
        </w:rPr>
        <w:t xml:space="preserve"> among the youth in our sample</w:t>
      </w:r>
      <w:r w:rsidR="00D16C45" w:rsidRPr="00054873">
        <w:rPr>
          <w:rFonts w:ascii="Times New Roman" w:hAnsi="Times New Roman" w:cs="Times New Roman"/>
        </w:rPr>
        <w:t xml:space="preserve">, but for these youth the backup and emergency options </w:t>
      </w:r>
      <w:r w:rsidR="000B4F14">
        <w:rPr>
          <w:rFonts w:ascii="Times New Roman" w:hAnsi="Times New Roman" w:cs="Times New Roman"/>
        </w:rPr>
        <w:t>we</w:t>
      </w:r>
      <w:r w:rsidR="00D16C45" w:rsidRPr="00054873">
        <w:rPr>
          <w:rFonts w:ascii="Times New Roman" w:hAnsi="Times New Roman" w:cs="Times New Roman"/>
        </w:rPr>
        <w:t xml:space="preserve">re thinner and more difficult to access. Hence Anna’s attraction to the relative </w:t>
      </w:r>
      <w:r w:rsidR="003232A4">
        <w:rPr>
          <w:rFonts w:ascii="Times New Roman" w:hAnsi="Times New Roman" w:cs="Times New Roman"/>
        </w:rPr>
        <w:t xml:space="preserve">predictability </w:t>
      </w:r>
      <w:r w:rsidR="00D16C45" w:rsidRPr="00054873">
        <w:rPr>
          <w:rFonts w:ascii="Times New Roman" w:hAnsi="Times New Roman" w:cs="Times New Roman"/>
        </w:rPr>
        <w:t xml:space="preserve">of </w:t>
      </w:r>
      <w:r w:rsidR="000B4F14">
        <w:rPr>
          <w:rFonts w:ascii="Times New Roman" w:hAnsi="Times New Roman" w:cs="Times New Roman"/>
        </w:rPr>
        <w:t>living on the street</w:t>
      </w:r>
      <w:r w:rsidR="00D16C45" w:rsidRPr="00054873">
        <w:rPr>
          <w:rFonts w:ascii="Times New Roman" w:hAnsi="Times New Roman" w:cs="Times New Roman"/>
        </w:rPr>
        <w:t xml:space="preserve">. There </w:t>
      </w:r>
      <w:r w:rsidR="000B4F14">
        <w:rPr>
          <w:rFonts w:ascii="Times New Roman" w:hAnsi="Times New Roman" w:cs="Times New Roman"/>
        </w:rPr>
        <w:t>wa</w:t>
      </w:r>
      <w:r w:rsidR="00D16C45" w:rsidRPr="00054873">
        <w:rPr>
          <w:rFonts w:ascii="Times New Roman" w:hAnsi="Times New Roman" w:cs="Times New Roman"/>
        </w:rPr>
        <w:t xml:space="preserve">s at least day-to-day </w:t>
      </w:r>
      <w:r w:rsidR="009A3382">
        <w:rPr>
          <w:rFonts w:ascii="Times New Roman" w:hAnsi="Times New Roman" w:cs="Times New Roman"/>
        </w:rPr>
        <w:t xml:space="preserve">certainty there, and </w:t>
      </w:r>
      <w:r w:rsidR="007C638E">
        <w:rPr>
          <w:rFonts w:ascii="Times New Roman" w:hAnsi="Times New Roman" w:cs="Times New Roman"/>
        </w:rPr>
        <w:t>a</w:t>
      </w:r>
      <w:r w:rsidR="00056F5A">
        <w:rPr>
          <w:rFonts w:ascii="Times New Roman" w:hAnsi="Times New Roman" w:cs="Times New Roman"/>
        </w:rPr>
        <w:t xml:space="preserve"> </w:t>
      </w:r>
      <w:r w:rsidR="003232A4">
        <w:rPr>
          <w:rFonts w:ascii="Times New Roman" w:hAnsi="Times New Roman" w:cs="Times New Roman"/>
        </w:rPr>
        <w:t>sense</w:t>
      </w:r>
      <w:r w:rsidR="009A3382">
        <w:rPr>
          <w:rFonts w:ascii="Times New Roman" w:hAnsi="Times New Roman" w:cs="Times New Roman"/>
        </w:rPr>
        <w:t xml:space="preserve"> of some control. </w:t>
      </w:r>
    </w:p>
    <w:p w14:paraId="5A24D83E" w14:textId="45C5A7CF" w:rsidR="00B60642" w:rsidRPr="00E069E3" w:rsidRDefault="00C70D40" w:rsidP="00EB0746">
      <w:pPr>
        <w:pStyle w:val="BodyText"/>
        <w:spacing w:line="480" w:lineRule="auto"/>
        <w:rPr>
          <w:rFonts w:ascii="Times New Roman" w:hAnsi="Times New Roman" w:cs="Times New Roman"/>
          <w:b/>
        </w:rPr>
      </w:pPr>
      <w:r w:rsidRPr="00E069E3">
        <w:rPr>
          <w:rFonts w:ascii="Times New Roman" w:hAnsi="Times New Roman" w:cs="Times New Roman"/>
          <w:b/>
        </w:rPr>
        <w:t>&lt;2&gt;Summary</w:t>
      </w:r>
    </w:p>
    <w:p w14:paraId="5288A49B" w14:textId="77777777" w:rsidR="008D31BF" w:rsidRPr="00054873" w:rsidRDefault="008534D8" w:rsidP="008534D8">
      <w:pPr>
        <w:pStyle w:val="BodyText"/>
        <w:spacing w:line="480" w:lineRule="auto"/>
        <w:ind w:firstLine="720"/>
        <w:rPr>
          <w:rFonts w:ascii="Times New Roman" w:hAnsi="Times New Roman" w:cs="Times New Roman"/>
        </w:rPr>
      </w:pPr>
      <w:r w:rsidRPr="00054873">
        <w:rPr>
          <w:rFonts w:ascii="Times New Roman" w:hAnsi="Times New Roman" w:cs="Times New Roman"/>
        </w:rPr>
        <w:t>In childhood,</w:t>
      </w:r>
      <w:r w:rsidR="00CD7AE4">
        <w:rPr>
          <w:rFonts w:ascii="Times New Roman" w:hAnsi="Times New Roman" w:cs="Times New Roman"/>
        </w:rPr>
        <w:t xml:space="preserve"> many of the</w:t>
      </w:r>
      <w:r w:rsidR="000B4F14">
        <w:rPr>
          <w:rFonts w:ascii="Times New Roman" w:hAnsi="Times New Roman" w:cs="Times New Roman"/>
        </w:rPr>
        <w:t xml:space="preserve"> street-involved youth in our study</w:t>
      </w:r>
      <w:r w:rsidR="00CD7AE4">
        <w:rPr>
          <w:rFonts w:ascii="Times New Roman" w:hAnsi="Times New Roman" w:cs="Times New Roman"/>
        </w:rPr>
        <w:t xml:space="preserve"> experienced </w:t>
      </w:r>
      <w:r w:rsidRPr="00054873">
        <w:rPr>
          <w:rFonts w:ascii="Times New Roman" w:hAnsi="Times New Roman" w:cs="Times New Roman"/>
        </w:rPr>
        <w:t xml:space="preserve">frequent </w:t>
      </w:r>
      <w:r w:rsidR="00901E7C" w:rsidRPr="00054873">
        <w:rPr>
          <w:rFonts w:ascii="Times New Roman" w:hAnsi="Times New Roman" w:cs="Times New Roman"/>
        </w:rPr>
        <w:t>change</w:t>
      </w:r>
      <w:r w:rsidR="007C638E">
        <w:rPr>
          <w:rFonts w:ascii="Times New Roman" w:hAnsi="Times New Roman" w:cs="Times New Roman"/>
        </w:rPr>
        <w:t>s</w:t>
      </w:r>
      <w:r w:rsidR="00901E7C" w:rsidRPr="00054873">
        <w:rPr>
          <w:rFonts w:ascii="Times New Roman" w:hAnsi="Times New Roman" w:cs="Times New Roman"/>
        </w:rPr>
        <w:t xml:space="preserve"> in living situations,</w:t>
      </w:r>
      <w:r w:rsidR="00056F5A">
        <w:rPr>
          <w:rFonts w:ascii="Times New Roman" w:hAnsi="Times New Roman" w:cs="Times New Roman"/>
        </w:rPr>
        <w:t xml:space="preserve"> </w:t>
      </w:r>
      <w:r w:rsidRPr="00054873">
        <w:rPr>
          <w:rFonts w:ascii="Times New Roman" w:hAnsi="Times New Roman" w:cs="Times New Roman"/>
        </w:rPr>
        <w:t xml:space="preserve">frequent changes of caregivers, and uncertainties associated with parental mental health, addiction, abuse and neglect and for some, witnessing domestic violence. The decision to leave </w:t>
      </w:r>
      <w:r w:rsidR="008D31BF" w:rsidRPr="00054873">
        <w:rPr>
          <w:rFonts w:ascii="Times New Roman" w:hAnsi="Times New Roman" w:cs="Times New Roman"/>
        </w:rPr>
        <w:t>“</w:t>
      </w:r>
      <w:r w:rsidRPr="00054873">
        <w:rPr>
          <w:rFonts w:ascii="Times New Roman" w:hAnsi="Times New Roman" w:cs="Times New Roman"/>
        </w:rPr>
        <w:t>home,</w:t>
      </w:r>
      <w:r w:rsidR="008D31BF" w:rsidRPr="00054873">
        <w:rPr>
          <w:rFonts w:ascii="Times New Roman" w:hAnsi="Times New Roman" w:cs="Times New Roman"/>
        </w:rPr>
        <w:t>”</w:t>
      </w:r>
      <w:r w:rsidRPr="00054873">
        <w:rPr>
          <w:rFonts w:ascii="Times New Roman" w:hAnsi="Times New Roman" w:cs="Times New Roman"/>
        </w:rPr>
        <w:t xml:space="preserve"> and the ensuing experiences of semi-</w:t>
      </w:r>
      <w:r w:rsidRPr="00054873">
        <w:rPr>
          <w:rFonts w:ascii="Times New Roman" w:hAnsi="Times New Roman" w:cs="Times New Roman"/>
        </w:rPr>
        <w:lastRenderedPageBreak/>
        <w:t>independence and</w:t>
      </w:r>
      <w:r w:rsidR="007D084E" w:rsidRPr="00054873">
        <w:rPr>
          <w:rFonts w:ascii="Times New Roman" w:hAnsi="Times New Roman" w:cs="Times New Roman"/>
        </w:rPr>
        <w:t xml:space="preserve"> emerging adulthood at a young age,</w:t>
      </w:r>
      <w:r w:rsidR="00117D03">
        <w:rPr>
          <w:rFonts w:ascii="Times New Roman" w:hAnsi="Times New Roman" w:cs="Times New Roman"/>
        </w:rPr>
        <w:t xml:space="preserve"> represented </w:t>
      </w:r>
      <w:r w:rsidR="00D84616" w:rsidRPr="00054873">
        <w:rPr>
          <w:rFonts w:ascii="Times New Roman" w:hAnsi="Times New Roman" w:cs="Times New Roman"/>
        </w:rPr>
        <w:t>a</w:t>
      </w:r>
      <w:r w:rsidRPr="00054873">
        <w:rPr>
          <w:rFonts w:ascii="Times New Roman" w:hAnsi="Times New Roman" w:cs="Times New Roman"/>
        </w:rPr>
        <w:t xml:space="preserve"> kind of stability, at least </w:t>
      </w:r>
      <w:r w:rsidR="007C638E">
        <w:rPr>
          <w:rFonts w:ascii="Times New Roman" w:hAnsi="Times New Roman" w:cs="Times New Roman"/>
        </w:rPr>
        <w:t xml:space="preserve">for </w:t>
      </w:r>
      <w:r w:rsidRPr="00054873">
        <w:rPr>
          <w:rFonts w:ascii="Times New Roman" w:hAnsi="Times New Roman" w:cs="Times New Roman"/>
        </w:rPr>
        <w:t>day-to-day routine</w:t>
      </w:r>
      <w:r w:rsidR="007C638E">
        <w:rPr>
          <w:rFonts w:ascii="Times New Roman" w:hAnsi="Times New Roman" w:cs="Times New Roman"/>
        </w:rPr>
        <w:t>s</w:t>
      </w:r>
      <w:r w:rsidRPr="00054873">
        <w:rPr>
          <w:rFonts w:ascii="Times New Roman" w:hAnsi="Times New Roman" w:cs="Times New Roman"/>
        </w:rPr>
        <w:t xml:space="preserve"> and secur</w:t>
      </w:r>
      <w:r w:rsidR="007C638E">
        <w:rPr>
          <w:rFonts w:ascii="Times New Roman" w:hAnsi="Times New Roman" w:cs="Times New Roman"/>
        </w:rPr>
        <w:t>e</w:t>
      </w:r>
      <w:r w:rsidRPr="00054873">
        <w:rPr>
          <w:rFonts w:ascii="Times New Roman" w:hAnsi="Times New Roman" w:cs="Times New Roman"/>
        </w:rPr>
        <w:t xml:space="preserve"> access to food programs, shelters, free health care, underground income, and the street friendship network. </w:t>
      </w:r>
      <w:r w:rsidR="007C638E">
        <w:rPr>
          <w:rFonts w:ascii="Times New Roman" w:hAnsi="Times New Roman" w:cs="Times New Roman"/>
        </w:rPr>
        <w:t>S</w:t>
      </w:r>
      <w:r w:rsidRPr="00054873">
        <w:rPr>
          <w:rFonts w:ascii="Times New Roman" w:hAnsi="Times New Roman" w:cs="Times New Roman"/>
        </w:rPr>
        <w:t>ymptoms o</w:t>
      </w:r>
      <w:r w:rsidR="0093201A">
        <w:rPr>
          <w:rFonts w:ascii="Times New Roman" w:hAnsi="Times New Roman" w:cs="Times New Roman"/>
        </w:rPr>
        <w:t>f instability wer</w:t>
      </w:r>
      <w:r w:rsidR="003E772A" w:rsidRPr="008660A6">
        <w:rPr>
          <w:rFonts w:ascii="Times New Roman" w:hAnsi="Times New Roman" w:cs="Times New Roman"/>
        </w:rPr>
        <w:t>e still present</w:t>
      </w:r>
      <w:r w:rsidR="007C638E">
        <w:rPr>
          <w:rFonts w:ascii="Times New Roman" w:hAnsi="Times New Roman" w:cs="Times New Roman"/>
        </w:rPr>
        <w:t>,</w:t>
      </w:r>
      <w:r w:rsidR="003E772A" w:rsidRPr="008660A6">
        <w:rPr>
          <w:rFonts w:ascii="Times New Roman" w:hAnsi="Times New Roman" w:cs="Times New Roman"/>
        </w:rPr>
        <w:t xml:space="preserve"> such as </w:t>
      </w:r>
      <w:r w:rsidRPr="00054873">
        <w:rPr>
          <w:rFonts w:ascii="Times New Roman" w:hAnsi="Times New Roman" w:cs="Times New Roman"/>
        </w:rPr>
        <w:t>te</w:t>
      </w:r>
      <w:r w:rsidR="003E772A" w:rsidRPr="008660A6">
        <w:rPr>
          <w:rFonts w:ascii="Times New Roman" w:hAnsi="Times New Roman" w:cs="Times New Roman"/>
        </w:rPr>
        <w:t xml:space="preserve">mporary housing, </w:t>
      </w:r>
      <w:r w:rsidR="0093201A">
        <w:rPr>
          <w:rFonts w:ascii="Times New Roman" w:hAnsi="Times New Roman" w:cs="Times New Roman"/>
        </w:rPr>
        <w:t xml:space="preserve">even while </w:t>
      </w:r>
      <w:r w:rsidR="000B4F14">
        <w:rPr>
          <w:rFonts w:ascii="Times New Roman" w:hAnsi="Times New Roman" w:cs="Times New Roman"/>
        </w:rPr>
        <w:t>our participants</w:t>
      </w:r>
      <w:r w:rsidR="0093201A">
        <w:rPr>
          <w:rFonts w:ascii="Times New Roman" w:hAnsi="Times New Roman" w:cs="Times New Roman"/>
        </w:rPr>
        <w:t xml:space="preserve"> we</w:t>
      </w:r>
      <w:r w:rsidRPr="00054873">
        <w:rPr>
          <w:rFonts w:ascii="Times New Roman" w:hAnsi="Times New Roman" w:cs="Times New Roman"/>
        </w:rPr>
        <w:t xml:space="preserve">re able to exercise more agency. </w:t>
      </w:r>
      <w:r w:rsidR="00D84616" w:rsidRPr="00054873">
        <w:rPr>
          <w:rFonts w:ascii="Times New Roman" w:hAnsi="Times New Roman" w:cs="Times New Roman"/>
        </w:rPr>
        <w:t xml:space="preserve">Some even </w:t>
      </w:r>
      <w:r w:rsidR="00884DFB">
        <w:rPr>
          <w:rFonts w:ascii="Times New Roman" w:hAnsi="Times New Roman" w:cs="Times New Roman"/>
        </w:rPr>
        <w:t>rejected</w:t>
      </w:r>
      <w:r w:rsidR="00D84616" w:rsidRPr="00054873">
        <w:rPr>
          <w:rFonts w:ascii="Times New Roman" w:hAnsi="Times New Roman" w:cs="Times New Roman"/>
        </w:rPr>
        <w:t xml:space="preserve"> the accoutermen</w:t>
      </w:r>
      <w:r w:rsidR="00884DFB">
        <w:rPr>
          <w:rFonts w:ascii="Times New Roman" w:hAnsi="Times New Roman" w:cs="Times New Roman"/>
        </w:rPr>
        <w:t>ts of stability if t</w:t>
      </w:r>
      <w:r w:rsidR="007C638E">
        <w:rPr>
          <w:rFonts w:ascii="Times New Roman" w:hAnsi="Times New Roman" w:cs="Times New Roman"/>
        </w:rPr>
        <w:t>hey</w:t>
      </w:r>
      <w:r w:rsidR="00884DFB">
        <w:rPr>
          <w:rFonts w:ascii="Times New Roman" w:hAnsi="Times New Roman" w:cs="Times New Roman"/>
        </w:rPr>
        <w:t xml:space="preserve"> interfered</w:t>
      </w:r>
      <w:r w:rsidR="00D84616" w:rsidRPr="00054873">
        <w:rPr>
          <w:rFonts w:ascii="Times New Roman" w:hAnsi="Times New Roman" w:cs="Times New Roman"/>
        </w:rPr>
        <w:t xml:space="preserve"> with their agency and participation in a community</w:t>
      </w:r>
      <w:r w:rsidR="008D31BF" w:rsidRPr="00054873">
        <w:rPr>
          <w:rFonts w:ascii="Times New Roman" w:hAnsi="Times New Roman" w:cs="Times New Roman"/>
        </w:rPr>
        <w:t>.</w:t>
      </w:r>
      <w:r w:rsidR="00884DFB">
        <w:rPr>
          <w:rFonts w:ascii="Times New Roman" w:hAnsi="Times New Roman" w:cs="Times New Roman"/>
        </w:rPr>
        <w:t xml:space="preserve"> Stability</w:t>
      </w:r>
      <w:r w:rsidR="007C638E">
        <w:rPr>
          <w:rFonts w:ascii="Times New Roman" w:hAnsi="Times New Roman" w:cs="Times New Roman"/>
        </w:rPr>
        <w:t>,</w:t>
      </w:r>
      <w:r w:rsidR="00884DFB">
        <w:rPr>
          <w:rFonts w:ascii="Times New Roman" w:hAnsi="Times New Roman" w:cs="Times New Roman"/>
        </w:rPr>
        <w:t xml:space="preserve"> narrowly defined</w:t>
      </w:r>
      <w:r w:rsidR="007C638E">
        <w:rPr>
          <w:rFonts w:ascii="Times New Roman" w:hAnsi="Times New Roman" w:cs="Times New Roman"/>
        </w:rPr>
        <w:t>,</w:t>
      </w:r>
      <w:r w:rsidR="00884DFB">
        <w:rPr>
          <w:rFonts w:ascii="Times New Roman" w:hAnsi="Times New Roman" w:cs="Times New Roman"/>
        </w:rPr>
        <w:t xml:space="preserve"> wa</w:t>
      </w:r>
      <w:r w:rsidR="008D31BF" w:rsidRPr="00054873">
        <w:rPr>
          <w:rFonts w:ascii="Times New Roman" w:hAnsi="Times New Roman" w:cs="Times New Roman"/>
        </w:rPr>
        <w:t>s not the</w:t>
      </w:r>
      <w:r w:rsidR="007C638E">
        <w:rPr>
          <w:rFonts w:ascii="Times New Roman" w:hAnsi="Times New Roman" w:cs="Times New Roman"/>
        </w:rPr>
        <w:t>ir</w:t>
      </w:r>
      <w:r w:rsidR="008D31BF" w:rsidRPr="00054873">
        <w:rPr>
          <w:rFonts w:ascii="Times New Roman" w:hAnsi="Times New Roman" w:cs="Times New Roman"/>
        </w:rPr>
        <w:t xml:space="preserve"> goal. </w:t>
      </w:r>
    </w:p>
    <w:p w14:paraId="5F1F9F3B" w14:textId="77777777" w:rsidR="007D084E" w:rsidRPr="00054873" w:rsidRDefault="007D084E" w:rsidP="00992519">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The support systems around </w:t>
      </w:r>
      <w:r w:rsidR="00884DFB">
        <w:rPr>
          <w:rFonts w:ascii="Times New Roman" w:hAnsi="Times New Roman" w:cs="Times New Roman"/>
        </w:rPr>
        <w:t xml:space="preserve">them, informal and formal, worked </w:t>
      </w:r>
      <w:r w:rsidRPr="00054873">
        <w:rPr>
          <w:rFonts w:ascii="Times New Roman" w:hAnsi="Times New Roman" w:cs="Times New Roman"/>
        </w:rPr>
        <w:t>well as long as</w:t>
      </w:r>
      <w:r w:rsidR="00992519">
        <w:rPr>
          <w:rFonts w:ascii="Times New Roman" w:hAnsi="Times New Roman" w:cs="Times New Roman"/>
        </w:rPr>
        <w:t xml:space="preserve"> our </w:t>
      </w:r>
      <w:r w:rsidR="00901E7C" w:rsidRPr="00054873">
        <w:rPr>
          <w:rFonts w:ascii="Times New Roman" w:hAnsi="Times New Roman" w:cs="Times New Roman"/>
        </w:rPr>
        <w:t xml:space="preserve">street-involved </w:t>
      </w:r>
      <w:r w:rsidR="00992519">
        <w:rPr>
          <w:rFonts w:ascii="Times New Roman" w:hAnsi="Times New Roman" w:cs="Times New Roman"/>
        </w:rPr>
        <w:t>youth we</w:t>
      </w:r>
      <w:r w:rsidRPr="00054873">
        <w:rPr>
          <w:rFonts w:ascii="Times New Roman" w:hAnsi="Times New Roman" w:cs="Times New Roman"/>
        </w:rPr>
        <w:t xml:space="preserve">re </w:t>
      </w:r>
      <w:r w:rsidR="008D31BF" w:rsidRPr="00054873">
        <w:rPr>
          <w:rFonts w:ascii="Times New Roman" w:hAnsi="Times New Roman" w:cs="Times New Roman"/>
        </w:rPr>
        <w:t xml:space="preserve">willing </w:t>
      </w:r>
      <w:r w:rsidRPr="00054873">
        <w:rPr>
          <w:rFonts w:ascii="Times New Roman" w:hAnsi="Times New Roman" w:cs="Times New Roman"/>
        </w:rPr>
        <w:t>recipients of charity. They ha</w:t>
      </w:r>
      <w:r w:rsidR="000B4F14">
        <w:rPr>
          <w:rFonts w:ascii="Times New Roman" w:hAnsi="Times New Roman" w:cs="Times New Roman"/>
        </w:rPr>
        <w:t>d access to</w:t>
      </w:r>
      <w:r w:rsidRPr="00054873">
        <w:rPr>
          <w:rFonts w:ascii="Times New Roman" w:hAnsi="Times New Roman" w:cs="Times New Roman"/>
        </w:rPr>
        <w:t xml:space="preserve"> food, housing, part-time educational opportunities, medical care, </w:t>
      </w:r>
      <w:r w:rsidR="002B54E6">
        <w:rPr>
          <w:rFonts w:ascii="Times New Roman" w:hAnsi="Times New Roman" w:cs="Times New Roman"/>
        </w:rPr>
        <w:t xml:space="preserve">and </w:t>
      </w:r>
      <w:r w:rsidRPr="00054873">
        <w:rPr>
          <w:rFonts w:ascii="Times New Roman" w:hAnsi="Times New Roman" w:cs="Times New Roman"/>
        </w:rPr>
        <w:t>fri</w:t>
      </w:r>
      <w:r w:rsidR="00992519">
        <w:rPr>
          <w:rFonts w:ascii="Times New Roman" w:hAnsi="Times New Roman" w:cs="Times New Roman"/>
        </w:rPr>
        <w:t>ends</w:t>
      </w:r>
      <w:r w:rsidR="002B54E6">
        <w:rPr>
          <w:rFonts w:ascii="Times New Roman" w:hAnsi="Times New Roman" w:cs="Times New Roman"/>
        </w:rPr>
        <w:t>.</w:t>
      </w:r>
      <w:r w:rsidR="00056F5A">
        <w:rPr>
          <w:rFonts w:ascii="Times New Roman" w:hAnsi="Times New Roman" w:cs="Times New Roman"/>
        </w:rPr>
        <w:t xml:space="preserve"> </w:t>
      </w:r>
      <w:r w:rsidRPr="00054873">
        <w:rPr>
          <w:rFonts w:ascii="Times New Roman" w:hAnsi="Times New Roman" w:cs="Times New Roman"/>
        </w:rPr>
        <w:t xml:space="preserve">While many </w:t>
      </w:r>
      <w:r w:rsidR="00767573">
        <w:rPr>
          <w:rFonts w:ascii="Times New Roman" w:hAnsi="Times New Roman" w:cs="Times New Roman"/>
        </w:rPr>
        <w:t xml:space="preserve">housed </w:t>
      </w:r>
      <w:r w:rsidRPr="00054873">
        <w:rPr>
          <w:rFonts w:ascii="Times New Roman" w:hAnsi="Times New Roman" w:cs="Times New Roman"/>
        </w:rPr>
        <w:t xml:space="preserve">emerging adults experience increasing change as a contrast with their childhood, </w:t>
      </w:r>
      <w:r w:rsidR="000B4F14">
        <w:rPr>
          <w:rFonts w:ascii="Times New Roman" w:hAnsi="Times New Roman" w:cs="Times New Roman"/>
        </w:rPr>
        <w:t xml:space="preserve">the </w:t>
      </w:r>
      <w:r w:rsidRPr="00054873">
        <w:rPr>
          <w:rFonts w:ascii="Times New Roman" w:hAnsi="Times New Roman" w:cs="Times New Roman"/>
        </w:rPr>
        <w:t>s</w:t>
      </w:r>
      <w:r w:rsidR="00767573">
        <w:rPr>
          <w:rFonts w:ascii="Times New Roman" w:hAnsi="Times New Roman" w:cs="Times New Roman"/>
        </w:rPr>
        <w:t xml:space="preserve">treet-involved youth </w:t>
      </w:r>
      <w:r w:rsidR="000B4F14">
        <w:rPr>
          <w:rFonts w:ascii="Times New Roman" w:hAnsi="Times New Roman" w:cs="Times New Roman"/>
        </w:rPr>
        <w:t xml:space="preserve">in our study </w:t>
      </w:r>
      <w:r w:rsidR="00767573">
        <w:rPr>
          <w:rFonts w:ascii="Times New Roman" w:hAnsi="Times New Roman" w:cs="Times New Roman"/>
        </w:rPr>
        <w:t xml:space="preserve">experienced </w:t>
      </w:r>
      <w:r w:rsidRPr="00054873">
        <w:rPr>
          <w:rFonts w:ascii="Times New Roman" w:hAnsi="Times New Roman" w:cs="Times New Roman"/>
        </w:rPr>
        <w:t>the instability of emerging adulthood as continuous with childhood, but with the advantage of increased agency, opportunity, and freedom from some trouble in the homes of guardians.</w:t>
      </w:r>
    </w:p>
    <w:p w14:paraId="5B2C7ADD" w14:textId="4B3FEB8B" w:rsidR="008534D8" w:rsidRPr="00054873" w:rsidRDefault="007D084E" w:rsidP="007D084E">
      <w:pPr>
        <w:pStyle w:val="BodyText"/>
        <w:spacing w:line="480" w:lineRule="auto"/>
        <w:ind w:firstLine="720"/>
        <w:rPr>
          <w:rFonts w:ascii="Times New Roman" w:hAnsi="Times New Roman" w:cs="Times New Roman"/>
        </w:rPr>
      </w:pPr>
      <w:r w:rsidRPr="00054873">
        <w:rPr>
          <w:rFonts w:ascii="Times New Roman" w:hAnsi="Times New Roman" w:cs="Times New Roman"/>
        </w:rPr>
        <w:t>Later, w</w:t>
      </w:r>
      <w:r w:rsidR="008534D8" w:rsidRPr="00054873">
        <w:rPr>
          <w:rFonts w:ascii="Times New Roman" w:hAnsi="Times New Roman" w:cs="Times New Roman"/>
        </w:rPr>
        <w:t xml:space="preserve">hen </w:t>
      </w:r>
      <w:r w:rsidR="003D697A">
        <w:rPr>
          <w:rFonts w:ascii="Times New Roman" w:hAnsi="Times New Roman" w:cs="Times New Roman"/>
        </w:rPr>
        <w:t xml:space="preserve">street-involved </w:t>
      </w:r>
      <w:r w:rsidR="0012571A">
        <w:rPr>
          <w:rFonts w:ascii="Times New Roman" w:hAnsi="Times New Roman" w:cs="Times New Roman"/>
        </w:rPr>
        <w:t>youth did</w:t>
      </w:r>
      <w:r w:rsidR="008534D8" w:rsidRPr="00054873">
        <w:rPr>
          <w:rFonts w:ascii="Times New Roman" w:hAnsi="Times New Roman" w:cs="Times New Roman"/>
        </w:rPr>
        <w:t xml:space="preserve"> try to materially improve their lives by searching for better employment, better housing, </w:t>
      </w:r>
      <w:r w:rsidR="0012571A">
        <w:rPr>
          <w:rFonts w:ascii="Times New Roman" w:hAnsi="Times New Roman" w:cs="Times New Roman"/>
        </w:rPr>
        <w:t xml:space="preserve">and better education, they faced </w:t>
      </w:r>
      <w:r w:rsidR="007822C8">
        <w:rPr>
          <w:rFonts w:ascii="Times New Roman" w:hAnsi="Times New Roman" w:cs="Times New Roman"/>
        </w:rPr>
        <w:t xml:space="preserve">the same </w:t>
      </w:r>
      <w:r w:rsidRPr="00054873">
        <w:rPr>
          <w:rFonts w:ascii="Times New Roman" w:hAnsi="Times New Roman" w:cs="Times New Roman"/>
        </w:rPr>
        <w:t>challen</w:t>
      </w:r>
      <w:r w:rsidR="00D2478C" w:rsidRPr="00054873">
        <w:rPr>
          <w:rFonts w:ascii="Times New Roman" w:hAnsi="Times New Roman" w:cs="Times New Roman"/>
        </w:rPr>
        <w:t xml:space="preserve">ges as other </w:t>
      </w:r>
      <w:r w:rsidR="007822C8">
        <w:rPr>
          <w:rFonts w:ascii="Times New Roman" w:hAnsi="Times New Roman" w:cs="Times New Roman"/>
        </w:rPr>
        <w:t xml:space="preserve">housed </w:t>
      </w:r>
      <w:r w:rsidR="00D2478C" w:rsidRPr="00054873">
        <w:rPr>
          <w:rFonts w:ascii="Times New Roman" w:hAnsi="Times New Roman" w:cs="Times New Roman"/>
        </w:rPr>
        <w:t>emerging adults</w:t>
      </w:r>
      <w:r w:rsidR="00056F5A">
        <w:rPr>
          <w:rFonts w:ascii="Times New Roman" w:hAnsi="Times New Roman" w:cs="Times New Roman"/>
        </w:rPr>
        <w:t>,</w:t>
      </w:r>
      <w:r w:rsidR="00D2478C" w:rsidRPr="00054873">
        <w:rPr>
          <w:rFonts w:ascii="Times New Roman" w:hAnsi="Times New Roman" w:cs="Times New Roman"/>
        </w:rPr>
        <w:t xml:space="preserve"> </w:t>
      </w:r>
      <w:r w:rsidR="008F60DD">
        <w:rPr>
          <w:rFonts w:ascii="Times New Roman" w:hAnsi="Times New Roman" w:cs="Times New Roman"/>
        </w:rPr>
        <w:t xml:space="preserve">but </w:t>
      </w:r>
      <w:r w:rsidR="008D31BF" w:rsidRPr="00054873">
        <w:rPr>
          <w:rFonts w:ascii="Times New Roman" w:hAnsi="Times New Roman" w:cs="Times New Roman"/>
        </w:rPr>
        <w:t>from a disadvantaged position, and this condition persist</w:t>
      </w:r>
      <w:r w:rsidR="00D7025F">
        <w:rPr>
          <w:rFonts w:ascii="Times New Roman" w:hAnsi="Times New Roman" w:cs="Times New Roman"/>
        </w:rPr>
        <w:t>ed</w:t>
      </w:r>
      <w:r w:rsidR="008D31BF" w:rsidRPr="00054873">
        <w:rPr>
          <w:rFonts w:ascii="Times New Roman" w:hAnsi="Times New Roman" w:cs="Times New Roman"/>
        </w:rPr>
        <w:t xml:space="preserve"> over many years. </w:t>
      </w:r>
      <w:r w:rsidR="00D2478C" w:rsidRPr="00054873">
        <w:rPr>
          <w:rFonts w:ascii="Times New Roman" w:hAnsi="Times New Roman" w:cs="Times New Roman"/>
        </w:rPr>
        <w:t xml:space="preserve">One characteristic of middle-class youth experience that </w:t>
      </w:r>
      <w:r w:rsidR="00D7025F">
        <w:rPr>
          <w:rFonts w:ascii="Times New Roman" w:hAnsi="Times New Roman" w:cs="Times New Roman"/>
        </w:rPr>
        <w:t>wa</w:t>
      </w:r>
      <w:r w:rsidR="00D2478C" w:rsidRPr="00054873">
        <w:rPr>
          <w:rFonts w:ascii="Times New Roman" w:hAnsi="Times New Roman" w:cs="Times New Roman"/>
        </w:rPr>
        <w:t xml:space="preserve">s almost entirely absent from the experience of these youth </w:t>
      </w:r>
      <w:r w:rsidR="000B4F14">
        <w:rPr>
          <w:rFonts w:ascii="Times New Roman" w:hAnsi="Times New Roman" w:cs="Times New Roman"/>
        </w:rPr>
        <w:t>wa</w:t>
      </w:r>
      <w:r w:rsidR="00D2478C" w:rsidRPr="00054873">
        <w:rPr>
          <w:rFonts w:ascii="Times New Roman" w:hAnsi="Times New Roman" w:cs="Times New Roman"/>
        </w:rPr>
        <w:t xml:space="preserve">s the fortuitous circumstance provided by </w:t>
      </w:r>
      <w:r w:rsidR="007D0B1F">
        <w:rPr>
          <w:rFonts w:ascii="Times New Roman" w:hAnsi="Times New Roman" w:cs="Times New Roman"/>
        </w:rPr>
        <w:t xml:space="preserve">privileged </w:t>
      </w:r>
      <w:r w:rsidR="00D2478C" w:rsidRPr="00054873">
        <w:rPr>
          <w:rFonts w:ascii="Times New Roman" w:hAnsi="Times New Roman" w:cs="Times New Roman"/>
        </w:rPr>
        <w:t>social networks: access to an interesting job, guidance about where and how to get into school and pay for it, or inexpensive housing. One girl did get a job in a shipyard because of family connections</w:t>
      </w:r>
      <w:r w:rsidR="00056F5A">
        <w:rPr>
          <w:rFonts w:ascii="Times New Roman" w:hAnsi="Times New Roman" w:cs="Times New Roman"/>
        </w:rPr>
        <w:t>;</w:t>
      </w:r>
      <w:r w:rsidR="00D2478C" w:rsidRPr="00054873">
        <w:rPr>
          <w:rFonts w:ascii="Times New Roman" w:hAnsi="Times New Roman" w:cs="Times New Roman"/>
        </w:rPr>
        <w:t xml:space="preserve">  she was the only one of the sixty-four</w:t>
      </w:r>
      <w:r w:rsidR="007D0B1F">
        <w:rPr>
          <w:rFonts w:ascii="Times New Roman" w:hAnsi="Times New Roman" w:cs="Times New Roman"/>
        </w:rPr>
        <w:t xml:space="preserve"> with such an advantage</w:t>
      </w:r>
      <w:r w:rsidR="00D2478C" w:rsidRPr="00054873">
        <w:rPr>
          <w:rFonts w:ascii="Times New Roman" w:hAnsi="Times New Roman" w:cs="Times New Roman"/>
        </w:rPr>
        <w:t xml:space="preserve">. </w:t>
      </w:r>
    </w:p>
    <w:p w14:paraId="547267B8" w14:textId="6E3C222A" w:rsidR="007D084E" w:rsidRDefault="00D84616" w:rsidP="007D084E">
      <w:pPr>
        <w:pStyle w:val="BodyText"/>
        <w:spacing w:line="480" w:lineRule="auto"/>
        <w:rPr>
          <w:rFonts w:ascii="Times New Roman" w:hAnsi="Times New Roman" w:cs="Times New Roman"/>
        </w:rPr>
      </w:pPr>
      <w:r w:rsidRPr="00054873">
        <w:rPr>
          <w:rFonts w:ascii="Times New Roman" w:hAnsi="Times New Roman" w:cs="Times New Roman"/>
        </w:rPr>
        <w:lastRenderedPageBreak/>
        <w:tab/>
      </w:r>
      <w:r w:rsidR="00337032">
        <w:rPr>
          <w:rFonts w:ascii="Times New Roman" w:hAnsi="Times New Roman" w:cs="Times New Roman"/>
        </w:rPr>
        <w:t>The</w:t>
      </w:r>
      <w:r w:rsidR="006203B2">
        <w:rPr>
          <w:rFonts w:ascii="Times New Roman" w:hAnsi="Times New Roman" w:cs="Times New Roman"/>
        </w:rPr>
        <w:t xml:space="preserve"> youth </w:t>
      </w:r>
      <w:r w:rsidR="00337032">
        <w:rPr>
          <w:rFonts w:ascii="Times New Roman" w:hAnsi="Times New Roman" w:cs="Times New Roman"/>
        </w:rPr>
        <w:t xml:space="preserve">in our sample </w:t>
      </w:r>
      <w:r w:rsidR="006203B2">
        <w:rPr>
          <w:rFonts w:ascii="Times New Roman" w:hAnsi="Times New Roman" w:cs="Times New Roman"/>
        </w:rPr>
        <w:t>we</w:t>
      </w:r>
      <w:r w:rsidR="003E772A" w:rsidRPr="008660A6">
        <w:rPr>
          <w:rFonts w:ascii="Times New Roman" w:hAnsi="Times New Roman" w:cs="Times New Roman"/>
        </w:rPr>
        <w:t>re</w:t>
      </w:r>
      <w:r w:rsidR="00D7025F">
        <w:rPr>
          <w:rFonts w:ascii="Times New Roman" w:hAnsi="Times New Roman" w:cs="Times New Roman"/>
        </w:rPr>
        <w:t xml:space="preserve"> both</w:t>
      </w:r>
      <w:r w:rsidR="003E772A" w:rsidRPr="008660A6">
        <w:rPr>
          <w:rFonts w:ascii="Times New Roman" w:hAnsi="Times New Roman" w:cs="Times New Roman"/>
        </w:rPr>
        <w:t xml:space="preserve"> behind and ahead of their biological age. Biological age and the associa</w:t>
      </w:r>
      <w:r w:rsidR="00BC112C">
        <w:rPr>
          <w:rFonts w:ascii="Times New Roman" w:hAnsi="Times New Roman" w:cs="Times New Roman"/>
        </w:rPr>
        <w:t xml:space="preserve">ted meanings were </w:t>
      </w:r>
      <w:r w:rsidR="003E772A" w:rsidRPr="008660A6">
        <w:rPr>
          <w:rFonts w:ascii="Times New Roman" w:hAnsi="Times New Roman" w:cs="Times New Roman"/>
        </w:rPr>
        <w:t xml:space="preserve">somewhat </w:t>
      </w:r>
      <w:r w:rsidRPr="00054873">
        <w:rPr>
          <w:rFonts w:ascii="Times New Roman" w:hAnsi="Times New Roman" w:cs="Times New Roman"/>
        </w:rPr>
        <w:t>arbitrary</w:t>
      </w:r>
      <w:r w:rsidR="003E772A" w:rsidRPr="008660A6">
        <w:rPr>
          <w:rFonts w:ascii="Times New Roman" w:hAnsi="Times New Roman" w:cs="Times New Roman"/>
        </w:rPr>
        <w:t>.</w:t>
      </w:r>
      <w:r w:rsidR="00056F5A">
        <w:rPr>
          <w:rFonts w:ascii="Times New Roman" w:hAnsi="Times New Roman" w:cs="Times New Roman"/>
        </w:rPr>
        <w:t xml:space="preserve"> </w:t>
      </w:r>
      <w:r w:rsidR="003E772A" w:rsidRPr="008660A6">
        <w:rPr>
          <w:rFonts w:ascii="Times New Roman" w:hAnsi="Times New Roman" w:cs="Times New Roman"/>
        </w:rPr>
        <w:t>In school</w:t>
      </w:r>
      <w:r w:rsidR="00056F5A">
        <w:rPr>
          <w:rFonts w:ascii="Times New Roman" w:hAnsi="Times New Roman" w:cs="Times New Roman"/>
        </w:rPr>
        <w:t xml:space="preserve"> </w:t>
      </w:r>
      <w:r w:rsidR="008D31BF" w:rsidRPr="00054873">
        <w:rPr>
          <w:rFonts w:ascii="Times New Roman" w:hAnsi="Times New Roman" w:cs="Times New Roman"/>
        </w:rPr>
        <w:t>most</w:t>
      </w:r>
      <w:r w:rsidR="003762C3">
        <w:rPr>
          <w:rFonts w:ascii="Times New Roman" w:hAnsi="Times New Roman" w:cs="Times New Roman"/>
        </w:rPr>
        <w:t xml:space="preserve"> of them</w:t>
      </w:r>
      <w:r w:rsidR="008D31BF" w:rsidRPr="00054873">
        <w:rPr>
          <w:rFonts w:ascii="Times New Roman" w:hAnsi="Times New Roman" w:cs="Times New Roman"/>
        </w:rPr>
        <w:t xml:space="preserve"> were “behind” or “differ</w:t>
      </w:r>
      <w:r w:rsidR="00342010">
        <w:rPr>
          <w:rFonts w:ascii="Times New Roman" w:hAnsi="Times New Roman" w:cs="Times New Roman"/>
        </w:rPr>
        <w:t>ent.” After independence, they we</w:t>
      </w:r>
      <w:r w:rsidR="008D31BF" w:rsidRPr="00054873">
        <w:rPr>
          <w:rFonts w:ascii="Times New Roman" w:hAnsi="Times New Roman" w:cs="Times New Roman"/>
        </w:rPr>
        <w:t>re “ahead” of other youth, managing their day-to-day li</w:t>
      </w:r>
      <w:r w:rsidR="00361AA2">
        <w:rPr>
          <w:rFonts w:ascii="Times New Roman" w:hAnsi="Times New Roman" w:cs="Times New Roman"/>
        </w:rPr>
        <w:t>v</w:t>
      </w:r>
      <w:r w:rsidR="008D31BF" w:rsidRPr="00054873">
        <w:rPr>
          <w:rFonts w:ascii="Times New Roman" w:hAnsi="Times New Roman" w:cs="Times New Roman"/>
        </w:rPr>
        <w:t>e</w:t>
      </w:r>
      <w:r w:rsidR="00361AA2">
        <w:rPr>
          <w:rFonts w:ascii="Times New Roman" w:hAnsi="Times New Roman" w:cs="Times New Roman"/>
        </w:rPr>
        <w:t>s</w:t>
      </w:r>
      <w:r w:rsidR="008D31BF" w:rsidRPr="00054873">
        <w:rPr>
          <w:rFonts w:ascii="Times New Roman" w:hAnsi="Times New Roman" w:cs="Times New Roman"/>
        </w:rPr>
        <w:t xml:space="preserve"> with some skill and capacity over many years, long before normative social expectations.  </w:t>
      </w:r>
      <w:r w:rsidR="00D2478C" w:rsidRPr="00054873">
        <w:rPr>
          <w:rFonts w:ascii="Times New Roman" w:hAnsi="Times New Roman" w:cs="Times New Roman"/>
        </w:rPr>
        <w:t>Street-involved or not, m</w:t>
      </w:r>
      <w:r w:rsidR="00713F3D">
        <w:rPr>
          <w:rFonts w:ascii="Times New Roman" w:hAnsi="Times New Roman" w:cs="Times New Roman"/>
        </w:rPr>
        <w:t>ost youth wer</w:t>
      </w:r>
      <w:r w:rsidR="008D31BF" w:rsidRPr="00054873">
        <w:rPr>
          <w:rFonts w:ascii="Times New Roman" w:hAnsi="Times New Roman" w:cs="Times New Roman"/>
        </w:rPr>
        <w:t>e ahead or behind in one or another capacity, as defined by social expe</w:t>
      </w:r>
      <w:r w:rsidR="00713F3D">
        <w:rPr>
          <w:rFonts w:ascii="Times New Roman" w:hAnsi="Times New Roman" w:cs="Times New Roman"/>
        </w:rPr>
        <w:t xml:space="preserve">ctations, and social systems </w:t>
      </w:r>
      <w:r w:rsidR="002D7947">
        <w:rPr>
          <w:rFonts w:ascii="Times New Roman" w:hAnsi="Times New Roman" w:cs="Times New Roman"/>
        </w:rPr>
        <w:t>did not</w:t>
      </w:r>
      <w:r w:rsidR="008D31BF" w:rsidRPr="00054873">
        <w:rPr>
          <w:rFonts w:ascii="Times New Roman" w:hAnsi="Times New Roman" w:cs="Times New Roman"/>
        </w:rPr>
        <w:t xml:space="preserve"> always respond well to either</w:t>
      </w:r>
      <w:r w:rsidR="00D7025F">
        <w:rPr>
          <w:rFonts w:ascii="Times New Roman" w:hAnsi="Times New Roman" w:cs="Times New Roman"/>
        </w:rPr>
        <w:t xml:space="preserve"> their</w:t>
      </w:r>
      <w:r w:rsidR="008D31BF" w:rsidRPr="00054873">
        <w:rPr>
          <w:rFonts w:ascii="Times New Roman" w:hAnsi="Times New Roman" w:cs="Times New Roman"/>
        </w:rPr>
        <w:t xml:space="preserve"> being behind or a</w:t>
      </w:r>
      <w:r w:rsidR="00D2478C" w:rsidRPr="00054873">
        <w:rPr>
          <w:rFonts w:ascii="Times New Roman" w:hAnsi="Times New Roman" w:cs="Times New Roman"/>
        </w:rPr>
        <w:t>head</w:t>
      </w:r>
      <w:r w:rsidR="00361AA2">
        <w:rPr>
          <w:rFonts w:ascii="Times New Roman" w:hAnsi="Times New Roman" w:cs="Times New Roman"/>
        </w:rPr>
        <w:t xml:space="preserve"> </w:t>
      </w:r>
      <w:r w:rsidR="00D2478C" w:rsidRPr="00054873">
        <w:rPr>
          <w:rFonts w:ascii="Times New Roman" w:hAnsi="Times New Roman" w:cs="Times New Roman"/>
        </w:rPr>
        <w:t>.</w:t>
      </w:r>
      <w:r w:rsidR="002D7947">
        <w:rPr>
          <w:rFonts w:ascii="Times New Roman" w:hAnsi="Times New Roman" w:cs="Times New Roman"/>
        </w:rPr>
        <w:t>As such</w:t>
      </w:r>
      <w:r w:rsidR="00887D87">
        <w:rPr>
          <w:rFonts w:ascii="Times New Roman" w:hAnsi="Times New Roman" w:cs="Times New Roman"/>
        </w:rPr>
        <w:t xml:space="preserve">, </w:t>
      </w:r>
      <w:r w:rsidR="002D7947">
        <w:rPr>
          <w:rFonts w:ascii="Times New Roman" w:hAnsi="Times New Roman" w:cs="Times New Roman"/>
        </w:rPr>
        <w:t>instability was</w:t>
      </w:r>
      <w:r w:rsidR="00D2478C" w:rsidRPr="00054873">
        <w:rPr>
          <w:rFonts w:ascii="Times New Roman" w:hAnsi="Times New Roman" w:cs="Times New Roman"/>
        </w:rPr>
        <w:t xml:space="preserve"> in part a</w:t>
      </w:r>
      <w:r w:rsidR="008D31BF" w:rsidRPr="00054873">
        <w:rPr>
          <w:rFonts w:ascii="Times New Roman" w:hAnsi="Times New Roman" w:cs="Times New Roman"/>
        </w:rPr>
        <w:t xml:space="preserve"> mismatch between </w:t>
      </w:r>
      <w:r w:rsidR="00D2478C" w:rsidRPr="00054873">
        <w:rPr>
          <w:rFonts w:ascii="Times New Roman" w:hAnsi="Times New Roman" w:cs="Times New Roman"/>
        </w:rPr>
        <w:t xml:space="preserve">their </w:t>
      </w:r>
      <w:r w:rsidR="008D31BF" w:rsidRPr="00054873">
        <w:rPr>
          <w:rFonts w:ascii="Times New Roman" w:hAnsi="Times New Roman" w:cs="Times New Roman"/>
        </w:rPr>
        <w:t>readiness and social systems, not just a description of individual lifestyles.</w:t>
      </w:r>
    </w:p>
    <w:p w14:paraId="4401EC37" w14:textId="77777777" w:rsidR="008F60DD" w:rsidRDefault="008F60DD">
      <w:pPr>
        <w:rPr>
          <w:rFonts w:ascii="Times New Roman" w:hAnsi="Times New Roman" w:cs="Times New Roman"/>
        </w:rPr>
      </w:pPr>
      <w:r>
        <w:rPr>
          <w:rFonts w:ascii="Times New Roman" w:hAnsi="Times New Roman" w:cs="Times New Roman"/>
        </w:rPr>
        <w:br w:type="page"/>
      </w:r>
    </w:p>
    <w:p w14:paraId="18CFC2D0" w14:textId="77777777" w:rsidR="008F60DD" w:rsidRPr="00054873" w:rsidRDefault="008F60DD" w:rsidP="007D084E">
      <w:pPr>
        <w:pStyle w:val="BodyText"/>
        <w:spacing w:line="480" w:lineRule="auto"/>
        <w:rPr>
          <w:rFonts w:ascii="Times New Roman" w:hAnsi="Times New Roman" w:cs="Times New Roman"/>
        </w:rPr>
      </w:pPr>
    </w:p>
    <w:p w14:paraId="75716E51" w14:textId="77777777" w:rsidR="003A3E6E" w:rsidRPr="00E069E3" w:rsidRDefault="00C70D40" w:rsidP="007B47B8">
      <w:pPr>
        <w:pStyle w:val="BodyText"/>
        <w:spacing w:line="480" w:lineRule="auto"/>
        <w:jc w:val="center"/>
        <w:rPr>
          <w:rFonts w:ascii="Times New Roman" w:hAnsi="Times New Roman" w:cs="Times New Roman"/>
          <w:b/>
        </w:rPr>
      </w:pPr>
      <w:r w:rsidRPr="00E069E3">
        <w:rPr>
          <w:rFonts w:ascii="Times New Roman" w:hAnsi="Times New Roman" w:cs="Times New Roman"/>
          <w:b/>
        </w:rPr>
        <w:t>&lt;2&gt;References</w:t>
      </w:r>
    </w:p>
    <w:p w14:paraId="1BA20194" w14:textId="77777777" w:rsidR="00C5517A"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r>
      <w:r w:rsidR="00C5517A" w:rsidRPr="008660A6">
        <w:rPr>
          <w:rFonts w:ascii="Times New Roman" w:hAnsi="Times New Roman" w:cs="Times New Roman"/>
        </w:rPr>
        <w:t xml:space="preserve">Aptekar, L., &amp; Stoecklin, D. (2014). </w:t>
      </w:r>
      <w:r w:rsidR="00C5517A" w:rsidRPr="008660A6">
        <w:rPr>
          <w:rFonts w:ascii="Times New Roman" w:hAnsi="Times New Roman" w:cs="Times New Roman"/>
          <w:i/>
        </w:rPr>
        <w:t xml:space="preserve">Street children and homeless youth. </w:t>
      </w:r>
      <w:r w:rsidR="00C5517A" w:rsidRPr="008660A6">
        <w:rPr>
          <w:rFonts w:ascii="Times New Roman" w:hAnsi="Times New Roman" w:cs="Times New Roman"/>
        </w:rPr>
        <w:t>New York: Springer.</w:t>
      </w:r>
    </w:p>
    <w:p w14:paraId="312350D3" w14:textId="77777777" w:rsidR="00C16066" w:rsidRPr="008660A6" w:rsidRDefault="00C16066" w:rsidP="00C5517A">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J. (2004). </w:t>
      </w:r>
      <w:r w:rsidRPr="008660A6">
        <w:rPr>
          <w:rFonts w:ascii="Times New Roman" w:hAnsi="Times New Roman" w:cs="Times New Roman"/>
          <w:i/>
        </w:rPr>
        <w:t xml:space="preserve">Emerging adulthood: the winding road from late teens through the twenties. </w:t>
      </w:r>
      <w:r w:rsidRPr="008660A6">
        <w:rPr>
          <w:rFonts w:ascii="Times New Roman" w:hAnsi="Times New Roman" w:cs="Times New Roman"/>
        </w:rPr>
        <w:t xml:space="preserve">New York: Oxford University Press. </w:t>
      </w:r>
    </w:p>
    <w:p w14:paraId="32E08220" w14:textId="77777777" w:rsidR="00C16066"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Arnett, J. (2007). Afterword: Aging out of care—Toward realizing the possibilities of emerging adulthood. </w:t>
      </w:r>
      <w:r w:rsidRPr="008660A6">
        <w:rPr>
          <w:rFonts w:ascii="Times New Roman" w:hAnsi="Times New Roman" w:cs="Times New Roman"/>
          <w:i/>
        </w:rPr>
        <w:t>New Directions for Youth Development, 113</w:t>
      </w:r>
      <w:r w:rsidRPr="008660A6">
        <w:rPr>
          <w:rFonts w:ascii="Times New Roman" w:hAnsi="Times New Roman" w:cs="Times New Roman"/>
        </w:rPr>
        <w:t>, 151-161.</w:t>
      </w:r>
    </w:p>
    <w:p w14:paraId="69ECC670" w14:textId="77777777" w:rsidR="007C322F" w:rsidRPr="008660A6" w:rsidRDefault="007C322F"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Harden, </w:t>
      </w:r>
      <w:r w:rsidR="00C5517A" w:rsidRPr="008660A6">
        <w:rPr>
          <w:rFonts w:ascii="Times New Roman" w:hAnsi="Times New Roman" w:cs="Times New Roman"/>
        </w:rPr>
        <w:t xml:space="preserve">B. J. (2004). Safety and stability for foster children: a developmental perspective. </w:t>
      </w:r>
      <w:r w:rsidR="00C5517A" w:rsidRPr="008660A6">
        <w:rPr>
          <w:rFonts w:ascii="Times New Roman" w:hAnsi="Times New Roman" w:cs="Times New Roman"/>
          <w:i/>
        </w:rPr>
        <w:t>The Future of Children, 14</w:t>
      </w:r>
      <w:r w:rsidR="00C5517A" w:rsidRPr="008660A6">
        <w:rPr>
          <w:rFonts w:ascii="Times New Roman" w:hAnsi="Times New Roman" w:cs="Times New Roman"/>
        </w:rPr>
        <w:t>(1), 30-47.</w:t>
      </w:r>
    </w:p>
    <w:p w14:paraId="3B859519" w14:textId="77777777" w:rsidR="00BE0425" w:rsidRPr="008660A6" w:rsidRDefault="00BE0425"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Holland, S., &amp; Crowley, A. (2013). Looked-after children and their birth families: using sociology to explore changing relationships, hidden histories, and nomadic childhoods. </w:t>
      </w:r>
      <w:r w:rsidRPr="008660A6">
        <w:rPr>
          <w:rFonts w:ascii="Times New Roman" w:hAnsi="Times New Roman" w:cs="Times New Roman"/>
          <w:i/>
        </w:rPr>
        <w:t>Child &amp; Family Social Work, 18</w:t>
      </w:r>
      <w:r w:rsidRPr="008660A6">
        <w:rPr>
          <w:rFonts w:ascii="Times New Roman" w:hAnsi="Times New Roman" w:cs="Times New Roman"/>
        </w:rPr>
        <w:t>(1), 57-66.</w:t>
      </w:r>
    </w:p>
    <w:p w14:paraId="0EB5B4D4" w14:textId="77777777" w:rsidR="007B47B8" w:rsidRDefault="007B47B8" w:rsidP="00BE0425">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Konstam, V. (2007). </w:t>
      </w:r>
      <w:r w:rsidRPr="008660A6">
        <w:rPr>
          <w:rFonts w:ascii="Times New Roman" w:hAnsi="Times New Roman" w:cs="Times New Roman"/>
          <w:i/>
        </w:rPr>
        <w:t xml:space="preserve">Emerging and young adulthood. </w:t>
      </w:r>
      <w:r w:rsidRPr="008660A6">
        <w:rPr>
          <w:rFonts w:ascii="Times New Roman" w:hAnsi="Times New Roman" w:cs="Times New Roman"/>
        </w:rPr>
        <w:t>New York: Springer.</w:t>
      </w:r>
    </w:p>
    <w:p w14:paraId="6BE6ED33" w14:textId="77777777" w:rsidR="000D00C7" w:rsidRPr="000D00C7" w:rsidRDefault="000D00C7" w:rsidP="00BE0425">
      <w:pPr>
        <w:pStyle w:val="BodyText"/>
        <w:spacing w:line="480" w:lineRule="auto"/>
        <w:ind w:firstLine="720"/>
        <w:rPr>
          <w:rFonts w:ascii="Times New Roman" w:hAnsi="Times New Roman" w:cs="Times New Roman"/>
        </w:rPr>
      </w:pPr>
      <w:r>
        <w:rPr>
          <w:rFonts w:ascii="Times New Roman" w:hAnsi="Times New Roman" w:cs="Times New Roman"/>
        </w:rPr>
        <w:t xml:space="preserve">Magnuson, D. (2015). Instability and caregiving in the lives of street-involved children from foster care. </w:t>
      </w:r>
      <w:r>
        <w:rPr>
          <w:rFonts w:ascii="Times New Roman" w:hAnsi="Times New Roman" w:cs="Times New Roman"/>
          <w:i/>
        </w:rPr>
        <w:t>Child and Family Social Work</w:t>
      </w:r>
      <w:r>
        <w:rPr>
          <w:rFonts w:ascii="Times New Roman" w:hAnsi="Times New Roman" w:cs="Times New Roman"/>
        </w:rPr>
        <w:t xml:space="preserve">. </w:t>
      </w:r>
      <w:r w:rsidRPr="000D00C7">
        <w:rPr>
          <w:rStyle w:val="style1"/>
          <w:rFonts w:ascii="Times New Roman" w:eastAsia="Times New Roman" w:hAnsi="Times New Roman" w:cs="Times New Roman"/>
        </w:rPr>
        <w:t>http://doi.wiley.com/10.1111/cfs.12262</w:t>
      </w:r>
    </w:p>
    <w:p w14:paraId="1526A29C" w14:textId="77777777" w:rsidR="00503956" w:rsidRDefault="00503956" w:rsidP="00BE0425">
      <w:pPr>
        <w:pStyle w:val="BodyText"/>
        <w:spacing w:line="480" w:lineRule="auto"/>
        <w:ind w:firstLine="720"/>
        <w:rPr>
          <w:rFonts w:ascii="Times New Roman" w:hAnsi="Times New Roman" w:cs="Times New Roman"/>
        </w:rPr>
      </w:pPr>
      <w:r w:rsidRPr="00BE3BB7">
        <w:rPr>
          <w:rFonts w:ascii="Times New Roman" w:hAnsi="Times New Roman" w:cs="Times New Roman"/>
          <w:lang w:val="de-DE"/>
        </w:rPr>
        <w:t xml:space="preserve">Tyler, K. A., &amp; Schmitz, R. M. (2013). </w:t>
      </w:r>
      <w:r w:rsidRPr="008660A6">
        <w:rPr>
          <w:rFonts w:ascii="Times New Roman" w:hAnsi="Times New Roman" w:cs="Times New Roman"/>
        </w:rPr>
        <w:t xml:space="preserve">Family histories and multiple transitions among homeless adults: pathways to homelessness. </w:t>
      </w:r>
      <w:r w:rsidRPr="008660A6">
        <w:rPr>
          <w:rFonts w:ascii="Times New Roman" w:hAnsi="Times New Roman" w:cs="Times New Roman"/>
          <w:i/>
        </w:rPr>
        <w:t>Child and Youth Services Review, 35</w:t>
      </w:r>
      <w:r w:rsidRPr="008660A6">
        <w:rPr>
          <w:rFonts w:ascii="Times New Roman" w:hAnsi="Times New Roman" w:cs="Times New Roman"/>
        </w:rPr>
        <w:t xml:space="preserve">(10, 1719-1726. </w:t>
      </w:r>
    </w:p>
    <w:p w14:paraId="0638EF80" w14:textId="77777777" w:rsidR="00BA58E1" w:rsidRPr="001A18C1" w:rsidRDefault="00BA58E1" w:rsidP="00BA58E1">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lastRenderedPageBreak/>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5148B726" w14:textId="77777777" w:rsidR="00BA58E1" w:rsidRPr="008660A6" w:rsidRDefault="00BA58E1" w:rsidP="00BE0425">
      <w:pPr>
        <w:pStyle w:val="BodyText"/>
        <w:spacing w:line="480" w:lineRule="auto"/>
        <w:ind w:firstLine="720"/>
        <w:rPr>
          <w:rFonts w:ascii="Times New Roman" w:hAnsi="Times New Roman" w:cs="Times New Roman"/>
        </w:rPr>
      </w:pPr>
    </w:p>
    <w:p w14:paraId="6DA708BD" w14:textId="77777777" w:rsidR="00C16066" w:rsidRPr="00054873" w:rsidRDefault="00C16066" w:rsidP="007B47B8">
      <w:pPr>
        <w:pStyle w:val="BodyText"/>
        <w:spacing w:line="480" w:lineRule="auto"/>
        <w:rPr>
          <w:rFonts w:ascii="Times New Roman" w:hAnsi="Times New Roman" w:cs="Times New Roman"/>
        </w:rPr>
      </w:pPr>
    </w:p>
    <w:p w14:paraId="3C0735FE" w14:textId="77777777" w:rsidR="00B60642" w:rsidRPr="00054873" w:rsidRDefault="00B60642" w:rsidP="00CA530D">
      <w:pPr>
        <w:pStyle w:val="BodyText"/>
        <w:spacing w:line="480" w:lineRule="auto"/>
        <w:rPr>
          <w:rFonts w:ascii="Times New Roman" w:hAnsi="Times New Roman" w:cs="Times New Roman"/>
        </w:rPr>
      </w:pPr>
    </w:p>
    <w:sectPr w:rsidR="00B60642" w:rsidRPr="00054873" w:rsidSect="00C3052C">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ecilia Benoit" w:date="2019-08-08T21:02:00Z" w:initials="CB">
    <w:p w14:paraId="7BAF2A82" w14:textId="77777777" w:rsidR="00653176" w:rsidRDefault="00653176">
      <w:pPr>
        <w:pStyle w:val="CommentText"/>
      </w:pPr>
      <w:r>
        <w:rPr>
          <w:rStyle w:val="CommentReference"/>
        </w:rPr>
        <w:annotationRef/>
      </w:r>
      <w:r>
        <w:t>Here we could restate that in this book we employ an integrated framework that draws on the ideas of Arnett and Wyn</w:t>
      </w:r>
    </w:p>
  </w:comment>
  <w:comment w:id="3" w:author="Cecilia Benoit [2]" w:date="2019-08-11T19:25:00Z" w:initials="CB">
    <w:p w14:paraId="09FECA3F" w14:textId="77777777" w:rsidR="00653176" w:rsidRDefault="00653176">
      <w:pPr>
        <w:pStyle w:val="CommentText"/>
      </w:pPr>
      <w:r>
        <w:rPr>
          <w:rStyle w:val="CommentReference"/>
        </w:rPr>
        <w:annotationRef/>
      </w:r>
      <w:r>
        <w:t>Meaning unclear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F2A82" w15:done="0"/>
  <w15:commentEx w15:paraId="09FECA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CD42" w14:textId="77777777" w:rsidR="004058BC" w:rsidRDefault="004058BC">
      <w:pPr>
        <w:spacing w:after="0"/>
      </w:pPr>
      <w:r>
        <w:separator/>
      </w:r>
    </w:p>
  </w:endnote>
  <w:endnote w:type="continuationSeparator" w:id="0">
    <w:p w14:paraId="65D2F994" w14:textId="77777777" w:rsidR="004058BC" w:rsidRDefault="00405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01F1B" w14:textId="77777777" w:rsidR="00653176" w:rsidRDefault="00C70D40" w:rsidP="00C5517A">
    <w:pPr>
      <w:pStyle w:val="Footer"/>
      <w:framePr w:wrap="around" w:vAnchor="text" w:hAnchor="margin" w:xAlign="center" w:y="1"/>
      <w:rPr>
        <w:rStyle w:val="PageNumber"/>
      </w:rPr>
    </w:pPr>
    <w:r>
      <w:rPr>
        <w:rStyle w:val="PageNumber"/>
      </w:rPr>
      <w:fldChar w:fldCharType="begin"/>
    </w:r>
    <w:r w:rsidR="00653176">
      <w:rPr>
        <w:rStyle w:val="PageNumber"/>
      </w:rPr>
      <w:instrText xml:space="preserve">PAGE  </w:instrText>
    </w:r>
    <w:r>
      <w:rPr>
        <w:rStyle w:val="PageNumber"/>
      </w:rPr>
      <w:fldChar w:fldCharType="end"/>
    </w:r>
  </w:p>
  <w:p w14:paraId="1D6624D4" w14:textId="77777777" w:rsidR="00653176" w:rsidRDefault="006531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FECC9" w14:textId="77777777" w:rsidR="00653176" w:rsidRDefault="00C70D40" w:rsidP="00C5517A">
    <w:pPr>
      <w:pStyle w:val="Footer"/>
      <w:framePr w:wrap="around" w:vAnchor="text" w:hAnchor="margin" w:xAlign="center" w:y="1"/>
      <w:rPr>
        <w:rStyle w:val="PageNumber"/>
      </w:rPr>
    </w:pPr>
    <w:r>
      <w:rPr>
        <w:rStyle w:val="PageNumber"/>
      </w:rPr>
      <w:fldChar w:fldCharType="begin"/>
    </w:r>
    <w:r w:rsidR="00653176">
      <w:rPr>
        <w:rStyle w:val="PageNumber"/>
      </w:rPr>
      <w:instrText xml:space="preserve">PAGE  </w:instrText>
    </w:r>
    <w:r>
      <w:rPr>
        <w:rStyle w:val="PageNumber"/>
      </w:rPr>
      <w:fldChar w:fldCharType="separate"/>
    </w:r>
    <w:r w:rsidR="00E069E3">
      <w:rPr>
        <w:rStyle w:val="PageNumber"/>
        <w:noProof/>
      </w:rPr>
      <w:t>26</w:t>
    </w:r>
    <w:r>
      <w:rPr>
        <w:rStyle w:val="PageNumber"/>
      </w:rPr>
      <w:fldChar w:fldCharType="end"/>
    </w:r>
  </w:p>
  <w:p w14:paraId="598BBCA6" w14:textId="77777777" w:rsidR="00653176" w:rsidRDefault="00653176" w:rsidP="00C5517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31061" w14:textId="77777777" w:rsidR="004058BC" w:rsidRDefault="004058BC">
      <w:r>
        <w:separator/>
      </w:r>
    </w:p>
  </w:footnote>
  <w:footnote w:type="continuationSeparator" w:id="0">
    <w:p w14:paraId="47C22215" w14:textId="77777777" w:rsidR="004058BC" w:rsidRDefault="004058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57ADB5"/>
    <w:multiLevelType w:val="multilevel"/>
    <w:tmpl w:val="8B8053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2BF65D"/>
    <w:multiLevelType w:val="multilevel"/>
    <w:tmpl w:val="66B80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528AB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E6C07FF"/>
    <w:multiLevelType w:val="multilevel"/>
    <w:tmpl w:val="BD061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3"/>
  </w:num>
  <w:num w:numId="5">
    <w:abstractNumId w:val="3"/>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rson w15:author="Cecilia Benoit [2]">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13"/>
    <w:rsid w:val="00011C8B"/>
    <w:rsid w:val="00033047"/>
    <w:rsid w:val="00054873"/>
    <w:rsid w:val="00056F5A"/>
    <w:rsid w:val="000603C5"/>
    <w:rsid w:val="00062ECD"/>
    <w:rsid w:val="00073F68"/>
    <w:rsid w:val="00082FF8"/>
    <w:rsid w:val="000A1B3A"/>
    <w:rsid w:val="000A3611"/>
    <w:rsid w:val="000A7B83"/>
    <w:rsid w:val="000B4119"/>
    <w:rsid w:val="000B4F14"/>
    <w:rsid w:val="000B6AA5"/>
    <w:rsid w:val="000C2FA1"/>
    <w:rsid w:val="000C771D"/>
    <w:rsid w:val="000D00C7"/>
    <w:rsid w:val="000E2439"/>
    <w:rsid w:val="000E31BA"/>
    <w:rsid w:val="000E3301"/>
    <w:rsid w:val="000E614B"/>
    <w:rsid w:val="000F120E"/>
    <w:rsid w:val="000F34B8"/>
    <w:rsid w:val="000F4C8D"/>
    <w:rsid w:val="000F5642"/>
    <w:rsid w:val="00101119"/>
    <w:rsid w:val="00111E96"/>
    <w:rsid w:val="00113ECA"/>
    <w:rsid w:val="00116311"/>
    <w:rsid w:val="00117D03"/>
    <w:rsid w:val="0012571A"/>
    <w:rsid w:val="00134AE5"/>
    <w:rsid w:val="001509DB"/>
    <w:rsid w:val="00155CA2"/>
    <w:rsid w:val="00155FA1"/>
    <w:rsid w:val="001577D2"/>
    <w:rsid w:val="00160055"/>
    <w:rsid w:val="00162546"/>
    <w:rsid w:val="00164D90"/>
    <w:rsid w:val="00166A32"/>
    <w:rsid w:val="00171A3E"/>
    <w:rsid w:val="00173949"/>
    <w:rsid w:val="00196A0E"/>
    <w:rsid w:val="001A2492"/>
    <w:rsid w:val="001A7AD0"/>
    <w:rsid w:val="001A7D08"/>
    <w:rsid w:val="001C3228"/>
    <w:rsid w:val="001C6F0F"/>
    <w:rsid w:val="001D1294"/>
    <w:rsid w:val="001D29D4"/>
    <w:rsid w:val="001D5891"/>
    <w:rsid w:val="001D5D33"/>
    <w:rsid w:val="001E34BF"/>
    <w:rsid w:val="001E3758"/>
    <w:rsid w:val="001F7B77"/>
    <w:rsid w:val="0020026C"/>
    <w:rsid w:val="00201275"/>
    <w:rsid w:val="00201D20"/>
    <w:rsid w:val="002032C7"/>
    <w:rsid w:val="00207433"/>
    <w:rsid w:val="002177B2"/>
    <w:rsid w:val="00220655"/>
    <w:rsid w:val="002232A6"/>
    <w:rsid w:val="00244147"/>
    <w:rsid w:val="00244C4A"/>
    <w:rsid w:val="00247426"/>
    <w:rsid w:val="002615A3"/>
    <w:rsid w:val="00261D96"/>
    <w:rsid w:val="00272D79"/>
    <w:rsid w:val="00276098"/>
    <w:rsid w:val="002A0E34"/>
    <w:rsid w:val="002A525B"/>
    <w:rsid w:val="002B54E6"/>
    <w:rsid w:val="002B6766"/>
    <w:rsid w:val="002C09AC"/>
    <w:rsid w:val="002C1015"/>
    <w:rsid w:val="002D1173"/>
    <w:rsid w:val="002D341C"/>
    <w:rsid w:val="002D5C66"/>
    <w:rsid w:val="002D7947"/>
    <w:rsid w:val="002E16EB"/>
    <w:rsid w:val="002E730F"/>
    <w:rsid w:val="002E7A76"/>
    <w:rsid w:val="002F3605"/>
    <w:rsid w:val="002F6488"/>
    <w:rsid w:val="0030348C"/>
    <w:rsid w:val="0030626A"/>
    <w:rsid w:val="003232A4"/>
    <w:rsid w:val="0032477C"/>
    <w:rsid w:val="00324953"/>
    <w:rsid w:val="00330233"/>
    <w:rsid w:val="0033282A"/>
    <w:rsid w:val="00336F05"/>
    <w:rsid w:val="00337032"/>
    <w:rsid w:val="003400A6"/>
    <w:rsid w:val="00342010"/>
    <w:rsid w:val="003461D7"/>
    <w:rsid w:val="00351147"/>
    <w:rsid w:val="00361AA2"/>
    <w:rsid w:val="00364FBC"/>
    <w:rsid w:val="0037021B"/>
    <w:rsid w:val="003728EE"/>
    <w:rsid w:val="00374080"/>
    <w:rsid w:val="00375C9F"/>
    <w:rsid w:val="003762C3"/>
    <w:rsid w:val="00382ACE"/>
    <w:rsid w:val="003A2032"/>
    <w:rsid w:val="003A3E6E"/>
    <w:rsid w:val="003B1138"/>
    <w:rsid w:val="003B5544"/>
    <w:rsid w:val="003C29CC"/>
    <w:rsid w:val="003C52BD"/>
    <w:rsid w:val="003D029A"/>
    <w:rsid w:val="003D0CDD"/>
    <w:rsid w:val="003D0DC0"/>
    <w:rsid w:val="003D3CBF"/>
    <w:rsid w:val="003D463C"/>
    <w:rsid w:val="003D6686"/>
    <w:rsid w:val="003D697A"/>
    <w:rsid w:val="003E772A"/>
    <w:rsid w:val="003E7BE5"/>
    <w:rsid w:val="003F1E43"/>
    <w:rsid w:val="003F2738"/>
    <w:rsid w:val="003F7E3B"/>
    <w:rsid w:val="00402E01"/>
    <w:rsid w:val="00404920"/>
    <w:rsid w:val="004058BC"/>
    <w:rsid w:val="004200F7"/>
    <w:rsid w:val="00433659"/>
    <w:rsid w:val="00435827"/>
    <w:rsid w:val="00443F1D"/>
    <w:rsid w:val="00446B76"/>
    <w:rsid w:val="00453292"/>
    <w:rsid w:val="00464773"/>
    <w:rsid w:val="004704A0"/>
    <w:rsid w:val="004707B6"/>
    <w:rsid w:val="00474529"/>
    <w:rsid w:val="0048147B"/>
    <w:rsid w:val="00494E4B"/>
    <w:rsid w:val="004A1E93"/>
    <w:rsid w:val="004B1031"/>
    <w:rsid w:val="004B181E"/>
    <w:rsid w:val="004C45D4"/>
    <w:rsid w:val="004D592A"/>
    <w:rsid w:val="004D6AB2"/>
    <w:rsid w:val="004E1054"/>
    <w:rsid w:val="004E29B3"/>
    <w:rsid w:val="00500636"/>
    <w:rsid w:val="00501ACE"/>
    <w:rsid w:val="00503956"/>
    <w:rsid w:val="00512A08"/>
    <w:rsid w:val="00513EDF"/>
    <w:rsid w:val="00531D6E"/>
    <w:rsid w:val="005323D4"/>
    <w:rsid w:val="0053315B"/>
    <w:rsid w:val="00535087"/>
    <w:rsid w:val="0053553D"/>
    <w:rsid w:val="00537C0A"/>
    <w:rsid w:val="00560BD8"/>
    <w:rsid w:val="0059001F"/>
    <w:rsid w:val="00590D07"/>
    <w:rsid w:val="00590F83"/>
    <w:rsid w:val="00593C8A"/>
    <w:rsid w:val="00594C1D"/>
    <w:rsid w:val="00595ADA"/>
    <w:rsid w:val="005A00EA"/>
    <w:rsid w:val="005A0669"/>
    <w:rsid w:val="005A2F64"/>
    <w:rsid w:val="005C0FD7"/>
    <w:rsid w:val="005C7BAD"/>
    <w:rsid w:val="005D4408"/>
    <w:rsid w:val="005E0D4F"/>
    <w:rsid w:val="005E3243"/>
    <w:rsid w:val="005E6CFE"/>
    <w:rsid w:val="005F0C94"/>
    <w:rsid w:val="005F241B"/>
    <w:rsid w:val="005F3B56"/>
    <w:rsid w:val="00604E10"/>
    <w:rsid w:val="006110FB"/>
    <w:rsid w:val="00616B37"/>
    <w:rsid w:val="006203B2"/>
    <w:rsid w:val="00620490"/>
    <w:rsid w:val="00621785"/>
    <w:rsid w:val="00622E4D"/>
    <w:rsid w:val="006307C4"/>
    <w:rsid w:val="00630986"/>
    <w:rsid w:val="00645ECF"/>
    <w:rsid w:val="00647802"/>
    <w:rsid w:val="00653176"/>
    <w:rsid w:val="00666573"/>
    <w:rsid w:val="006910F3"/>
    <w:rsid w:val="006A0DA8"/>
    <w:rsid w:val="006A5E0B"/>
    <w:rsid w:val="006B37E5"/>
    <w:rsid w:val="006B57B9"/>
    <w:rsid w:val="006C2449"/>
    <w:rsid w:val="006D0B57"/>
    <w:rsid w:val="006D11F0"/>
    <w:rsid w:val="006D43D5"/>
    <w:rsid w:val="006D7734"/>
    <w:rsid w:val="006E6E1B"/>
    <w:rsid w:val="006E71C8"/>
    <w:rsid w:val="006F7593"/>
    <w:rsid w:val="007057CA"/>
    <w:rsid w:val="007073F1"/>
    <w:rsid w:val="007133C1"/>
    <w:rsid w:val="00713F3D"/>
    <w:rsid w:val="007176A1"/>
    <w:rsid w:val="00721472"/>
    <w:rsid w:val="007414EF"/>
    <w:rsid w:val="007419B2"/>
    <w:rsid w:val="00742637"/>
    <w:rsid w:val="007442F4"/>
    <w:rsid w:val="00765D94"/>
    <w:rsid w:val="00767573"/>
    <w:rsid w:val="007756A2"/>
    <w:rsid w:val="00776A7C"/>
    <w:rsid w:val="007822C8"/>
    <w:rsid w:val="00783BFD"/>
    <w:rsid w:val="00784A56"/>
    <w:rsid w:val="00784D58"/>
    <w:rsid w:val="00787A8F"/>
    <w:rsid w:val="00790D2D"/>
    <w:rsid w:val="00797894"/>
    <w:rsid w:val="007A08A7"/>
    <w:rsid w:val="007A3476"/>
    <w:rsid w:val="007B47B8"/>
    <w:rsid w:val="007C322F"/>
    <w:rsid w:val="007C3D25"/>
    <w:rsid w:val="007C5030"/>
    <w:rsid w:val="007C638E"/>
    <w:rsid w:val="007C6A14"/>
    <w:rsid w:val="007D084E"/>
    <w:rsid w:val="007D0B1F"/>
    <w:rsid w:val="007F6E8F"/>
    <w:rsid w:val="00805AF5"/>
    <w:rsid w:val="00816C34"/>
    <w:rsid w:val="008219F1"/>
    <w:rsid w:val="00822F2B"/>
    <w:rsid w:val="00825D8F"/>
    <w:rsid w:val="0083163C"/>
    <w:rsid w:val="00835828"/>
    <w:rsid w:val="00847306"/>
    <w:rsid w:val="00852970"/>
    <w:rsid w:val="008534D8"/>
    <w:rsid w:val="00854F55"/>
    <w:rsid w:val="008623AB"/>
    <w:rsid w:val="00863A68"/>
    <w:rsid w:val="008648A8"/>
    <w:rsid w:val="008660A6"/>
    <w:rsid w:val="00870259"/>
    <w:rsid w:val="00876EAE"/>
    <w:rsid w:val="00884DFB"/>
    <w:rsid w:val="008853CA"/>
    <w:rsid w:val="00887D87"/>
    <w:rsid w:val="00891049"/>
    <w:rsid w:val="00895665"/>
    <w:rsid w:val="008A2257"/>
    <w:rsid w:val="008A34A9"/>
    <w:rsid w:val="008A373F"/>
    <w:rsid w:val="008A5131"/>
    <w:rsid w:val="008C5595"/>
    <w:rsid w:val="008C5942"/>
    <w:rsid w:val="008D31BF"/>
    <w:rsid w:val="008D51E6"/>
    <w:rsid w:val="008D6863"/>
    <w:rsid w:val="008F17E4"/>
    <w:rsid w:val="008F4CF9"/>
    <w:rsid w:val="008F5FB9"/>
    <w:rsid w:val="008F60DD"/>
    <w:rsid w:val="00901E7C"/>
    <w:rsid w:val="00912505"/>
    <w:rsid w:val="00913109"/>
    <w:rsid w:val="00913857"/>
    <w:rsid w:val="0091407D"/>
    <w:rsid w:val="0091409F"/>
    <w:rsid w:val="0091666A"/>
    <w:rsid w:val="00917577"/>
    <w:rsid w:val="00920061"/>
    <w:rsid w:val="0093201A"/>
    <w:rsid w:val="009353A9"/>
    <w:rsid w:val="00937445"/>
    <w:rsid w:val="009413B9"/>
    <w:rsid w:val="00943476"/>
    <w:rsid w:val="00944955"/>
    <w:rsid w:val="00953CAF"/>
    <w:rsid w:val="0096524B"/>
    <w:rsid w:val="00965F49"/>
    <w:rsid w:val="0097337E"/>
    <w:rsid w:val="00982239"/>
    <w:rsid w:val="00985E99"/>
    <w:rsid w:val="009864A1"/>
    <w:rsid w:val="00992519"/>
    <w:rsid w:val="009937A2"/>
    <w:rsid w:val="00994539"/>
    <w:rsid w:val="009A01A1"/>
    <w:rsid w:val="009A0932"/>
    <w:rsid w:val="009A3382"/>
    <w:rsid w:val="009C574A"/>
    <w:rsid w:val="009C6050"/>
    <w:rsid w:val="009D10EF"/>
    <w:rsid w:val="009D5269"/>
    <w:rsid w:val="009E473F"/>
    <w:rsid w:val="009F1853"/>
    <w:rsid w:val="009F60EC"/>
    <w:rsid w:val="00A07CCF"/>
    <w:rsid w:val="00A20EC5"/>
    <w:rsid w:val="00A255FC"/>
    <w:rsid w:val="00A26252"/>
    <w:rsid w:val="00A31E39"/>
    <w:rsid w:val="00A37CFB"/>
    <w:rsid w:val="00A402A5"/>
    <w:rsid w:val="00A40EE1"/>
    <w:rsid w:val="00A438EF"/>
    <w:rsid w:val="00A50718"/>
    <w:rsid w:val="00A526BD"/>
    <w:rsid w:val="00A60A9E"/>
    <w:rsid w:val="00A7684C"/>
    <w:rsid w:val="00A82CC1"/>
    <w:rsid w:val="00A861CB"/>
    <w:rsid w:val="00A86882"/>
    <w:rsid w:val="00A870D9"/>
    <w:rsid w:val="00A87622"/>
    <w:rsid w:val="00A9114F"/>
    <w:rsid w:val="00A966BE"/>
    <w:rsid w:val="00A96CA6"/>
    <w:rsid w:val="00A97CD0"/>
    <w:rsid w:val="00AA2900"/>
    <w:rsid w:val="00AA292E"/>
    <w:rsid w:val="00AA71A1"/>
    <w:rsid w:val="00AB0943"/>
    <w:rsid w:val="00AB1DAF"/>
    <w:rsid w:val="00AB1F89"/>
    <w:rsid w:val="00AB2704"/>
    <w:rsid w:val="00AB3FF4"/>
    <w:rsid w:val="00AC68C2"/>
    <w:rsid w:val="00AC7CF3"/>
    <w:rsid w:val="00AD1CA5"/>
    <w:rsid w:val="00AD5005"/>
    <w:rsid w:val="00AE0514"/>
    <w:rsid w:val="00AF65CA"/>
    <w:rsid w:val="00B022DD"/>
    <w:rsid w:val="00B056E6"/>
    <w:rsid w:val="00B060DB"/>
    <w:rsid w:val="00B131EE"/>
    <w:rsid w:val="00B16F00"/>
    <w:rsid w:val="00B27D85"/>
    <w:rsid w:val="00B36860"/>
    <w:rsid w:val="00B5779E"/>
    <w:rsid w:val="00B60642"/>
    <w:rsid w:val="00B60CE4"/>
    <w:rsid w:val="00B66D55"/>
    <w:rsid w:val="00B72D92"/>
    <w:rsid w:val="00B732C3"/>
    <w:rsid w:val="00B76DBD"/>
    <w:rsid w:val="00B80D5F"/>
    <w:rsid w:val="00B845FA"/>
    <w:rsid w:val="00B84FEF"/>
    <w:rsid w:val="00B86B75"/>
    <w:rsid w:val="00B956F6"/>
    <w:rsid w:val="00BA58E1"/>
    <w:rsid w:val="00BA6D8D"/>
    <w:rsid w:val="00BB1600"/>
    <w:rsid w:val="00BC020F"/>
    <w:rsid w:val="00BC112C"/>
    <w:rsid w:val="00BC48D5"/>
    <w:rsid w:val="00BD23C9"/>
    <w:rsid w:val="00BE0425"/>
    <w:rsid w:val="00BE0E42"/>
    <w:rsid w:val="00BE3BB7"/>
    <w:rsid w:val="00BE3D22"/>
    <w:rsid w:val="00BE498E"/>
    <w:rsid w:val="00BF0059"/>
    <w:rsid w:val="00BF0B8C"/>
    <w:rsid w:val="00C05E6B"/>
    <w:rsid w:val="00C065B6"/>
    <w:rsid w:val="00C079F7"/>
    <w:rsid w:val="00C07D2D"/>
    <w:rsid w:val="00C12CA7"/>
    <w:rsid w:val="00C13AFD"/>
    <w:rsid w:val="00C16066"/>
    <w:rsid w:val="00C26BCF"/>
    <w:rsid w:val="00C3052C"/>
    <w:rsid w:val="00C3551E"/>
    <w:rsid w:val="00C36279"/>
    <w:rsid w:val="00C5517A"/>
    <w:rsid w:val="00C70A05"/>
    <w:rsid w:val="00C70D40"/>
    <w:rsid w:val="00C74A3B"/>
    <w:rsid w:val="00C84CA4"/>
    <w:rsid w:val="00C874C7"/>
    <w:rsid w:val="00C877D2"/>
    <w:rsid w:val="00C919E6"/>
    <w:rsid w:val="00C9566A"/>
    <w:rsid w:val="00C96C5F"/>
    <w:rsid w:val="00CA4362"/>
    <w:rsid w:val="00CA530D"/>
    <w:rsid w:val="00CA5F14"/>
    <w:rsid w:val="00CC5101"/>
    <w:rsid w:val="00CC7378"/>
    <w:rsid w:val="00CD5CC1"/>
    <w:rsid w:val="00CD73A2"/>
    <w:rsid w:val="00CD7AE4"/>
    <w:rsid w:val="00CE08A4"/>
    <w:rsid w:val="00CE37AD"/>
    <w:rsid w:val="00CE7872"/>
    <w:rsid w:val="00CF3741"/>
    <w:rsid w:val="00CF4D7B"/>
    <w:rsid w:val="00CF7903"/>
    <w:rsid w:val="00D02489"/>
    <w:rsid w:val="00D0257E"/>
    <w:rsid w:val="00D16C45"/>
    <w:rsid w:val="00D2478C"/>
    <w:rsid w:val="00D256E5"/>
    <w:rsid w:val="00D343F1"/>
    <w:rsid w:val="00D3747F"/>
    <w:rsid w:val="00D43622"/>
    <w:rsid w:val="00D533C3"/>
    <w:rsid w:val="00D61B77"/>
    <w:rsid w:val="00D63A05"/>
    <w:rsid w:val="00D7025F"/>
    <w:rsid w:val="00D821A2"/>
    <w:rsid w:val="00D84616"/>
    <w:rsid w:val="00D97C5C"/>
    <w:rsid w:val="00DA02FB"/>
    <w:rsid w:val="00DA052B"/>
    <w:rsid w:val="00DB3437"/>
    <w:rsid w:val="00DC154C"/>
    <w:rsid w:val="00DC51F2"/>
    <w:rsid w:val="00DC624E"/>
    <w:rsid w:val="00DF6F72"/>
    <w:rsid w:val="00E02E5B"/>
    <w:rsid w:val="00E069E3"/>
    <w:rsid w:val="00E1241B"/>
    <w:rsid w:val="00E244D6"/>
    <w:rsid w:val="00E315A3"/>
    <w:rsid w:val="00E354B7"/>
    <w:rsid w:val="00E36AA0"/>
    <w:rsid w:val="00E405B6"/>
    <w:rsid w:val="00E412F3"/>
    <w:rsid w:val="00E44070"/>
    <w:rsid w:val="00E448A0"/>
    <w:rsid w:val="00E52EC9"/>
    <w:rsid w:val="00E70C60"/>
    <w:rsid w:val="00E75C34"/>
    <w:rsid w:val="00E77AEB"/>
    <w:rsid w:val="00E90497"/>
    <w:rsid w:val="00E94DE1"/>
    <w:rsid w:val="00E972F4"/>
    <w:rsid w:val="00E97FE8"/>
    <w:rsid w:val="00EB0746"/>
    <w:rsid w:val="00EB4DF8"/>
    <w:rsid w:val="00EB6F7D"/>
    <w:rsid w:val="00EC3818"/>
    <w:rsid w:val="00EC5700"/>
    <w:rsid w:val="00ED00FD"/>
    <w:rsid w:val="00ED29A1"/>
    <w:rsid w:val="00ED69BF"/>
    <w:rsid w:val="00EE18D9"/>
    <w:rsid w:val="00EE23EA"/>
    <w:rsid w:val="00EE59B1"/>
    <w:rsid w:val="00EF2C46"/>
    <w:rsid w:val="00EF775B"/>
    <w:rsid w:val="00F0254C"/>
    <w:rsid w:val="00F04B4E"/>
    <w:rsid w:val="00F102B4"/>
    <w:rsid w:val="00F114D0"/>
    <w:rsid w:val="00F2186D"/>
    <w:rsid w:val="00F36426"/>
    <w:rsid w:val="00F47F5E"/>
    <w:rsid w:val="00F516F4"/>
    <w:rsid w:val="00F63919"/>
    <w:rsid w:val="00F9192A"/>
    <w:rsid w:val="00F937D0"/>
    <w:rsid w:val="00F95503"/>
    <w:rsid w:val="00FA08DF"/>
    <w:rsid w:val="00FA74C0"/>
    <w:rsid w:val="00FB1F2E"/>
    <w:rsid w:val="00FC2F29"/>
    <w:rsid w:val="00FC5EDD"/>
    <w:rsid w:val="00FC665E"/>
    <w:rsid w:val="00FD3EF9"/>
    <w:rsid w:val="00FD6260"/>
    <w:rsid w:val="00FE1E66"/>
    <w:rsid w:val="00FF2B5E"/>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B4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052C"/>
  </w:style>
  <w:style w:type="paragraph" w:styleId="Heading1">
    <w:name w:val="heading 1"/>
    <w:basedOn w:val="Normal"/>
    <w:next w:val="BodyText"/>
    <w:uiPriority w:val="9"/>
    <w:qFormat/>
    <w:rsid w:val="00C3052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3052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3052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305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3052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3052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052C"/>
    <w:pPr>
      <w:spacing w:before="180" w:after="180"/>
    </w:pPr>
  </w:style>
  <w:style w:type="paragraph" w:customStyle="1" w:styleId="FirstParagraph">
    <w:name w:val="First Paragraph"/>
    <w:basedOn w:val="BodyText"/>
    <w:next w:val="BodyText"/>
    <w:qFormat/>
    <w:rsid w:val="00C3052C"/>
  </w:style>
  <w:style w:type="paragraph" w:customStyle="1" w:styleId="Compact">
    <w:name w:val="Compact"/>
    <w:basedOn w:val="BodyText"/>
    <w:qFormat/>
    <w:rsid w:val="00C3052C"/>
    <w:pPr>
      <w:spacing w:before="36" w:after="36"/>
    </w:pPr>
  </w:style>
  <w:style w:type="paragraph" w:styleId="Title">
    <w:name w:val="Title"/>
    <w:basedOn w:val="Normal"/>
    <w:next w:val="BodyText"/>
    <w:qFormat/>
    <w:rsid w:val="00C3052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3052C"/>
    <w:pPr>
      <w:spacing w:before="240"/>
    </w:pPr>
    <w:rPr>
      <w:sz w:val="30"/>
      <w:szCs w:val="30"/>
    </w:rPr>
  </w:style>
  <w:style w:type="paragraph" w:customStyle="1" w:styleId="Author">
    <w:name w:val="Author"/>
    <w:next w:val="BodyText"/>
    <w:qFormat/>
    <w:rsid w:val="00C3052C"/>
    <w:pPr>
      <w:keepNext/>
      <w:keepLines/>
      <w:jc w:val="center"/>
    </w:pPr>
  </w:style>
  <w:style w:type="paragraph" w:styleId="Date">
    <w:name w:val="Date"/>
    <w:next w:val="BodyText"/>
    <w:qFormat/>
    <w:rsid w:val="00C3052C"/>
    <w:pPr>
      <w:keepNext/>
      <w:keepLines/>
      <w:jc w:val="center"/>
    </w:pPr>
  </w:style>
  <w:style w:type="paragraph" w:customStyle="1" w:styleId="Abstract">
    <w:name w:val="Abstract"/>
    <w:basedOn w:val="Normal"/>
    <w:next w:val="BodyText"/>
    <w:qFormat/>
    <w:rsid w:val="00C3052C"/>
    <w:pPr>
      <w:keepNext/>
      <w:keepLines/>
      <w:spacing w:before="300" w:after="300"/>
    </w:pPr>
    <w:rPr>
      <w:sz w:val="20"/>
      <w:szCs w:val="20"/>
    </w:rPr>
  </w:style>
  <w:style w:type="paragraph" w:styleId="Bibliography">
    <w:name w:val="Bibliography"/>
    <w:basedOn w:val="Normal"/>
    <w:qFormat/>
    <w:rsid w:val="00C3052C"/>
  </w:style>
  <w:style w:type="paragraph" w:styleId="BlockText">
    <w:name w:val="Block Text"/>
    <w:basedOn w:val="BodyText"/>
    <w:next w:val="BodyText"/>
    <w:uiPriority w:val="9"/>
    <w:unhideWhenUsed/>
    <w:qFormat/>
    <w:rsid w:val="00C3052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052C"/>
  </w:style>
  <w:style w:type="paragraph" w:customStyle="1" w:styleId="DefinitionTerm">
    <w:name w:val="Definition Term"/>
    <w:basedOn w:val="Normal"/>
    <w:next w:val="Definition"/>
    <w:rsid w:val="00C3052C"/>
    <w:pPr>
      <w:keepNext/>
      <w:keepLines/>
      <w:spacing w:after="0"/>
    </w:pPr>
    <w:rPr>
      <w:b/>
    </w:rPr>
  </w:style>
  <w:style w:type="paragraph" w:customStyle="1" w:styleId="Definition">
    <w:name w:val="Definition"/>
    <w:basedOn w:val="Normal"/>
    <w:rsid w:val="00C3052C"/>
  </w:style>
  <w:style w:type="paragraph" w:styleId="Caption">
    <w:name w:val="caption"/>
    <w:basedOn w:val="Normal"/>
    <w:link w:val="CaptionChar"/>
    <w:rsid w:val="00C3052C"/>
    <w:pPr>
      <w:spacing w:after="120"/>
    </w:pPr>
    <w:rPr>
      <w:i/>
    </w:rPr>
  </w:style>
  <w:style w:type="paragraph" w:customStyle="1" w:styleId="TableCaption">
    <w:name w:val="Table Caption"/>
    <w:basedOn w:val="Caption"/>
    <w:rsid w:val="00C3052C"/>
    <w:pPr>
      <w:keepNext/>
    </w:pPr>
  </w:style>
  <w:style w:type="paragraph" w:customStyle="1" w:styleId="ImageCaption">
    <w:name w:val="Image Caption"/>
    <w:basedOn w:val="Caption"/>
    <w:rsid w:val="00C3052C"/>
  </w:style>
  <w:style w:type="paragraph" w:customStyle="1" w:styleId="Figure">
    <w:name w:val="Figure"/>
    <w:basedOn w:val="Normal"/>
    <w:rsid w:val="00C3052C"/>
  </w:style>
  <w:style w:type="paragraph" w:customStyle="1" w:styleId="FigurewithCaption">
    <w:name w:val="Figure with Caption"/>
    <w:basedOn w:val="Figure"/>
    <w:rsid w:val="00C3052C"/>
    <w:pPr>
      <w:keepNext/>
    </w:pPr>
  </w:style>
  <w:style w:type="character" w:customStyle="1" w:styleId="CaptionChar">
    <w:name w:val="Caption Char"/>
    <w:basedOn w:val="DefaultParagraphFont"/>
    <w:link w:val="Caption"/>
    <w:rsid w:val="00C3052C"/>
  </w:style>
  <w:style w:type="character" w:customStyle="1" w:styleId="VerbatimChar">
    <w:name w:val="Verbatim Char"/>
    <w:basedOn w:val="CaptionChar"/>
    <w:link w:val="SourceCode"/>
    <w:rsid w:val="00C3052C"/>
    <w:rPr>
      <w:rFonts w:ascii="Consolas" w:hAnsi="Consolas"/>
      <w:sz w:val="22"/>
    </w:rPr>
  </w:style>
  <w:style w:type="character" w:styleId="FootnoteReference">
    <w:name w:val="footnote reference"/>
    <w:basedOn w:val="CaptionChar"/>
    <w:rsid w:val="00C3052C"/>
    <w:rPr>
      <w:vertAlign w:val="superscript"/>
    </w:rPr>
  </w:style>
  <w:style w:type="character" w:styleId="Hyperlink">
    <w:name w:val="Hyperlink"/>
    <w:basedOn w:val="CaptionChar"/>
    <w:rsid w:val="00C3052C"/>
    <w:rPr>
      <w:color w:val="4F81BD" w:themeColor="accent1"/>
    </w:rPr>
  </w:style>
  <w:style w:type="paragraph" w:styleId="TOCHeading">
    <w:name w:val="TOC Heading"/>
    <w:basedOn w:val="Heading1"/>
    <w:next w:val="BodyText"/>
    <w:uiPriority w:val="39"/>
    <w:unhideWhenUsed/>
    <w:qFormat/>
    <w:rsid w:val="00C3052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3052C"/>
    <w:pPr>
      <w:shd w:val="clear" w:color="auto" w:fill="F8F8F8"/>
      <w:wordWrap w:val="0"/>
    </w:pPr>
  </w:style>
  <w:style w:type="character" w:customStyle="1" w:styleId="KeywordTok">
    <w:name w:val="KeywordTok"/>
    <w:basedOn w:val="VerbatimChar"/>
    <w:rsid w:val="00C3052C"/>
    <w:rPr>
      <w:rFonts w:ascii="Consolas" w:hAnsi="Consolas"/>
      <w:b/>
      <w:color w:val="204A87"/>
      <w:sz w:val="22"/>
      <w:shd w:val="clear" w:color="auto" w:fill="F8F8F8"/>
    </w:rPr>
  </w:style>
  <w:style w:type="character" w:customStyle="1" w:styleId="DataTypeTok">
    <w:name w:val="DataTypeTok"/>
    <w:basedOn w:val="VerbatimChar"/>
    <w:rsid w:val="00C3052C"/>
    <w:rPr>
      <w:rFonts w:ascii="Consolas" w:hAnsi="Consolas"/>
      <w:color w:val="204A87"/>
      <w:sz w:val="22"/>
      <w:shd w:val="clear" w:color="auto" w:fill="F8F8F8"/>
    </w:rPr>
  </w:style>
  <w:style w:type="character" w:customStyle="1" w:styleId="DecValTok">
    <w:name w:val="DecValTok"/>
    <w:basedOn w:val="VerbatimChar"/>
    <w:rsid w:val="00C3052C"/>
    <w:rPr>
      <w:rFonts w:ascii="Consolas" w:hAnsi="Consolas"/>
      <w:color w:val="0000CF"/>
      <w:sz w:val="22"/>
      <w:shd w:val="clear" w:color="auto" w:fill="F8F8F8"/>
    </w:rPr>
  </w:style>
  <w:style w:type="character" w:customStyle="1" w:styleId="BaseNTok">
    <w:name w:val="BaseNTok"/>
    <w:basedOn w:val="VerbatimChar"/>
    <w:rsid w:val="00C3052C"/>
    <w:rPr>
      <w:rFonts w:ascii="Consolas" w:hAnsi="Consolas"/>
      <w:color w:val="0000CF"/>
      <w:sz w:val="22"/>
      <w:shd w:val="clear" w:color="auto" w:fill="F8F8F8"/>
    </w:rPr>
  </w:style>
  <w:style w:type="character" w:customStyle="1" w:styleId="FloatTok">
    <w:name w:val="FloatTok"/>
    <w:basedOn w:val="VerbatimChar"/>
    <w:rsid w:val="00C3052C"/>
    <w:rPr>
      <w:rFonts w:ascii="Consolas" w:hAnsi="Consolas"/>
      <w:color w:val="0000CF"/>
      <w:sz w:val="22"/>
      <w:shd w:val="clear" w:color="auto" w:fill="F8F8F8"/>
    </w:rPr>
  </w:style>
  <w:style w:type="character" w:customStyle="1" w:styleId="ConstantTok">
    <w:name w:val="ConstantTok"/>
    <w:basedOn w:val="VerbatimChar"/>
    <w:rsid w:val="00C3052C"/>
    <w:rPr>
      <w:rFonts w:ascii="Consolas" w:hAnsi="Consolas"/>
      <w:color w:val="000000"/>
      <w:sz w:val="22"/>
      <w:shd w:val="clear" w:color="auto" w:fill="F8F8F8"/>
    </w:rPr>
  </w:style>
  <w:style w:type="character" w:customStyle="1" w:styleId="CharTok">
    <w:name w:val="CharTok"/>
    <w:basedOn w:val="VerbatimChar"/>
    <w:rsid w:val="00C3052C"/>
    <w:rPr>
      <w:rFonts w:ascii="Consolas" w:hAnsi="Consolas"/>
      <w:color w:val="4E9A06"/>
      <w:sz w:val="22"/>
      <w:shd w:val="clear" w:color="auto" w:fill="F8F8F8"/>
    </w:rPr>
  </w:style>
  <w:style w:type="character" w:customStyle="1" w:styleId="SpecialCharTok">
    <w:name w:val="SpecialCharTok"/>
    <w:basedOn w:val="VerbatimChar"/>
    <w:rsid w:val="00C3052C"/>
    <w:rPr>
      <w:rFonts w:ascii="Consolas" w:hAnsi="Consolas"/>
      <w:color w:val="000000"/>
      <w:sz w:val="22"/>
      <w:shd w:val="clear" w:color="auto" w:fill="F8F8F8"/>
    </w:rPr>
  </w:style>
  <w:style w:type="character" w:customStyle="1" w:styleId="StringTok">
    <w:name w:val="StringTok"/>
    <w:basedOn w:val="VerbatimChar"/>
    <w:rsid w:val="00C3052C"/>
    <w:rPr>
      <w:rFonts w:ascii="Consolas" w:hAnsi="Consolas"/>
      <w:color w:val="4E9A06"/>
      <w:sz w:val="22"/>
      <w:shd w:val="clear" w:color="auto" w:fill="F8F8F8"/>
    </w:rPr>
  </w:style>
  <w:style w:type="character" w:customStyle="1" w:styleId="VerbatimStringTok">
    <w:name w:val="VerbatimStringTok"/>
    <w:basedOn w:val="VerbatimChar"/>
    <w:rsid w:val="00C3052C"/>
    <w:rPr>
      <w:rFonts w:ascii="Consolas" w:hAnsi="Consolas"/>
      <w:color w:val="4E9A06"/>
      <w:sz w:val="22"/>
      <w:shd w:val="clear" w:color="auto" w:fill="F8F8F8"/>
    </w:rPr>
  </w:style>
  <w:style w:type="character" w:customStyle="1" w:styleId="SpecialStringTok">
    <w:name w:val="SpecialStringTok"/>
    <w:basedOn w:val="VerbatimChar"/>
    <w:rsid w:val="00C3052C"/>
    <w:rPr>
      <w:rFonts w:ascii="Consolas" w:hAnsi="Consolas"/>
      <w:color w:val="4E9A06"/>
      <w:sz w:val="22"/>
      <w:shd w:val="clear" w:color="auto" w:fill="F8F8F8"/>
    </w:rPr>
  </w:style>
  <w:style w:type="character" w:customStyle="1" w:styleId="ImportTok">
    <w:name w:val="ImportTok"/>
    <w:basedOn w:val="VerbatimChar"/>
    <w:rsid w:val="00C3052C"/>
    <w:rPr>
      <w:rFonts w:ascii="Consolas" w:hAnsi="Consolas"/>
      <w:sz w:val="22"/>
      <w:shd w:val="clear" w:color="auto" w:fill="F8F8F8"/>
    </w:rPr>
  </w:style>
  <w:style w:type="character" w:customStyle="1" w:styleId="CommentTok">
    <w:name w:val="CommentTok"/>
    <w:basedOn w:val="VerbatimChar"/>
    <w:rsid w:val="00C3052C"/>
    <w:rPr>
      <w:rFonts w:ascii="Consolas" w:hAnsi="Consolas"/>
      <w:i/>
      <w:color w:val="8F5902"/>
      <w:sz w:val="22"/>
      <w:shd w:val="clear" w:color="auto" w:fill="F8F8F8"/>
    </w:rPr>
  </w:style>
  <w:style w:type="character" w:customStyle="1" w:styleId="DocumentationTok">
    <w:name w:val="DocumentationTok"/>
    <w:basedOn w:val="VerbatimChar"/>
    <w:rsid w:val="00C3052C"/>
    <w:rPr>
      <w:rFonts w:ascii="Consolas" w:hAnsi="Consolas"/>
      <w:b/>
      <w:i/>
      <w:color w:val="8F5902"/>
      <w:sz w:val="22"/>
      <w:shd w:val="clear" w:color="auto" w:fill="F8F8F8"/>
    </w:rPr>
  </w:style>
  <w:style w:type="character" w:customStyle="1" w:styleId="AnnotationTok">
    <w:name w:val="AnnotationTok"/>
    <w:basedOn w:val="VerbatimChar"/>
    <w:rsid w:val="00C3052C"/>
    <w:rPr>
      <w:rFonts w:ascii="Consolas" w:hAnsi="Consolas"/>
      <w:b/>
      <w:i/>
      <w:color w:val="8F5902"/>
      <w:sz w:val="22"/>
      <w:shd w:val="clear" w:color="auto" w:fill="F8F8F8"/>
    </w:rPr>
  </w:style>
  <w:style w:type="character" w:customStyle="1" w:styleId="CommentVarTok">
    <w:name w:val="CommentVarTok"/>
    <w:basedOn w:val="VerbatimChar"/>
    <w:rsid w:val="00C3052C"/>
    <w:rPr>
      <w:rFonts w:ascii="Consolas" w:hAnsi="Consolas"/>
      <w:b/>
      <w:i/>
      <w:color w:val="8F5902"/>
      <w:sz w:val="22"/>
      <w:shd w:val="clear" w:color="auto" w:fill="F8F8F8"/>
    </w:rPr>
  </w:style>
  <w:style w:type="character" w:customStyle="1" w:styleId="OtherTok">
    <w:name w:val="OtherTok"/>
    <w:basedOn w:val="VerbatimChar"/>
    <w:rsid w:val="00C3052C"/>
    <w:rPr>
      <w:rFonts w:ascii="Consolas" w:hAnsi="Consolas"/>
      <w:color w:val="8F5902"/>
      <w:sz w:val="22"/>
      <w:shd w:val="clear" w:color="auto" w:fill="F8F8F8"/>
    </w:rPr>
  </w:style>
  <w:style w:type="character" w:customStyle="1" w:styleId="FunctionTok">
    <w:name w:val="FunctionTok"/>
    <w:basedOn w:val="VerbatimChar"/>
    <w:rsid w:val="00C3052C"/>
    <w:rPr>
      <w:rFonts w:ascii="Consolas" w:hAnsi="Consolas"/>
      <w:color w:val="000000"/>
      <w:sz w:val="22"/>
      <w:shd w:val="clear" w:color="auto" w:fill="F8F8F8"/>
    </w:rPr>
  </w:style>
  <w:style w:type="character" w:customStyle="1" w:styleId="VariableTok">
    <w:name w:val="VariableTok"/>
    <w:basedOn w:val="VerbatimChar"/>
    <w:rsid w:val="00C3052C"/>
    <w:rPr>
      <w:rFonts w:ascii="Consolas" w:hAnsi="Consolas"/>
      <w:color w:val="000000"/>
      <w:sz w:val="22"/>
      <w:shd w:val="clear" w:color="auto" w:fill="F8F8F8"/>
    </w:rPr>
  </w:style>
  <w:style w:type="character" w:customStyle="1" w:styleId="ControlFlowTok">
    <w:name w:val="ControlFlowTok"/>
    <w:basedOn w:val="VerbatimChar"/>
    <w:rsid w:val="00C3052C"/>
    <w:rPr>
      <w:rFonts w:ascii="Consolas" w:hAnsi="Consolas"/>
      <w:b/>
      <w:color w:val="204A87"/>
      <w:sz w:val="22"/>
      <w:shd w:val="clear" w:color="auto" w:fill="F8F8F8"/>
    </w:rPr>
  </w:style>
  <w:style w:type="character" w:customStyle="1" w:styleId="OperatorTok">
    <w:name w:val="OperatorTok"/>
    <w:basedOn w:val="VerbatimChar"/>
    <w:rsid w:val="00C3052C"/>
    <w:rPr>
      <w:rFonts w:ascii="Consolas" w:hAnsi="Consolas"/>
      <w:b/>
      <w:color w:val="CE5C00"/>
      <w:sz w:val="22"/>
      <w:shd w:val="clear" w:color="auto" w:fill="F8F8F8"/>
    </w:rPr>
  </w:style>
  <w:style w:type="character" w:customStyle="1" w:styleId="BuiltInTok">
    <w:name w:val="BuiltInTok"/>
    <w:basedOn w:val="VerbatimChar"/>
    <w:rsid w:val="00C3052C"/>
    <w:rPr>
      <w:rFonts w:ascii="Consolas" w:hAnsi="Consolas"/>
      <w:sz w:val="22"/>
      <w:shd w:val="clear" w:color="auto" w:fill="F8F8F8"/>
    </w:rPr>
  </w:style>
  <w:style w:type="character" w:customStyle="1" w:styleId="ExtensionTok">
    <w:name w:val="ExtensionTok"/>
    <w:basedOn w:val="VerbatimChar"/>
    <w:rsid w:val="00C3052C"/>
    <w:rPr>
      <w:rFonts w:ascii="Consolas" w:hAnsi="Consolas"/>
      <w:sz w:val="22"/>
      <w:shd w:val="clear" w:color="auto" w:fill="F8F8F8"/>
    </w:rPr>
  </w:style>
  <w:style w:type="character" w:customStyle="1" w:styleId="PreprocessorTok">
    <w:name w:val="PreprocessorTok"/>
    <w:basedOn w:val="VerbatimChar"/>
    <w:rsid w:val="00C3052C"/>
    <w:rPr>
      <w:rFonts w:ascii="Consolas" w:hAnsi="Consolas"/>
      <w:i/>
      <w:color w:val="8F5902"/>
      <w:sz w:val="22"/>
      <w:shd w:val="clear" w:color="auto" w:fill="F8F8F8"/>
    </w:rPr>
  </w:style>
  <w:style w:type="character" w:customStyle="1" w:styleId="AttributeTok">
    <w:name w:val="AttributeTok"/>
    <w:basedOn w:val="VerbatimChar"/>
    <w:rsid w:val="00C3052C"/>
    <w:rPr>
      <w:rFonts w:ascii="Consolas" w:hAnsi="Consolas"/>
      <w:color w:val="C4A000"/>
      <w:sz w:val="22"/>
      <w:shd w:val="clear" w:color="auto" w:fill="F8F8F8"/>
    </w:rPr>
  </w:style>
  <w:style w:type="character" w:customStyle="1" w:styleId="RegionMarkerTok">
    <w:name w:val="RegionMarkerTok"/>
    <w:basedOn w:val="VerbatimChar"/>
    <w:rsid w:val="00C3052C"/>
    <w:rPr>
      <w:rFonts w:ascii="Consolas" w:hAnsi="Consolas"/>
      <w:sz w:val="22"/>
      <w:shd w:val="clear" w:color="auto" w:fill="F8F8F8"/>
    </w:rPr>
  </w:style>
  <w:style w:type="character" w:customStyle="1" w:styleId="InformationTok">
    <w:name w:val="InformationTok"/>
    <w:basedOn w:val="VerbatimChar"/>
    <w:rsid w:val="00C3052C"/>
    <w:rPr>
      <w:rFonts w:ascii="Consolas" w:hAnsi="Consolas"/>
      <w:b/>
      <w:i/>
      <w:color w:val="8F5902"/>
      <w:sz w:val="22"/>
      <w:shd w:val="clear" w:color="auto" w:fill="F8F8F8"/>
    </w:rPr>
  </w:style>
  <w:style w:type="character" w:customStyle="1" w:styleId="WarningTok">
    <w:name w:val="WarningTok"/>
    <w:basedOn w:val="VerbatimChar"/>
    <w:rsid w:val="00C3052C"/>
    <w:rPr>
      <w:rFonts w:ascii="Consolas" w:hAnsi="Consolas"/>
      <w:b/>
      <w:i/>
      <w:color w:val="8F5902"/>
      <w:sz w:val="22"/>
      <w:shd w:val="clear" w:color="auto" w:fill="F8F8F8"/>
    </w:rPr>
  </w:style>
  <w:style w:type="character" w:customStyle="1" w:styleId="AlertTok">
    <w:name w:val="AlertTok"/>
    <w:basedOn w:val="VerbatimChar"/>
    <w:rsid w:val="00C3052C"/>
    <w:rPr>
      <w:rFonts w:ascii="Consolas" w:hAnsi="Consolas"/>
      <w:color w:val="EF2929"/>
      <w:sz w:val="22"/>
      <w:shd w:val="clear" w:color="auto" w:fill="F8F8F8"/>
    </w:rPr>
  </w:style>
  <w:style w:type="character" w:customStyle="1" w:styleId="ErrorTok">
    <w:name w:val="ErrorTok"/>
    <w:basedOn w:val="VerbatimChar"/>
    <w:rsid w:val="00C3052C"/>
    <w:rPr>
      <w:rFonts w:ascii="Consolas" w:hAnsi="Consolas"/>
      <w:b/>
      <w:color w:val="A40000"/>
      <w:sz w:val="22"/>
      <w:shd w:val="clear" w:color="auto" w:fill="F8F8F8"/>
    </w:rPr>
  </w:style>
  <w:style w:type="character" w:customStyle="1" w:styleId="NormalTok">
    <w:name w:val="NormalTok"/>
    <w:basedOn w:val="VerbatimChar"/>
    <w:rsid w:val="00C3052C"/>
    <w:rPr>
      <w:rFonts w:ascii="Consolas" w:hAnsi="Consolas"/>
      <w:sz w:val="22"/>
      <w:shd w:val="clear" w:color="auto" w:fill="F8F8F8"/>
    </w:rPr>
  </w:style>
  <w:style w:type="paragraph" w:styleId="BalloonText">
    <w:name w:val="Balloon Text"/>
    <w:basedOn w:val="Normal"/>
    <w:link w:val="BalloonTextChar"/>
    <w:rsid w:val="00E972F4"/>
    <w:pPr>
      <w:spacing w:after="0"/>
    </w:pPr>
    <w:rPr>
      <w:rFonts w:ascii="Tahoma" w:hAnsi="Tahoma" w:cs="Tahoma"/>
      <w:sz w:val="16"/>
      <w:szCs w:val="16"/>
    </w:rPr>
  </w:style>
  <w:style w:type="character" w:customStyle="1" w:styleId="BalloonTextChar">
    <w:name w:val="Balloon Text Char"/>
    <w:basedOn w:val="DefaultParagraphFont"/>
    <w:link w:val="BalloonText"/>
    <w:rsid w:val="00E972F4"/>
    <w:rPr>
      <w:rFonts w:ascii="Tahoma" w:hAnsi="Tahoma" w:cs="Tahoma"/>
      <w:sz w:val="16"/>
      <w:szCs w:val="16"/>
    </w:rPr>
  </w:style>
  <w:style w:type="character" w:styleId="CommentReference">
    <w:name w:val="annotation reference"/>
    <w:basedOn w:val="DefaultParagraphFont"/>
    <w:rsid w:val="002E7A76"/>
    <w:rPr>
      <w:sz w:val="16"/>
      <w:szCs w:val="16"/>
    </w:rPr>
  </w:style>
  <w:style w:type="paragraph" w:styleId="CommentText">
    <w:name w:val="annotation text"/>
    <w:basedOn w:val="Normal"/>
    <w:link w:val="CommentTextChar"/>
    <w:rsid w:val="002E7A76"/>
    <w:rPr>
      <w:sz w:val="20"/>
      <w:szCs w:val="20"/>
    </w:rPr>
  </w:style>
  <w:style w:type="character" w:customStyle="1" w:styleId="CommentTextChar">
    <w:name w:val="Comment Text Char"/>
    <w:basedOn w:val="DefaultParagraphFont"/>
    <w:link w:val="CommentText"/>
    <w:rsid w:val="002E7A76"/>
    <w:rPr>
      <w:sz w:val="20"/>
      <w:szCs w:val="20"/>
    </w:rPr>
  </w:style>
  <w:style w:type="paragraph" w:styleId="CommentSubject">
    <w:name w:val="annotation subject"/>
    <w:basedOn w:val="CommentText"/>
    <w:next w:val="CommentText"/>
    <w:link w:val="CommentSubjectChar"/>
    <w:rsid w:val="002E7A76"/>
    <w:rPr>
      <w:b/>
      <w:bCs/>
    </w:rPr>
  </w:style>
  <w:style w:type="character" w:customStyle="1" w:styleId="CommentSubjectChar">
    <w:name w:val="Comment Subject Char"/>
    <w:basedOn w:val="CommentTextChar"/>
    <w:link w:val="CommentSubject"/>
    <w:rsid w:val="002E7A76"/>
    <w:rPr>
      <w:b/>
      <w:bCs/>
      <w:sz w:val="20"/>
      <w:szCs w:val="20"/>
    </w:rPr>
  </w:style>
  <w:style w:type="paragraph" w:styleId="Header">
    <w:name w:val="header"/>
    <w:basedOn w:val="Normal"/>
    <w:link w:val="HeaderChar"/>
    <w:rsid w:val="00C5517A"/>
    <w:pPr>
      <w:tabs>
        <w:tab w:val="center" w:pos="4320"/>
        <w:tab w:val="right" w:pos="8640"/>
      </w:tabs>
      <w:spacing w:after="0"/>
    </w:pPr>
  </w:style>
  <w:style w:type="character" w:customStyle="1" w:styleId="HeaderChar">
    <w:name w:val="Header Char"/>
    <w:basedOn w:val="DefaultParagraphFont"/>
    <w:link w:val="Header"/>
    <w:rsid w:val="00C5517A"/>
  </w:style>
  <w:style w:type="paragraph" w:styleId="Footer">
    <w:name w:val="footer"/>
    <w:basedOn w:val="Normal"/>
    <w:link w:val="FooterChar"/>
    <w:rsid w:val="00C5517A"/>
    <w:pPr>
      <w:tabs>
        <w:tab w:val="center" w:pos="4320"/>
        <w:tab w:val="right" w:pos="8640"/>
      </w:tabs>
      <w:spacing w:after="0"/>
    </w:pPr>
  </w:style>
  <w:style w:type="character" w:customStyle="1" w:styleId="FooterChar">
    <w:name w:val="Footer Char"/>
    <w:basedOn w:val="DefaultParagraphFont"/>
    <w:link w:val="Footer"/>
    <w:rsid w:val="00C5517A"/>
  </w:style>
  <w:style w:type="character" w:styleId="PageNumber">
    <w:name w:val="page number"/>
    <w:basedOn w:val="DefaultParagraphFont"/>
    <w:rsid w:val="00C5517A"/>
  </w:style>
  <w:style w:type="character" w:customStyle="1" w:styleId="style1">
    <w:name w:val="style_1"/>
    <w:basedOn w:val="DefaultParagraphFont"/>
    <w:rsid w:val="000D00C7"/>
  </w:style>
  <w:style w:type="paragraph" w:styleId="Revision">
    <w:name w:val="Revision"/>
    <w:hidden/>
    <w:semiHidden/>
    <w:rsid w:val="007133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EB67-7398-EC47-A34F-171F36C2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6647</Words>
  <Characters>37889</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Instability</vt:lpstr>
    </vt:vector>
  </TitlesOfParts>
  <Company/>
  <LinksUpToDate>false</LinksUpToDate>
  <CharactersWithSpaces>44448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Instability</dc:title>
  <dc:creator>magnuson</dc:creator>
  <cp:lastModifiedBy>Magnuson</cp:lastModifiedBy>
  <cp:revision>3</cp:revision>
  <cp:lastPrinted>2019-09-27T15:24:00Z</cp:lastPrinted>
  <dcterms:created xsi:type="dcterms:W3CDTF">2019-10-10T22:09:00Z</dcterms:created>
  <dcterms:modified xsi:type="dcterms:W3CDTF">2019-10-10T22:09:00Z</dcterms:modified>
</cp:coreProperties>
</file>