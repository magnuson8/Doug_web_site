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17003" w14:textId="77777777" w:rsidR="00554C7D" w:rsidRPr="003D3C74" w:rsidRDefault="004303A8" w:rsidP="00A67DE8">
      <w:pPr>
        <w:jc w:val="center"/>
        <w:outlineLvl w:val="0"/>
        <w:rPr>
          <w:rFonts w:ascii="Times New Roman" w:hAnsi="Times New Roman" w:cs="Times New Roman"/>
          <w:rPrChange w:id="0" w:author="Magnuson" w:date="2019-09-28T12:58:00Z">
            <w:rPr/>
          </w:rPrChange>
        </w:rPr>
      </w:pPr>
      <w:r w:rsidRPr="003D3C74">
        <w:rPr>
          <w:rFonts w:ascii="Times New Roman" w:hAnsi="Times New Roman" w:cs="Times New Roman"/>
          <w:rPrChange w:id="1" w:author="Magnuson" w:date="2019-09-28T12:58:00Z">
            <w:rPr/>
          </w:rPrChange>
        </w:rPr>
        <w:t>NFA (No fixed address): Feeling—and Being—In-Between</w:t>
      </w:r>
    </w:p>
    <w:p w14:paraId="5B531115" w14:textId="77777777" w:rsidR="004303A8" w:rsidRPr="003D3C74" w:rsidRDefault="004303A8" w:rsidP="005E05F2">
      <w:pPr>
        <w:widowControl w:val="0"/>
        <w:tabs>
          <w:tab w:val="left" w:pos="720"/>
          <w:tab w:val="left" w:pos="1440"/>
          <w:tab w:val="left" w:pos="2160"/>
          <w:tab w:val="left" w:pos="2880"/>
          <w:tab w:val="left" w:pos="3600"/>
          <w:tab w:val="left" w:pos="4320"/>
        </w:tabs>
        <w:autoSpaceDE w:val="0"/>
        <w:autoSpaceDN w:val="0"/>
        <w:adjustRightInd w:val="0"/>
        <w:spacing w:line="480" w:lineRule="auto"/>
        <w:jc w:val="center"/>
        <w:rPr>
          <w:rFonts w:ascii="Times New Roman" w:hAnsi="Times New Roman" w:cs="Times New Roman"/>
        </w:rPr>
      </w:pPr>
    </w:p>
    <w:p w14:paraId="0AB81B5F" w14:textId="5C4920C8" w:rsidR="0089355C" w:rsidRPr="003D3C74" w:rsidDel="003D3C74" w:rsidRDefault="001126E5" w:rsidP="006C2FC9">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del w:id="2" w:author="Magnuson" w:date="2019-09-28T12:58:00Z"/>
          <w:rFonts w:ascii="Times New Roman" w:hAnsi="Times New Roman" w:cs="Times New Roman"/>
          <w:rPrChange w:id="3" w:author="Magnuson" w:date="2019-09-28T12:58:00Z">
            <w:rPr>
              <w:del w:id="4" w:author="Magnuson" w:date="2019-09-28T12:58:00Z"/>
              <w:rFonts w:ascii="Times New Roman" w:hAnsi="Times New Roman" w:cs="Times New Roman"/>
            </w:rPr>
          </w:rPrChange>
        </w:rPr>
      </w:pPr>
      <w:del w:id="5" w:author="Magnuson" w:date="2019-09-28T12:58:00Z">
        <w:r w:rsidRPr="003D3C74" w:rsidDel="003D3C74">
          <w:rPr>
            <w:rFonts w:ascii="Times New Roman" w:hAnsi="Times New Roman" w:cs="Times New Roman"/>
            <w:rPrChange w:id="6" w:author="Magnuson" w:date="2019-09-28T12:58:00Z">
              <w:rPr>
                <w:rFonts w:ascii="Times New Roman" w:hAnsi="Times New Roman" w:cs="Times New Roman"/>
              </w:rPr>
            </w:rPrChange>
          </w:rPr>
          <w:delText xml:space="preserve">&lt;1&gt; </w:delText>
        </w:r>
        <w:r w:rsidR="0089355C" w:rsidRPr="003D3C74" w:rsidDel="003D3C74">
          <w:rPr>
            <w:rFonts w:ascii="Times New Roman" w:hAnsi="Times New Roman" w:cs="Times New Roman"/>
            <w:rPrChange w:id="7" w:author="Magnuson" w:date="2019-09-28T12:58:00Z">
              <w:rPr>
                <w:rFonts w:ascii="Times New Roman" w:hAnsi="Times New Roman" w:cs="Times New Roman"/>
              </w:rPr>
            </w:rPrChange>
          </w:rPr>
          <w:delText>Introduction</w:delText>
        </w:r>
      </w:del>
    </w:p>
    <w:p w14:paraId="1CC34559" w14:textId="3BCD62A6" w:rsidR="006C2FC9" w:rsidRPr="003D3C74" w:rsidRDefault="00F97529" w:rsidP="006C2FC9">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8" w:author="Magnuson" w:date="2019-09-28T12:58:00Z">
            <w:rPr>
              <w:rFonts w:ascii="Times New Roman" w:hAnsi="Times New Roman" w:cs="Times New Roman"/>
            </w:rPr>
          </w:rPrChange>
        </w:rPr>
      </w:pPr>
      <w:r w:rsidRPr="003D3C74">
        <w:rPr>
          <w:rFonts w:ascii="Times New Roman" w:hAnsi="Times New Roman" w:cs="Times New Roman"/>
          <w:rPrChange w:id="9" w:author="Magnuson" w:date="2019-09-28T12:58:00Z">
            <w:rPr>
              <w:rFonts w:ascii="Times New Roman" w:hAnsi="Times New Roman" w:cs="Times New Roman"/>
            </w:rPr>
          </w:rPrChange>
        </w:rPr>
        <w:t xml:space="preserve">Most </w:t>
      </w:r>
      <w:r w:rsidR="0089355C" w:rsidRPr="003D3C74">
        <w:rPr>
          <w:rFonts w:ascii="Times New Roman" w:hAnsi="Times New Roman" w:cs="Times New Roman"/>
          <w:rPrChange w:id="10" w:author="Magnuson" w:date="2019-09-28T12:58:00Z">
            <w:rPr>
              <w:rFonts w:ascii="Times New Roman" w:hAnsi="Times New Roman" w:cs="Times New Roman"/>
            </w:rPr>
          </w:rPrChange>
        </w:rPr>
        <w:t xml:space="preserve">of the </w:t>
      </w:r>
      <w:r w:rsidRPr="003D3C74">
        <w:rPr>
          <w:rFonts w:ascii="Times New Roman" w:hAnsi="Times New Roman" w:cs="Times New Roman"/>
          <w:rPrChange w:id="11" w:author="Magnuson" w:date="2019-09-28T12:58:00Z">
            <w:rPr>
              <w:rFonts w:ascii="Times New Roman" w:hAnsi="Times New Roman" w:cs="Times New Roman"/>
            </w:rPr>
          </w:rPrChange>
        </w:rPr>
        <w:t xml:space="preserve">street-involved </w:t>
      </w:r>
      <w:r w:rsidR="0089355C" w:rsidRPr="003D3C74">
        <w:rPr>
          <w:rFonts w:ascii="Times New Roman" w:hAnsi="Times New Roman" w:cs="Times New Roman"/>
          <w:rPrChange w:id="12" w:author="Magnuson" w:date="2019-09-28T12:58:00Z">
            <w:rPr>
              <w:rFonts w:ascii="Times New Roman" w:hAnsi="Times New Roman" w:cs="Times New Roman"/>
            </w:rPr>
          </w:rPrChange>
        </w:rPr>
        <w:t>in our study we</w:t>
      </w:r>
      <w:r w:rsidRPr="003D3C74">
        <w:rPr>
          <w:rFonts w:ascii="Times New Roman" w:hAnsi="Times New Roman" w:cs="Times New Roman"/>
          <w:rPrChange w:id="13" w:author="Magnuson" w:date="2019-09-28T12:58:00Z">
            <w:rPr>
              <w:rFonts w:ascii="Times New Roman" w:hAnsi="Times New Roman" w:cs="Times New Roman"/>
            </w:rPr>
          </w:rPrChange>
        </w:rPr>
        <w:t>re hoping for</w:t>
      </w:r>
      <w:r w:rsidR="004303A8" w:rsidRPr="003D3C74">
        <w:rPr>
          <w:rFonts w:ascii="Times New Roman" w:hAnsi="Times New Roman" w:cs="Times New Roman"/>
          <w:rPrChange w:id="14" w:author="Magnuson" w:date="2019-09-28T12:58:00Z">
            <w:rPr>
              <w:rFonts w:ascii="Times New Roman" w:hAnsi="Times New Roman" w:cs="Times New Roman"/>
            </w:rPr>
          </w:rPrChange>
        </w:rPr>
        <w:t xml:space="preserve"> some combination o</w:t>
      </w:r>
      <w:r w:rsidR="006C2FC9" w:rsidRPr="003D3C74">
        <w:rPr>
          <w:rFonts w:ascii="Times New Roman" w:hAnsi="Times New Roman" w:cs="Times New Roman"/>
          <w:rPrChange w:id="15" w:author="Magnuson" w:date="2019-09-28T12:58:00Z">
            <w:rPr>
              <w:rFonts w:ascii="Times New Roman" w:hAnsi="Times New Roman" w:cs="Times New Roman"/>
            </w:rPr>
          </w:rPrChange>
        </w:rPr>
        <w:t xml:space="preserve">f the three characteristics of </w:t>
      </w:r>
      <w:r w:rsidR="004303A8" w:rsidRPr="003D3C74">
        <w:rPr>
          <w:rFonts w:ascii="Times New Roman" w:hAnsi="Times New Roman" w:cs="Times New Roman"/>
          <w:rPrChange w:id="16" w:author="Magnuson" w:date="2019-09-28T12:58:00Z">
            <w:rPr>
              <w:rFonts w:ascii="Times New Roman" w:hAnsi="Times New Roman" w:cs="Times New Roman"/>
            </w:rPr>
          </w:rPrChange>
        </w:rPr>
        <w:t xml:space="preserve">young adulthood </w:t>
      </w:r>
      <w:r w:rsidR="005E05F2" w:rsidRPr="003D3C74">
        <w:rPr>
          <w:rFonts w:ascii="Times New Roman" w:hAnsi="Times New Roman" w:cs="Times New Roman"/>
          <w:rPrChange w:id="17" w:author="Magnuson" w:date="2019-09-28T12:58:00Z">
            <w:rPr>
              <w:rFonts w:ascii="Times New Roman" w:hAnsi="Times New Roman" w:cs="Times New Roman"/>
            </w:rPr>
          </w:rPrChange>
        </w:rPr>
        <w:t xml:space="preserve">to which other emerging adults aspire, as reported by </w:t>
      </w:r>
      <w:r w:rsidR="004303A8" w:rsidRPr="003D3C74">
        <w:rPr>
          <w:rFonts w:ascii="Times New Roman" w:hAnsi="Times New Roman" w:cs="Times New Roman"/>
          <w:rPrChange w:id="18" w:author="Magnuson" w:date="2019-09-28T12:58:00Z">
            <w:rPr>
              <w:rFonts w:ascii="Times New Roman" w:hAnsi="Times New Roman" w:cs="Times New Roman"/>
            </w:rPr>
          </w:rPrChange>
        </w:rPr>
        <w:t xml:space="preserve">Arnett </w:t>
      </w:r>
      <w:r w:rsidR="006C2FC9" w:rsidRPr="003D3C74">
        <w:rPr>
          <w:rFonts w:ascii="Times New Roman" w:hAnsi="Times New Roman" w:cs="Times New Roman"/>
          <w:rPrChange w:id="19" w:author="Magnuson" w:date="2019-09-28T12:58:00Z">
            <w:rPr>
              <w:rFonts w:ascii="Times New Roman" w:hAnsi="Times New Roman" w:cs="Times New Roman"/>
            </w:rPr>
          </w:rPrChange>
        </w:rPr>
        <w:t>(2007)</w:t>
      </w:r>
      <w:r w:rsidR="004303A8" w:rsidRPr="003D3C74">
        <w:rPr>
          <w:rFonts w:ascii="Times New Roman" w:hAnsi="Times New Roman" w:cs="Times New Roman"/>
          <w:rPrChange w:id="20" w:author="Magnuson" w:date="2019-09-28T12:58:00Z">
            <w:rPr>
              <w:rFonts w:ascii="Times New Roman" w:hAnsi="Times New Roman" w:cs="Times New Roman"/>
            </w:rPr>
          </w:rPrChange>
        </w:rPr>
        <w:t xml:space="preserve">: </w:t>
      </w:r>
      <w:r w:rsidR="0040519A" w:rsidRPr="003D3C74">
        <w:rPr>
          <w:rFonts w:ascii="Times New Roman" w:hAnsi="Times New Roman" w:cs="Times New Roman"/>
          <w:rPrChange w:id="21" w:author="Magnuson" w:date="2019-09-28T12:58:00Z">
            <w:rPr>
              <w:rFonts w:ascii="Times New Roman" w:hAnsi="Times New Roman" w:cs="Times New Roman"/>
            </w:rPr>
          </w:rPrChange>
        </w:rPr>
        <w:t xml:space="preserve">1) </w:t>
      </w:r>
      <w:r w:rsidR="004303A8" w:rsidRPr="003D3C74">
        <w:rPr>
          <w:rFonts w:ascii="Times New Roman" w:hAnsi="Times New Roman" w:cs="Times New Roman"/>
          <w:rPrChange w:id="22" w:author="Magnuson" w:date="2019-09-28T12:58:00Z">
            <w:rPr>
              <w:rFonts w:ascii="Times New Roman" w:hAnsi="Times New Roman" w:cs="Times New Roman"/>
            </w:rPr>
          </w:rPrChange>
        </w:rPr>
        <w:t xml:space="preserve">Accept responsibility for yourself, </w:t>
      </w:r>
      <w:r w:rsidR="0040519A" w:rsidRPr="003D3C74">
        <w:rPr>
          <w:rFonts w:ascii="Times New Roman" w:hAnsi="Times New Roman" w:cs="Times New Roman"/>
          <w:rPrChange w:id="23" w:author="Magnuson" w:date="2019-09-28T12:58:00Z">
            <w:rPr>
              <w:rFonts w:ascii="Times New Roman" w:hAnsi="Times New Roman" w:cs="Times New Roman"/>
            </w:rPr>
          </w:rPrChange>
        </w:rPr>
        <w:t xml:space="preserve">2) </w:t>
      </w:r>
      <w:r w:rsidR="004303A8" w:rsidRPr="003D3C74">
        <w:rPr>
          <w:rFonts w:ascii="Times New Roman" w:hAnsi="Times New Roman" w:cs="Times New Roman"/>
          <w:rPrChange w:id="24" w:author="Magnuson" w:date="2019-09-28T12:58:00Z">
            <w:rPr>
              <w:rFonts w:ascii="Times New Roman" w:hAnsi="Times New Roman" w:cs="Times New Roman"/>
            </w:rPr>
          </w:rPrChange>
        </w:rPr>
        <w:t xml:space="preserve">make independent decisions, and </w:t>
      </w:r>
      <w:r w:rsidR="0040519A" w:rsidRPr="003D3C74">
        <w:rPr>
          <w:rFonts w:ascii="Times New Roman" w:hAnsi="Times New Roman" w:cs="Times New Roman"/>
          <w:rPrChange w:id="25" w:author="Magnuson" w:date="2019-09-28T12:58:00Z">
            <w:rPr>
              <w:rFonts w:ascii="Times New Roman" w:hAnsi="Times New Roman" w:cs="Times New Roman"/>
            </w:rPr>
          </w:rPrChange>
        </w:rPr>
        <w:t xml:space="preserve">3) </w:t>
      </w:r>
      <w:r w:rsidR="004303A8" w:rsidRPr="003D3C74">
        <w:rPr>
          <w:rFonts w:ascii="Times New Roman" w:hAnsi="Times New Roman" w:cs="Times New Roman"/>
          <w:rPrChange w:id="26" w:author="Magnuson" w:date="2019-09-28T12:58:00Z">
            <w:rPr>
              <w:rFonts w:ascii="Times New Roman" w:hAnsi="Times New Roman" w:cs="Times New Roman"/>
            </w:rPr>
          </w:rPrChange>
        </w:rPr>
        <w:t xml:space="preserve">become financially independent. </w:t>
      </w:r>
      <w:r w:rsidR="006C2FC9" w:rsidRPr="003D3C74">
        <w:rPr>
          <w:rFonts w:ascii="Times New Roman" w:hAnsi="Times New Roman" w:cs="Times New Roman"/>
          <w:rPrChange w:id="27" w:author="Magnuson" w:date="2019-09-28T12:58:00Z">
            <w:rPr>
              <w:rFonts w:ascii="Times New Roman" w:hAnsi="Times New Roman" w:cs="Times New Roman"/>
            </w:rPr>
          </w:rPrChange>
        </w:rPr>
        <w:t xml:space="preserve">Progress </w:t>
      </w:r>
      <w:r w:rsidR="009F0A79" w:rsidRPr="003D3C74">
        <w:rPr>
          <w:rFonts w:ascii="Times New Roman" w:hAnsi="Times New Roman" w:cs="Times New Roman"/>
          <w:rPrChange w:id="28" w:author="Magnuson" w:date="2019-09-28T12:58:00Z">
            <w:rPr>
              <w:rFonts w:ascii="Times New Roman" w:hAnsi="Times New Roman" w:cs="Times New Roman"/>
            </w:rPr>
          </w:rPrChange>
        </w:rPr>
        <w:t xml:space="preserve">toward </w:t>
      </w:r>
      <w:r w:rsidR="00194EE2" w:rsidRPr="003D3C74">
        <w:rPr>
          <w:rFonts w:ascii="Times New Roman" w:hAnsi="Times New Roman" w:cs="Times New Roman"/>
          <w:rPrChange w:id="29" w:author="Magnuson" w:date="2019-09-28T12:58:00Z">
            <w:rPr>
              <w:rFonts w:ascii="Times New Roman" w:hAnsi="Times New Roman" w:cs="Times New Roman"/>
            </w:rPr>
          </w:rPrChange>
        </w:rPr>
        <w:t xml:space="preserve">responsibility, wise decisions and </w:t>
      </w:r>
      <w:r w:rsidR="009F0A79" w:rsidRPr="003D3C74">
        <w:rPr>
          <w:rFonts w:ascii="Times New Roman" w:hAnsi="Times New Roman" w:cs="Times New Roman"/>
          <w:rPrChange w:id="30" w:author="Magnuson" w:date="2019-09-28T12:58:00Z">
            <w:rPr>
              <w:rFonts w:ascii="Times New Roman" w:hAnsi="Times New Roman" w:cs="Times New Roman"/>
            </w:rPr>
          </w:rPrChange>
        </w:rPr>
        <w:t xml:space="preserve">financial independence </w:t>
      </w:r>
      <w:r w:rsidR="0040519A" w:rsidRPr="003D3C74">
        <w:rPr>
          <w:rFonts w:ascii="Times New Roman" w:hAnsi="Times New Roman" w:cs="Times New Roman"/>
          <w:rPrChange w:id="31" w:author="Magnuson" w:date="2019-09-28T12:58:00Z">
            <w:rPr>
              <w:rFonts w:ascii="Times New Roman" w:hAnsi="Times New Roman" w:cs="Times New Roman"/>
            </w:rPr>
          </w:rPrChange>
        </w:rPr>
        <w:t>w</w:t>
      </w:r>
      <w:r w:rsidR="00194EE2" w:rsidRPr="003D3C74">
        <w:rPr>
          <w:rFonts w:ascii="Times New Roman" w:hAnsi="Times New Roman" w:cs="Times New Roman"/>
          <w:rPrChange w:id="32" w:author="Magnuson" w:date="2019-09-28T12:58:00Z">
            <w:rPr>
              <w:rFonts w:ascii="Times New Roman" w:hAnsi="Times New Roman" w:cs="Times New Roman"/>
            </w:rPr>
          </w:rPrChange>
        </w:rPr>
        <w:t>as</w:t>
      </w:r>
      <w:r w:rsidR="0040519A" w:rsidRPr="003D3C74">
        <w:rPr>
          <w:rFonts w:ascii="Times New Roman" w:hAnsi="Times New Roman" w:cs="Times New Roman"/>
          <w:rPrChange w:id="33" w:author="Magnuson" w:date="2019-09-28T12:58:00Z">
            <w:rPr>
              <w:rFonts w:ascii="Times New Roman" w:hAnsi="Times New Roman" w:cs="Times New Roman"/>
            </w:rPr>
          </w:rPrChange>
        </w:rPr>
        <w:t xml:space="preserve"> possible, </w:t>
      </w:r>
      <w:r w:rsidR="006E0257" w:rsidRPr="003D3C74">
        <w:rPr>
          <w:rFonts w:ascii="Times New Roman" w:hAnsi="Times New Roman" w:cs="Times New Roman"/>
          <w:rPrChange w:id="34" w:author="Magnuson" w:date="2019-09-28T12:58:00Z">
            <w:rPr>
              <w:rFonts w:ascii="Times New Roman" w:hAnsi="Times New Roman" w:cs="Times New Roman"/>
            </w:rPr>
          </w:rPrChange>
        </w:rPr>
        <w:t xml:space="preserve">despite </w:t>
      </w:r>
      <w:r w:rsidR="009F0A79" w:rsidRPr="003D3C74">
        <w:rPr>
          <w:rFonts w:ascii="Times New Roman" w:hAnsi="Times New Roman" w:cs="Times New Roman"/>
          <w:rPrChange w:id="35" w:author="Magnuson" w:date="2019-09-28T12:58:00Z">
            <w:rPr>
              <w:rFonts w:ascii="Times New Roman" w:hAnsi="Times New Roman" w:cs="Times New Roman"/>
            </w:rPr>
          </w:rPrChange>
        </w:rPr>
        <w:t xml:space="preserve">the </w:t>
      </w:r>
      <w:r w:rsidR="006C2FC9" w:rsidRPr="003D3C74">
        <w:rPr>
          <w:rFonts w:ascii="Times New Roman" w:hAnsi="Times New Roman" w:cs="Times New Roman"/>
          <w:rPrChange w:id="36" w:author="Magnuson" w:date="2019-09-28T12:58:00Z">
            <w:rPr>
              <w:rFonts w:ascii="Times New Roman" w:hAnsi="Times New Roman" w:cs="Times New Roman"/>
            </w:rPr>
          </w:rPrChange>
        </w:rPr>
        <w:t>difficult</w:t>
      </w:r>
      <w:r w:rsidR="009F0A79" w:rsidRPr="003D3C74">
        <w:rPr>
          <w:rFonts w:ascii="Times New Roman" w:hAnsi="Times New Roman" w:cs="Times New Roman"/>
          <w:rPrChange w:id="37" w:author="Magnuson" w:date="2019-09-28T12:58:00Z">
            <w:rPr>
              <w:rFonts w:ascii="Times New Roman" w:hAnsi="Times New Roman" w:cs="Times New Roman"/>
            </w:rPr>
          </w:rPrChange>
        </w:rPr>
        <w:t>ies they encounter</w:t>
      </w:r>
      <w:r w:rsidR="0040519A" w:rsidRPr="003D3C74">
        <w:rPr>
          <w:rFonts w:ascii="Times New Roman" w:hAnsi="Times New Roman" w:cs="Times New Roman"/>
          <w:rPrChange w:id="38" w:author="Magnuson" w:date="2019-09-28T12:58:00Z">
            <w:rPr>
              <w:rFonts w:ascii="Times New Roman" w:hAnsi="Times New Roman" w:cs="Times New Roman"/>
            </w:rPr>
          </w:rPrChange>
        </w:rPr>
        <w:t>ed</w:t>
      </w:r>
      <w:r w:rsidR="009F0A79" w:rsidRPr="003D3C74">
        <w:rPr>
          <w:rFonts w:ascii="Times New Roman" w:hAnsi="Times New Roman" w:cs="Times New Roman"/>
          <w:rPrChange w:id="39" w:author="Magnuson" w:date="2019-09-28T12:58:00Z">
            <w:rPr>
              <w:rFonts w:ascii="Times New Roman" w:hAnsi="Times New Roman" w:cs="Times New Roman"/>
            </w:rPr>
          </w:rPrChange>
        </w:rPr>
        <w:t xml:space="preserve">. </w:t>
      </w:r>
      <w:r w:rsidR="00A67DE8" w:rsidRPr="003D3C74">
        <w:rPr>
          <w:rFonts w:ascii="Times New Roman" w:hAnsi="Times New Roman" w:cs="Times New Roman"/>
          <w:rPrChange w:id="40" w:author="Magnuson" w:date="2019-09-28T12:58:00Z">
            <w:rPr>
              <w:rFonts w:ascii="Times New Roman" w:hAnsi="Times New Roman" w:cs="Times New Roman"/>
            </w:rPr>
          </w:rPrChange>
        </w:rPr>
        <w:t>H</w:t>
      </w:r>
      <w:r w:rsidR="006C2FC9" w:rsidRPr="003D3C74">
        <w:rPr>
          <w:rFonts w:ascii="Times New Roman" w:hAnsi="Times New Roman" w:cs="Times New Roman"/>
          <w:rPrChange w:id="41" w:author="Magnuson" w:date="2019-09-28T12:58:00Z">
            <w:rPr>
              <w:rFonts w:ascii="Times New Roman" w:hAnsi="Times New Roman" w:cs="Times New Roman"/>
            </w:rPr>
          </w:rPrChange>
        </w:rPr>
        <w:t xml:space="preserve">appiness and satisfaction </w:t>
      </w:r>
      <w:r w:rsidR="0040519A" w:rsidRPr="003D3C74">
        <w:rPr>
          <w:rFonts w:ascii="Times New Roman" w:hAnsi="Times New Roman" w:cs="Times New Roman"/>
          <w:rPrChange w:id="42" w:author="Magnuson" w:date="2019-09-28T12:58:00Z">
            <w:rPr>
              <w:rFonts w:ascii="Times New Roman" w:hAnsi="Times New Roman" w:cs="Times New Roman"/>
            </w:rPr>
          </w:rPrChange>
        </w:rPr>
        <w:t>we</w:t>
      </w:r>
      <w:r w:rsidR="006C2FC9" w:rsidRPr="003D3C74">
        <w:rPr>
          <w:rFonts w:ascii="Times New Roman" w:hAnsi="Times New Roman" w:cs="Times New Roman"/>
          <w:rPrChange w:id="43" w:author="Magnuson" w:date="2019-09-28T12:58:00Z">
            <w:rPr>
              <w:rFonts w:ascii="Times New Roman" w:hAnsi="Times New Roman" w:cs="Times New Roman"/>
            </w:rPr>
          </w:rPrChange>
        </w:rPr>
        <w:t xml:space="preserve">re </w:t>
      </w:r>
      <w:r w:rsidR="00A67DE8" w:rsidRPr="003D3C74">
        <w:rPr>
          <w:rFonts w:ascii="Times New Roman" w:hAnsi="Times New Roman" w:cs="Times New Roman"/>
          <w:rPrChange w:id="44" w:author="Magnuson" w:date="2019-09-28T12:58:00Z">
            <w:rPr>
              <w:rFonts w:ascii="Times New Roman" w:hAnsi="Times New Roman" w:cs="Times New Roman"/>
            </w:rPr>
          </w:rPrChange>
        </w:rPr>
        <w:t xml:space="preserve">also </w:t>
      </w:r>
      <w:r w:rsidR="006C2FC9" w:rsidRPr="003D3C74">
        <w:rPr>
          <w:rFonts w:ascii="Times New Roman" w:hAnsi="Times New Roman" w:cs="Times New Roman"/>
          <w:rPrChange w:id="45" w:author="Magnuson" w:date="2019-09-28T12:58:00Z">
            <w:rPr>
              <w:rFonts w:ascii="Times New Roman" w:hAnsi="Times New Roman" w:cs="Times New Roman"/>
            </w:rPr>
          </w:rPrChange>
        </w:rPr>
        <w:t>pos</w:t>
      </w:r>
      <w:r w:rsidRPr="003D3C74">
        <w:rPr>
          <w:rFonts w:ascii="Times New Roman" w:hAnsi="Times New Roman" w:cs="Times New Roman"/>
          <w:rPrChange w:id="46" w:author="Magnuson" w:date="2019-09-28T12:58:00Z">
            <w:rPr>
              <w:rFonts w:ascii="Times New Roman" w:hAnsi="Times New Roman" w:cs="Times New Roman"/>
            </w:rPr>
          </w:rPrChange>
        </w:rPr>
        <w:t>sible</w:t>
      </w:r>
      <w:r w:rsidR="0040519A" w:rsidRPr="003D3C74">
        <w:rPr>
          <w:rFonts w:ascii="Times New Roman" w:hAnsi="Times New Roman" w:cs="Times New Roman"/>
          <w:rPrChange w:id="47" w:author="Magnuson" w:date="2019-09-28T12:58:00Z">
            <w:rPr>
              <w:rFonts w:ascii="Times New Roman" w:hAnsi="Times New Roman" w:cs="Times New Roman"/>
            </w:rPr>
          </w:rPrChange>
        </w:rPr>
        <w:t xml:space="preserve">, </w:t>
      </w:r>
      <w:r w:rsidR="006E0257" w:rsidRPr="003D3C74">
        <w:rPr>
          <w:rFonts w:ascii="Times New Roman" w:hAnsi="Times New Roman" w:cs="Times New Roman"/>
          <w:rPrChange w:id="48" w:author="Magnuson" w:date="2019-09-28T12:58:00Z">
            <w:rPr>
              <w:rFonts w:ascii="Times New Roman" w:hAnsi="Times New Roman" w:cs="Times New Roman"/>
            </w:rPr>
          </w:rPrChange>
        </w:rPr>
        <w:t xml:space="preserve">even </w:t>
      </w:r>
      <w:r w:rsidRPr="003D3C74">
        <w:rPr>
          <w:rFonts w:ascii="Times New Roman" w:hAnsi="Times New Roman" w:cs="Times New Roman"/>
          <w:rPrChange w:id="49" w:author="Magnuson" w:date="2019-09-28T12:58:00Z">
            <w:rPr>
              <w:rFonts w:ascii="Times New Roman" w:hAnsi="Times New Roman" w:cs="Times New Roman"/>
            </w:rPr>
          </w:rPrChange>
        </w:rPr>
        <w:t xml:space="preserve">when </w:t>
      </w:r>
      <w:r w:rsidR="006E0257" w:rsidRPr="003D3C74">
        <w:rPr>
          <w:rFonts w:ascii="Times New Roman" w:hAnsi="Times New Roman" w:cs="Times New Roman"/>
          <w:rPrChange w:id="50" w:author="Magnuson" w:date="2019-09-28T12:58:00Z">
            <w:rPr>
              <w:rFonts w:ascii="Times New Roman" w:hAnsi="Times New Roman" w:cs="Times New Roman"/>
            </w:rPr>
          </w:rPrChange>
        </w:rPr>
        <w:t xml:space="preserve">circumstances </w:t>
      </w:r>
      <w:r w:rsidR="0040519A" w:rsidRPr="003D3C74">
        <w:rPr>
          <w:rFonts w:ascii="Times New Roman" w:hAnsi="Times New Roman" w:cs="Times New Roman"/>
          <w:rPrChange w:id="51" w:author="Magnuson" w:date="2019-09-28T12:58:00Z">
            <w:rPr>
              <w:rFonts w:ascii="Times New Roman" w:hAnsi="Times New Roman" w:cs="Times New Roman"/>
            </w:rPr>
          </w:rPrChange>
        </w:rPr>
        <w:t>we</w:t>
      </w:r>
      <w:r w:rsidR="00AE13C1" w:rsidRPr="003D3C74">
        <w:rPr>
          <w:rFonts w:ascii="Times New Roman" w:hAnsi="Times New Roman" w:cs="Times New Roman"/>
          <w:rPrChange w:id="52" w:author="Magnuson" w:date="2019-09-28T12:58:00Z">
            <w:rPr>
              <w:rFonts w:ascii="Times New Roman" w:hAnsi="Times New Roman" w:cs="Times New Roman"/>
            </w:rPr>
          </w:rPrChange>
        </w:rPr>
        <w:t xml:space="preserve">re </w:t>
      </w:r>
      <w:r w:rsidRPr="003D3C74">
        <w:rPr>
          <w:rFonts w:ascii="Times New Roman" w:hAnsi="Times New Roman" w:cs="Times New Roman"/>
          <w:rPrChange w:id="53" w:author="Magnuson" w:date="2019-09-28T12:58:00Z">
            <w:rPr>
              <w:rFonts w:ascii="Times New Roman" w:hAnsi="Times New Roman" w:cs="Times New Roman"/>
            </w:rPr>
          </w:rPrChange>
        </w:rPr>
        <w:t>cha</w:t>
      </w:r>
      <w:r w:rsidR="00A56302" w:rsidRPr="003D3C74">
        <w:rPr>
          <w:rFonts w:ascii="Times New Roman" w:hAnsi="Times New Roman" w:cs="Times New Roman"/>
          <w:rPrChange w:id="54" w:author="Magnuson" w:date="2019-09-28T12:58:00Z">
            <w:rPr>
              <w:rFonts w:ascii="Times New Roman" w:hAnsi="Times New Roman" w:cs="Times New Roman"/>
            </w:rPr>
          </w:rPrChange>
        </w:rPr>
        <w:t>llenging</w:t>
      </w:r>
      <w:r w:rsidR="006E0257" w:rsidRPr="003D3C74">
        <w:rPr>
          <w:rFonts w:ascii="Times New Roman" w:hAnsi="Times New Roman" w:cs="Times New Roman"/>
          <w:rPrChange w:id="55" w:author="Magnuson" w:date="2019-09-28T12:58:00Z">
            <w:rPr>
              <w:rFonts w:ascii="Times New Roman" w:hAnsi="Times New Roman" w:cs="Times New Roman"/>
            </w:rPr>
          </w:rPrChange>
        </w:rPr>
        <w:t>.</w:t>
      </w:r>
      <w:r w:rsidR="00A67DE8" w:rsidRPr="003D3C74">
        <w:rPr>
          <w:rFonts w:ascii="Times New Roman" w:hAnsi="Times New Roman" w:cs="Times New Roman"/>
          <w:rPrChange w:id="56" w:author="Magnuson" w:date="2019-09-28T12:58:00Z">
            <w:rPr>
              <w:rFonts w:ascii="Times New Roman" w:hAnsi="Times New Roman" w:cs="Times New Roman"/>
            </w:rPr>
          </w:rPrChange>
        </w:rPr>
        <w:t xml:space="preserve"> These were contingent on </w:t>
      </w:r>
      <w:r w:rsidR="00AE13C1" w:rsidRPr="003D3C74">
        <w:rPr>
          <w:rFonts w:ascii="Times New Roman" w:hAnsi="Times New Roman" w:cs="Times New Roman"/>
          <w:rPrChange w:id="57" w:author="Magnuson" w:date="2019-09-28T12:58:00Z">
            <w:rPr>
              <w:rFonts w:ascii="Times New Roman" w:hAnsi="Times New Roman" w:cs="Times New Roman"/>
            </w:rPr>
          </w:rPrChange>
        </w:rPr>
        <w:t xml:space="preserve">eventual </w:t>
      </w:r>
      <w:r w:rsidR="00A67DE8" w:rsidRPr="003D3C74">
        <w:rPr>
          <w:rFonts w:ascii="Times New Roman" w:hAnsi="Times New Roman" w:cs="Times New Roman"/>
          <w:rPrChange w:id="58" w:author="Magnuson" w:date="2019-09-28T12:58:00Z">
            <w:rPr>
              <w:rFonts w:ascii="Times New Roman" w:hAnsi="Times New Roman" w:cs="Times New Roman"/>
            </w:rPr>
          </w:rPrChange>
        </w:rPr>
        <w:t>progress toward adult opportunities, or at least hope that there will be progress</w:t>
      </w:r>
      <w:r w:rsidR="0089355C" w:rsidRPr="003D3C74">
        <w:rPr>
          <w:rFonts w:ascii="Times New Roman" w:hAnsi="Times New Roman" w:cs="Times New Roman"/>
          <w:rPrChange w:id="59" w:author="Magnuson" w:date="2019-09-28T12:58:00Z">
            <w:rPr>
              <w:rFonts w:ascii="Times New Roman" w:hAnsi="Times New Roman" w:cs="Times New Roman"/>
            </w:rPr>
          </w:rPrChange>
        </w:rPr>
        <w:t xml:space="preserve"> in the future</w:t>
      </w:r>
      <w:r w:rsidR="00A67DE8" w:rsidRPr="003D3C74">
        <w:rPr>
          <w:rFonts w:ascii="Times New Roman" w:hAnsi="Times New Roman" w:cs="Times New Roman"/>
          <w:rPrChange w:id="60" w:author="Magnuson" w:date="2019-09-28T12:58:00Z">
            <w:rPr>
              <w:rFonts w:ascii="Times New Roman" w:hAnsi="Times New Roman" w:cs="Times New Roman"/>
            </w:rPr>
          </w:rPrChange>
        </w:rPr>
        <w:t>.</w:t>
      </w:r>
    </w:p>
    <w:p w14:paraId="0A481E55" w14:textId="65C94374" w:rsidR="00A56302" w:rsidRPr="003D3C74" w:rsidRDefault="000567ED" w:rsidP="002F2769">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61" w:author="Magnuson" w:date="2019-09-28T12:58:00Z">
            <w:rPr>
              <w:rFonts w:ascii="Times New Roman" w:hAnsi="Times New Roman" w:cs="Times New Roman"/>
            </w:rPr>
          </w:rPrChange>
        </w:rPr>
      </w:pPr>
      <w:r w:rsidRPr="003D3C74">
        <w:rPr>
          <w:rFonts w:ascii="Times New Roman" w:hAnsi="Times New Roman" w:cs="Times New Roman"/>
          <w:rPrChange w:id="62" w:author="Magnuson" w:date="2019-09-28T12:58:00Z">
            <w:rPr>
              <w:rFonts w:ascii="Times New Roman" w:hAnsi="Times New Roman" w:cs="Times New Roman"/>
            </w:rPr>
          </w:rPrChange>
        </w:rPr>
        <w:tab/>
      </w:r>
      <w:r w:rsidR="00D276CE" w:rsidRPr="003D3C74">
        <w:rPr>
          <w:rFonts w:ascii="Times New Roman" w:hAnsi="Times New Roman" w:cs="Times New Roman"/>
          <w:rPrChange w:id="63" w:author="Magnuson" w:date="2019-09-28T12:58:00Z">
            <w:rPr>
              <w:rFonts w:ascii="Times New Roman" w:hAnsi="Times New Roman" w:cs="Times New Roman"/>
            </w:rPr>
          </w:rPrChange>
        </w:rPr>
        <w:t xml:space="preserve">Arnett’s </w:t>
      </w:r>
      <w:r w:rsidR="00F97529" w:rsidRPr="003D3C74">
        <w:rPr>
          <w:rFonts w:ascii="Times New Roman" w:hAnsi="Times New Roman" w:cs="Times New Roman"/>
          <w:rPrChange w:id="64" w:author="Magnuson" w:date="2019-09-28T12:58:00Z">
            <w:rPr>
              <w:rFonts w:ascii="Times New Roman" w:hAnsi="Times New Roman" w:cs="Times New Roman"/>
            </w:rPr>
          </w:rPrChange>
        </w:rPr>
        <w:t xml:space="preserve">(2004) </w:t>
      </w:r>
      <w:r w:rsidR="006E0257" w:rsidRPr="003D3C74">
        <w:rPr>
          <w:rFonts w:ascii="Times New Roman" w:hAnsi="Times New Roman" w:cs="Times New Roman"/>
          <w:rPrChange w:id="65" w:author="Magnuson" w:date="2019-09-28T12:58:00Z">
            <w:rPr>
              <w:rFonts w:ascii="Times New Roman" w:hAnsi="Times New Roman" w:cs="Times New Roman"/>
            </w:rPr>
          </w:rPrChange>
        </w:rPr>
        <w:t xml:space="preserve">characteristic of emergent adulthood as the time when individuals start to </w:t>
      </w:r>
      <w:r w:rsidR="00D276CE" w:rsidRPr="003D3C74">
        <w:rPr>
          <w:rFonts w:ascii="Times New Roman" w:hAnsi="Times New Roman" w:cs="Times New Roman"/>
          <w:rPrChange w:id="66" w:author="Magnuson" w:date="2019-09-28T12:58:00Z">
            <w:rPr>
              <w:rFonts w:ascii="Times New Roman" w:hAnsi="Times New Roman" w:cs="Times New Roman"/>
            </w:rPr>
          </w:rPrChange>
        </w:rPr>
        <w:t>“tak</w:t>
      </w:r>
      <w:r w:rsidR="006E0257" w:rsidRPr="003D3C74">
        <w:rPr>
          <w:rFonts w:ascii="Times New Roman" w:hAnsi="Times New Roman" w:cs="Times New Roman"/>
          <w:rPrChange w:id="67" w:author="Magnuson" w:date="2019-09-28T12:58:00Z">
            <w:rPr>
              <w:rFonts w:ascii="Times New Roman" w:hAnsi="Times New Roman" w:cs="Times New Roman"/>
            </w:rPr>
          </w:rPrChange>
        </w:rPr>
        <w:t>e</w:t>
      </w:r>
      <w:r w:rsidRPr="003D3C74">
        <w:rPr>
          <w:rFonts w:ascii="Times New Roman" w:hAnsi="Times New Roman" w:cs="Times New Roman"/>
          <w:rPrChange w:id="68" w:author="Magnuson" w:date="2019-09-28T12:58:00Z">
            <w:rPr>
              <w:rFonts w:ascii="Times New Roman" w:hAnsi="Times New Roman" w:cs="Times New Roman"/>
            </w:rPr>
          </w:rPrChange>
        </w:rPr>
        <w:t xml:space="preserve"> responsibility for oneself” </w:t>
      </w:r>
      <w:r w:rsidR="006E0257" w:rsidRPr="003D3C74">
        <w:rPr>
          <w:rFonts w:ascii="Times New Roman" w:hAnsi="Times New Roman" w:cs="Times New Roman"/>
          <w:rPrChange w:id="69" w:author="Magnuson" w:date="2019-09-28T12:58:00Z">
            <w:rPr>
              <w:rFonts w:ascii="Times New Roman" w:hAnsi="Times New Roman" w:cs="Times New Roman"/>
            </w:rPr>
          </w:rPrChange>
        </w:rPr>
        <w:t xml:space="preserve">is a particularly apt description of the circumstances for </w:t>
      </w:r>
      <w:r w:rsidR="0040519A" w:rsidRPr="003D3C74">
        <w:rPr>
          <w:rFonts w:ascii="Times New Roman" w:hAnsi="Times New Roman" w:cs="Times New Roman"/>
          <w:rPrChange w:id="70" w:author="Magnuson" w:date="2019-09-28T12:58:00Z">
            <w:rPr>
              <w:rFonts w:ascii="Times New Roman" w:hAnsi="Times New Roman" w:cs="Times New Roman"/>
            </w:rPr>
          </w:rPrChange>
        </w:rPr>
        <w:t>the</w:t>
      </w:r>
      <w:r w:rsidR="006E0257" w:rsidRPr="003D3C74">
        <w:rPr>
          <w:rFonts w:ascii="Times New Roman" w:hAnsi="Times New Roman" w:cs="Times New Roman"/>
          <w:rPrChange w:id="71" w:author="Magnuson" w:date="2019-09-28T12:58:00Z">
            <w:rPr>
              <w:rFonts w:ascii="Times New Roman" w:hAnsi="Times New Roman" w:cs="Times New Roman"/>
            </w:rPr>
          </w:rPrChange>
        </w:rPr>
        <w:t xml:space="preserve"> young people </w:t>
      </w:r>
      <w:r w:rsidR="0040519A" w:rsidRPr="003D3C74">
        <w:rPr>
          <w:rFonts w:ascii="Times New Roman" w:hAnsi="Times New Roman" w:cs="Times New Roman"/>
          <w:rPrChange w:id="72" w:author="Magnuson" w:date="2019-09-28T12:58:00Z">
            <w:rPr>
              <w:rFonts w:ascii="Times New Roman" w:hAnsi="Times New Roman" w:cs="Times New Roman"/>
            </w:rPr>
          </w:rPrChange>
        </w:rPr>
        <w:t>in our study</w:t>
      </w:r>
      <w:r w:rsidR="006E0257" w:rsidRPr="003D3C74">
        <w:rPr>
          <w:rFonts w:ascii="Times New Roman" w:hAnsi="Times New Roman" w:cs="Times New Roman"/>
          <w:rPrChange w:id="73" w:author="Magnuson" w:date="2019-09-28T12:58:00Z">
            <w:rPr>
              <w:rFonts w:ascii="Times New Roman" w:hAnsi="Times New Roman" w:cs="Times New Roman"/>
            </w:rPr>
          </w:rPrChange>
        </w:rPr>
        <w:t xml:space="preserve">. </w:t>
      </w:r>
      <w:r w:rsidR="00382D2E" w:rsidRPr="003D3C74">
        <w:rPr>
          <w:rFonts w:ascii="Times New Roman" w:hAnsi="Times New Roman" w:cs="Times New Roman"/>
          <w:rPrChange w:id="74" w:author="Magnuson" w:date="2019-09-28T12:58:00Z">
            <w:rPr>
              <w:rFonts w:ascii="Times New Roman" w:hAnsi="Times New Roman" w:cs="Times New Roman"/>
            </w:rPr>
          </w:rPrChange>
        </w:rPr>
        <w:t>Often</w:t>
      </w:r>
      <w:r w:rsidR="0040519A" w:rsidRPr="003D3C74">
        <w:rPr>
          <w:rFonts w:ascii="Times New Roman" w:hAnsi="Times New Roman" w:cs="Times New Roman"/>
          <w:rPrChange w:id="75" w:author="Magnuson" w:date="2019-09-28T12:58:00Z">
            <w:rPr>
              <w:rFonts w:ascii="Times New Roman" w:hAnsi="Times New Roman" w:cs="Times New Roman"/>
            </w:rPr>
          </w:rPrChange>
        </w:rPr>
        <w:t xml:space="preserve"> they </w:t>
      </w:r>
      <w:r w:rsidR="0089355C" w:rsidRPr="003D3C74">
        <w:rPr>
          <w:rFonts w:ascii="Times New Roman" w:hAnsi="Times New Roman" w:cs="Times New Roman"/>
          <w:rPrChange w:id="76" w:author="Magnuson" w:date="2019-09-28T12:58:00Z">
            <w:rPr>
              <w:rFonts w:ascii="Times New Roman" w:hAnsi="Times New Roman" w:cs="Times New Roman"/>
            </w:rPr>
          </w:rPrChange>
        </w:rPr>
        <w:t xml:space="preserve">said they </w:t>
      </w:r>
      <w:r w:rsidR="0040519A" w:rsidRPr="003D3C74">
        <w:rPr>
          <w:rFonts w:ascii="Times New Roman" w:hAnsi="Times New Roman" w:cs="Times New Roman"/>
          <w:rPrChange w:id="77" w:author="Magnuson" w:date="2019-09-28T12:58:00Z">
            <w:rPr>
              <w:rFonts w:ascii="Times New Roman" w:hAnsi="Times New Roman" w:cs="Times New Roman"/>
            </w:rPr>
          </w:rPrChange>
        </w:rPr>
        <w:t>fe</w:t>
      </w:r>
      <w:r w:rsidR="0089355C" w:rsidRPr="003D3C74">
        <w:rPr>
          <w:rFonts w:ascii="Times New Roman" w:hAnsi="Times New Roman" w:cs="Times New Roman"/>
          <w:rPrChange w:id="78" w:author="Magnuson" w:date="2019-09-28T12:58:00Z">
            <w:rPr>
              <w:rFonts w:ascii="Times New Roman" w:hAnsi="Times New Roman" w:cs="Times New Roman"/>
            </w:rPr>
          </w:rPrChange>
        </w:rPr>
        <w:t>lt</w:t>
      </w:r>
      <w:r w:rsidR="0040519A" w:rsidRPr="003D3C74">
        <w:rPr>
          <w:rFonts w:ascii="Times New Roman" w:hAnsi="Times New Roman" w:cs="Times New Roman"/>
          <w:rPrChange w:id="79" w:author="Magnuson" w:date="2019-09-28T12:58:00Z">
            <w:rPr>
              <w:rFonts w:ascii="Times New Roman" w:hAnsi="Times New Roman" w:cs="Times New Roman"/>
            </w:rPr>
          </w:rPrChange>
        </w:rPr>
        <w:t xml:space="preserve"> as if they had</w:t>
      </w:r>
      <w:r w:rsidR="006E0257" w:rsidRPr="003D3C74">
        <w:rPr>
          <w:rFonts w:ascii="Times New Roman" w:hAnsi="Times New Roman" w:cs="Times New Roman"/>
          <w:rPrChange w:id="80" w:author="Magnuson" w:date="2019-09-28T12:58:00Z">
            <w:rPr>
              <w:rFonts w:ascii="Times New Roman" w:hAnsi="Times New Roman" w:cs="Times New Roman"/>
            </w:rPr>
          </w:rPrChange>
        </w:rPr>
        <w:t xml:space="preserve"> been forced to take responsibility for themselves even when everyone else aro</w:t>
      </w:r>
      <w:r w:rsidR="000A4D3E" w:rsidRPr="003D3C74">
        <w:rPr>
          <w:rFonts w:ascii="Times New Roman" w:hAnsi="Times New Roman" w:cs="Times New Roman"/>
          <w:rPrChange w:id="81" w:author="Magnuson" w:date="2019-09-28T12:58:00Z">
            <w:rPr>
              <w:rFonts w:ascii="Times New Roman" w:hAnsi="Times New Roman" w:cs="Times New Roman"/>
            </w:rPr>
          </w:rPrChange>
        </w:rPr>
        <w:t>und them thought that they were—or should have been--</w:t>
      </w:r>
      <w:r w:rsidR="006E0257" w:rsidRPr="003D3C74">
        <w:rPr>
          <w:rFonts w:ascii="Times New Roman" w:hAnsi="Times New Roman" w:cs="Times New Roman"/>
          <w:rPrChange w:id="82" w:author="Magnuson" w:date="2019-09-28T12:58:00Z">
            <w:rPr>
              <w:rFonts w:ascii="Times New Roman" w:hAnsi="Times New Roman" w:cs="Times New Roman"/>
            </w:rPr>
          </w:rPrChange>
        </w:rPr>
        <w:t xml:space="preserve">taken care of by others. </w:t>
      </w:r>
      <w:r w:rsidR="00F1593A" w:rsidRPr="003D3C74">
        <w:rPr>
          <w:rFonts w:ascii="Times New Roman" w:hAnsi="Times New Roman" w:cs="Times New Roman"/>
          <w:rPrChange w:id="83" w:author="Magnuson" w:date="2019-09-28T12:58:00Z">
            <w:rPr>
              <w:rFonts w:ascii="Times New Roman" w:hAnsi="Times New Roman" w:cs="Times New Roman"/>
            </w:rPr>
          </w:rPrChange>
        </w:rPr>
        <w:t xml:space="preserve">This </w:t>
      </w:r>
      <w:r w:rsidR="0040519A" w:rsidRPr="003D3C74">
        <w:rPr>
          <w:rFonts w:ascii="Times New Roman" w:hAnsi="Times New Roman" w:cs="Times New Roman"/>
          <w:rPrChange w:id="84" w:author="Magnuson" w:date="2019-09-28T12:58:00Z">
            <w:rPr>
              <w:rFonts w:ascii="Times New Roman" w:hAnsi="Times New Roman" w:cs="Times New Roman"/>
            </w:rPr>
          </w:rPrChange>
        </w:rPr>
        <w:t>wa</w:t>
      </w:r>
      <w:r w:rsidR="00F1593A" w:rsidRPr="003D3C74">
        <w:rPr>
          <w:rFonts w:ascii="Times New Roman" w:hAnsi="Times New Roman" w:cs="Times New Roman"/>
          <w:rPrChange w:id="85" w:author="Magnuson" w:date="2019-09-28T12:58:00Z">
            <w:rPr>
              <w:rFonts w:ascii="Times New Roman" w:hAnsi="Times New Roman" w:cs="Times New Roman"/>
            </w:rPr>
          </w:rPrChange>
        </w:rPr>
        <w:t>s also a time when their early entry into emergent adulthood st</w:t>
      </w:r>
      <w:r w:rsidR="0040519A" w:rsidRPr="003D3C74">
        <w:rPr>
          <w:rFonts w:ascii="Times New Roman" w:hAnsi="Times New Roman" w:cs="Times New Roman"/>
          <w:rPrChange w:id="86" w:author="Magnuson" w:date="2019-09-28T12:58:00Z">
            <w:rPr>
              <w:rFonts w:ascii="Times New Roman" w:hAnsi="Times New Roman" w:cs="Times New Roman"/>
            </w:rPr>
          </w:rPrChange>
        </w:rPr>
        <w:t>ood</w:t>
      </w:r>
      <w:r w:rsidR="00F1593A" w:rsidRPr="003D3C74">
        <w:rPr>
          <w:rFonts w:ascii="Times New Roman" w:hAnsi="Times New Roman" w:cs="Times New Roman"/>
          <w:rPrChange w:id="87" w:author="Magnuson" w:date="2019-09-28T12:58:00Z">
            <w:rPr>
              <w:rFonts w:ascii="Times New Roman" w:hAnsi="Times New Roman" w:cs="Times New Roman"/>
            </w:rPr>
          </w:rPrChange>
        </w:rPr>
        <w:t xml:space="preserve"> in stark contrast to others who </w:t>
      </w:r>
      <w:r w:rsidR="0089355C" w:rsidRPr="003D3C74">
        <w:rPr>
          <w:rFonts w:ascii="Times New Roman" w:hAnsi="Times New Roman" w:cs="Times New Roman"/>
          <w:rPrChange w:id="88" w:author="Magnuson" w:date="2019-09-28T12:58:00Z">
            <w:rPr>
              <w:rFonts w:ascii="Times New Roman" w:hAnsi="Times New Roman" w:cs="Times New Roman"/>
            </w:rPr>
          </w:rPrChange>
        </w:rPr>
        <w:t xml:space="preserve">entered </w:t>
      </w:r>
      <w:r w:rsidR="00F1593A" w:rsidRPr="003D3C74">
        <w:rPr>
          <w:rFonts w:ascii="Times New Roman" w:hAnsi="Times New Roman" w:cs="Times New Roman"/>
          <w:rPrChange w:id="89" w:author="Magnuson" w:date="2019-09-28T12:58:00Z">
            <w:rPr>
              <w:rFonts w:ascii="Times New Roman" w:hAnsi="Times New Roman" w:cs="Times New Roman"/>
            </w:rPr>
          </w:rPrChange>
        </w:rPr>
        <w:t xml:space="preserve">this stage at a later age. </w:t>
      </w:r>
      <w:r w:rsidR="0089355C" w:rsidRPr="003D3C74">
        <w:rPr>
          <w:rFonts w:ascii="Times New Roman" w:hAnsi="Times New Roman" w:cs="Times New Roman"/>
          <w:rPrChange w:id="90" w:author="Magnuson" w:date="2019-09-28T12:58:00Z">
            <w:rPr>
              <w:rFonts w:ascii="Times New Roman" w:hAnsi="Times New Roman" w:cs="Times New Roman"/>
            </w:rPr>
          </w:rPrChange>
        </w:rPr>
        <w:t>Street-involved</w:t>
      </w:r>
      <w:r w:rsidR="00F1593A" w:rsidRPr="003D3C74">
        <w:rPr>
          <w:rFonts w:ascii="Times New Roman" w:hAnsi="Times New Roman" w:cs="Times New Roman"/>
          <w:rPrChange w:id="91" w:author="Magnuson" w:date="2019-09-28T12:58:00Z">
            <w:rPr>
              <w:rFonts w:ascii="Times New Roman" w:hAnsi="Times New Roman" w:cs="Times New Roman"/>
            </w:rPr>
          </w:rPrChange>
        </w:rPr>
        <w:t xml:space="preserve"> young people who s</w:t>
      </w:r>
      <w:r w:rsidR="0040519A" w:rsidRPr="003D3C74">
        <w:rPr>
          <w:rFonts w:ascii="Times New Roman" w:hAnsi="Times New Roman" w:cs="Times New Roman"/>
          <w:rPrChange w:id="92" w:author="Magnuson" w:date="2019-09-28T12:58:00Z">
            <w:rPr>
              <w:rFonts w:ascii="Times New Roman" w:hAnsi="Times New Roman" w:cs="Times New Roman"/>
            </w:rPr>
          </w:rPrChange>
        </w:rPr>
        <w:t>ought</w:t>
      </w:r>
      <w:r w:rsidR="005E05F2" w:rsidRPr="003D3C74">
        <w:rPr>
          <w:rFonts w:ascii="Times New Roman" w:hAnsi="Times New Roman" w:cs="Times New Roman"/>
          <w:rPrChange w:id="93" w:author="Magnuson" w:date="2019-09-28T12:58:00Z">
            <w:rPr>
              <w:rFonts w:ascii="Times New Roman" w:hAnsi="Times New Roman" w:cs="Times New Roman"/>
            </w:rPr>
          </w:rPrChange>
        </w:rPr>
        <w:t xml:space="preserve"> to</w:t>
      </w:r>
      <w:r w:rsidR="00382D2E" w:rsidRPr="003D3C74">
        <w:rPr>
          <w:rFonts w:ascii="Times New Roman" w:hAnsi="Times New Roman" w:cs="Times New Roman"/>
          <w:rPrChange w:id="94" w:author="Magnuson" w:date="2019-09-28T12:58:00Z">
            <w:rPr>
              <w:rFonts w:ascii="Times New Roman" w:hAnsi="Times New Roman" w:cs="Times New Roman"/>
            </w:rPr>
          </w:rPrChange>
        </w:rPr>
        <w:t xml:space="preserve">—or </w:t>
      </w:r>
      <w:r w:rsidR="00AE13C1" w:rsidRPr="003D3C74">
        <w:rPr>
          <w:rFonts w:ascii="Times New Roman" w:hAnsi="Times New Roman" w:cs="Times New Roman"/>
          <w:rPrChange w:id="95" w:author="Magnuson" w:date="2019-09-28T12:58:00Z">
            <w:rPr>
              <w:rFonts w:ascii="Times New Roman" w:hAnsi="Times New Roman" w:cs="Times New Roman"/>
            </w:rPr>
          </w:rPrChange>
        </w:rPr>
        <w:t xml:space="preserve">were </w:t>
      </w:r>
      <w:r w:rsidR="005E05F2" w:rsidRPr="003D3C74">
        <w:rPr>
          <w:rFonts w:ascii="Times New Roman" w:hAnsi="Times New Roman" w:cs="Times New Roman"/>
          <w:rPrChange w:id="96" w:author="Magnuson" w:date="2019-09-28T12:58:00Z">
            <w:rPr>
              <w:rFonts w:ascii="Times New Roman" w:hAnsi="Times New Roman" w:cs="Times New Roman"/>
            </w:rPr>
          </w:rPrChange>
        </w:rPr>
        <w:t>forced to</w:t>
      </w:r>
      <w:r w:rsidR="00382D2E" w:rsidRPr="003D3C74">
        <w:rPr>
          <w:rFonts w:ascii="Times New Roman" w:hAnsi="Times New Roman" w:cs="Times New Roman"/>
          <w:rPrChange w:id="97" w:author="Magnuson" w:date="2019-09-28T12:58:00Z">
            <w:rPr>
              <w:rFonts w:ascii="Times New Roman" w:hAnsi="Times New Roman" w:cs="Times New Roman"/>
            </w:rPr>
          </w:rPrChange>
        </w:rPr>
        <w:t>--</w:t>
      </w:r>
      <w:r w:rsidR="00F1593A" w:rsidRPr="003D3C74">
        <w:rPr>
          <w:rFonts w:ascii="Times New Roman" w:hAnsi="Times New Roman" w:cs="Times New Roman"/>
          <w:rPrChange w:id="98" w:author="Magnuson" w:date="2019-09-28T12:58:00Z">
            <w:rPr>
              <w:rFonts w:ascii="Times New Roman" w:hAnsi="Times New Roman" w:cs="Times New Roman"/>
            </w:rPr>
          </w:rPrChange>
        </w:rPr>
        <w:t>take responsibility for themselves face</w:t>
      </w:r>
      <w:r w:rsidR="0040519A" w:rsidRPr="003D3C74">
        <w:rPr>
          <w:rFonts w:ascii="Times New Roman" w:hAnsi="Times New Roman" w:cs="Times New Roman"/>
          <w:rPrChange w:id="99" w:author="Magnuson" w:date="2019-09-28T12:58:00Z">
            <w:rPr>
              <w:rFonts w:ascii="Times New Roman" w:hAnsi="Times New Roman" w:cs="Times New Roman"/>
            </w:rPr>
          </w:rPrChange>
        </w:rPr>
        <w:t>d</w:t>
      </w:r>
      <w:r w:rsidR="00F1593A" w:rsidRPr="003D3C74">
        <w:rPr>
          <w:rFonts w:ascii="Times New Roman" w:hAnsi="Times New Roman" w:cs="Times New Roman"/>
          <w:rPrChange w:id="100" w:author="Magnuson" w:date="2019-09-28T12:58:00Z">
            <w:rPr>
              <w:rFonts w:ascii="Times New Roman" w:hAnsi="Times New Roman" w:cs="Times New Roman"/>
            </w:rPr>
          </w:rPrChange>
        </w:rPr>
        <w:t xml:space="preserve"> many obstacles. </w:t>
      </w:r>
      <w:r w:rsidR="00037595" w:rsidRPr="003D3C74">
        <w:rPr>
          <w:rFonts w:ascii="Times New Roman" w:hAnsi="Times New Roman" w:cs="Times New Roman"/>
          <w:rPrChange w:id="101" w:author="Magnuson" w:date="2019-09-28T12:58:00Z">
            <w:rPr>
              <w:rFonts w:ascii="Times New Roman" w:hAnsi="Times New Roman" w:cs="Times New Roman"/>
            </w:rPr>
          </w:rPrChange>
        </w:rPr>
        <w:t xml:space="preserve">Some of these obstacles </w:t>
      </w:r>
      <w:r w:rsidR="0040519A" w:rsidRPr="003D3C74">
        <w:rPr>
          <w:rFonts w:ascii="Times New Roman" w:hAnsi="Times New Roman" w:cs="Times New Roman"/>
          <w:rPrChange w:id="102" w:author="Magnuson" w:date="2019-09-28T12:58:00Z">
            <w:rPr>
              <w:rFonts w:ascii="Times New Roman" w:hAnsi="Times New Roman" w:cs="Times New Roman"/>
            </w:rPr>
          </w:rPrChange>
        </w:rPr>
        <w:t>we</w:t>
      </w:r>
      <w:r w:rsidR="00037595" w:rsidRPr="003D3C74">
        <w:rPr>
          <w:rFonts w:ascii="Times New Roman" w:hAnsi="Times New Roman" w:cs="Times New Roman"/>
          <w:rPrChange w:id="103" w:author="Magnuson" w:date="2019-09-28T12:58:00Z">
            <w:rPr>
              <w:rFonts w:ascii="Times New Roman" w:hAnsi="Times New Roman" w:cs="Times New Roman"/>
            </w:rPr>
          </w:rPrChange>
        </w:rPr>
        <w:t xml:space="preserve">re caused by laws </w:t>
      </w:r>
      <w:r w:rsidR="00194EE2" w:rsidRPr="003D3C74">
        <w:rPr>
          <w:rFonts w:ascii="Times New Roman" w:hAnsi="Times New Roman" w:cs="Times New Roman"/>
          <w:rPrChange w:id="104" w:author="Magnuson" w:date="2019-09-28T12:58:00Z">
            <w:rPr>
              <w:rFonts w:ascii="Times New Roman" w:hAnsi="Times New Roman" w:cs="Times New Roman"/>
            </w:rPr>
          </w:rPrChange>
        </w:rPr>
        <w:t xml:space="preserve">and regulations </w:t>
      </w:r>
      <w:r w:rsidR="00037595" w:rsidRPr="003D3C74">
        <w:rPr>
          <w:rFonts w:ascii="Times New Roman" w:hAnsi="Times New Roman" w:cs="Times New Roman"/>
          <w:rPrChange w:id="105" w:author="Magnuson" w:date="2019-09-28T12:58:00Z">
            <w:rPr>
              <w:rFonts w:ascii="Times New Roman" w:hAnsi="Times New Roman" w:cs="Times New Roman"/>
            </w:rPr>
          </w:rPrChange>
        </w:rPr>
        <w:t>that</w:t>
      </w:r>
      <w:r w:rsidR="0040519A" w:rsidRPr="003D3C74">
        <w:rPr>
          <w:rFonts w:ascii="Times New Roman" w:hAnsi="Times New Roman" w:cs="Times New Roman"/>
          <w:rPrChange w:id="106" w:author="Magnuson" w:date="2019-09-28T12:58:00Z">
            <w:rPr>
              <w:rFonts w:ascii="Times New Roman" w:hAnsi="Times New Roman" w:cs="Times New Roman"/>
            </w:rPr>
          </w:rPrChange>
        </w:rPr>
        <w:t xml:space="preserve"> restricted their access to the labor market</w:t>
      </w:r>
      <w:r w:rsidR="00037595" w:rsidRPr="003D3C74">
        <w:rPr>
          <w:rFonts w:ascii="Times New Roman" w:hAnsi="Times New Roman" w:cs="Times New Roman"/>
          <w:rPrChange w:id="107" w:author="Magnuson" w:date="2019-09-28T12:58:00Z">
            <w:rPr>
              <w:rFonts w:ascii="Times New Roman" w:hAnsi="Times New Roman" w:cs="Times New Roman"/>
            </w:rPr>
          </w:rPrChange>
        </w:rPr>
        <w:t xml:space="preserve"> </w:t>
      </w:r>
      <w:r w:rsidR="007D1DAA" w:rsidRPr="003D3C74">
        <w:rPr>
          <w:rFonts w:ascii="Times New Roman" w:hAnsi="Times New Roman" w:cs="Times New Roman"/>
          <w:rPrChange w:id="108" w:author="Magnuson" w:date="2019-09-28T12:58:00Z">
            <w:rPr>
              <w:rFonts w:ascii="Times New Roman" w:hAnsi="Times New Roman" w:cs="Times New Roman"/>
            </w:rPr>
          </w:rPrChange>
        </w:rPr>
        <w:t xml:space="preserve">and </w:t>
      </w:r>
      <w:r w:rsidR="0040519A" w:rsidRPr="003D3C74">
        <w:rPr>
          <w:rFonts w:ascii="Times New Roman" w:hAnsi="Times New Roman" w:cs="Times New Roman"/>
          <w:rPrChange w:id="109" w:author="Magnuson" w:date="2019-09-28T12:58:00Z">
            <w:rPr>
              <w:rFonts w:ascii="Times New Roman" w:hAnsi="Times New Roman" w:cs="Times New Roman"/>
            </w:rPr>
          </w:rPrChange>
        </w:rPr>
        <w:t>paid</w:t>
      </w:r>
      <w:r w:rsidR="007D1DAA" w:rsidRPr="003D3C74">
        <w:rPr>
          <w:rFonts w:ascii="Times New Roman" w:hAnsi="Times New Roman" w:cs="Times New Roman"/>
          <w:rPrChange w:id="110" w:author="Magnuson" w:date="2019-09-28T12:58:00Z">
            <w:rPr>
              <w:rFonts w:ascii="Times New Roman" w:hAnsi="Times New Roman" w:cs="Times New Roman"/>
            </w:rPr>
          </w:rPrChange>
        </w:rPr>
        <w:t xml:space="preserve"> them a training wage much lower than minimum wage, as well as </w:t>
      </w:r>
      <w:r w:rsidR="00037595" w:rsidRPr="003D3C74">
        <w:rPr>
          <w:rFonts w:ascii="Times New Roman" w:hAnsi="Times New Roman" w:cs="Times New Roman"/>
          <w:rPrChange w:id="111" w:author="Magnuson" w:date="2019-09-28T12:58:00Z">
            <w:rPr>
              <w:rFonts w:ascii="Times New Roman" w:hAnsi="Times New Roman" w:cs="Times New Roman"/>
            </w:rPr>
          </w:rPrChange>
        </w:rPr>
        <w:t>laws that forb</w:t>
      </w:r>
      <w:r w:rsidR="0040519A" w:rsidRPr="003D3C74">
        <w:rPr>
          <w:rFonts w:ascii="Times New Roman" w:hAnsi="Times New Roman" w:cs="Times New Roman"/>
          <w:rPrChange w:id="112" w:author="Magnuson" w:date="2019-09-28T12:58:00Z">
            <w:rPr>
              <w:rFonts w:ascii="Times New Roman" w:hAnsi="Times New Roman" w:cs="Times New Roman"/>
            </w:rPr>
          </w:rPrChange>
        </w:rPr>
        <w:t>ade</w:t>
      </w:r>
      <w:r w:rsidR="00037595" w:rsidRPr="003D3C74">
        <w:rPr>
          <w:rFonts w:ascii="Times New Roman" w:hAnsi="Times New Roman" w:cs="Times New Roman"/>
          <w:rPrChange w:id="113" w:author="Magnuson" w:date="2019-09-28T12:58:00Z">
            <w:rPr>
              <w:rFonts w:ascii="Times New Roman" w:hAnsi="Times New Roman" w:cs="Times New Roman"/>
            </w:rPr>
          </w:rPrChange>
        </w:rPr>
        <w:t xml:space="preserve"> them fro</w:t>
      </w:r>
      <w:r w:rsidR="0040519A" w:rsidRPr="003D3C74">
        <w:rPr>
          <w:rFonts w:ascii="Times New Roman" w:hAnsi="Times New Roman" w:cs="Times New Roman"/>
          <w:rPrChange w:id="114" w:author="Magnuson" w:date="2019-09-28T12:58:00Z">
            <w:rPr>
              <w:rFonts w:ascii="Times New Roman" w:hAnsi="Times New Roman" w:cs="Times New Roman"/>
            </w:rPr>
          </w:rPrChange>
        </w:rPr>
        <w:t>m entering into legal contracts, including</w:t>
      </w:r>
      <w:r w:rsidR="00037595" w:rsidRPr="003D3C74">
        <w:rPr>
          <w:rFonts w:ascii="Times New Roman" w:hAnsi="Times New Roman" w:cs="Times New Roman"/>
          <w:rPrChange w:id="115" w:author="Magnuson" w:date="2019-09-28T12:58:00Z">
            <w:rPr>
              <w:rFonts w:ascii="Times New Roman" w:hAnsi="Times New Roman" w:cs="Times New Roman"/>
            </w:rPr>
          </w:rPrChange>
        </w:rPr>
        <w:t xml:space="preserve"> rental contracts. </w:t>
      </w:r>
    </w:p>
    <w:p w14:paraId="0BC062CC" w14:textId="2762091B" w:rsidR="0040519A" w:rsidRPr="003D3C74" w:rsidRDefault="00A56302" w:rsidP="000567ED">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16" w:author="Magnuson" w:date="2019-09-28T12:58:00Z">
            <w:rPr>
              <w:rFonts w:ascii="Times New Roman" w:hAnsi="Times New Roman" w:cs="Times New Roman"/>
            </w:rPr>
          </w:rPrChange>
        </w:rPr>
      </w:pPr>
      <w:r w:rsidRPr="003D3C74">
        <w:rPr>
          <w:rFonts w:ascii="Times New Roman" w:hAnsi="Times New Roman" w:cs="Times New Roman"/>
          <w:rPrChange w:id="117" w:author="Magnuson" w:date="2019-09-28T12:58:00Z">
            <w:rPr>
              <w:rFonts w:ascii="Times New Roman" w:hAnsi="Times New Roman" w:cs="Times New Roman"/>
            </w:rPr>
          </w:rPrChange>
        </w:rPr>
        <w:tab/>
      </w:r>
      <w:r w:rsidR="00F97529" w:rsidRPr="003D3C74">
        <w:rPr>
          <w:rFonts w:ascii="Times New Roman" w:hAnsi="Times New Roman" w:cs="Times New Roman"/>
          <w:rPrChange w:id="118" w:author="Magnuson" w:date="2019-09-28T12:58:00Z">
            <w:rPr>
              <w:rFonts w:ascii="Times New Roman" w:hAnsi="Times New Roman" w:cs="Times New Roman"/>
            </w:rPr>
          </w:rPrChange>
        </w:rPr>
        <w:t xml:space="preserve">These three characteristics are </w:t>
      </w:r>
      <w:r w:rsidRPr="003D3C74">
        <w:rPr>
          <w:rFonts w:ascii="Times New Roman" w:hAnsi="Times New Roman" w:cs="Times New Roman"/>
          <w:rPrChange w:id="119" w:author="Magnuson" w:date="2019-09-28T12:58:00Z">
            <w:rPr>
              <w:rFonts w:ascii="Times New Roman" w:hAnsi="Times New Roman" w:cs="Times New Roman"/>
            </w:rPr>
          </w:rPrChange>
        </w:rPr>
        <w:t>useful,</w:t>
      </w:r>
      <w:r w:rsidR="00F97529" w:rsidRPr="003D3C74">
        <w:rPr>
          <w:rFonts w:ascii="Times New Roman" w:hAnsi="Times New Roman" w:cs="Times New Roman"/>
          <w:rPrChange w:id="120" w:author="Magnuson" w:date="2019-09-28T12:58:00Z">
            <w:rPr>
              <w:rFonts w:ascii="Times New Roman" w:hAnsi="Times New Roman" w:cs="Times New Roman"/>
            </w:rPr>
          </w:rPrChange>
        </w:rPr>
        <w:t xml:space="preserve"> </w:t>
      </w:r>
      <w:r w:rsidRPr="003D3C74">
        <w:rPr>
          <w:rFonts w:ascii="Times New Roman" w:hAnsi="Times New Roman" w:cs="Times New Roman"/>
          <w:rPrChange w:id="121" w:author="Magnuson" w:date="2019-09-28T12:58:00Z">
            <w:rPr>
              <w:rFonts w:ascii="Times New Roman" w:hAnsi="Times New Roman" w:cs="Times New Roman"/>
            </w:rPr>
          </w:rPrChange>
        </w:rPr>
        <w:t xml:space="preserve">and they are good descriptors of youth ambitions. </w:t>
      </w:r>
      <w:r w:rsidR="00CD0636" w:rsidRPr="003D3C74">
        <w:rPr>
          <w:rFonts w:ascii="Times New Roman" w:hAnsi="Times New Roman" w:cs="Times New Roman"/>
          <w:rPrChange w:id="122" w:author="Magnuson" w:date="2019-09-28T12:58:00Z">
            <w:rPr>
              <w:rFonts w:ascii="Times New Roman" w:hAnsi="Times New Roman" w:cs="Times New Roman"/>
            </w:rPr>
          </w:rPrChange>
        </w:rPr>
        <w:t xml:space="preserve">As Arnett </w:t>
      </w:r>
      <w:r w:rsidR="0089355C" w:rsidRPr="003D3C74">
        <w:rPr>
          <w:rFonts w:ascii="Times New Roman" w:hAnsi="Times New Roman" w:cs="Times New Roman"/>
          <w:rPrChange w:id="123" w:author="Magnuson" w:date="2019-09-28T12:58:00Z">
            <w:rPr>
              <w:rFonts w:ascii="Times New Roman" w:hAnsi="Times New Roman" w:cs="Times New Roman"/>
            </w:rPr>
          </w:rPrChange>
        </w:rPr>
        <w:t xml:space="preserve">(2004) </w:t>
      </w:r>
      <w:r w:rsidR="00CD0636" w:rsidRPr="003D3C74">
        <w:rPr>
          <w:rFonts w:ascii="Times New Roman" w:hAnsi="Times New Roman" w:cs="Times New Roman"/>
          <w:rPrChange w:id="124" w:author="Magnuson" w:date="2019-09-28T12:58:00Z">
            <w:rPr>
              <w:rFonts w:ascii="Times New Roman" w:hAnsi="Times New Roman" w:cs="Times New Roman"/>
            </w:rPr>
          </w:rPrChange>
        </w:rPr>
        <w:t xml:space="preserve">found, these are what adulthood </w:t>
      </w:r>
      <w:r w:rsidR="00CD0636" w:rsidRPr="003D3C74">
        <w:rPr>
          <w:rFonts w:ascii="Times New Roman" w:hAnsi="Times New Roman" w:cs="Times New Roman"/>
          <w:i/>
          <w:rPrChange w:id="125" w:author="Magnuson" w:date="2019-09-28T12:58:00Z">
            <w:rPr>
              <w:rFonts w:ascii="Times New Roman" w:hAnsi="Times New Roman" w:cs="Times New Roman"/>
              <w:i/>
            </w:rPr>
          </w:rPrChange>
        </w:rPr>
        <w:t xml:space="preserve">looks like </w:t>
      </w:r>
      <w:r w:rsidR="00CD0636" w:rsidRPr="003D3C74">
        <w:rPr>
          <w:rFonts w:ascii="Times New Roman" w:hAnsi="Times New Roman" w:cs="Times New Roman"/>
          <w:rPrChange w:id="126" w:author="Magnuson" w:date="2019-09-28T12:58:00Z">
            <w:rPr>
              <w:rFonts w:ascii="Times New Roman" w:hAnsi="Times New Roman" w:cs="Times New Roman"/>
            </w:rPr>
          </w:rPrChange>
        </w:rPr>
        <w:t xml:space="preserve">to young people. What it is to </w:t>
      </w:r>
      <w:r w:rsidR="00CD0636" w:rsidRPr="003D3C74">
        <w:rPr>
          <w:rFonts w:ascii="Times New Roman" w:hAnsi="Times New Roman" w:cs="Times New Roman"/>
          <w:i/>
          <w:rPrChange w:id="127" w:author="Magnuson" w:date="2019-09-28T12:58:00Z">
            <w:rPr>
              <w:rFonts w:ascii="Times New Roman" w:hAnsi="Times New Roman" w:cs="Times New Roman"/>
              <w:i/>
            </w:rPr>
          </w:rPrChange>
        </w:rPr>
        <w:t>be</w:t>
      </w:r>
      <w:r w:rsidR="00CD0636" w:rsidRPr="003D3C74">
        <w:rPr>
          <w:rFonts w:ascii="Times New Roman" w:hAnsi="Times New Roman" w:cs="Times New Roman"/>
          <w:rPrChange w:id="128" w:author="Magnuson" w:date="2019-09-28T12:58:00Z">
            <w:rPr>
              <w:rFonts w:ascii="Times New Roman" w:hAnsi="Times New Roman" w:cs="Times New Roman"/>
            </w:rPr>
          </w:rPrChange>
        </w:rPr>
        <w:t xml:space="preserve"> an adult and what is feels like to be an adult is something different. </w:t>
      </w:r>
      <w:r w:rsidR="008046FD" w:rsidRPr="003D3C74">
        <w:rPr>
          <w:rFonts w:ascii="Times New Roman" w:hAnsi="Times New Roman" w:cs="Times New Roman"/>
          <w:rPrChange w:id="129" w:author="Magnuson" w:date="2019-09-28T12:58:00Z">
            <w:rPr>
              <w:rFonts w:ascii="Times New Roman" w:hAnsi="Times New Roman" w:cs="Times New Roman"/>
            </w:rPr>
          </w:rPrChange>
        </w:rPr>
        <w:t xml:space="preserve">Perceptions of </w:t>
      </w:r>
      <w:r w:rsidR="0098314B" w:rsidRPr="003D3C74">
        <w:rPr>
          <w:rFonts w:ascii="Times New Roman" w:hAnsi="Times New Roman" w:cs="Times New Roman"/>
          <w:rPrChange w:id="130" w:author="Magnuson" w:date="2019-09-28T12:58:00Z">
            <w:rPr>
              <w:rFonts w:ascii="Times New Roman" w:hAnsi="Times New Roman" w:cs="Times New Roman"/>
            </w:rPr>
          </w:rPrChange>
        </w:rPr>
        <w:t>adult</w:t>
      </w:r>
      <w:r w:rsidR="008046FD" w:rsidRPr="003D3C74">
        <w:rPr>
          <w:rFonts w:ascii="Times New Roman" w:hAnsi="Times New Roman" w:cs="Times New Roman"/>
          <w:rPrChange w:id="131" w:author="Magnuson" w:date="2019-09-28T12:58:00Z">
            <w:rPr>
              <w:rFonts w:ascii="Times New Roman" w:hAnsi="Times New Roman" w:cs="Times New Roman"/>
            </w:rPr>
          </w:rPrChange>
        </w:rPr>
        <w:t>hood</w:t>
      </w:r>
      <w:r w:rsidR="0098314B" w:rsidRPr="003D3C74">
        <w:rPr>
          <w:rFonts w:ascii="Times New Roman" w:hAnsi="Times New Roman" w:cs="Times New Roman"/>
          <w:rPrChange w:id="132" w:author="Magnuson" w:date="2019-09-28T12:58:00Z">
            <w:rPr>
              <w:rFonts w:ascii="Times New Roman" w:hAnsi="Times New Roman" w:cs="Times New Roman"/>
            </w:rPr>
          </w:rPrChange>
        </w:rPr>
        <w:t xml:space="preserve"> </w:t>
      </w:r>
      <w:r w:rsidR="00D20918" w:rsidRPr="003D3C74">
        <w:rPr>
          <w:rFonts w:ascii="Times New Roman" w:hAnsi="Times New Roman" w:cs="Times New Roman"/>
          <w:rPrChange w:id="133" w:author="Magnuson" w:date="2019-09-28T12:58:00Z">
            <w:rPr>
              <w:rFonts w:ascii="Times New Roman" w:hAnsi="Times New Roman" w:cs="Times New Roman"/>
            </w:rPr>
          </w:rPrChange>
        </w:rPr>
        <w:t>ensue</w:t>
      </w:r>
      <w:r w:rsidR="005B3001" w:rsidRPr="003D3C74">
        <w:rPr>
          <w:rFonts w:ascii="Times New Roman" w:hAnsi="Times New Roman" w:cs="Times New Roman"/>
          <w:rPrChange w:id="134" w:author="Magnuson" w:date="2019-09-28T12:58:00Z">
            <w:rPr>
              <w:rFonts w:ascii="Times New Roman" w:hAnsi="Times New Roman" w:cs="Times New Roman"/>
            </w:rPr>
          </w:rPrChange>
        </w:rPr>
        <w:t xml:space="preserve">s </w:t>
      </w:r>
      <w:r w:rsidR="005B3001" w:rsidRPr="003D3C74">
        <w:rPr>
          <w:rFonts w:ascii="Times New Roman" w:hAnsi="Times New Roman" w:cs="Times New Roman"/>
          <w:rPrChange w:id="135" w:author="Magnuson" w:date="2019-09-28T12:58:00Z">
            <w:rPr>
              <w:rFonts w:ascii="Times New Roman" w:hAnsi="Times New Roman" w:cs="Times New Roman"/>
            </w:rPr>
          </w:rPrChange>
        </w:rPr>
        <w:lastRenderedPageBreak/>
        <w:t xml:space="preserve">from qualities of experience and the meaning associated with that experience. </w:t>
      </w:r>
      <w:r w:rsidR="0040519A" w:rsidRPr="003D3C74">
        <w:rPr>
          <w:rFonts w:ascii="Times New Roman" w:hAnsi="Times New Roman" w:cs="Times New Roman"/>
          <w:rPrChange w:id="136" w:author="Magnuson" w:date="2019-09-28T12:58:00Z">
            <w:rPr>
              <w:rFonts w:ascii="Times New Roman" w:hAnsi="Times New Roman" w:cs="Times New Roman"/>
            </w:rPr>
          </w:rPrChange>
        </w:rPr>
        <w:t>I</w:t>
      </w:r>
      <w:r w:rsidR="00EA76D3" w:rsidRPr="003D3C74">
        <w:rPr>
          <w:rFonts w:ascii="Times New Roman" w:hAnsi="Times New Roman" w:cs="Times New Roman"/>
          <w:rPrChange w:id="137" w:author="Magnuson" w:date="2019-09-28T12:58:00Z">
            <w:rPr>
              <w:rFonts w:ascii="Times New Roman" w:hAnsi="Times New Roman" w:cs="Times New Roman"/>
            </w:rPr>
          </w:rPrChange>
        </w:rPr>
        <w:t>n their study</w:t>
      </w:r>
      <w:r w:rsidRPr="003D3C74">
        <w:rPr>
          <w:rFonts w:ascii="Times New Roman" w:hAnsi="Times New Roman" w:cs="Times New Roman"/>
          <w:rPrChange w:id="138" w:author="Magnuson" w:date="2019-09-28T12:58:00Z">
            <w:rPr>
              <w:rFonts w:ascii="Times New Roman" w:hAnsi="Times New Roman" w:cs="Times New Roman"/>
            </w:rPr>
          </w:rPrChange>
        </w:rPr>
        <w:t xml:space="preserve"> comparing middle-aged adults to young adults, </w:t>
      </w:r>
      <w:r w:rsidR="0040519A" w:rsidRPr="003D3C74">
        <w:rPr>
          <w:rFonts w:ascii="Times New Roman" w:hAnsi="Times New Roman" w:cs="Times New Roman"/>
          <w:rPrChange w:id="139" w:author="Magnuson" w:date="2019-09-28T12:58:00Z">
            <w:rPr>
              <w:rFonts w:ascii="Times New Roman" w:hAnsi="Times New Roman" w:cs="Times New Roman"/>
            </w:rPr>
          </w:rPrChange>
        </w:rPr>
        <w:t xml:space="preserve">Battersby and Phillips (2016) </w:t>
      </w:r>
      <w:r w:rsidRPr="003D3C74">
        <w:rPr>
          <w:rFonts w:ascii="Times New Roman" w:hAnsi="Times New Roman" w:cs="Times New Roman"/>
          <w:rPrChange w:id="140" w:author="Magnuson" w:date="2019-09-28T12:58:00Z">
            <w:rPr>
              <w:rFonts w:ascii="Times New Roman" w:hAnsi="Times New Roman" w:cs="Times New Roman"/>
            </w:rPr>
          </w:rPrChange>
        </w:rPr>
        <w:t>describe</w:t>
      </w:r>
      <w:r w:rsidR="00EA76D3" w:rsidRPr="003D3C74">
        <w:rPr>
          <w:rFonts w:ascii="Times New Roman" w:hAnsi="Times New Roman" w:cs="Times New Roman"/>
          <w:rPrChange w:id="141" w:author="Magnuson" w:date="2019-09-28T12:58:00Z">
            <w:rPr>
              <w:rFonts w:ascii="Times New Roman" w:hAnsi="Times New Roman" w:cs="Times New Roman"/>
            </w:rPr>
          </w:rPrChange>
        </w:rPr>
        <w:t xml:space="preserve"> the difference between the </w:t>
      </w:r>
      <w:r w:rsidR="005B3001" w:rsidRPr="003D3C74">
        <w:rPr>
          <w:rFonts w:ascii="Times New Roman" w:hAnsi="Times New Roman" w:cs="Times New Roman"/>
          <w:i/>
          <w:rPrChange w:id="142" w:author="Magnuson" w:date="2019-09-28T12:58:00Z">
            <w:rPr>
              <w:rFonts w:ascii="Times New Roman" w:hAnsi="Times New Roman" w:cs="Times New Roman"/>
              <w:i/>
            </w:rPr>
          </w:rPrChange>
        </w:rPr>
        <w:t>search</w:t>
      </w:r>
      <w:r w:rsidR="005B3001" w:rsidRPr="003D3C74">
        <w:rPr>
          <w:rFonts w:ascii="Times New Roman" w:hAnsi="Times New Roman" w:cs="Times New Roman"/>
          <w:rPrChange w:id="143" w:author="Magnuson" w:date="2019-09-28T12:58:00Z">
            <w:rPr>
              <w:rFonts w:ascii="Times New Roman" w:hAnsi="Times New Roman" w:cs="Times New Roman"/>
            </w:rPr>
          </w:rPrChange>
        </w:rPr>
        <w:t xml:space="preserve"> for meaning and the </w:t>
      </w:r>
      <w:r w:rsidR="005B3001" w:rsidRPr="003D3C74">
        <w:rPr>
          <w:rFonts w:ascii="Times New Roman" w:hAnsi="Times New Roman" w:cs="Times New Roman"/>
          <w:i/>
          <w:rPrChange w:id="144" w:author="Magnuson" w:date="2019-09-28T12:58:00Z">
            <w:rPr>
              <w:rFonts w:ascii="Times New Roman" w:hAnsi="Times New Roman" w:cs="Times New Roman"/>
              <w:i/>
            </w:rPr>
          </w:rPrChange>
        </w:rPr>
        <w:t>presence</w:t>
      </w:r>
      <w:r w:rsidR="00EA76D3" w:rsidRPr="003D3C74">
        <w:rPr>
          <w:rFonts w:ascii="Times New Roman" w:hAnsi="Times New Roman" w:cs="Times New Roman"/>
          <w:rPrChange w:id="145" w:author="Magnuson" w:date="2019-09-28T12:58:00Z">
            <w:rPr>
              <w:rFonts w:ascii="Times New Roman" w:hAnsi="Times New Roman" w:cs="Times New Roman"/>
            </w:rPr>
          </w:rPrChange>
        </w:rPr>
        <w:t xml:space="preserve"> of meaning, and these are available in varying proportions in the lives of adults and contribute to the feeling of being adult.</w:t>
      </w:r>
      <w:r w:rsidR="005B3001" w:rsidRPr="003D3C74">
        <w:rPr>
          <w:rFonts w:ascii="Times New Roman" w:hAnsi="Times New Roman" w:cs="Times New Roman"/>
          <w:rPrChange w:id="146" w:author="Magnuson" w:date="2019-09-28T12:58:00Z">
            <w:rPr>
              <w:rFonts w:ascii="Times New Roman" w:hAnsi="Times New Roman" w:cs="Times New Roman"/>
            </w:rPr>
          </w:rPrChange>
        </w:rPr>
        <w:t xml:space="preserve"> Feeling in-between childhood and adulthood is </w:t>
      </w:r>
      <w:r w:rsidR="000567ED" w:rsidRPr="003D3C74">
        <w:rPr>
          <w:rFonts w:ascii="Times New Roman" w:hAnsi="Times New Roman" w:cs="Times New Roman"/>
          <w:rPrChange w:id="147" w:author="Magnuson" w:date="2019-09-28T12:58:00Z">
            <w:rPr>
              <w:rFonts w:ascii="Times New Roman" w:hAnsi="Times New Roman" w:cs="Times New Roman"/>
            </w:rPr>
          </w:rPrChange>
        </w:rPr>
        <w:t xml:space="preserve">developmentally and existentially in part </w:t>
      </w:r>
      <w:r w:rsidR="00EA76D3" w:rsidRPr="003D3C74">
        <w:rPr>
          <w:rFonts w:ascii="Times New Roman" w:hAnsi="Times New Roman" w:cs="Times New Roman"/>
          <w:rPrChange w:id="148" w:author="Magnuson" w:date="2019-09-28T12:58:00Z">
            <w:rPr>
              <w:rFonts w:ascii="Times New Roman" w:hAnsi="Times New Roman" w:cs="Times New Roman"/>
            </w:rPr>
          </w:rPrChange>
        </w:rPr>
        <w:t xml:space="preserve">the search for and </w:t>
      </w:r>
      <w:r w:rsidR="000567ED" w:rsidRPr="003D3C74">
        <w:rPr>
          <w:rFonts w:ascii="Times New Roman" w:hAnsi="Times New Roman" w:cs="Times New Roman"/>
          <w:rPrChange w:id="149" w:author="Magnuson" w:date="2019-09-28T12:58:00Z">
            <w:rPr>
              <w:rFonts w:ascii="Times New Roman" w:hAnsi="Times New Roman" w:cs="Times New Roman"/>
            </w:rPr>
          </w:rPrChange>
        </w:rPr>
        <w:t>trying out of ways of finding meaning.</w:t>
      </w:r>
      <w:r w:rsidR="00EA76D3" w:rsidRPr="003D3C74">
        <w:rPr>
          <w:rFonts w:ascii="Times New Roman" w:hAnsi="Times New Roman" w:cs="Times New Roman"/>
          <w:rPrChange w:id="150" w:author="Magnuson" w:date="2019-09-28T12:58:00Z">
            <w:rPr>
              <w:rFonts w:ascii="Times New Roman" w:hAnsi="Times New Roman" w:cs="Times New Roman"/>
            </w:rPr>
          </w:rPrChange>
        </w:rPr>
        <w:t xml:space="preserve"> </w:t>
      </w:r>
    </w:p>
    <w:p w14:paraId="6E9ADD43" w14:textId="5106B67A" w:rsidR="004303A8" w:rsidRPr="003D3C74" w:rsidRDefault="0040519A" w:rsidP="000567ED">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51" w:author="Magnuson" w:date="2019-09-28T12:58:00Z">
            <w:rPr>
              <w:rFonts w:ascii="Times New Roman" w:hAnsi="Times New Roman" w:cs="Times New Roman"/>
            </w:rPr>
          </w:rPrChange>
        </w:rPr>
      </w:pPr>
      <w:r w:rsidRPr="003D3C74">
        <w:rPr>
          <w:rFonts w:ascii="Times New Roman" w:hAnsi="Times New Roman" w:cs="Times New Roman"/>
          <w:rPrChange w:id="152" w:author="Magnuson" w:date="2019-09-28T12:58:00Z">
            <w:rPr>
              <w:rFonts w:ascii="Times New Roman" w:hAnsi="Times New Roman" w:cs="Times New Roman"/>
            </w:rPr>
          </w:rPrChange>
        </w:rPr>
        <w:tab/>
      </w:r>
      <w:r w:rsidR="009A3526" w:rsidRPr="003D3C74">
        <w:rPr>
          <w:rFonts w:ascii="Times New Roman" w:hAnsi="Times New Roman" w:cs="Times New Roman"/>
          <w:rPrChange w:id="153" w:author="Magnuson" w:date="2019-09-28T12:58:00Z">
            <w:rPr>
              <w:rFonts w:ascii="Times New Roman" w:hAnsi="Times New Roman" w:cs="Times New Roman"/>
            </w:rPr>
          </w:rPrChange>
        </w:rPr>
        <w:t>In this chapter</w:t>
      </w:r>
      <w:r w:rsidRPr="003D3C74">
        <w:rPr>
          <w:rFonts w:ascii="Times New Roman" w:hAnsi="Times New Roman" w:cs="Times New Roman"/>
          <w:rPrChange w:id="154" w:author="Magnuson" w:date="2019-09-28T12:58:00Z">
            <w:rPr>
              <w:rFonts w:ascii="Times New Roman" w:hAnsi="Times New Roman" w:cs="Times New Roman"/>
            </w:rPr>
          </w:rPrChange>
        </w:rPr>
        <w:t xml:space="preserve">, </w:t>
      </w:r>
      <w:r w:rsidR="00E351A8" w:rsidRPr="003D3C74">
        <w:rPr>
          <w:rFonts w:ascii="Times New Roman" w:hAnsi="Times New Roman" w:cs="Times New Roman"/>
          <w:rPrChange w:id="155" w:author="Magnuson" w:date="2019-09-28T12:58:00Z">
            <w:rPr>
              <w:rFonts w:ascii="Times New Roman" w:hAnsi="Times New Roman" w:cs="Times New Roman"/>
            </w:rPr>
          </w:rPrChange>
        </w:rPr>
        <w:t xml:space="preserve">first we </w:t>
      </w:r>
      <w:r w:rsidR="009A3526" w:rsidRPr="003D3C74">
        <w:rPr>
          <w:rFonts w:ascii="Times New Roman" w:hAnsi="Times New Roman" w:cs="Times New Roman"/>
          <w:rPrChange w:id="156" w:author="Magnuson" w:date="2019-09-28T12:58:00Z">
            <w:rPr>
              <w:rFonts w:ascii="Times New Roman" w:hAnsi="Times New Roman" w:cs="Times New Roman"/>
            </w:rPr>
          </w:rPrChange>
        </w:rPr>
        <w:t>tell the story of three youth who grappled with what it feel</w:t>
      </w:r>
      <w:r w:rsidR="00E351A8" w:rsidRPr="003D3C74">
        <w:rPr>
          <w:rFonts w:ascii="Times New Roman" w:hAnsi="Times New Roman" w:cs="Times New Roman"/>
          <w:rPrChange w:id="157" w:author="Magnuson" w:date="2019-09-28T12:58:00Z">
            <w:rPr>
              <w:rFonts w:ascii="Times New Roman" w:hAnsi="Times New Roman" w:cs="Times New Roman"/>
            </w:rPr>
          </w:rPrChange>
        </w:rPr>
        <w:t xml:space="preserve">s like to be adult. Two of these three youth experienced significant trauma in their lives, and we consider </w:t>
      </w:r>
      <w:r w:rsidR="00382D2E" w:rsidRPr="003D3C74">
        <w:rPr>
          <w:rFonts w:ascii="Times New Roman" w:hAnsi="Times New Roman" w:cs="Times New Roman"/>
          <w:rPrChange w:id="158" w:author="Magnuson" w:date="2019-09-28T12:58:00Z">
            <w:rPr>
              <w:rFonts w:ascii="Times New Roman" w:hAnsi="Times New Roman" w:cs="Times New Roman"/>
            </w:rPr>
          </w:rPrChange>
        </w:rPr>
        <w:t xml:space="preserve">for the first time </w:t>
      </w:r>
      <w:r w:rsidR="00E351A8" w:rsidRPr="003D3C74">
        <w:rPr>
          <w:rFonts w:ascii="Times New Roman" w:hAnsi="Times New Roman" w:cs="Times New Roman"/>
          <w:rPrChange w:id="159" w:author="Magnuson" w:date="2019-09-28T12:58:00Z">
            <w:rPr>
              <w:rFonts w:ascii="Times New Roman" w:hAnsi="Times New Roman" w:cs="Times New Roman"/>
            </w:rPr>
          </w:rPrChange>
        </w:rPr>
        <w:t xml:space="preserve">the meaning of trauma experience for what it </w:t>
      </w:r>
      <w:r w:rsidR="00424296" w:rsidRPr="003D3C74">
        <w:rPr>
          <w:rFonts w:ascii="Times New Roman" w:hAnsi="Times New Roman" w:cs="Times New Roman"/>
          <w:rPrChange w:id="160" w:author="Magnuson" w:date="2019-09-28T12:58:00Z">
            <w:rPr>
              <w:rFonts w:ascii="Times New Roman" w:hAnsi="Times New Roman" w:cs="Times New Roman"/>
            </w:rPr>
          </w:rPrChange>
        </w:rPr>
        <w:t>felt like for them</w:t>
      </w:r>
      <w:r w:rsidR="00E351A8" w:rsidRPr="003D3C74">
        <w:rPr>
          <w:rFonts w:ascii="Times New Roman" w:hAnsi="Times New Roman" w:cs="Times New Roman"/>
          <w:rPrChange w:id="161" w:author="Magnuson" w:date="2019-09-28T12:58:00Z">
            <w:rPr>
              <w:rFonts w:ascii="Times New Roman" w:hAnsi="Times New Roman" w:cs="Times New Roman"/>
            </w:rPr>
          </w:rPrChange>
        </w:rPr>
        <w:t xml:space="preserve"> to be in-between and in preparation for being an adult. </w:t>
      </w:r>
      <w:r w:rsidR="00424296" w:rsidRPr="003D3C74">
        <w:rPr>
          <w:rFonts w:ascii="Times New Roman" w:hAnsi="Times New Roman" w:cs="Times New Roman"/>
          <w:rPrChange w:id="162" w:author="Magnuson" w:date="2019-09-28T12:58:00Z">
            <w:rPr>
              <w:rFonts w:ascii="Times New Roman" w:hAnsi="Times New Roman" w:cs="Times New Roman"/>
            </w:rPr>
          </w:rPrChange>
        </w:rPr>
        <w:t xml:space="preserve">We then </w:t>
      </w:r>
      <w:r w:rsidR="00E351A8" w:rsidRPr="003D3C74">
        <w:rPr>
          <w:rFonts w:ascii="Times New Roman" w:hAnsi="Times New Roman" w:cs="Times New Roman"/>
          <w:rPrChange w:id="163" w:author="Magnuson" w:date="2019-09-28T12:58:00Z">
            <w:rPr>
              <w:rFonts w:ascii="Times New Roman" w:hAnsi="Times New Roman" w:cs="Times New Roman"/>
            </w:rPr>
          </w:rPrChange>
        </w:rPr>
        <w:t xml:space="preserve">discuss in some detail the complications of financing emerging adulthood while street-involved. </w:t>
      </w:r>
    </w:p>
    <w:p w14:paraId="4627332C" w14:textId="5B765560"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64" w:author="Magnuson" w:date="2019-09-28T12:58:00Z">
            <w:rPr>
              <w:rFonts w:ascii="Times New Roman" w:hAnsi="Times New Roman" w:cs="Times New Roman"/>
            </w:rPr>
          </w:rPrChange>
        </w:rPr>
      </w:pPr>
      <w:r w:rsidRPr="003D3C74">
        <w:rPr>
          <w:rFonts w:ascii="Times New Roman" w:hAnsi="Times New Roman" w:cs="Times New Roman"/>
          <w:rPrChange w:id="165" w:author="Magnuson" w:date="2019-09-28T12:58:00Z">
            <w:rPr>
              <w:rFonts w:ascii="Times New Roman" w:hAnsi="Times New Roman" w:cs="Times New Roman"/>
            </w:rPr>
          </w:rPrChange>
        </w:rPr>
        <w:t>Ava, Kurtis, and Katrina were all street-involved for several years, for different reasons</w:t>
      </w:r>
      <w:r w:rsidR="00764213" w:rsidRPr="003D3C74">
        <w:rPr>
          <w:rFonts w:ascii="Times New Roman" w:hAnsi="Times New Roman" w:cs="Times New Roman"/>
          <w:rPrChange w:id="166" w:author="Magnuson" w:date="2019-09-28T12:58:00Z">
            <w:rPr>
              <w:rFonts w:ascii="Times New Roman" w:hAnsi="Times New Roman" w:cs="Times New Roman"/>
            </w:rPr>
          </w:rPrChange>
        </w:rPr>
        <w:t xml:space="preserve"> and</w:t>
      </w:r>
      <w:r w:rsidRPr="003D3C74">
        <w:rPr>
          <w:rFonts w:ascii="Times New Roman" w:hAnsi="Times New Roman" w:cs="Times New Roman"/>
          <w:rPrChange w:id="167" w:author="Magnuson" w:date="2019-09-28T12:58:00Z">
            <w:rPr>
              <w:rFonts w:ascii="Times New Roman" w:hAnsi="Times New Roman" w:cs="Times New Roman"/>
            </w:rPr>
          </w:rPrChange>
        </w:rPr>
        <w:t xml:space="preserve"> </w:t>
      </w:r>
      <w:r w:rsidR="00E50F16" w:rsidRPr="003D3C74">
        <w:rPr>
          <w:rFonts w:ascii="Times New Roman" w:hAnsi="Times New Roman" w:cs="Times New Roman"/>
          <w:rPrChange w:id="168" w:author="Magnuson" w:date="2019-09-28T12:58:00Z">
            <w:rPr>
              <w:rFonts w:ascii="Times New Roman" w:hAnsi="Times New Roman" w:cs="Times New Roman"/>
            </w:rPr>
          </w:rPrChange>
        </w:rPr>
        <w:t xml:space="preserve">with </w:t>
      </w:r>
      <w:r w:rsidRPr="003D3C74">
        <w:rPr>
          <w:rFonts w:ascii="Times New Roman" w:hAnsi="Times New Roman" w:cs="Times New Roman"/>
          <w:rPrChange w:id="169" w:author="Magnuson" w:date="2019-09-28T12:58:00Z">
            <w:rPr>
              <w:rFonts w:ascii="Times New Roman" w:hAnsi="Times New Roman" w:cs="Times New Roman"/>
            </w:rPr>
          </w:rPrChange>
        </w:rPr>
        <w:t xml:space="preserve">different </w:t>
      </w:r>
      <w:r w:rsidR="00764213" w:rsidRPr="003D3C74">
        <w:rPr>
          <w:rFonts w:ascii="Times New Roman" w:hAnsi="Times New Roman" w:cs="Times New Roman"/>
          <w:rPrChange w:id="170" w:author="Magnuson" w:date="2019-09-28T12:58:00Z">
            <w:rPr>
              <w:rFonts w:ascii="Times New Roman" w:hAnsi="Times New Roman" w:cs="Times New Roman"/>
            </w:rPr>
          </w:rPrChange>
        </w:rPr>
        <w:t>experiences</w:t>
      </w:r>
      <w:r w:rsidRPr="003D3C74">
        <w:rPr>
          <w:rFonts w:ascii="Times New Roman" w:hAnsi="Times New Roman" w:cs="Times New Roman"/>
          <w:rPrChange w:id="171" w:author="Magnuson" w:date="2019-09-28T12:58:00Z">
            <w:rPr>
              <w:rFonts w:ascii="Times New Roman" w:hAnsi="Times New Roman" w:cs="Times New Roman"/>
            </w:rPr>
          </w:rPrChange>
        </w:rPr>
        <w:t xml:space="preserve">. </w:t>
      </w:r>
      <w:r w:rsidR="00EA76D3" w:rsidRPr="003D3C74">
        <w:rPr>
          <w:rFonts w:ascii="Times New Roman" w:hAnsi="Times New Roman" w:cs="Times New Roman"/>
          <w:rPrChange w:id="172" w:author="Magnuson" w:date="2019-09-28T12:58:00Z">
            <w:rPr>
              <w:rFonts w:ascii="Times New Roman" w:hAnsi="Times New Roman" w:cs="Times New Roman"/>
            </w:rPr>
          </w:rPrChange>
        </w:rPr>
        <w:t>Each o</w:t>
      </w:r>
      <w:r w:rsidR="006446C9" w:rsidRPr="003D3C74">
        <w:rPr>
          <w:rFonts w:ascii="Times New Roman" w:hAnsi="Times New Roman" w:cs="Times New Roman"/>
          <w:rPrChange w:id="173" w:author="Magnuson" w:date="2019-09-28T12:58:00Z">
            <w:rPr>
              <w:rFonts w:ascii="Times New Roman" w:hAnsi="Times New Roman" w:cs="Times New Roman"/>
            </w:rPr>
          </w:rPrChange>
        </w:rPr>
        <w:t xml:space="preserve">f them had some experience of </w:t>
      </w:r>
      <w:r w:rsidR="00D708FE" w:rsidRPr="003D3C74">
        <w:rPr>
          <w:rFonts w:ascii="Times New Roman" w:hAnsi="Times New Roman" w:cs="Times New Roman"/>
          <w:rPrChange w:id="174" w:author="Magnuson" w:date="2019-09-28T12:58:00Z">
            <w:rPr>
              <w:rFonts w:ascii="Times New Roman" w:hAnsi="Times New Roman" w:cs="Times New Roman"/>
            </w:rPr>
          </w:rPrChange>
        </w:rPr>
        <w:t>enjoying the freedom</w:t>
      </w:r>
      <w:r w:rsidR="00EA76D3" w:rsidRPr="003D3C74">
        <w:rPr>
          <w:rFonts w:ascii="Times New Roman" w:hAnsi="Times New Roman" w:cs="Times New Roman"/>
          <w:rPrChange w:id="175" w:author="Magnuson" w:date="2019-09-28T12:58:00Z">
            <w:rPr>
              <w:rFonts w:ascii="Times New Roman" w:hAnsi="Times New Roman" w:cs="Times New Roman"/>
            </w:rPr>
          </w:rPrChange>
        </w:rPr>
        <w:t xml:space="preserve"> in the early year</w:t>
      </w:r>
      <w:r w:rsidR="00746E28" w:rsidRPr="003D3C74">
        <w:rPr>
          <w:rFonts w:ascii="Times New Roman" w:hAnsi="Times New Roman" w:cs="Times New Roman"/>
          <w:rPrChange w:id="176" w:author="Magnuson" w:date="2019-09-28T12:58:00Z">
            <w:rPr>
              <w:rFonts w:ascii="Times New Roman" w:hAnsi="Times New Roman" w:cs="Times New Roman"/>
            </w:rPr>
          </w:rPrChange>
        </w:rPr>
        <w:t>s</w:t>
      </w:r>
      <w:r w:rsidR="00EA76D3" w:rsidRPr="003D3C74">
        <w:rPr>
          <w:rFonts w:ascii="Times New Roman" w:hAnsi="Times New Roman" w:cs="Times New Roman"/>
          <w:rPrChange w:id="177" w:author="Magnuson" w:date="2019-09-28T12:58:00Z">
            <w:rPr>
              <w:rFonts w:ascii="Times New Roman" w:hAnsi="Times New Roman" w:cs="Times New Roman"/>
            </w:rPr>
          </w:rPrChange>
        </w:rPr>
        <w:t xml:space="preserve"> of street involvement, and each tired of those experiences after some experimentation: </w:t>
      </w:r>
      <w:r w:rsidR="00382D2E" w:rsidRPr="003D3C74">
        <w:rPr>
          <w:rFonts w:ascii="Times New Roman" w:hAnsi="Times New Roman" w:cs="Times New Roman"/>
          <w:rPrChange w:id="178" w:author="Magnuson" w:date="2019-09-28T12:58:00Z">
            <w:rPr>
              <w:rFonts w:ascii="Times New Roman" w:hAnsi="Times New Roman" w:cs="Times New Roman"/>
            </w:rPr>
          </w:rPrChange>
        </w:rPr>
        <w:t>T</w:t>
      </w:r>
      <w:r w:rsidR="006446C9" w:rsidRPr="003D3C74">
        <w:rPr>
          <w:rFonts w:ascii="Times New Roman" w:hAnsi="Times New Roman" w:cs="Times New Roman"/>
          <w:rPrChange w:id="179" w:author="Magnuson" w:date="2019-09-28T12:58:00Z">
            <w:rPr>
              <w:rFonts w:ascii="Times New Roman" w:hAnsi="Times New Roman" w:cs="Times New Roman"/>
            </w:rPr>
          </w:rPrChange>
        </w:rPr>
        <w:t>hat lifestyle</w:t>
      </w:r>
      <w:r w:rsidR="00EA76D3" w:rsidRPr="003D3C74">
        <w:rPr>
          <w:rFonts w:ascii="Times New Roman" w:hAnsi="Times New Roman" w:cs="Times New Roman"/>
          <w:rPrChange w:id="180" w:author="Magnuson" w:date="2019-09-28T12:58:00Z">
            <w:rPr>
              <w:rFonts w:ascii="Times New Roman" w:hAnsi="Times New Roman" w:cs="Times New Roman"/>
            </w:rPr>
          </w:rPrChange>
        </w:rPr>
        <w:t xml:space="preserve"> </w:t>
      </w:r>
      <w:r w:rsidR="006446C9" w:rsidRPr="003D3C74">
        <w:rPr>
          <w:rFonts w:ascii="Times New Roman" w:hAnsi="Times New Roman" w:cs="Times New Roman"/>
          <w:rPrChange w:id="181" w:author="Magnuson" w:date="2019-09-28T12:58:00Z">
            <w:rPr>
              <w:rFonts w:ascii="Times New Roman" w:hAnsi="Times New Roman" w:cs="Times New Roman"/>
            </w:rPr>
          </w:rPrChange>
        </w:rPr>
        <w:t xml:space="preserve">was </w:t>
      </w:r>
      <w:r w:rsidR="00EA76D3" w:rsidRPr="003D3C74">
        <w:rPr>
          <w:rFonts w:ascii="Times New Roman" w:hAnsi="Times New Roman" w:cs="Times New Roman"/>
          <w:rPrChange w:id="182" w:author="Magnuson" w:date="2019-09-28T12:58:00Z">
            <w:rPr>
              <w:rFonts w:ascii="Times New Roman" w:hAnsi="Times New Roman" w:cs="Times New Roman"/>
            </w:rPr>
          </w:rPrChange>
        </w:rPr>
        <w:t xml:space="preserve">no longer satisfying. </w:t>
      </w:r>
      <w:r w:rsidR="00A67DE8" w:rsidRPr="003D3C74">
        <w:rPr>
          <w:rFonts w:ascii="Times New Roman" w:hAnsi="Times New Roman" w:cs="Times New Roman"/>
          <w:rPrChange w:id="183" w:author="Magnuson" w:date="2019-09-28T12:58:00Z">
            <w:rPr>
              <w:rFonts w:ascii="Times New Roman" w:hAnsi="Times New Roman" w:cs="Times New Roman"/>
            </w:rPr>
          </w:rPrChange>
        </w:rPr>
        <w:t>Their commi</w:t>
      </w:r>
      <w:r w:rsidR="00D708FE" w:rsidRPr="003D3C74">
        <w:rPr>
          <w:rFonts w:ascii="Times New Roman" w:hAnsi="Times New Roman" w:cs="Times New Roman"/>
          <w:rPrChange w:id="184" w:author="Magnuson" w:date="2019-09-28T12:58:00Z">
            <w:rPr>
              <w:rFonts w:ascii="Times New Roman" w:hAnsi="Times New Roman" w:cs="Times New Roman"/>
            </w:rPr>
          </w:rPrChange>
        </w:rPr>
        <w:t xml:space="preserve">tment to becoming adult drove their </w:t>
      </w:r>
      <w:r w:rsidR="00A67DE8" w:rsidRPr="003D3C74">
        <w:rPr>
          <w:rFonts w:ascii="Times New Roman" w:hAnsi="Times New Roman" w:cs="Times New Roman"/>
          <w:rPrChange w:id="185" w:author="Magnuson" w:date="2019-09-28T12:58:00Z">
            <w:rPr>
              <w:rFonts w:ascii="Times New Roman" w:hAnsi="Times New Roman" w:cs="Times New Roman"/>
            </w:rPr>
          </w:rPrChange>
        </w:rPr>
        <w:t xml:space="preserve">departure from street life. </w:t>
      </w:r>
      <w:r w:rsidR="00D708FE" w:rsidRPr="003D3C74">
        <w:rPr>
          <w:rFonts w:ascii="Times New Roman" w:hAnsi="Times New Roman" w:cs="Times New Roman"/>
          <w:rPrChange w:id="186" w:author="Magnuson" w:date="2019-09-28T12:58:00Z">
            <w:rPr>
              <w:rFonts w:ascii="Times New Roman" w:hAnsi="Times New Roman" w:cs="Times New Roman"/>
            </w:rPr>
          </w:rPrChange>
        </w:rPr>
        <w:t xml:space="preserve">For example, </w:t>
      </w:r>
      <w:r w:rsidRPr="003D3C74">
        <w:rPr>
          <w:rFonts w:ascii="Times New Roman" w:hAnsi="Times New Roman" w:cs="Times New Roman"/>
          <w:rPrChange w:id="187" w:author="Magnuson" w:date="2019-09-28T12:58:00Z">
            <w:rPr>
              <w:rFonts w:ascii="Times New Roman" w:hAnsi="Times New Roman" w:cs="Times New Roman"/>
            </w:rPr>
          </w:rPrChange>
        </w:rPr>
        <w:t xml:space="preserve">Katrina had a terrible childhood; her relationship with her boyfriend </w:t>
      </w:r>
      <w:r w:rsidR="00764213" w:rsidRPr="003D3C74">
        <w:rPr>
          <w:rFonts w:ascii="Times New Roman" w:hAnsi="Times New Roman" w:cs="Times New Roman"/>
          <w:rPrChange w:id="188" w:author="Magnuson" w:date="2019-09-28T12:58:00Z">
            <w:rPr>
              <w:rFonts w:ascii="Times New Roman" w:hAnsi="Times New Roman" w:cs="Times New Roman"/>
            </w:rPr>
          </w:rPrChange>
        </w:rPr>
        <w:t xml:space="preserve">and her baby </w:t>
      </w:r>
      <w:r w:rsidR="00CD0636" w:rsidRPr="003D3C74">
        <w:rPr>
          <w:rFonts w:ascii="Times New Roman" w:hAnsi="Times New Roman" w:cs="Times New Roman"/>
          <w:rPrChange w:id="189" w:author="Magnuson" w:date="2019-09-28T12:58:00Z">
            <w:rPr>
              <w:rFonts w:ascii="Times New Roman" w:hAnsi="Times New Roman" w:cs="Times New Roman"/>
            </w:rPr>
          </w:rPrChange>
        </w:rPr>
        <w:t xml:space="preserve">helped her </w:t>
      </w:r>
      <w:r w:rsidR="00764213" w:rsidRPr="003D3C74">
        <w:rPr>
          <w:rFonts w:ascii="Times New Roman" w:hAnsi="Times New Roman" w:cs="Times New Roman"/>
          <w:rPrChange w:id="190" w:author="Magnuson" w:date="2019-09-28T12:58:00Z">
            <w:rPr>
              <w:rFonts w:ascii="Times New Roman" w:hAnsi="Times New Roman" w:cs="Times New Roman"/>
            </w:rPr>
          </w:rPrChange>
        </w:rPr>
        <w:t>find</w:t>
      </w:r>
      <w:r w:rsidR="006446C9" w:rsidRPr="003D3C74">
        <w:rPr>
          <w:rFonts w:ascii="Times New Roman" w:hAnsi="Times New Roman" w:cs="Times New Roman"/>
          <w:rPrChange w:id="191" w:author="Magnuson" w:date="2019-09-28T12:58:00Z">
            <w:rPr>
              <w:rFonts w:ascii="Times New Roman" w:hAnsi="Times New Roman" w:cs="Times New Roman"/>
            </w:rPr>
          </w:rPrChange>
        </w:rPr>
        <w:t xml:space="preserve"> meaning in </w:t>
      </w:r>
      <w:r w:rsidR="00764213" w:rsidRPr="003D3C74">
        <w:rPr>
          <w:rFonts w:ascii="Times New Roman" w:hAnsi="Times New Roman" w:cs="Times New Roman"/>
          <w:rPrChange w:id="192" w:author="Magnuson" w:date="2019-09-28T12:58:00Z">
            <w:rPr>
              <w:rFonts w:ascii="Times New Roman" w:hAnsi="Times New Roman" w:cs="Times New Roman"/>
            </w:rPr>
          </w:rPrChange>
        </w:rPr>
        <w:t xml:space="preserve">the </w:t>
      </w:r>
      <w:r w:rsidR="006446C9" w:rsidRPr="003D3C74">
        <w:rPr>
          <w:rFonts w:ascii="Times New Roman" w:hAnsi="Times New Roman" w:cs="Times New Roman"/>
          <w:rPrChange w:id="193" w:author="Magnuson" w:date="2019-09-28T12:58:00Z">
            <w:rPr>
              <w:rFonts w:ascii="Times New Roman" w:hAnsi="Times New Roman" w:cs="Times New Roman"/>
            </w:rPr>
          </w:rPrChange>
        </w:rPr>
        <w:t>commitments</w:t>
      </w:r>
      <w:r w:rsidR="00764213" w:rsidRPr="003D3C74">
        <w:rPr>
          <w:rFonts w:ascii="Times New Roman" w:hAnsi="Times New Roman" w:cs="Times New Roman"/>
          <w:rPrChange w:id="194" w:author="Magnuson" w:date="2019-09-28T12:58:00Z">
            <w:rPr>
              <w:rFonts w:ascii="Times New Roman" w:hAnsi="Times New Roman" w:cs="Times New Roman"/>
            </w:rPr>
          </w:rPrChange>
        </w:rPr>
        <w:t xml:space="preserve"> of adulthood.</w:t>
      </w:r>
    </w:p>
    <w:p w14:paraId="68E3051C" w14:textId="3586D8D7" w:rsidR="004303A8" w:rsidRPr="003D3C74" w:rsidRDefault="00EA76D3" w:rsidP="00EE0927">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95" w:author="Magnuson" w:date="2019-09-28T12:58:00Z">
            <w:rPr>
              <w:rFonts w:ascii="Times New Roman" w:hAnsi="Times New Roman" w:cs="Times New Roman"/>
            </w:rPr>
          </w:rPrChange>
        </w:rPr>
      </w:pPr>
      <w:r w:rsidRPr="003D3C74">
        <w:rPr>
          <w:rFonts w:ascii="Times New Roman" w:hAnsi="Times New Roman" w:cs="Times New Roman"/>
          <w:rPrChange w:id="196" w:author="Magnuson" w:date="2019-09-28T12:58:00Z">
            <w:rPr>
              <w:rFonts w:ascii="Times New Roman" w:hAnsi="Times New Roman" w:cs="Times New Roman"/>
            </w:rPr>
          </w:rPrChange>
        </w:rPr>
        <w:t xml:space="preserve">Kurtis also tired of his early street life, but he had trouble leaving it behind. </w:t>
      </w:r>
      <w:r w:rsidR="004303A8" w:rsidRPr="003D3C74">
        <w:rPr>
          <w:rFonts w:ascii="Times New Roman" w:hAnsi="Times New Roman" w:cs="Times New Roman"/>
          <w:rPrChange w:id="197" w:author="Magnuson" w:date="2019-09-28T12:58:00Z">
            <w:rPr>
              <w:rFonts w:ascii="Times New Roman" w:hAnsi="Times New Roman" w:cs="Times New Roman"/>
            </w:rPr>
          </w:rPrChange>
        </w:rPr>
        <w:t>He wanted an ordinary life,</w:t>
      </w:r>
      <w:r w:rsidR="00EE0927" w:rsidRPr="003D3C74">
        <w:rPr>
          <w:rFonts w:ascii="Times New Roman" w:hAnsi="Times New Roman" w:cs="Times New Roman"/>
          <w:rPrChange w:id="198" w:author="Magnuson" w:date="2019-09-28T12:58:00Z">
            <w:rPr>
              <w:rFonts w:ascii="Times New Roman" w:hAnsi="Times New Roman" w:cs="Times New Roman"/>
            </w:rPr>
          </w:rPrChange>
        </w:rPr>
        <w:t xml:space="preserve"> a life that </w:t>
      </w:r>
      <w:r w:rsidR="00EE0927" w:rsidRPr="003D3C74">
        <w:rPr>
          <w:rFonts w:ascii="Times New Roman" w:hAnsi="Times New Roman" w:cs="Times New Roman"/>
          <w:i/>
          <w:rPrChange w:id="199" w:author="Magnuson" w:date="2019-09-28T12:58:00Z">
            <w:rPr>
              <w:rFonts w:ascii="Times New Roman" w:hAnsi="Times New Roman" w:cs="Times New Roman"/>
              <w:i/>
            </w:rPr>
          </w:rPrChange>
        </w:rPr>
        <w:t>looked</w:t>
      </w:r>
      <w:r w:rsidR="00EE0927" w:rsidRPr="003D3C74">
        <w:rPr>
          <w:rFonts w:ascii="Times New Roman" w:hAnsi="Times New Roman" w:cs="Times New Roman"/>
          <w:rPrChange w:id="200" w:author="Magnuson" w:date="2019-09-28T12:58:00Z">
            <w:rPr>
              <w:rFonts w:ascii="Times New Roman" w:hAnsi="Times New Roman" w:cs="Times New Roman"/>
            </w:rPr>
          </w:rPrChange>
        </w:rPr>
        <w:t xml:space="preserve"> </w:t>
      </w:r>
      <w:r w:rsidR="00764213" w:rsidRPr="003D3C74">
        <w:rPr>
          <w:rFonts w:ascii="Times New Roman" w:hAnsi="Times New Roman" w:cs="Times New Roman"/>
          <w:rPrChange w:id="201" w:author="Magnuson" w:date="2019-09-28T12:58:00Z">
            <w:rPr>
              <w:rFonts w:ascii="Times New Roman" w:hAnsi="Times New Roman" w:cs="Times New Roman"/>
            </w:rPr>
          </w:rPrChange>
        </w:rPr>
        <w:t xml:space="preserve">like </w:t>
      </w:r>
      <w:r w:rsidR="00EE0927" w:rsidRPr="003D3C74">
        <w:rPr>
          <w:rFonts w:ascii="Times New Roman" w:hAnsi="Times New Roman" w:cs="Times New Roman"/>
          <w:rPrChange w:id="202" w:author="Magnuson" w:date="2019-09-28T12:58:00Z">
            <w:rPr>
              <w:rFonts w:ascii="Times New Roman" w:hAnsi="Times New Roman" w:cs="Times New Roman"/>
            </w:rPr>
          </w:rPrChange>
        </w:rPr>
        <w:t>adult</w:t>
      </w:r>
      <w:r w:rsidR="00764213" w:rsidRPr="003D3C74">
        <w:rPr>
          <w:rFonts w:ascii="Times New Roman" w:hAnsi="Times New Roman" w:cs="Times New Roman"/>
          <w:rPrChange w:id="203" w:author="Magnuson" w:date="2019-09-28T12:58:00Z">
            <w:rPr>
              <w:rFonts w:ascii="Times New Roman" w:hAnsi="Times New Roman" w:cs="Times New Roman"/>
            </w:rPr>
          </w:rPrChange>
        </w:rPr>
        <w:t>hood</w:t>
      </w:r>
      <w:r w:rsidR="00EE0927" w:rsidRPr="003D3C74">
        <w:rPr>
          <w:rFonts w:ascii="Times New Roman" w:hAnsi="Times New Roman" w:cs="Times New Roman"/>
          <w:rPrChange w:id="204" w:author="Magnuson" w:date="2019-09-28T12:58:00Z">
            <w:rPr>
              <w:rFonts w:ascii="Times New Roman" w:hAnsi="Times New Roman" w:cs="Times New Roman"/>
            </w:rPr>
          </w:rPrChange>
        </w:rPr>
        <w:t xml:space="preserve">: a job and a small place to live. </w:t>
      </w:r>
      <w:r w:rsidR="00A67DE8" w:rsidRPr="003D3C74">
        <w:rPr>
          <w:rFonts w:ascii="Times New Roman" w:hAnsi="Times New Roman" w:cs="Times New Roman"/>
          <w:rPrChange w:id="205" w:author="Magnuson" w:date="2019-09-28T12:58:00Z">
            <w:rPr>
              <w:rFonts w:ascii="Times New Roman" w:hAnsi="Times New Roman" w:cs="Times New Roman"/>
            </w:rPr>
          </w:rPrChange>
        </w:rPr>
        <w:t>O</w:t>
      </w:r>
      <w:r w:rsidR="00424296" w:rsidRPr="003D3C74">
        <w:rPr>
          <w:rFonts w:ascii="Times New Roman" w:hAnsi="Times New Roman" w:cs="Times New Roman"/>
          <w:rPrChange w:id="206" w:author="Magnuson" w:date="2019-09-28T12:58:00Z">
            <w:rPr>
              <w:rFonts w:ascii="Times New Roman" w:hAnsi="Times New Roman" w:cs="Times New Roman"/>
            </w:rPr>
          </w:rPrChange>
        </w:rPr>
        <w:t>n</w:t>
      </w:r>
      <w:r w:rsidR="004303A8" w:rsidRPr="003D3C74">
        <w:rPr>
          <w:rFonts w:ascii="Times New Roman" w:hAnsi="Times New Roman" w:cs="Times New Roman"/>
          <w:rPrChange w:id="207" w:author="Magnuson" w:date="2019-09-28T12:58:00Z">
            <w:rPr>
              <w:rFonts w:ascii="Times New Roman" w:hAnsi="Times New Roman" w:cs="Times New Roman"/>
            </w:rPr>
          </w:rPrChange>
        </w:rPr>
        <w:t xml:space="preserve"> probation Kurtis had access to </w:t>
      </w:r>
      <w:r w:rsidR="00424296" w:rsidRPr="003D3C74">
        <w:rPr>
          <w:rFonts w:ascii="Times New Roman" w:hAnsi="Times New Roman" w:cs="Times New Roman"/>
          <w:rPrChange w:id="208" w:author="Magnuson" w:date="2019-09-28T12:58:00Z">
            <w:rPr>
              <w:rFonts w:ascii="Times New Roman" w:hAnsi="Times New Roman" w:cs="Times New Roman"/>
            </w:rPr>
          </w:rPrChange>
        </w:rPr>
        <w:t xml:space="preserve">some resources that many other street-involved youth did </w:t>
      </w:r>
      <w:r w:rsidR="004303A8" w:rsidRPr="003D3C74">
        <w:rPr>
          <w:rFonts w:ascii="Times New Roman" w:hAnsi="Times New Roman" w:cs="Times New Roman"/>
          <w:rPrChange w:id="209" w:author="Magnuson" w:date="2019-09-28T12:58:00Z">
            <w:rPr>
              <w:rFonts w:ascii="Times New Roman" w:hAnsi="Times New Roman" w:cs="Times New Roman"/>
            </w:rPr>
          </w:rPrChange>
        </w:rPr>
        <w:t xml:space="preserve">not, </w:t>
      </w:r>
      <w:r w:rsidR="00424296" w:rsidRPr="003D3C74">
        <w:rPr>
          <w:rFonts w:ascii="Times New Roman" w:hAnsi="Times New Roman" w:cs="Times New Roman"/>
          <w:rPrChange w:id="210" w:author="Magnuson" w:date="2019-09-28T12:58:00Z">
            <w:rPr>
              <w:rFonts w:ascii="Times New Roman" w:hAnsi="Times New Roman" w:cs="Times New Roman"/>
            </w:rPr>
          </w:rPrChange>
        </w:rPr>
        <w:t>including</w:t>
      </w:r>
      <w:r w:rsidR="00466936" w:rsidRPr="003D3C74">
        <w:rPr>
          <w:rFonts w:ascii="Times New Roman" w:hAnsi="Times New Roman" w:cs="Times New Roman"/>
          <w:rPrChange w:id="211" w:author="Magnuson" w:date="2019-09-28T12:58:00Z">
            <w:rPr>
              <w:rFonts w:ascii="Times New Roman" w:hAnsi="Times New Roman" w:cs="Times New Roman"/>
            </w:rPr>
          </w:rPrChange>
        </w:rPr>
        <w:t xml:space="preserve"> free</w:t>
      </w:r>
      <w:r w:rsidR="004303A8" w:rsidRPr="003D3C74">
        <w:rPr>
          <w:rFonts w:ascii="Times New Roman" w:hAnsi="Times New Roman" w:cs="Times New Roman"/>
          <w:rPrChange w:id="212" w:author="Magnuson" w:date="2019-09-28T12:58:00Z">
            <w:rPr>
              <w:rFonts w:ascii="Times New Roman" w:hAnsi="Times New Roman" w:cs="Times New Roman"/>
            </w:rPr>
          </w:rPrChange>
        </w:rPr>
        <w:t xml:space="preserve"> </w:t>
      </w:r>
      <w:r w:rsidR="00424296" w:rsidRPr="003D3C74">
        <w:rPr>
          <w:rFonts w:ascii="Times New Roman" w:hAnsi="Times New Roman" w:cs="Times New Roman"/>
          <w:rPrChange w:id="213" w:author="Magnuson" w:date="2019-09-28T12:58:00Z">
            <w:rPr>
              <w:rFonts w:ascii="Times New Roman" w:hAnsi="Times New Roman" w:cs="Times New Roman"/>
            </w:rPr>
          </w:rPrChange>
        </w:rPr>
        <w:t xml:space="preserve">addiction </w:t>
      </w:r>
      <w:r w:rsidR="004303A8" w:rsidRPr="003D3C74">
        <w:rPr>
          <w:rFonts w:ascii="Times New Roman" w:hAnsi="Times New Roman" w:cs="Times New Roman"/>
          <w:rPrChange w:id="214" w:author="Magnuson" w:date="2019-09-28T12:58:00Z">
            <w:rPr>
              <w:rFonts w:ascii="Times New Roman" w:hAnsi="Times New Roman" w:cs="Times New Roman"/>
            </w:rPr>
          </w:rPrChange>
        </w:rPr>
        <w:t xml:space="preserve">treatment and a place to live while in recovery. The intensity of treatment and recovery were satisfying </w:t>
      </w:r>
      <w:r w:rsidR="00424296" w:rsidRPr="003D3C74">
        <w:rPr>
          <w:rFonts w:ascii="Times New Roman" w:hAnsi="Times New Roman" w:cs="Times New Roman"/>
          <w:rPrChange w:id="215" w:author="Magnuson" w:date="2019-09-28T12:58:00Z">
            <w:rPr>
              <w:rFonts w:ascii="Times New Roman" w:hAnsi="Times New Roman" w:cs="Times New Roman"/>
            </w:rPr>
          </w:rPrChange>
        </w:rPr>
        <w:t xml:space="preserve">for Kurtis but </w:t>
      </w:r>
      <w:r w:rsidR="004303A8" w:rsidRPr="003D3C74">
        <w:rPr>
          <w:rFonts w:ascii="Times New Roman" w:hAnsi="Times New Roman" w:cs="Times New Roman"/>
          <w:rPrChange w:id="216" w:author="Magnuson" w:date="2019-09-28T12:58:00Z">
            <w:rPr>
              <w:rFonts w:ascii="Times New Roman" w:hAnsi="Times New Roman" w:cs="Times New Roman"/>
            </w:rPr>
          </w:rPrChange>
        </w:rPr>
        <w:t xml:space="preserve">made everyday life </w:t>
      </w:r>
      <w:r w:rsidR="00466936" w:rsidRPr="003D3C74">
        <w:rPr>
          <w:rFonts w:ascii="Times New Roman" w:hAnsi="Times New Roman" w:cs="Times New Roman"/>
          <w:rPrChange w:id="217" w:author="Magnuson" w:date="2019-09-28T12:58:00Z">
            <w:rPr>
              <w:rFonts w:ascii="Times New Roman" w:hAnsi="Times New Roman" w:cs="Times New Roman"/>
            </w:rPr>
          </w:rPrChange>
        </w:rPr>
        <w:t xml:space="preserve">after discharge </w:t>
      </w:r>
      <w:r w:rsidR="004303A8" w:rsidRPr="003D3C74">
        <w:rPr>
          <w:rFonts w:ascii="Times New Roman" w:hAnsi="Times New Roman" w:cs="Times New Roman"/>
          <w:rPrChange w:id="218" w:author="Magnuson" w:date="2019-09-28T12:58:00Z">
            <w:rPr>
              <w:rFonts w:ascii="Times New Roman" w:hAnsi="Times New Roman" w:cs="Times New Roman"/>
            </w:rPr>
          </w:rPrChange>
        </w:rPr>
        <w:t xml:space="preserve">seem </w:t>
      </w:r>
      <w:r w:rsidR="00746E28" w:rsidRPr="003D3C74">
        <w:rPr>
          <w:rFonts w:ascii="Times New Roman" w:hAnsi="Times New Roman" w:cs="Times New Roman"/>
          <w:rPrChange w:id="219" w:author="Magnuson" w:date="2019-09-28T12:58:00Z">
            <w:rPr>
              <w:rFonts w:ascii="Times New Roman" w:hAnsi="Times New Roman" w:cs="Times New Roman"/>
            </w:rPr>
          </w:rPrChange>
        </w:rPr>
        <w:t>boring</w:t>
      </w:r>
      <w:r w:rsidR="004303A8" w:rsidRPr="003D3C74">
        <w:rPr>
          <w:rFonts w:ascii="Times New Roman" w:hAnsi="Times New Roman" w:cs="Times New Roman"/>
          <w:rPrChange w:id="220" w:author="Magnuson" w:date="2019-09-28T12:58:00Z">
            <w:rPr>
              <w:rFonts w:ascii="Times New Roman" w:hAnsi="Times New Roman" w:cs="Times New Roman"/>
            </w:rPr>
          </w:rPrChange>
        </w:rPr>
        <w:t xml:space="preserve">. The intensity and </w:t>
      </w:r>
      <w:r w:rsidR="004303A8" w:rsidRPr="003D3C74">
        <w:rPr>
          <w:rFonts w:ascii="Times New Roman" w:hAnsi="Times New Roman" w:cs="Times New Roman"/>
          <w:rPrChange w:id="221" w:author="Magnuson" w:date="2019-09-28T12:58:00Z">
            <w:rPr>
              <w:rFonts w:ascii="Times New Roman" w:hAnsi="Times New Roman" w:cs="Times New Roman"/>
            </w:rPr>
          </w:rPrChange>
        </w:rPr>
        <w:lastRenderedPageBreak/>
        <w:t xml:space="preserve">community of his weekend partying life </w:t>
      </w:r>
      <w:r w:rsidR="00424296" w:rsidRPr="003D3C74">
        <w:rPr>
          <w:rFonts w:ascii="Times New Roman" w:hAnsi="Times New Roman" w:cs="Times New Roman"/>
          <w:rPrChange w:id="222" w:author="Magnuson" w:date="2019-09-28T12:58:00Z">
            <w:rPr>
              <w:rFonts w:ascii="Times New Roman" w:hAnsi="Times New Roman" w:cs="Times New Roman"/>
            </w:rPr>
          </w:rPrChange>
        </w:rPr>
        <w:t xml:space="preserve">also </w:t>
      </w:r>
      <w:r w:rsidR="004303A8" w:rsidRPr="003D3C74">
        <w:rPr>
          <w:rFonts w:ascii="Times New Roman" w:hAnsi="Times New Roman" w:cs="Times New Roman"/>
          <w:rPrChange w:id="223" w:author="Magnuson" w:date="2019-09-28T12:58:00Z">
            <w:rPr>
              <w:rFonts w:ascii="Times New Roman" w:hAnsi="Times New Roman" w:cs="Times New Roman"/>
            </w:rPr>
          </w:rPrChange>
        </w:rPr>
        <w:t xml:space="preserve">made the day-to-day boredom of being unemployed intolerable. </w:t>
      </w:r>
      <w:r w:rsidR="00382D2E" w:rsidRPr="003D3C74">
        <w:rPr>
          <w:rFonts w:ascii="Times New Roman" w:hAnsi="Times New Roman" w:cs="Times New Roman"/>
          <w:rPrChange w:id="224" w:author="Magnuson" w:date="2019-09-28T12:58:00Z">
            <w:rPr>
              <w:rFonts w:ascii="Times New Roman" w:hAnsi="Times New Roman" w:cs="Times New Roman"/>
            </w:rPr>
          </w:rPrChange>
        </w:rPr>
        <w:t>It is n</w:t>
      </w:r>
      <w:r w:rsidR="00746E28" w:rsidRPr="003D3C74">
        <w:rPr>
          <w:rFonts w:ascii="Times New Roman" w:hAnsi="Times New Roman" w:cs="Times New Roman"/>
          <w:rPrChange w:id="225" w:author="Magnuson" w:date="2019-09-28T12:58:00Z">
            <w:rPr>
              <w:rFonts w:ascii="Times New Roman" w:hAnsi="Times New Roman" w:cs="Times New Roman"/>
            </w:rPr>
          </w:rPrChange>
        </w:rPr>
        <w:t>ot</w:t>
      </w:r>
      <w:r w:rsidR="004303A8" w:rsidRPr="003D3C74">
        <w:rPr>
          <w:rFonts w:ascii="Times New Roman" w:hAnsi="Times New Roman" w:cs="Times New Roman"/>
          <w:rPrChange w:id="226" w:author="Magnuson" w:date="2019-09-28T12:58:00Z">
            <w:rPr>
              <w:rFonts w:ascii="Times New Roman" w:hAnsi="Times New Roman" w:cs="Times New Roman"/>
            </w:rPr>
          </w:rPrChange>
        </w:rPr>
        <w:t xml:space="preserve"> that day-to-day</w:t>
      </w:r>
      <w:r w:rsidR="006446C9" w:rsidRPr="003D3C74">
        <w:rPr>
          <w:rFonts w:ascii="Times New Roman" w:hAnsi="Times New Roman" w:cs="Times New Roman"/>
          <w:rPrChange w:id="227" w:author="Magnuson" w:date="2019-09-28T12:58:00Z">
            <w:rPr>
              <w:rFonts w:ascii="Times New Roman" w:hAnsi="Times New Roman" w:cs="Times New Roman"/>
            </w:rPr>
          </w:rPrChange>
        </w:rPr>
        <w:t xml:space="preserve"> life nor his partying life were</w:t>
      </w:r>
      <w:r w:rsidR="00EE0927" w:rsidRPr="003D3C74">
        <w:rPr>
          <w:rFonts w:ascii="Times New Roman" w:hAnsi="Times New Roman" w:cs="Times New Roman"/>
          <w:rPrChange w:id="228" w:author="Magnuson" w:date="2019-09-28T12:58:00Z">
            <w:rPr>
              <w:rFonts w:ascii="Times New Roman" w:hAnsi="Times New Roman" w:cs="Times New Roman"/>
            </w:rPr>
          </w:rPrChange>
        </w:rPr>
        <w:t xml:space="preserve"> </w:t>
      </w:r>
      <w:r w:rsidR="00746E28" w:rsidRPr="003D3C74">
        <w:rPr>
          <w:rFonts w:ascii="Times New Roman" w:hAnsi="Times New Roman" w:cs="Times New Roman"/>
          <w:rPrChange w:id="229" w:author="Magnuson" w:date="2019-09-28T12:58:00Z">
            <w:rPr>
              <w:rFonts w:ascii="Times New Roman" w:hAnsi="Times New Roman" w:cs="Times New Roman"/>
            </w:rPr>
          </w:rPrChange>
        </w:rPr>
        <w:t xml:space="preserve">entirely </w:t>
      </w:r>
      <w:r w:rsidR="00EE0927" w:rsidRPr="003D3C74">
        <w:rPr>
          <w:rFonts w:ascii="Times New Roman" w:hAnsi="Times New Roman" w:cs="Times New Roman"/>
          <w:rPrChange w:id="230" w:author="Magnuson" w:date="2019-09-28T12:58:00Z">
            <w:rPr>
              <w:rFonts w:ascii="Times New Roman" w:hAnsi="Times New Roman" w:cs="Times New Roman"/>
            </w:rPr>
          </w:rPrChange>
        </w:rPr>
        <w:t>satisfying, but the party life was at least a temporary diversion. Without a job, his days were lonely, and he could n</w:t>
      </w:r>
      <w:r w:rsidR="00382D2E" w:rsidRPr="003D3C74">
        <w:rPr>
          <w:rFonts w:ascii="Times New Roman" w:hAnsi="Times New Roman" w:cs="Times New Roman"/>
          <w:rPrChange w:id="231" w:author="Magnuson" w:date="2019-09-28T12:58:00Z">
            <w:rPr>
              <w:rFonts w:ascii="Times New Roman" w:hAnsi="Times New Roman" w:cs="Times New Roman"/>
            </w:rPr>
          </w:rPrChange>
        </w:rPr>
        <w:t>ot find meaningful things to do</w:t>
      </w:r>
      <w:r w:rsidR="00EE0927" w:rsidRPr="003D3C74">
        <w:rPr>
          <w:rFonts w:ascii="Times New Roman" w:hAnsi="Times New Roman" w:cs="Times New Roman"/>
          <w:rPrChange w:id="232" w:author="Magnuson" w:date="2019-09-28T12:58:00Z">
            <w:rPr>
              <w:rFonts w:ascii="Times New Roman" w:hAnsi="Times New Roman" w:cs="Times New Roman"/>
            </w:rPr>
          </w:rPrChange>
        </w:rPr>
        <w:t xml:space="preserve"> though he had some recognition of other options. </w:t>
      </w:r>
      <w:r w:rsidR="006446C9" w:rsidRPr="003D3C74">
        <w:rPr>
          <w:rFonts w:ascii="Times New Roman" w:hAnsi="Times New Roman" w:cs="Times New Roman"/>
          <w:rPrChange w:id="233" w:author="Magnuson" w:date="2019-09-28T12:58:00Z">
            <w:rPr>
              <w:rFonts w:ascii="Times New Roman" w:hAnsi="Times New Roman" w:cs="Times New Roman"/>
            </w:rPr>
          </w:rPrChange>
        </w:rPr>
        <w:t>An adult life eluded Kurtis, in part because he had difficulty finding work where he might learn how to be an adult.</w:t>
      </w:r>
    </w:p>
    <w:p w14:paraId="2B46879D" w14:textId="21CF7BE3" w:rsidR="00EE0927" w:rsidRPr="003D3C74" w:rsidRDefault="004303A8" w:rsidP="00121249">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234" w:author="Magnuson" w:date="2019-09-28T12:58:00Z">
            <w:rPr>
              <w:rFonts w:ascii="Times New Roman" w:hAnsi="Times New Roman" w:cs="Times New Roman"/>
            </w:rPr>
          </w:rPrChange>
        </w:rPr>
      </w:pPr>
      <w:r w:rsidRPr="003D3C74">
        <w:rPr>
          <w:rFonts w:ascii="Times New Roman" w:hAnsi="Times New Roman" w:cs="Times New Roman"/>
          <w:rPrChange w:id="235" w:author="Magnuson" w:date="2019-09-28T12:58:00Z">
            <w:rPr>
              <w:rFonts w:ascii="Times New Roman" w:hAnsi="Times New Roman" w:cs="Times New Roman"/>
            </w:rPr>
          </w:rPrChange>
        </w:rPr>
        <w:t>Unlike Katrina and Kurtis, Ava had an ordinary childhood</w:t>
      </w:r>
      <w:r w:rsidR="00746E28" w:rsidRPr="003D3C74">
        <w:rPr>
          <w:rFonts w:ascii="Times New Roman" w:hAnsi="Times New Roman" w:cs="Times New Roman"/>
          <w:rPrChange w:id="236" w:author="Magnuson" w:date="2019-09-28T12:58:00Z">
            <w:rPr>
              <w:rFonts w:ascii="Times New Roman" w:hAnsi="Times New Roman" w:cs="Times New Roman"/>
            </w:rPr>
          </w:rPrChange>
        </w:rPr>
        <w:t xml:space="preserve"> until </w:t>
      </w:r>
      <w:r w:rsidRPr="003D3C74">
        <w:rPr>
          <w:rFonts w:ascii="Times New Roman" w:hAnsi="Times New Roman" w:cs="Times New Roman"/>
          <w:rPrChange w:id="237" w:author="Magnuson" w:date="2019-09-28T12:58:00Z">
            <w:rPr>
              <w:rFonts w:ascii="Times New Roman" w:hAnsi="Times New Roman" w:cs="Times New Roman"/>
            </w:rPr>
          </w:rPrChange>
        </w:rPr>
        <w:t>an older cousin introduced her to heroin. Heroin was fun</w:t>
      </w:r>
      <w:r w:rsidR="00466936" w:rsidRPr="003D3C74">
        <w:rPr>
          <w:rFonts w:ascii="Times New Roman" w:hAnsi="Times New Roman" w:cs="Times New Roman"/>
          <w:rPrChange w:id="238" w:author="Magnuson" w:date="2019-09-28T12:58:00Z">
            <w:rPr>
              <w:rFonts w:ascii="Times New Roman" w:hAnsi="Times New Roman" w:cs="Times New Roman"/>
            </w:rPr>
          </w:rPrChange>
        </w:rPr>
        <w:t xml:space="preserve">, and Ava took three years off </w:t>
      </w:r>
      <w:r w:rsidRPr="003D3C74">
        <w:rPr>
          <w:rFonts w:ascii="Times New Roman" w:hAnsi="Times New Roman" w:cs="Times New Roman"/>
          <w:rPrChange w:id="239" w:author="Magnuson" w:date="2019-09-28T12:58:00Z">
            <w:rPr>
              <w:rFonts w:ascii="Times New Roman" w:hAnsi="Times New Roman" w:cs="Times New Roman"/>
            </w:rPr>
          </w:rPrChange>
        </w:rPr>
        <w:t xml:space="preserve">from other things to enjoy it. She was street-involved, spending most of her time </w:t>
      </w:r>
      <w:r w:rsidR="00746E28" w:rsidRPr="003D3C74">
        <w:rPr>
          <w:rFonts w:ascii="Times New Roman" w:hAnsi="Times New Roman" w:cs="Times New Roman"/>
          <w:rPrChange w:id="240" w:author="Magnuson" w:date="2019-09-28T12:58:00Z">
            <w:rPr>
              <w:rFonts w:ascii="Times New Roman" w:hAnsi="Times New Roman" w:cs="Times New Roman"/>
            </w:rPr>
          </w:rPrChange>
        </w:rPr>
        <w:t xml:space="preserve">with </w:t>
      </w:r>
      <w:r w:rsidRPr="003D3C74">
        <w:rPr>
          <w:rFonts w:ascii="Times New Roman" w:hAnsi="Times New Roman" w:cs="Times New Roman"/>
          <w:rPrChange w:id="241" w:author="Magnuson" w:date="2019-09-28T12:58:00Z">
            <w:rPr>
              <w:rFonts w:ascii="Times New Roman" w:hAnsi="Times New Roman" w:cs="Times New Roman"/>
            </w:rPr>
          </w:rPrChange>
        </w:rPr>
        <w:t>street friends, using street services, and not going to school. She had one important advantage: Her mother was committed to seeing Ava through this, even to the point of separating from Ava’s father when he wanted Ava to leave</w:t>
      </w:r>
      <w:r w:rsidR="00424296" w:rsidRPr="003D3C74">
        <w:rPr>
          <w:rFonts w:ascii="Times New Roman" w:hAnsi="Times New Roman" w:cs="Times New Roman"/>
          <w:rPrChange w:id="242" w:author="Magnuson" w:date="2019-09-28T12:58:00Z">
            <w:rPr>
              <w:rFonts w:ascii="Times New Roman" w:hAnsi="Times New Roman" w:cs="Times New Roman"/>
            </w:rPr>
          </w:rPrChange>
        </w:rPr>
        <w:t xml:space="preserve"> home.</w:t>
      </w:r>
      <w:r w:rsidRPr="003D3C74">
        <w:rPr>
          <w:rFonts w:ascii="Times New Roman" w:hAnsi="Times New Roman" w:cs="Times New Roman"/>
          <w:rPrChange w:id="243" w:author="Magnuson" w:date="2019-09-28T12:58:00Z">
            <w:rPr>
              <w:rFonts w:ascii="Times New Roman" w:hAnsi="Times New Roman" w:cs="Times New Roman"/>
            </w:rPr>
          </w:rPrChange>
        </w:rPr>
        <w:t xml:space="preserve"> It may have helped that Ava’s mother underestimated the depth of the problem, and Ava at one point said t</w:t>
      </w:r>
      <w:r w:rsidR="00EE0927" w:rsidRPr="003D3C74">
        <w:rPr>
          <w:rFonts w:ascii="Times New Roman" w:hAnsi="Times New Roman" w:cs="Times New Roman"/>
          <w:rPrChange w:id="244" w:author="Magnuson" w:date="2019-09-28T12:58:00Z">
            <w:rPr>
              <w:rFonts w:ascii="Times New Roman" w:hAnsi="Times New Roman" w:cs="Times New Roman"/>
            </w:rPr>
          </w:rPrChange>
        </w:rPr>
        <w:t xml:space="preserve">hat her mother was “in denial.” It did not matter; when Ava tired of heroin use as a way of life, </w:t>
      </w:r>
      <w:r w:rsidR="00746E28" w:rsidRPr="003D3C74">
        <w:rPr>
          <w:rFonts w:ascii="Times New Roman" w:hAnsi="Times New Roman" w:cs="Times New Roman"/>
          <w:rPrChange w:id="245" w:author="Magnuson" w:date="2019-09-28T12:58:00Z">
            <w:rPr>
              <w:rFonts w:ascii="Times New Roman" w:hAnsi="Times New Roman" w:cs="Times New Roman"/>
            </w:rPr>
          </w:rPrChange>
        </w:rPr>
        <w:t>s</w:t>
      </w:r>
      <w:r w:rsidR="00382D2E" w:rsidRPr="003D3C74">
        <w:rPr>
          <w:rFonts w:ascii="Times New Roman" w:hAnsi="Times New Roman" w:cs="Times New Roman"/>
          <w:rPrChange w:id="246" w:author="Magnuson" w:date="2019-09-28T12:58:00Z">
            <w:rPr>
              <w:rFonts w:ascii="Times New Roman" w:hAnsi="Times New Roman" w:cs="Times New Roman"/>
            </w:rPr>
          </w:rPrChange>
        </w:rPr>
        <w:t>he was able to</w:t>
      </w:r>
      <w:r w:rsidR="00746E28" w:rsidRPr="003D3C74">
        <w:rPr>
          <w:rFonts w:ascii="Times New Roman" w:hAnsi="Times New Roman" w:cs="Times New Roman"/>
          <w:rPrChange w:id="247" w:author="Magnuson" w:date="2019-09-28T12:58:00Z">
            <w:rPr>
              <w:rFonts w:ascii="Times New Roman" w:hAnsi="Times New Roman" w:cs="Times New Roman"/>
            </w:rPr>
          </w:rPrChange>
        </w:rPr>
        <w:t xml:space="preserve"> return to </w:t>
      </w:r>
      <w:r w:rsidR="00EE0927" w:rsidRPr="003D3C74">
        <w:rPr>
          <w:rFonts w:ascii="Times New Roman" w:hAnsi="Times New Roman" w:cs="Times New Roman"/>
          <w:rPrChange w:id="248" w:author="Magnuson" w:date="2019-09-28T12:58:00Z">
            <w:rPr>
              <w:rFonts w:ascii="Times New Roman" w:hAnsi="Times New Roman" w:cs="Times New Roman"/>
            </w:rPr>
          </w:rPrChange>
        </w:rPr>
        <w:t>her old life</w:t>
      </w:r>
      <w:r w:rsidR="00382D2E" w:rsidRPr="003D3C74">
        <w:rPr>
          <w:rFonts w:ascii="Times New Roman" w:hAnsi="Times New Roman" w:cs="Times New Roman"/>
          <w:rPrChange w:id="249" w:author="Magnuson" w:date="2019-09-28T12:58:00Z">
            <w:rPr>
              <w:rFonts w:ascii="Times New Roman" w:hAnsi="Times New Roman" w:cs="Times New Roman"/>
            </w:rPr>
          </w:rPrChange>
        </w:rPr>
        <w:t xml:space="preserve"> and live with mom</w:t>
      </w:r>
      <w:r w:rsidR="00EE0927" w:rsidRPr="003D3C74">
        <w:rPr>
          <w:rFonts w:ascii="Times New Roman" w:hAnsi="Times New Roman" w:cs="Times New Roman"/>
          <w:rPrChange w:id="250" w:author="Magnuson" w:date="2019-09-28T12:58:00Z">
            <w:rPr>
              <w:rFonts w:ascii="Times New Roman" w:hAnsi="Times New Roman" w:cs="Times New Roman"/>
            </w:rPr>
          </w:rPrChange>
        </w:rPr>
        <w:t xml:space="preserve">, </w:t>
      </w:r>
      <w:r w:rsidR="00746E28" w:rsidRPr="003D3C74">
        <w:rPr>
          <w:rFonts w:ascii="Times New Roman" w:hAnsi="Times New Roman" w:cs="Times New Roman"/>
          <w:rPrChange w:id="251" w:author="Magnuson" w:date="2019-09-28T12:58:00Z">
            <w:rPr>
              <w:rFonts w:ascii="Times New Roman" w:hAnsi="Times New Roman" w:cs="Times New Roman"/>
            </w:rPr>
          </w:rPrChange>
        </w:rPr>
        <w:t xml:space="preserve">without ever really having to consider and resolve </w:t>
      </w:r>
      <w:r w:rsidR="00EE0927" w:rsidRPr="003D3C74">
        <w:rPr>
          <w:rFonts w:ascii="Times New Roman" w:hAnsi="Times New Roman" w:cs="Times New Roman"/>
          <w:rPrChange w:id="252" w:author="Magnuson" w:date="2019-09-28T12:58:00Z">
            <w:rPr>
              <w:rFonts w:ascii="Times New Roman" w:hAnsi="Times New Roman" w:cs="Times New Roman"/>
            </w:rPr>
          </w:rPrChange>
        </w:rPr>
        <w:t>longer-term decisions about independence and self-reliance. Unlike Kurtis and Katrina, finding food and paying rent w</w:t>
      </w:r>
      <w:r w:rsidR="00AB66F3" w:rsidRPr="003D3C74">
        <w:rPr>
          <w:rFonts w:ascii="Times New Roman" w:hAnsi="Times New Roman" w:cs="Times New Roman"/>
          <w:rPrChange w:id="253" w:author="Magnuson" w:date="2019-09-28T12:58:00Z">
            <w:rPr>
              <w:rFonts w:ascii="Times New Roman" w:hAnsi="Times New Roman" w:cs="Times New Roman"/>
            </w:rPr>
          </w:rPrChange>
        </w:rPr>
        <w:t xml:space="preserve">ere never stressors in </w:t>
      </w:r>
      <w:r w:rsidR="00424296" w:rsidRPr="003D3C74">
        <w:rPr>
          <w:rFonts w:ascii="Times New Roman" w:hAnsi="Times New Roman" w:cs="Times New Roman"/>
          <w:rPrChange w:id="254" w:author="Magnuson" w:date="2019-09-28T12:58:00Z">
            <w:rPr>
              <w:rFonts w:ascii="Times New Roman" w:hAnsi="Times New Roman" w:cs="Times New Roman"/>
            </w:rPr>
          </w:rPrChange>
        </w:rPr>
        <w:t>Ava’s</w:t>
      </w:r>
      <w:r w:rsidR="00AB66F3" w:rsidRPr="003D3C74">
        <w:rPr>
          <w:rFonts w:ascii="Times New Roman" w:hAnsi="Times New Roman" w:cs="Times New Roman"/>
          <w:rPrChange w:id="255" w:author="Magnuson" w:date="2019-09-28T12:58:00Z">
            <w:rPr>
              <w:rFonts w:ascii="Times New Roman" w:hAnsi="Times New Roman" w:cs="Times New Roman"/>
            </w:rPr>
          </w:rPrChange>
        </w:rPr>
        <w:t xml:space="preserve"> life, and unlike Kurtis and Katrina, Ava had not suffered trauma in her early life.</w:t>
      </w:r>
      <w:r w:rsidR="006446C9" w:rsidRPr="003D3C74">
        <w:rPr>
          <w:rFonts w:ascii="Times New Roman" w:hAnsi="Times New Roman" w:cs="Times New Roman"/>
          <w:rPrChange w:id="256" w:author="Magnuson" w:date="2019-09-28T12:58:00Z">
            <w:rPr>
              <w:rFonts w:ascii="Times New Roman" w:hAnsi="Times New Roman" w:cs="Times New Roman"/>
            </w:rPr>
          </w:rPrChange>
        </w:rPr>
        <w:t xml:space="preserve"> Like Kurtis, Ava </w:t>
      </w:r>
      <w:r w:rsidR="00424296" w:rsidRPr="003D3C74">
        <w:rPr>
          <w:rFonts w:ascii="Times New Roman" w:hAnsi="Times New Roman" w:cs="Times New Roman"/>
          <w:rPrChange w:id="257" w:author="Magnuson" w:date="2019-09-28T12:58:00Z">
            <w:rPr>
              <w:rFonts w:ascii="Times New Roman" w:hAnsi="Times New Roman" w:cs="Times New Roman"/>
            </w:rPr>
          </w:rPrChange>
        </w:rPr>
        <w:t xml:space="preserve">had not yet achieved </w:t>
      </w:r>
      <w:r w:rsidR="006446C9" w:rsidRPr="003D3C74">
        <w:rPr>
          <w:rFonts w:ascii="Times New Roman" w:hAnsi="Times New Roman" w:cs="Times New Roman"/>
          <w:rPrChange w:id="258" w:author="Magnuson" w:date="2019-09-28T12:58:00Z">
            <w:rPr>
              <w:rFonts w:ascii="Times New Roman" w:hAnsi="Times New Roman" w:cs="Times New Roman"/>
            </w:rPr>
          </w:rPrChange>
        </w:rPr>
        <w:t>an independent young a</w:t>
      </w:r>
      <w:r w:rsidR="00CD0636" w:rsidRPr="003D3C74">
        <w:rPr>
          <w:rFonts w:ascii="Times New Roman" w:hAnsi="Times New Roman" w:cs="Times New Roman"/>
          <w:rPrChange w:id="259" w:author="Magnuson" w:date="2019-09-28T12:58:00Z">
            <w:rPr>
              <w:rFonts w:ascii="Times New Roman" w:hAnsi="Times New Roman" w:cs="Times New Roman"/>
            </w:rPr>
          </w:rPrChange>
        </w:rPr>
        <w:t>dult life</w:t>
      </w:r>
      <w:r w:rsidR="00424296" w:rsidRPr="003D3C74">
        <w:rPr>
          <w:rFonts w:ascii="Times New Roman" w:hAnsi="Times New Roman" w:cs="Times New Roman"/>
          <w:rPrChange w:id="260" w:author="Magnuson" w:date="2019-09-28T12:58:00Z">
            <w:rPr>
              <w:rFonts w:ascii="Times New Roman" w:hAnsi="Times New Roman" w:cs="Times New Roman"/>
            </w:rPr>
          </w:rPrChange>
        </w:rPr>
        <w:t xml:space="preserve"> by the time of our last interview.</w:t>
      </w:r>
      <w:r w:rsidR="00CD0636" w:rsidRPr="003D3C74">
        <w:rPr>
          <w:rFonts w:ascii="Times New Roman" w:hAnsi="Times New Roman" w:cs="Times New Roman"/>
          <w:rPrChange w:id="261" w:author="Magnuson" w:date="2019-09-28T12:58:00Z">
            <w:rPr>
              <w:rFonts w:ascii="Times New Roman" w:hAnsi="Times New Roman" w:cs="Times New Roman"/>
            </w:rPr>
          </w:rPrChange>
        </w:rPr>
        <w:t xml:space="preserve"> Like Katrina, she</w:t>
      </w:r>
      <w:r w:rsidR="006446C9" w:rsidRPr="003D3C74">
        <w:rPr>
          <w:rFonts w:ascii="Times New Roman" w:hAnsi="Times New Roman" w:cs="Times New Roman"/>
          <w:rPrChange w:id="262" w:author="Magnuson" w:date="2019-09-28T12:58:00Z">
            <w:rPr>
              <w:rFonts w:ascii="Times New Roman" w:hAnsi="Times New Roman" w:cs="Times New Roman"/>
            </w:rPr>
          </w:rPrChange>
        </w:rPr>
        <w:t xml:space="preserve"> found something meaningful. Unlike Katrina, </w:t>
      </w:r>
      <w:r w:rsidR="00746E28" w:rsidRPr="003D3C74">
        <w:rPr>
          <w:rFonts w:ascii="Times New Roman" w:hAnsi="Times New Roman" w:cs="Times New Roman"/>
          <w:rPrChange w:id="263" w:author="Magnuson" w:date="2019-09-28T12:58:00Z">
            <w:rPr>
              <w:rFonts w:ascii="Times New Roman" w:hAnsi="Times New Roman" w:cs="Times New Roman"/>
            </w:rPr>
          </w:rPrChange>
        </w:rPr>
        <w:t xml:space="preserve">a return to adolescence </w:t>
      </w:r>
      <w:r w:rsidR="006446C9" w:rsidRPr="003D3C74">
        <w:rPr>
          <w:rFonts w:ascii="Times New Roman" w:hAnsi="Times New Roman" w:cs="Times New Roman"/>
          <w:rPrChange w:id="264" w:author="Magnuson" w:date="2019-09-28T12:58:00Z">
            <w:rPr>
              <w:rFonts w:ascii="Times New Roman" w:hAnsi="Times New Roman" w:cs="Times New Roman"/>
            </w:rPr>
          </w:rPrChange>
        </w:rPr>
        <w:t>was always available</w:t>
      </w:r>
      <w:r w:rsidR="008C0275" w:rsidRPr="003D3C74">
        <w:rPr>
          <w:rFonts w:ascii="Times New Roman" w:hAnsi="Times New Roman" w:cs="Times New Roman"/>
          <w:rPrChange w:id="265" w:author="Magnuson" w:date="2019-09-28T12:58:00Z">
            <w:rPr>
              <w:rFonts w:ascii="Times New Roman" w:hAnsi="Times New Roman" w:cs="Times New Roman"/>
            </w:rPr>
          </w:rPrChange>
        </w:rPr>
        <w:t xml:space="preserve"> by returning to being a daughter</w:t>
      </w:r>
      <w:r w:rsidR="006446C9" w:rsidRPr="003D3C74">
        <w:rPr>
          <w:rFonts w:ascii="Times New Roman" w:hAnsi="Times New Roman" w:cs="Times New Roman"/>
          <w:rPrChange w:id="266" w:author="Magnuson" w:date="2019-09-28T12:58:00Z">
            <w:rPr>
              <w:rFonts w:ascii="Times New Roman" w:hAnsi="Times New Roman" w:cs="Times New Roman"/>
            </w:rPr>
          </w:rPrChange>
        </w:rPr>
        <w:t xml:space="preserve"> and adolescent </w:t>
      </w:r>
      <w:r w:rsidR="008C0275" w:rsidRPr="003D3C74">
        <w:rPr>
          <w:rFonts w:ascii="Times New Roman" w:hAnsi="Times New Roman" w:cs="Times New Roman"/>
          <w:rPrChange w:id="267" w:author="Magnuson" w:date="2019-09-28T12:58:00Z">
            <w:rPr>
              <w:rFonts w:ascii="Times New Roman" w:hAnsi="Times New Roman" w:cs="Times New Roman"/>
            </w:rPr>
          </w:rPrChange>
        </w:rPr>
        <w:t>under the care of her mom</w:t>
      </w:r>
      <w:r w:rsidR="006446C9" w:rsidRPr="003D3C74">
        <w:rPr>
          <w:rFonts w:ascii="Times New Roman" w:hAnsi="Times New Roman" w:cs="Times New Roman"/>
          <w:rPrChange w:id="268" w:author="Magnuson" w:date="2019-09-28T12:58:00Z">
            <w:rPr>
              <w:rFonts w:ascii="Times New Roman" w:hAnsi="Times New Roman" w:cs="Times New Roman"/>
            </w:rPr>
          </w:rPrChange>
        </w:rPr>
        <w:t>.</w:t>
      </w:r>
      <w:r w:rsidR="0098314B" w:rsidRPr="003D3C74">
        <w:rPr>
          <w:rFonts w:ascii="Times New Roman" w:hAnsi="Times New Roman" w:cs="Times New Roman"/>
          <w:rPrChange w:id="269" w:author="Magnuson" w:date="2019-09-28T12:58:00Z">
            <w:rPr>
              <w:rFonts w:ascii="Times New Roman" w:hAnsi="Times New Roman" w:cs="Times New Roman"/>
            </w:rPr>
          </w:rPrChange>
        </w:rPr>
        <w:t xml:space="preserve"> In the sections below we….</w:t>
      </w:r>
    </w:p>
    <w:p w14:paraId="4BCD50F9" w14:textId="51CE59FD" w:rsidR="004303A8" w:rsidRPr="003D3C74" w:rsidRDefault="0077388B"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rPrChange w:id="270" w:author="Magnuson" w:date="2019-09-28T12:58:00Z">
            <w:rPr>
              <w:rFonts w:ascii="Times New Roman" w:hAnsi="Times New Roman" w:cs="Times New Roman"/>
            </w:rPr>
          </w:rPrChange>
        </w:rPr>
      </w:pPr>
      <w:r w:rsidRPr="003D3C74">
        <w:rPr>
          <w:rFonts w:ascii="Times New Roman" w:hAnsi="Times New Roman" w:cs="Times New Roman"/>
          <w:rPrChange w:id="271" w:author="Magnuson" w:date="2019-09-28T12:58:00Z">
            <w:rPr>
              <w:rFonts w:ascii="Times New Roman" w:hAnsi="Times New Roman" w:cs="Times New Roman"/>
            </w:rPr>
          </w:rPrChange>
        </w:rPr>
        <w:t>&lt;</w:t>
      </w:r>
      <w:r w:rsidR="001126E5" w:rsidRPr="003D3C74">
        <w:rPr>
          <w:rFonts w:ascii="Times New Roman" w:hAnsi="Times New Roman" w:cs="Times New Roman"/>
          <w:rPrChange w:id="272" w:author="Magnuson" w:date="2019-09-28T12:58:00Z">
            <w:rPr>
              <w:rFonts w:ascii="Times New Roman" w:hAnsi="Times New Roman" w:cs="Times New Roman"/>
            </w:rPr>
          </w:rPrChange>
        </w:rPr>
        <w:t>2</w:t>
      </w:r>
      <w:r w:rsidRPr="003D3C74">
        <w:rPr>
          <w:rFonts w:ascii="Times New Roman" w:hAnsi="Times New Roman" w:cs="Times New Roman"/>
          <w:rPrChange w:id="273" w:author="Magnuson" w:date="2019-09-28T12:58:00Z">
            <w:rPr>
              <w:rFonts w:ascii="Times New Roman" w:hAnsi="Times New Roman" w:cs="Times New Roman"/>
            </w:rPr>
          </w:rPrChange>
        </w:rPr>
        <w:t xml:space="preserve">&gt; </w:t>
      </w:r>
      <w:r w:rsidR="004303A8" w:rsidRPr="003D3C74">
        <w:rPr>
          <w:rFonts w:ascii="Times New Roman" w:hAnsi="Times New Roman" w:cs="Times New Roman"/>
          <w:rPrChange w:id="274" w:author="Magnuson" w:date="2019-09-28T12:58:00Z">
            <w:rPr>
              <w:rFonts w:ascii="Times New Roman" w:hAnsi="Times New Roman" w:cs="Times New Roman"/>
            </w:rPr>
          </w:rPrChange>
        </w:rPr>
        <w:t>Katrina: Adulthood as a Fierce Commitment</w:t>
      </w:r>
    </w:p>
    <w:p w14:paraId="1EA8507A" w14:textId="4A0548DA" w:rsidR="004303A8" w:rsidRPr="003D3C74" w:rsidRDefault="004303A8" w:rsidP="00785A90">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275" w:author="Magnuson" w:date="2019-09-28T12:58:00Z">
            <w:rPr>
              <w:rFonts w:ascii="Times New Roman" w:hAnsi="Times New Roman" w:cs="Times New Roman"/>
            </w:rPr>
          </w:rPrChange>
        </w:rPr>
      </w:pPr>
      <w:r w:rsidRPr="003D3C74">
        <w:rPr>
          <w:rFonts w:ascii="Times New Roman" w:hAnsi="Times New Roman" w:cs="Times New Roman"/>
          <w:rPrChange w:id="276" w:author="Magnuson" w:date="2019-09-28T12:58:00Z">
            <w:rPr>
              <w:rFonts w:ascii="Times New Roman" w:hAnsi="Times New Roman" w:cs="Times New Roman"/>
            </w:rPr>
          </w:rPrChange>
        </w:rPr>
        <w:t xml:space="preserve">Katrina's traumatic experiences began early: Her father did something </w:t>
      </w:r>
      <w:r w:rsidR="003B1AFE" w:rsidRPr="003D3C74">
        <w:rPr>
          <w:rFonts w:ascii="Times New Roman" w:hAnsi="Times New Roman" w:cs="Times New Roman"/>
          <w:rPrChange w:id="277" w:author="Magnuson" w:date="2019-09-28T12:58:00Z">
            <w:rPr>
              <w:rFonts w:ascii="Times New Roman" w:hAnsi="Times New Roman" w:cs="Times New Roman"/>
            </w:rPr>
          </w:rPrChange>
        </w:rPr>
        <w:t xml:space="preserve">that lead to </w:t>
      </w:r>
      <w:r w:rsidR="00AB66F3" w:rsidRPr="003D3C74">
        <w:rPr>
          <w:rFonts w:ascii="Times New Roman" w:hAnsi="Times New Roman" w:cs="Times New Roman"/>
          <w:rPrChange w:id="278" w:author="Magnuson" w:date="2019-09-28T12:58:00Z">
            <w:rPr>
              <w:rFonts w:ascii="Times New Roman" w:hAnsi="Times New Roman" w:cs="Times New Roman"/>
            </w:rPr>
          </w:rPrChange>
        </w:rPr>
        <w:t xml:space="preserve">public </w:t>
      </w:r>
      <w:r w:rsidR="00AB66F3" w:rsidRPr="003D3C74">
        <w:rPr>
          <w:rFonts w:ascii="Times New Roman" w:hAnsi="Times New Roman" w:cs="Times New Roman"/>
          <w:rPrChange w:id="279" w:author="Magnuson" w:date="2019-09-28T12:58:00Z">
            <w:rPr>
              <w:rFonts w:ascii="Times New Roman" w:hAnsi="Times New Roman" w:cs="Times New Roman"/>
            </w:rPr>
          </w:rPrChange>
        </w:rPr>
        <w:lastRenderedPageBreak/>
        <w:t xml:space="preserve">notoriety </w:t>
      </w:r>
      <w:r w:rsidR="003B1AFE" w:rsidRPr="003D3C74">
        <w:rPr>
          <w:rFonts w:ascii="Times New Roman" w:hAnsi="Times New Roman" w:cs="Times New Roman"/>
          <w:rPrChange w:id="280" w:author="Magnuson" w:date="2019-09-28T12:58:00Z">
            <w:rPr>
              <w:rFonts w:ascii="Times New Roman" w:hAnsi="Times New Roman" w:cs="Times New Roman"/>
            </w:rPr>
          </w:rPrChange>
        </w:rPr>
        <w:t xml:space="preserve">and </w:t>
      </w:r>
      <w:r w:rsidR="00AB66F3" w:rsidRPr="003D3C74">
        <w:rPr>
          <w:rFonts w:ascii="Times New Roman" w:hAnsi="Times New Roman" w:cs="Times New Roman"/>
          <w:rPrChange w:id="281" w:author="Magnuson" w:date="2019-09-28T12:58:00Z">
            <w:rPr>
              <w:rFonts w:ascii="Times New Roman" w:hAnsi="Times New Roman" w:cs="Times New Roman"/>
            </w:rPr>
          </w:rPrChange>
        </w:rPr>
        <w:t>split the extended family</w:t>
      </w:r>
      <w:r w:rsidR="008C0275" w:rsidRPr="003D3C74">
        <w:rPr>
          <w:rFonts w:ascii="Times New Roman" w:hAnsi="Times New Roman" w:cs="Times New Roman"/>
          <w:rPrChange w:id="282" w:author="Magnuson" w:date="2019-09-28T12:58:00Z">
            <w:rPr>
              <w:rFonts w:ascii="Times New Roman" w:hAnsi="Times New Roman" w:cs="Times New Roman"/>
            </w:rPr>
          </w:rPrChange>
        </w:rPr>
        <w:t xml:space="preserve"> and caused Katr</w:t>
      </w:r>
      <w:r w:rsidR="00382D2E" w:rsidRPr="003D3C74">
        <w:rPr>
          <w:rFonts w:ascii="Times New Roman" w:hAnsi="Times New Roman" w:cs="Times New Roman"/>
          <w:rPrChange w:id="283" w:author="Magnuson" w:date="2019-09-28T12:58:00Z">
            <w:rPr>
              <w:rFonts w:ascii="Times New Roman" w:hAnsi="Times New Roman" w:cs="Times New Roman"/>
            </w:rPr>
          </w:rPrChange>
        </w:rPr>
        <w:t xml:space="preserve">ina considerable mental anguish. </w:t>
      </w:r>
      <w:r w:rsidR="00424296" w:rsidRPr="003D3C74">
        <w:rPr>
          <w:rFonts w:ascii="Times New Roman" w:hAnsi="Times New Roman" w:cs="Times New Roman"/>
          <w:rPrChange w:id="284" w:author="Magnuson" w:date="2019-09-28T12:58:00Z">
            <w:rPr>
              <w:rFonts w:ascii="Times New Roman" w:hAnsi="Times New Roman" w:cs="Times New Roman"/>
            </w:rPr>
          </w:rPrChange>
        </w:rPr>
        <w:t>R</w:t>
      </w:r>
      <w:r w:rsidR="008C0275" w:rsidRPr="003D3C74">
        <w:rPr>
          <w:rFonts w:ascii="Times New Roman" w:hAnsi="Times New Roman" w:cs="Times New Roman"/>
          <w:rPrChange w:id="285" w:author="Magnuson" w:date="2019-09-28T12:58:00Z">
            <w:rPr>
              <w:rFonts w:ascii="Times New Roman" w:hAnsi="Times New Roman" w:cs="Times New Roman"/>
            </w:rPr>
          </w:rPrChange>
        </w:rPr>
        <w:t xml:space="preserve">elatives </w:t>
      </w:r>
      <w:r w:rsidRPr="003D3C74">
        <w:rPr>
          <w:rFonts w:ascii="Times New Roman" w:hAnsi="Times New Roman" w:cs="Times New Roman"/>
          <w:rPrChange w:id="286" w:author="Magnuson" w:date="2019-09-28T12:58:00Z">
            <w:rPr>
              <w:rFonts w:ascii="Times New Roman" w:hAnsi="Times New Roman" w:cs="Times New Roman"/>
            </w:rPr>
          </w:rPrChange>
        </w:rPr>
        <w:t xml:space="preserve">disowned Katrina and </w:t>
      </w:r>
      <w:r w:rsidR="00785A90" w:rsidRPr="003D3C74">
        <w:rPr>
          <w:rFonts w:ascii="Times New Roman" w:hAnsi="Times New Roman" w:cs="Times New Roman"/>
          <w:rPrChange w:id="287" w:author="Magnuson" w:date="2019-09-28T12:58:00Z">
            <w:rPr>
              <w:rFonts w:ascii="Times New Roman" w:hAnsi="Times New Roman" w:cs="Times New Roman"/>
            </w:rPr>
          </w:rPrChange>
        </w:rPr>
        <w:t xml:space="preserve">her </w:t>
      </w:r>
      <w:r w:rsidRPr="003D3C74">
        <w:rPr>
          <w:rFonts w:ascii="Times New Roman" w:hAnsi="Times New Roman" w:cs="Times New Roman"/>
          <w:rPrChange w:id="288" w:author="Magnuson" w:date="2019-09-28T12:58:00Z">
            <w:rPr>
              <w:rFonts w:ascii="Times New Roman" w:hAnsi="Times New Roman" w:cs="Times New Roman"/>
            </w:rPr>
          </w:rPrChange>
        </w:rPr>
        <w:t xml:space="preserve">mother. </w:t>
      </w:r>
      <w:r w:rsidR="00424296" w:rsidRPr="003D3C74">
        <w:rPr>
          <w:rFonts w:ascii="Times New Roman" w:hAnsi="Times New Roman" w:cs="Times New Roman"/>
          <w:rPrChange w:id="289" w:author="Magnuson" w:date="2019-09-28T12:58:00Z">
            <w:rPr>
              <w:rFonts w:ascii="Times New Roman" w:hAnsi="Times New Roman" w:cs="Times New Roman"/>
            </w:rPr>
          </w:rPrChange>
        </w:rPr>
        <w:t xml:space="preserve">Katrina was temporarily placed </w:t>
      </w:r>
      <w:r w:rsidR="008C0275" w:rsidRPr="003D3C74">
        <w:rPr>
          <w:rFonts w:ascii="Times New Roman" w:hAnsi="Times New Roman" w:cs="Times New Roman"/>
          <w:rPrChange w:id="290" w:author="Magnuson" w:date="2019-09-28T12:58:00Z">
            <w:rPr>
              <w:rFonts w:ascii="Times New Roman" w:hAnsi="Times New Roman" w:cs="Times New Roman"/>
            </w:rPr>
          </w:rPrChange>
        </w:rPr>
        <w:t>in foster care</w:t>
      </w:r>
      <w:r w:rsidRPr="003D3C74">
        <w:rPr>
          <w:rFonts w:ascii="Times New Roman" w:hAnsi="Times New Roman" w:cs="Times New Roman"/>
          <w:rPrChange w:id="291" w:author="Magnuson" w:date="2019-09-28T12:58:00Z">
            <w:rPr>
              <w:rFonts w:ascii="Times New Roman" w:hAnsi="Times New Roman" w:cs="Times New Roman"/>
            </w:rPr>
          </w:rPrChange>
        </w:rPr>
        <w:t xml:space="preserve"> </w:t>
      </w:r>
      <w:r w:rsidR="008C0275" w:rsidRPr="003D3C74">
        <w:rPr>
          <w:rFonts w:ascii="Times New Roman" w:hAnsi="Times New Roman" w:cs="Times New Roman"/>
          <w:rPrChange w:id="292" w:author="Magnuson" w:date="2019-09-28T12:58:00Z">
            <w:rPr>
              <w:rFonts w:ascii="Times New Roman" w:hAnsi="Times New Roman" w:cs="Times New Roman"/>
            </w:rPr>
          </w:rPrChange>
        </w:rPr>
        <w:t xml:space="preserve">during one of her </w:t>
      </w:r>
      <w:r w:rsidR="00AB66F3" w:rsidRPr="003D3C74">
        <w:rPr>
          <w:rFonts w:ascii="Times New Roman" w:hAnsi="Times New Roman" w:cs="Times New Roman"/>
          <w:rPrChange w:id="293" w:author="Magnuson" w:date="2019-09-28T12:58:00Z">
            <w:rPr>
              <w:rFonts w:ascii="Times New Roman" w:hAnsi="Times New Roman" w:cs="Times New Roman"/>
            </w:rPr>
          </w:rPrChange>
        </w:rPr>
        <w:t>mother's hospitalizations</w:t>
      </w:r>
      <w:r w:rsidRPr="003D3C74">
        <w:rPr>
          <w:rFonts w:ascii="Times New Roman" w:hAnsi="Times New Roman" w:cs="Times New Roman"/>
          <w:rPrChange w:id="294" w:author="Magnuson" w:date="2019-09-28T12:58:00Z">
            <w:rPr>
              <w:rFonts w:ascii="Times New Roman" w:hAnsi="Times New Roman" w:cs="Times New Roman"/>
            </w:rPr>
          </w:rPrChange>
        </w:rPr>
        <w:t xml:space="preserve">. </w:t>
      </w:r>
      <w:r w:rsidR="00424296" w:rsidRPr="003D3C74">
        <w:rPr>
          <w:rFonts w:ascii="Times New Roman" w:hAnsi="Times New Roman" w:cs="Times New Roman"/>
          <w:rPrChange w:id="295" w:author="Magnuson" w:date="2019-09-28T12:58:00Z">
            <w:rPr>
              <w:rFonts w:ascii="Times New Roman" w:hAnsi="Times New Roman" w:cs="Times New Roman"/>
            </w:rPr>
          </w:rPrChange>
        </w:rPr>
        <w:t xml:space="preserve">Later, while under the care of a relative, </w:t>
      </w:r>
      <w:r w:rsidRPr="003D3C74">
        <w:rPr>
          <w:rFonts w:ascii="Times New Roman" w:hAnsi="Times New Roman" w:cs="Times New Roman"/>
          <w:rPrChange w:id="296" w:author="Magnuson" w:date="2019-09-28T12:58:00Z">
            <w:rPr>
              <w:rFonts w:ascii="Times New Roman" w:hAnsi="Times New Roman" w:cs="Times New Roman"/>
            </w:rPr>
          </w:rPrChange>
        </w:rPr>
        <w:t>Katrina</w:t>
      </w:r>
      <w:r w:rsidR="008C0275" w:rsidRPr="003D3C74">
        <w:rPr>
          <w:rFonts w:ascii="Times New Roman" w:hAnsi="Times New Roman" w:cs="Times New Roman"/>
          <w:rPrChange w:id="297" w:author="Magnuson" w:date="2019-09-28T12:58:00Z">
            <w:rPr>
              <w:rFonts w:ascii="Times New Roman" w:hAnsi="Times New Roman" w:cs="Times New Roman"/>
            </w:rPr>
          </w:rPrChange>
        </w:rPr>
        <w:t xml:space="preserve"> was sexually assaulted</w:t>
      </w:r>
      <w:r w:rsidR="00424296" w:rsidRPr="003D3C74">
        <w:rPr>
          <w:rFonts w:ascii="Times New Roman" w:hAnsi="Times New Roman" w:cs="Times New Roman"/>
          <w:rPrChange w:id="298" w:author="Magnuson" w:date="2019-09-28T12:58:00Z">
            <w:rPr>
              <w:rFonts w:ascii="Times New Roman" w:hAnsi="Times New Roman" w:cs="Times New Roman"/>
            </w:rPr>
          </w:rPrChange>
        </w:rPr>
        <w:t xml:space="preserve">. </w:t>
      </w:r>
      <w:r w:rsidR="00121249" w:rsidRPr="003D3C74">
        <w:rPr>
          <w:rFonts w:ascii="Times New Roman" w:hAnsi="Times New Roman" w:cs="Times New Roman"/>
          <w:rPrChange w:id="299" w:author="Magnuson" w:date="2019-09-28T12:58:00Z">
            <w:rPr>
              <w:rFonts w:ascii="Times New Roman" w:hAnsi="Times New Roman" w:cs="Times New Roman"/>
            </w:rPr>
          </w:rPrChange>
        </w:rPr>
        <w:t>The assailant was jailed, and Katrina read</w:t>
      </w:r>
      <w:r w:rsidR="008C0275" w:rsidRPr="003D3C74">
        <w:rPr>
          <w:rFonts w:ascii="Times New Roman" w:hAnsi="Times New Roman" w:cs="Times New Roman"/>
          <w:rPrChange w:id="300" w:author="Magnuson" w:date="2019-09-28T12:58:00Z">
            <w:rPr>
              <w:rFonts w:ascii="Times New Roman" w:hAnsi="Times New Roman" w:cs="Times New Roman"/>
            </w:rPr>
          </w:rPrChange>
        </w:rPr>
        <w:t xml:space="preserve"> a</w:t>
      </w:r>
      <w:r w:rsidR="00ED1E88" w:rsidRPr="003D3C74">
        <w:rPr>
          <w:rFonts w:ascii="Times New Roman" w:hAnsi="Times New Roman" w:cs="Times New Roman"/>
          <w:rPrChange w:id="301" w:author="Magnuson" w:date="2019-09-28T12:58:00Z">
            <w:rPr>
              <w:rFonts w:ascii="Times New Roman" w:hAnsi="Times New Roman" w:cs="Times New Roman"/>
            </w:rPr>
          </w:rPrChange>
        </w:rPr>
        <w:t xml:space="preserve"> statement </w:t>
      </w:r>
      <w:r w:rsidR="00121249" w:rsidRPr="003D3C74">
        <w:rPr>
          <w:rFonts w:ascii="Times New Roman" w:hAnsi="Times New Roman" w:cs="Times New Roman"/>
          <w:rPrChange w:id="302" w:author="Magnuson" w:date="2019-09-28T12:58:00Z">
            <w:rPr>
              <w:rFonts w:ascii="Times New Roman" w:hAnsi="Times New Roman" w:cs="Times New Roman"/>
            </w:rPr>
          </w:rPrChange>
        </w:rPr>
        <w:t xml:space="preserve">in court </w:t>
      </w:r>
      <w:r w:rsidR="00ED1E88" w:rsidRPr="003D3C74">
        <w:rPr>
          <w:rFonts w:ascii="Times New Roman" w:hAnsi="Times New Roman" w:cs="Times New Roman"/>
          <w:rPrChange w:id="303" w:author="Magnuson" w:date="2019-09-28T12:58:00Z">
            <w:rPr>
              <w:rFonts w:ascii="Times New Roman" w:hAnsi="Times New Roman" w:cs="Times New Roman"/>
            </w:rPr>
          </w:rPrChange>
        </w:rPr>
        <w:t>about the impact of the crime on her</w:t>
      </w:r>
      <w:r w:rsidR="00D708FE" w:rsidRPr="003D3C74">
        <w:rPr>
          <w:rFonts w:ascii="Times New Roman" w:hAnsi="Times New Roman" w:cs="Times New Roman"/>
          <w:rPrChange w:id="304" w:author="Magnuson" w:date="2019-09-28T12:58:00Z">
            <w:rPr>
              <w:rFonts w:ascii="Times New Roman" w:hAnsi="Times New Roman" w:cs="Times New Roman"/>
            </w:rPr>
          </w:rPrChange>
        </w:rPr>
        <w:t xml:space="preserve">. She was proud of this and also embarrassed. </w:t>
      </w:r>
      <w:r w:rsidRPr="003D3C74">
        <w:rPr>
          <w:rFonts w:ascii="Times New Roman" w:hAnsi="Times New Roman" w:cs="Times New Roman"/>
          <w:rPrChange w:id="305" w:author="Magnuson" w:date="2019-09-28T12:58:00Z">
            <w:rPr>
              <w:rFonts w:ascii="Times New Roman" w:hAnsi="Times New Roman" w:cs="Times New Roman"/>
            </w:rPr>
          </w:rPrChange>
        </w:rPr>
        <w:t xml:space="preserve"> </w:t>
      </w:r>
    </w:p>
    <w:p w14:paraId="1712DE2F" w14:textId="47C8B9B2" w:rsidR="00DA2131" w:rsidRPr="003D3C74" w:rsidRDefault="004303A8" w:rsidP="00121249">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306" w:author="Magnuson" w:date="2019-09-28T12:58:00Z">
            <w:rPr>
              <w:rFonts w:ascii="Times New Roman" w:hAnsi="Times New Roman" w:cs="Times New Roman"/>
            </w:rPr>
          </w:rPrChange>
        </w:rPr>
      </w:pPr>
      <w:r w:rsidRPr="003D3C74">
        <w:rPr>
          <w:rFonts w:ascii="Times New Roman" w:hAnsi="Times New Roman" w:cs="Times New Roman"/>
          <w:rPrChange w:id="307" w:author="Magnuson" w:date="2019-09-28T12:58:00Z">
            <w:rPr>
              <w:rFonts w:ascii="Times New Roman" w:hAnsi="Times New Roman" w:cs="Times New Roman"/>
            </w:rPr>
          </w:rPrChange>
        </w:rPr>
        <w:t xml:space="preserve">School was not a refuge. In middle school </w:t>
      </w:r>
      <w:r w:rsidR="00424296" w:rsidRPr="003D3C74">
        <w:rPr>
          <w:rFonts w:ascii="Times New Roman" w:hAnsi="Times New Roman" w:cs="Times New Roman"/>
          <w:rPrChange w:id="308" w:author="Magnuson" w:date="2019-09-28T12:58:00Z">
            <w:rPr>
              <w:rFonts w:ascii="Times New Roman" w:hAnsi="Times New Roman" w:cs="Times New Roman"/>
            </w:rPr>
          </w:rPrChange>
        </w:rPr>
        <w:t>Katrina</w:t>
      </w:r>
      <w:r w:rsidRPr="003D3C74">
        <w:rPr>
          <w:rFonts w:ascii="Times New Roman" w:hAnsi="Times New Roman" w:cs="Times New Roman"/>
          <w:rPrChange w:id="309" w:author="Magnuson" w:date="2019-09-28T12:58:00Z">
            <w:rPr>
              <w:rFonts w:ascii="Times New Roman" w:hAnsi="Times New Roman" w:cs="Times New Roman"/>
            </w:rPr>
          </w:rPrChange>
        </w:rPr>
        <w:t xml:space="preserve"> felt out of place, with few friends. She had "coke-bottle" glasses, and she learned s</w:t>
      </w:r>
      <w:r w:rsidR="00785A90" w:rsidRPr="003D3C74">
        <w:rPr>
          <w:rFonts w:ascii="Times New Roman" w:hAnsi="Times New Roman" w:cs="Times New Roman"/>
          <w:rPrChange w:id="310" w:author="Magnuson" w:date="2019-09-28T12:58:00Z">
            <w:rPr>
              <w:rFonts w:ascii="Times New Roman" w:hAnsi="Times New Roman" w:cs="Times New Roman"/>
            </w:rPr>
          </w:rPrChange>
        </w:rPr>
        <w:t>lowly, so she was always behind.</w:t>
      </w:r>
      <w:r w:rsidRPr="003D3C74">
        <w:rPr>
          <w:rFonts w:ascii="Times New Roman" w:hAnsi="Times New Roman" w:cs="Times New Roman"/>
          <w:rPrChange w:id="311" w:author="Magnuson" w:date="2019-09-28T12:58:00Z">
            <w:rPr>
              <w:rFonts w:ascii="Times New Roman" w:hAnsi="Times New Roman" w:cs="Times New Roman"/>
            </w:rPr>
          </w:rPrChange>
        </w:rPr>
        <w:t xml:space="preserve"> </w:t>
      </w:r>
      <w:r w:rsidR="00785A90" w:rsidRPr="003D3C74">
        <w:rPr>
          <w:rFonts w:ascii="Times New Roman" w:hAnsi="Times New Roman" w:cs="Times New Roman"/>
          <w:rPrChange w:id="312" w:author="Magnuson" w:date="2019-09-28T12:58:00Z">
            <w:rPr>
              <w:rFonts w:ascii="Times New Roman" w:hAnsi="Times New Roman" w:cs="Times New Roman"/>
            </w:rPr>
          </w:rPrChange>
        </w:rPr>
        <w:t xml:space="preserve">She </w:t>
      </w:r>
      <w:r w:rsidRPr="003D3C74">
        <w:rPr>
          <w:rFonts w:ascii="Times New Roman" w:hAnsi="Times New Roman" w:cs="Times New Roman"/>
          <w:rPrChange w:id="313" w:author="Magnuson" w:date="2019-09-28T12:58:00Z">
            <w:rPr>
              <w:rFonts w:ascii="Times New Roman" w:hAnsi="Times New Roman" w:cs="Times New Roman"/>
            </w:rPr>
          </w:rPrChange>
        </w:rPr>
        <w:t>was self-conscious, and she was bullied by "nativ</w:t>
      </w:r>
      <w:r w:rsidR="00785A90" w:rsidRPr="003D3C74">
        <w:rPr>
          <w:rFonts w:ascii="Times New Roman" w:hAnsi="Times New Roman" w:cs="Times New Roman"/>
          <w:rPrChange w:id="314" w:author="Magnuson" w:date="2019-09-28T12:58:00Z">
            <w:rPr>
              <w:rFonts w:ascii="Times New Roman" w:hAnsi="Times New Roman" w:cs="Times New Roman"/>
            </w:rPr>
          </w:rPrChange>
        </w:rPr>
        <w:t>e girls," particularly crushing</w:t>
      </w:r>
      <w:r w:rsidRPr="003D3C74">
        <w:rPr>
          <w:rFonts w:ascii="Times New Roman" w:hAnsi="Times New Roman" w:cs="Times New Roman"/>
          <w:rPrChange w:id="315" w:author="Magnuson" w:date="2019-09-28T12:58:00Z">
            <w:rPr>
              <w:rFonts w:ascii="Times New Roman" w:hAnsi="Times New Roman" w:cs="Times New Roman"/>
            </w:rPr>
          </w:rPrChange>
        </w:rPr>
        <w:t xml:space="preserve"> because Katrina </w:t>
      </w:r>
      <w:r w:rsidR="0098314B" w:rsidRPr="003D3C74">
        <w:rPr>
          <w:rFonts w:ascii="Times New Roman" w:hAnsi="Times New Roman" w:cs="Times New Roman"/>
          <w:rPrChange w:id="316" w:author="Magnuson" w:date="2019-09-28T12:58:00Z">
            <w:rPr>
              <w:rFonts w:ascii="Times New Roman" w:hAnsi="Times New Roman" w:cs="Times New Roman"/>
            </w:rPr>
          </w:rPrChange>
        </w:rPr>
        <w:t>identified as</w:t>
      </w:r>
      <w:r w:rsidRPr="003D3C74">
        <w:rPr>
          <w:rFonts w:ascii="Times New Roman" w:hAnsi="Times New Roman" w:cs="Times New Roman"/>
          <w:rPrChange w:id="317" w:author="Magnuson" w:date="2019-09-28T12:58:00Z">
            <w:rPr>
              <w:rFonts w:ascii="Times New Roman" w:hAnsi="Times New Roman" w:cs="Times New Roman"/>
            </w:rPr>
          </w:rPrChange>
        </w:rPr>
        <w:t xml:space="preserve"> Metis. She also found that the number of students in the school was overwhelming. </w:t>
      </w:r>
      <w:r w:rsidR="00ED1E88" w:rsidRPr="003D3C74">
        <w:rPr>
          <w:rFonts w:ascii="Times New Roman" w:hAnsi="Times New Roman" w:cs="Times New Roman"/>
          <w:rPrChange w:id="318" w:author="Magnuson" w:date="2019-09-28T12:58:00Z">
            <w:rPr>
              <w:rFonts w:ascii="Times New Roman" w:hAnsi="Times New Roman" w:cs="Times New Roman"/>
            </w:rPr>
          </w:rPrChange>
        </w:rPr>
        <w:t xml:space="preserve">She was frequently </w:t>
      </w:r>
      <w:r w:rsidRPr="003D3C74">
        <w:rPr>
          <w:rFonts w:ascii="Times New Roman" w:hAnsi="Times New Roman" w:cs="Times New Roman"/>
          <w:rPrChange w:id="319" w:author="Magnuson" w:date="2019-09-28T12:58:00Z">
            <w:rPr>
              <w:rFonts w:ascii="Times New Roman" w:hAnsi="Times New Roman" w:cs="Times New Roman"/>
            </w:rPr>
          </w:rPrChange>
        </w:rPr>
        <w:t>depressed and anxious</w:t>
      </w:r>
      <w:r w:rsidR="00ED1E88" w:rsidRPr="003D3C74">
        <w:rPr>
          <w:rFonts w:ascii="Times New Roman" w:hAnsi="Times New Roman" w:cs="Times New Roman"/>
          <w:rPrChange w:id="320" w:author="Magnuson" w:date="2019-09-28T12:58:00Z">
            <w:rPr>
              <w:rFonts w:ascii="Times New Roman" w:hAnsi="Times New Roman" w:cs="Times New Roman"/>
            </w:rPr>
          </w:rPrChange>
        </w:rPr>
        <w:t xml:space="preserve"> in her early teens and at one point she attempted suicide</w:t>
      </w:r>
      <w:r w:rsidRPr="003D3C74">
        <w:rPr>
          <w:rFonts w:ascii="Times New Roman" w:hAnsi="Times New Roman" w:cs="Times New Roman"/>
          <w:rPrChange w:id="321" w:author="Magnuson" w:date="2019-09-28T12:58:00Z">
            <w:rPr>
              <w:rFonts w:ascii="Times New Roman" w:hAnsi="Times New Roman" w:cs="Times New Roman"/>
            </w:rPr>
          </w:rPrChange>
        </w:rPr>
        <w:t xml:space="preserve">. She quit school after 9th grade, stopped living with her </w:t>
      </w:r>
      <w:r w:rsidR="00ED1E88" w:rsidRPr="003D3C74">
        <w:rPr>
          <w:rFonts w:ascii="Times New Roman" w:hAnsi="Times New Roman" w:cs="Times New Roman"/>
          <w:rPrChange w:id="322" w:author="Magnuson" w:date="2019-09-28T12:58:00Z">
            <w:rPr>
              <w:rFonts w:ascii="Times New Roman" w:hAnsi="Times New Roman" w:cs="Times New Roman"/>
            </w:rPr>
          </w:rPrChange>
        </w:rPr>
        <w:t>relative</w:t>
      </w:r>
      <w:r w:rsidRPr="003D3C74">
        <w:rPr>
          <w:rFonts w:ascii="Times New Roman" w:hAnsi="Times New Roman" w:cs="Times New Roman"/>
          <w:rPrChange w:id="323" w:author="Magnuson" w:date="2019-09-28T12:58:00Z">
            <w:rPr>
              <w:rFonts w:ascii="Times New Roman" w:hAnsi="Times New Roman" w:cs="Times New Roman"/>
            </w:rPr>
          </w:rPrChange>
        </w:rPr>
        <w:t>, and moved back with her mom until age 17, when she left home for good. That first year of independence was eventful. She met a boy she liked, and they alr</w:t>
      </w:r>
      <w:r w:rsidR="00785A90" w:rsidRPr="003D3C74">
        <w:rPr>
          <w:rFonts w:ascii="Times New Roman" w:hAnsi="Times New Roman" w:cs="Times New Roman"/>
          <w:rPrChange w:id="324" w:author="Magnuson" w:date="2019-09-28T12:58:00Z">
            <w:rPr>
              <w:rFonts w:ascii="Times New Roman" w:hAnsi="Times New Roman" w:cs="Times New Roman"/>
            </w:rPr>
          </w:rPrChange>
        </w:rPr>
        <w:t xml:space="preserve">eady </w:t>
      </w:r>
      <w:r w:rsidR="00ED1E88" w:rsidRPr="003D3C74">
        <w:rPr>
          <w:rFonts w:ascii="Times New Roman" w:hAnsi="Times New Roman" w:cs="Times New Roman"/>
          <w:rPrChange w:id="325" w:author="Magnuson" w:date="2019-09-28T12:58:00Z">
            <w:rPr>
              <w:rFonts w:ascii="Times New Roman" w:hAnsi="Times New Roman" w:cs="Times New Roman"/>
            </w:rPr>
          </w:rPrChange>
        </w:rPr>
        <w:t>considered themselves to be engaged to be married</w:t>
      </w:r>
      <w:r w:rsidR="00785A90" w:rsidRPr="003D3C74">
        <w:rPr>
          <w:rFonts w:ascii="Times New Roman" w:hAnsi="Times New Roman" w:cs="Times New Roman"/>
          <w:rPrChange w:id="326" w:author="Magnuson" w:date="2019-09-28T12:58:00Z">
            <w:rPr>
              <w:rFonts w:ascii="Times New Roman" w:hAnsi="Times New Roman" w:cs="Times New Roman"/>
            </w:rPr>
          </w:rPrChange>
        </w:rPr>
        <w:t>.</w:t>
      </w:r>
      <w:r w:rsidRPr="003D3C74">
        <w:rPr>
          <w:rFonts w:ascii="Times New Roman" w:hAnsi="Times New Roman" w:cs="Times New Roman"/>
          <w:rPrChange w:id="327" w:author="Magnuson" w:date="2019-09-28T12:58:00Z">
            <w:rPr>
              <w:rFonts w:ascii="Times New Roman" w:hAnsi="Times New Roman" w:cs="Times New Roman"/>
            </w:rPr>
          </w:rPrChange>
        </w:rPr>
        <w:t xml:space="preserve"> </w:t>
      </w:r>
      <w:r w:rsidR="00785A90" w:rsidRPr="003D3C74">
        <w:rPr>
          <w:rFonts w:ascii="Times New Roman" w:hAnsi="Times New Roman" w:cs="Times New Roman"/>
          <w:rPrChange w:id="328" w:author="Magnuson" w:date="2019-09-28T12:58:00Z">
            <w:rPr>
              <w:rFonts w:ascii="Times New Roman" w:hAnsi="Times New Roman" w:cs="Times New Roman"/>
            </w:rPr>
          </w:rPrChange>
        </w:rPr>
        <w:t>Everyday l</w:t>
      </w:r>
      <w:r w:rsidRPr="003D3C74">
        <w:rPr>
          <w:rFonts w:ascii="Times New Roman" w:hAnsi="Times New Roman" w:cs="Times New Roman"/>
          <w:rPrChange w:id="329" w:author="Magnuson" w:date="2019-09-28T12:58:00Z">
            <w:rPr>
              <w:rFonts w:ascii="Times New Roman" w:hAnsi="Times New Roman" w:cs="Times New Roman"/>
            </w:rPr>
          </w:rPrChange>
        </w:rPr>
        <w:t>ife was a scramble for income. She had tried selling d</w:t>
      </w:r>
      <w:r w:rsidR="00785A90" w:rsidRPr="003D3C74">
        <w:rPr>
          <w:rFonts w:ascii="Times New Roman" w:hAnsi="Times New Roman" w:cs="Times New Roman"/>
          <w:rPrChange w:id="330" w:author="Magnuson" w:date="2019-09-28T12:58:00Z">
            <w:rPr>
              <w:rFonts w:ascii="Times New Roman" w:hAnsi="Times New Roman" w:cs="Times New Roman"/>
            </w:rPr>
          </w:rPrChange>
        </w:rPr>
        <w:t>rugs, though at the time of this first</w:t>
      </w:r>
      <w:r w:rsidRPr="003D3C74">
        <w:rPr>
          <w:rFonts w:ascii="Times New Roman" w:hAnsi="Times New Roman" w:cs="Times New Roman"/>
          <w:rPrChange w:id="331" w:author="Magnuson" w:date="2019-09-28T12:58:00Z">
            <w:rPr>
              <w:rFonts w:ascii="Times New Roman" w:hAnsi="Times New Roman" w:cs="Times New Roman"/>
            </w:rPr>
          </w:rPrChange>
        </w:rPr>
        <w:t xml:space="preserve"> interview her main income was panhandling, making $350 a week. She was generous, sharing half her money with her </w:t>
      </w:r>
      <w:r w:rsidR="00785A90" w:rsidRPr="003D3C74">
        <w:rPr>
          <w:rFonts w:ascii="Times New Roman" w:hAnsi="Times New Roman" w:cs="Times New Roman"/>
          <w:rPrChange w:id="332" w:author="Magnuson" w:date="2019-09-28T12:58:00Z">
            <w:rPr>
              <w:rFonts w:ascii="Times New Roman" w:hAnsi="Times New Roman" w:cs="Times New Roman"/>
            </w:rPr>
          </w:rPrChange>
        </w:rPr>
        <w:t>boyfriend</w:t>
      </w:r>
      <w:r w:rsidR="00466936" w:rsidRPr="003D3C74">
        <w:rPr>
          <w:rFonts w:ascii="Times New Roman" w:hAnsi="Times New Roman" w:cs="Times New Roman"/>
          <w:rPrChange w:id="333" w:author="Magnuson" w:date="2019-09-28T12:58:00Z">
            <w:rPr>
              <w:rFonts w:ascii="Times New Roman" w:hAnsi="Times New Roman" w:cs="Times New Roman"/>
            </w:rPr>
          </w:rPrChange>
        </w:rPr>
        <w:t xml:space="preserve"> and also </w:t>
      </w:r>
      <w:r w:rsidR="00785A90" w:rsidRPr="003D3C74">
        <w:rPr>
          <w:rFonts w:ascii="Times New Roman" w:hAnsi="Times New Roman" w:cs="Times New Roman"/>
          <w:rPrChange w:id="334" w:author="Magnuson" w:date="2019-09-28T12:58:00Z">
            <w:rPr>
              <w:rFonts w:ascii="Times New Roman" w:hAnsi="Times New Roman" w:cs="Times New Roman"/>
            </w:rPr>
          </w:rPrChange>
        </w:rPr>
        <w:t xml:space="preserve">sharing </w:t>
      </w:r>
      <w:r w:rsidR="00466936" w:rsidRPr="003D3C74">
        <w:rPr>
          <w:rFonts w:ascii="Times New Roman" w:hAnsi="Times New Roman" w:cs="Times New Roman"/>
          <w:rPrChange w:id="335" w:author="Magnuson" w:date="2019-09-28T12:58:00Z">
            <w:rPr>
              <w:rFonts w:ascii="Times New Roman" w:hAnsi="Times New Roman" w:cs="Times New Roman"/>
            </w:rPr>
          </w:rPrChange>
        </w:rPr>
        <w:t xml:space="preserve">with her family. </w:t>
      </w:r>
      <w:r w:rsidRPr="003D3C74">
        <w:rPr>
          <w:rFonts w:ascii="Times New Roman" w:hAnsi="Times New Roman" w:cs="Times New Roman"/>
          <w:rPrChange w:id="336" w:author="Magnuson" w:date="2019-09-28T12:58:00Z">
            <w:rPr>
              <w:rFonts w:ascii="Times New Roman" w:hAnsi="Times New Roman" w:cs="Times New Roman"/>
            </w:rPr>
          </w:rPrChange>
        </w:rPr>
        <w:t>She had been arrested once for theft and once for pr</w:t>
      </w:r>
      <w:r w:rsidR="00466936" w:rsidRPr="003D3C74">
        <w:rPr>
          <w:rFonts w:ascii="Times New Roman" w:hAnsi="Times New Roman" w:cs="Times New Roman"/>
          <w:rPrChange w:id="337" w:author="Magnuson" w:date="2019-09-28T12:58:00Z">
            <w:rPr>
              <w:rFonts w:ascii="Times New Roman" w:hAnsi="Times New Roman" w:cs="Times New Roman"/>
            </w:rPr>
          </w:rPrChange>
        </w:rPr>
        <w:t xml:space="preserve">ostitution-related solicitation, though she </w:t>
      </w:r>
      <w:r w:rsidR="00AB66F3" w:rsidRPr="003D3C74">
        <w:rPr>
          <w:rFonts w:ascii="Times New Roman" w:hAnsi="Times New Roman" w:cs="Times New Roman"/>
          <w:rPrChange w:id="338" w:author="Magnuson" w:date="2019-09-28T12:58:00Z">
            <w:rPr>
              <w:rFonts w:ascii="Times New Roman" w:hAnsi="Times New Roman" w:cs="Times New Roman"/>
            </w:rPr>
          </w:rPrChange>
        </w:rPr>
        <w:t xml:space="preserve">denied being </w:t>
      </w:r>
      <w:r w:rsidR="00466936" w:rsidRPr="003D3C74">
        <w:rPr>
          <w:rFonts w:ascii="Times New Roman" w:hAnsi="Times New Roman" w:cs="Times New Roman"/>
          <w:rPrChange w:id="339" w:author="Magnuson" w:date="2019-09-28T12:58:00Z">
            <w:rPr>
              <w:rFonts w:ascii="Times New Roman" w:hAnsi="Times New Roman" w:cs="Times New Roman"/>
            </w:rPr>
          </w:rPrChange>
        </w:rPr>
        <w:t>paid for sex</w:t>
      </w:r>
      <w:r w:rsidR="0098314B" w:rsidRPr="003D3C74">
        <w:rPr>
          <w:rFonts w:ascii="Times New Roman" w:hAnsi="Times New Roman" w:cs="Times New Roman"/>
          <w:rPrChange w:id="340" w:author="Magnuson" w:date="2019-09-28T12:58:00Z">
            <w:rPr>
              <w:rFonts w:ascii="Times New Roman" w:hAnsi="Times New Roman" w:cs="Times New Roman"/>
            </w:rPr>
          </w:rPrChange>
        </w:rPr>
        <w:t xml:space="preserve"> when asked in the interview</w:t>
      </w:r>
      <w:r w:rsidR="00466936" w:rsidRPr="003D3C74">
        <w:rPr>
          <w:rFonts w:ascii="Times New Roman" w:hAnsi="Times New Roman" w:cs="Times New Roman"/>
          <w:rPrChange w:id="341" w:author="Magnuson" w:date="2019-09-28T12:58:00Z">
            <w:rPr>
              <w:rFonts w:ascii="Times New Roman" w:hAnsi="Times New Roman" w:cs="Times New Roman"/>
            </w:rPr>
          </w:rPrChange>
        </w:rPr>
        <w:t xml:space="preserve">. </w:t>
      </w:r>
      <w:r w:rsidRPr="003D3C74">
        <w:rPr>
          <w:rFonts w:ascii="Times New Roman" w:hAnsi="Times New Roman" w:cs="Times New Roman"/>
          <w:rPrChange w:id="342" w:author="Magnuson" w:date="2019-09-28T12:58:00Z">
            <w:rPr>
              <w:rFonts w:ascii="Times New Roman" w:hAnsi="Times New Roman" w:cs="Times New Roman"/>
            </w:rPr>
          </w:rPrChange>
        </w:rPr>
        <w:t xml:space="preserve">Still, she was feeling pretty good about life at that </w:t>
      </w:r>
      <w:r w:rsidR="00424296" w:rsidRPr="003D3C74">
        <w:rPr>
          <w:rFonts w:ascii="Times New Roman" w:hAnsi="Times New Roman" w:cs="Times New Roman"/>
          <w:rPrChange w:id="343" w:author="Magnuson" w:date="2019-09-28T12:58:00Z">
            <w:rPr>
              <w:rFonts w:ascii="Times New Roman" w:hAnsi="Times New Roman" w:cs="Times New Roman"/>
            </w:rPr>
          </w:rPrChange>
        </w:rPr>
        <w:t>time</w:t>
      </w:r>
      <w:r w:rsidRPr="003D3C74">
        <w:rPr>
          <w:rFonts w:ascii="Times New Roman" w:hAnsi="Times New Roman" w:cs="Times New Roman"/>
          <w:rPrChange w:id="344" w:author="Magnuson" w:date="2019-09-28T12:58:00Z">
            <w:rPr>
              <w:rFonts w:ascii="Times New Roman" w:hAnsi="Times New Roman" w:cs="Times New Roman"/>
            </w:rPr>
          </w:rPrChange>
        </w:rPr>
        <w:t>. Her boyfriend and friends were kind and caring, and she cared for them. For the first time in her life she had a c</w:t>
      </w:r>
      <w:r w:rsidR="00AB66F3" w:rsidRPr="003D3C74">
        <w:rPr>
          <w:rFonts w:ascii="Times New Roman" w:hAnsi="Times New Roman" w:cs="Times New Roman"/>
          <w:rPrChange w:id="345" w:author="Magnuson" w:date="2019-09-28T12:58:00Z">
            <w:rPr>
              <w:rFonts w:ascii="Times New Roman" w:hAnsi="Times New Roman" w:cs="Times New Roman"/>
            </w:rPr>
          </w:rPrChange>
        </w:rPr>
        <w:t xml:space="preserve">ommunity and someone devoted to her. </w:t>
      </w:r>
    </w:p>
    <w:p w14:paraId="48DEAE44" w14:textId="0C566931" w:rsidR="00FF4AF7" w:rsidRPr="003D3C74" w:rsidRDefault="004303A8" w:rsidP="00DA213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346" w:author="Magnuson" w:date="2019-09-28T12:58:00Z">
            <w:rPr>
              <w:rFonts w:ascii="Times New Roman" w:hAnsi="Times New Roman" w:cs="Times New Roman"/>
            </w:rPr>
          </w:rPrChange>
        </w:rPr>
      </w:pPr>
      <w:r w:rsidRPr="003D3C74">
        <w:rPr>
          <w:rFonts w:ascii="Times New Roman" w:hAnsi="Times New Roman" w:cs="Times New Roman"/>
          <w:rPrChange w:id="347" w:author="Magnuson" w:date="2019-09-28T12:58:00Z">
            <w:rPr>
              <w:rFonts w:ascii="Times New Roman" w:hAnsi="Times New Roman" w:cs="Times New Roman"/>
            </w:rPr>
          </w:rPrChange>
        </w:rPr>
        <w:t>She and her boyfriend decided that they wanted a baby, and soon she was pregnant. The preg</w:t>
      </w:r>
      <w:r w:rsidR="00121249" w:rsidRPr="003D3C74">
        <w:rPr>
          <w:rFonts w:ascii="Times New Roman" w:hAnsi="Times New Roman" w:cs="Times New Roman"/>
          <w:rPrChange w:id="348" w:author="Magnuson" w:date="2019-09-28T12:58:00Z">
            <w:rPr>
              <w:rFonts w:ascii="Times New Roman" w:hAnsi="Times New Roman" w:cs="Times New Roman"/>
            </w:rPr>
          </w:rPrChange>
        </w:rPr>
        <w:t xml:space="preserve">nancy was the impetus for </w:t>
      </w:r>
      <w:r w:rsidRPr="003D3C74">
        <w:rPr>
          <w:rFonts w:ascii="Times New Roman" w:hAnsi="Times New Roman" w:cs="Times New Roman"/>
          <w:rPrChange w:id="349" w:author="Magnuson" w:date="2019-09-28T12:58:00Z">
            <w:rPr>
              <w:rFonts w:ascii="Times New Roman" w:hAnsi="Times New Roman" w:cs="Times New Roman"/>
            </w:rPr>
          </w:rPrChange>
        </w:rPr>
        <w:t xml:space="preserve">trying to “go straight:” She obtained a job in fast food, full-time, making $450 per week. That was a start, though </w:t>
      </w:r>
      <w:r w:rsidR="00785A90" w:rsidRPr="003D3C74">
        <w:rPr>
          <w:rFonts w:ascii="Times New Roman" w:hAnsi="Times New Roman" w:cs="Times New Roman"/>
          <w:rPrChange w:id="350" w:author="Magnuson" w:date="2019-09-28T12:58:00Z">
            <w:rPr>
              <w:rFonts w:ascii="Times New Roman" w:hAnsi="Times New Roman" w:cs="Times New Roman"/>
            </w:rPr>
          </w:rPrChange>
        </w:rPr>
        <w:t xml:space="preserve">she still had many </w:t>
      </w:r>
      <w:r w:rsidRPr="003D3C74">
        <w:rPr>
          <w:rFonts w:ascii="Times New Roman" w:hAnsi="Times New Roman" w:cs="Times New Roman"/>
          <w:rPrChange w:id="351" w:author="Magnuson" w:date="2019-09-28T12:58:00Z">
            <w:rPr>
              <w:rFonts w:ascii="Times New Roman" w:hAnsi="Times New Roman" w:cs="Times New Roman"/>
            </w:rPr>
          </w:rPrChange>
        </w:rPr>
        <w:t xml:space="preserve">ties to the underground </w:t>
      </w:r>
      <w:r w:rsidRPr="003D3C74">
        <w:rPr>
          <w:rFonts w:ascii="Times New Roman" w:hAnsi="Times New Roman" w:cs="Times New Roman"/>
          <w:rPrChange w:id="352" w:author="Magnuson" w:date="2019-09-28T12:58:00Z">
            <w:rPr>
              <w:rFonts w:ascii="Times New Roman" w:hAnsi="Times New Roman" w:cs="Times New Roman"/>
            </w:rPr>
          </w:rPrChange>
        </w:rPr>
        <w:lastRenderedPageBreak/>
        <w:t xml:space="preserve">economy and to street life. She was delivering drugs and selling, earning an additional $1300 per week. She was also still panhandling, so her income-related life was busy. Despite the money, she and her boyfriend were </w:t>
      </w:r>
      <w:r w:rsidR="0061706C" w:rsidRPr="003D3C74">
        <w:rPr>
          <w:rFonts w:ascii="Times New Roman" w:hAnsi="Times New Roman" w:cs="Times New Roman"/>
          <w:rPrChange w:id="353" w:author="Magnuson" w:date="2019-09-28T12:58:00Z">
            <w:rPr>
              <w:rFonts w:ascii="Times New Roman" w:hAnsi="Times New Roman" w:cs="Times New Roman"/>
            </w:rPr>
          </w:rPrChange>
        </w:rPr>
        <w:t xml:space="preserve">for a time still </w:t>
      </w:r>
      <w:r w:rsidRPr="003D3C74">
        <w:rPr>
          <w:rFonts w:ascii="Times New Roman" w:hAnsi="Times New Roman" w:cs="Times New Roman"/>
          <w:rPrChange w:id="354" w:author="Magnuson" w:date="2019-09-28T12:58:00Z">
            <w:rPr>
              <w:rFonts w:ascii="Times New Roman" w:hAnsi="Times New Roman" w:cs="Times New Roman"/>
            </w:rPr>
          </w:rPrChange>
        </w:rPr>
        <w:t xml:space="preserve">living underneath a railroad bridge, mainly because they had just returned </w:t>
      </w:r>
      <w:r w:rsidR="00ED1E88" w:rsidRPr="003D3C74">
        <w:rPr>
          <w:rFonts w:ascii="Times New Roman" w:hAnsi="Times New Roman" w:cs="Times New Roman"/>
          <w:rPrChange w:id="355" w:author="Magnuson" w:date="2019-09-28T12:58:00Z">
            <w:rPr>
              <w:rFonts w:ascii="Times New Roman" w:hAnsi="Times New Roman" w:cs="Times New Roman"/>
            </w:rPr>
          </w:rPrChange>
        </w:rPr>
        <w:t xml:space="preserve">to the city </w:t>
      </w:r>
      <w:r w:rsidRPr="003D3C74">
        <w:rPr>
          <w:rFonts w:ascii="Times New Roman" w:hAnsi="Times New Roman" w:cs="Times New Roman"/>
          <w:rPrChange w:id="356" w:author="Magnuson" w:date="2019-09-28T12:58:00Z">
            <w:rPr>
              <w:rFonts w:ascii="Times New Roman" w:hAnsi="Times New Roman" w:cs="Times New Roman"/>
            </w:rPr>
          </w:rPrChange>
        </w:rPr>
        <w:t>and had not yet h</w:t>
      </w:r>
      <w:r w:rsidR="00466936" w:rsidRPr="003D3C74">
        <w:rPr>
          <w:rFonts w:ascii="Times New Roman" w:hAnsi="Times New Roman" w:cs="Times New Roman"/>
          <w:rPrChange w:id="357" w:author="Magnuson" w:date="2019-09-28T12:58:00Z">
            <w:rPr>
              <w:rFonts w:ascii="Times New Roman" w:hAnsi="Times New Roman" w:cs="Times New Roman"/>
            </w:rPr>
          </w:rPrChange>
        </w:rPr>
        <w:t xml:space="preserve">ad time to locate housing; </w:t>
      </w:r>
      <w:r w:rsidRPr="003D3C74">
        <w:rPr>
          <w:rFonts w:ascii="Times New Roman" w:hAnsi="Times New Roman" w:cs="Times New Roman"/>
          <w:rPrChange w:id="358" w:author="Magnuson" w:date="2019-09-28T12:58:00Z">
            <w:rPr>
              <w:rFonts w:ascii="Times New Roman" w:hAnsi="Times New Roman" w:cs="Times New Roman"/>
            </w:rPr>
          </w:rPrChange>
        </w:rPr>
        <w:t>housing mana</w:t>
      </w:r>
      <w:r w:rsidR="00FF4AF7" w:rsidRPr="003D3C74">
        <w:rPr>
          <w:rFonts w:ascii="Times New Roman" w:hAnsi="Times New Roman" w:cs="Times New Roman"/>
          <w:rPrChange w:id="359" w:author="Magnuson" w:date="2019-09-28T12:58:00Z">
            <w:rPr>
              <w:rFonts w:ascii="Times New Roman" w:hAnsi="Times New Roman" w:cs="Times New Roman"/>
            </w:rPr>
          </w:rPrChange>
        </w:rPr>
        <w:t>gers are cautious about renting t</w:t>
      </w:r>
      <w:r w:rsidRPr="003D3C74">
        <w:rPr>
          <w:rFonts w:ascii="Times New Roman" w:hAnsi="Times New Roman" w:cs="Times New Roman"/>
          <w:rPrChange w:id="360" w:author="Magnuson" w:date="2019-09-28T12:58:00Z">
            <w:rPr>
              <w:rFonts w:ascii="Times New Roman" w:hAnsi="Times New Roman" w:cs="Times New Roman"/>
            </w:rPr>
          </w:rPrChange>
        </w:rPr>
        <w:t>o someone so you</w:t>
      </w:r>
      <w:r w:rsidR="00466936" w:rsidRPr="003D3C74">
        <w:rPr>
          <w:rFonts w:ascii="Times New Roman" w:hAnsi="Times New Roman" w:cs="Times New Roman"/>
          <w:rPrChange w:id="361" w:author="Magnuson" w:date="2019-09-28T12:58:00Z">
            <w:rPr>
              <w:rFonts w:ascii="Times New Roman" w:hAnsi="Times New Roman" w:cs="Times New Roman"/>
            </w:rPr>
          </w:rPrChange>
        </w:rPr>
        <w:t>ng and the only income they could document was</w:t>
      </w:r>
      <w:r w:rsidRPr="003D3C74">
        <w:rPr>
          <w:rFonts w:ascii="Times New Roman" w:hAnsi="Times New Roman" w:cs="Times New Roman"/>
          <w:rPrChange w:id="362" w:author="Magnuson" w:date="2019-09-28T12:58:00Z">
            <w:rPr>
              <w:rFonts w:ascii="Times New Roman" w:hAnsi="Times New Roman" w:cs="Times New Roman"/>
            </w:rPr>
          </w:rPrChange>
        </w:rPr>
        <w:t xml:space="preserve"> the legal income. Most of her friends were selling drugs, and some were “stripping” and </w:t>
      </w:r>
      <w:r w:rsidR="00DB3ACC" w:rsidRPr="003D3C74">
        <w:rPr>
          <w:rFonts w:ascii="Times New Roman" w:hAnsi="Times New Roman" w:cs="Times New Roman"/>
          <w:rPrChange w:id="363" w:author="Magnuson" w:date="2019-09-28T12:58:00Z">
            <w:rPr>
              <w:rFonts w:ascii="Times New Roman" w:hAnsi="Times New Roman" w:cs="Times New Roman"/>
            </w:rPr>
          </w:rPrChange>
        </w:rPr>
        <w:t>“</w:t>
      </w:r>
      <w:r w:rsidRPr="003D3C74">
        <w:rPr>
          <w:rFonts w:ascii="Times New Roman" w:hAnsi="Times New Roman" w:cs="Times New Roman"/>
          <w:rPrChange w:id="364" w:author="Magnuson" w:date="2019-09-28T12:58:00Z">
            <w:rPr>
              <w:rFonts w:ascii="Times New Roman" w:hAnsi="Times New Roman" w:cs="Times New Roman"/>
            </w:rPr>
          </w:rPrChange>
        </w:rPr>
        <w:t>doing porn</w:t>
      </w:r>
      <w:r w:rsidR="00DB3ACC" w:rsidRPr="003D3C74">
        <w:rPr>
          <w:rFonts w:ascii="Times New Roman" w:hAnsi="Times New Roman" w:cs="Times New Roman"/>
          <w:rPrChange w:id="365" w:author="Magnuson" w:date="2019-09-28T12:58:00Z">
            <w:rPr>
              <w:rFonts w:ascii="Times New Roman" w:hAnsi="Times New Roman" w:cs="Times New Roman"/>
            </w:rPr>
          </w:rPrChange>
        </w:rPr>
        <w:t>”</w:t>
      </w:r>
      <w:r w:rsidRPr="003D3C74">
        <w:rPr>
          <w:rFonts w:ascii="Times New Roman" w:hAnsi="Times New Roman" w:cs="Times New Roman"/>
          <w:rPrChange w:id="366" w:author="Magnuson" w:date="2019-09-28T12:58:00Z">
            <w:rPr>
              <w:rFonts w:ascii="Times New Roman" w:hAnsi="Times New Roman" w:cs="Times New Roman"/>
            </w:rPr>
          </w:rPrChange>
        </w:rPr>
        <w:t xml:space="preserve"> </w:t>
      </w:r>
      <w:r w:rsidR="00A37F95" w:rsidRPr="003D3C74">
        <w:rPr>
          <w:rFonts w:ascii="Times New Roman" w:hAnsi="Times New Roman" w:cs="Times New Roman"/>
          <w:rPrChange w:id="367" w:author="Magnuson" w:date="2019-09-28T12:58:00Z">
            <w:rPr>
              <w:rFonts w:ascii="Times New Roman" w:hAnsi="Times New Roman" w:cs="Times New Roman"/>
            </w:rPr>
          </w:rPrChange>
        </w:rPr>
        <w:t>for extra money</w:t>
      </w:r>
      <w:r w:rsidRPr="003D3C74">
        <w:rPr>
          <w:rFonts w:ascii="Times New Roman" w:hAnsi="Times New Roman" w:cs="Times New Roman"/>
          <w:rPrChange w:id="368" w:author="Magnuson" w:date="2019-09-28T12:58:00Z">
            <w:rPr>
              <w:rFonts w:ascii="Times New Roman" w:hAnsi="Times New Roman" w:cs="Times New Roman"/>
            </w:rPr>
          </w:rPrChange>
        </w:rPr>
        <w:t xml:space="preserve">. </w:t>
      </w:r>
    </w:p>
    <w:p w14:paraId="49E27B1A" w14:textId="536F3A40" w:rsidR="004303A8" w:rsidRPr="003D3C74" w:rsidRDefault="004303A8" w:rsidP="00594D50">
      <w:pPr>
        <w:widowControl w:val="0"/>
        <w:tabs>
          <w:tab w:val="left" w:pos="720"/>
          <w:tab w:val="left" w:pos="1440"/>
          <w:tab w:val="left" w:pos="2160"/>
          <w:tab w:val="left" w:pos="2880"/>
          <w:tab w:val="left" w:pos="3600"/>
          <w:tab w:val="left" w:pos="4320"/>
          <w:tab w:val="left" w:pos="7655"/>
        </w:tabs>
        <w:autoSpaceDE w:val="0"/>
        <w:autoSpaceDN w:val="0"/>
        <w:adjustRightInd w:val="0"/>
        <w:spacing w:line="480" w:lineRule="auto"/>
        <w:ind w:firstLine="360"/>
        <w:rPr>
          <w:rFonts w:ascii="Times New Roman" w:hAnsi="Times New Roman" w:cs="Times New Roman"/>
          <w:rPrChange w:id="369" w:author="Magnuson" w:date="2019-09-28T12:58:00Z">
            <w:rPr>
              <w:rFonts w:ascii="Times New Roman" w:hAnsi="Times New Roman" w:cs="Times New Roman"/>
            </w:rPr>
          </w:rPrChange>
        </w:rPr>
      </w:pPr>
      <w:r w:rsidRPr="003D3C74">
        <w:rPr>
          <w:rFonts w:ascii="Times New Roman" w:hAnsi="Times New Roman" w:cs="Times New Roman"/>
          <w:rPrChange w:id="370" w:author="Magnuson" w:date="2019-09-28T12:58:00Z">
            <w:rPr>
              <w:rFonts w:ascii="Times New Roman" w:hAnsi="Times New Roman" w:cs="Times New Roman"/>
            </w:rPr>
          </w:rPrChange>
        </w:rPr>
        <w:t>Even so, her aim to go</w:t>
      </w:r>
      <w:r w:rsidR="00D708FE" w:rsidRPr="003D3C74">
        <w:rPr>
          <w:rFonts w:ascii="Times New Roman" w:hAnsi="Times New Roman" w:cs="Times New Roman"/>
          <w:rPrChange w:id="371" w:author="Magnuson" w:date="2019-09-28T12:58:00Z">
            <w:rPr>
              <w:rFonts w:ascii="Times New Roman" w:hAnsi="Times New Roman" w:cs="Times New Roman"/>
            </w:rPr>
          </w:rPrChange>
        </w:rPr>
        <w:t xml:space="preserve"> straight was serious. She </w:t>
      </w:r>
      <w:r w:rsidRPr="003D3C74">
        <w:rPr>
          <w:rFonts w:ascii="Times New Roman" w:hAnsi="Times New Roman" w:cs="Times New Roman"/>
          <w:rPrChange w:id="372" w:author="Magnuson" w:date="2019-09-28T12:58:00Z">
            <w:rPr>
              <w:rFonts w:ascii="Times New Roman" w:hAnsi="Times New Roman" w:cs="Times New Roman"/>
            </w:rPr>
          </w:rPrChange>
        </w:rPr>
        <w:t xml:space="preserve">tried to get </w:t>
      </w:r>
      <w:r w:rsidR="00FF4AF7" w:rsidRPr="003D3C74">
        <w:rPr>
          <w:rFonts w:ascii="Times New Roman" w:hAnsi="Times New Roman" w:cs="Times New Roman"/>
          <w:rPrChange w:id="373" w:author="Magnuson" w:date="2019-09-28T12:58:00Z">
            <w:rPr>
              <w:rFonts w:ascii="Times New Roman" w:hAnsi="Times New Roman" w:cs="Times New Roman"/>
            </w:rPr>
          </w:rPrChange>
        </w:rPr>
        <w:t>admitted to an</w:t>
      </w:r>
      <w:r w:rsidRPr="003D3C74">
        <w:rPr>
          <w:rFonts w:ascii="Times New Roman" w:hAnsi="Times New Roman" w:cs="Times New Roman"/>
          <w:rPrChange w:id="374" w:author="Magnuson" w:date="2019-09-28T12:58:00Z">
            <w:rPr>
              <w:rFonts w:ascii="Times New Roman" w:hAnsi="Times New Roman" w:cs="Times New Roman"/>
            </w:rPr>
          </w:rPrChange>
        </w:rPr>
        <w:t xml:space="preserve"> indepe</w:t>
      </w:r>
      <w:r w:rsidR="00FF4AF7" w:rsidRPr="003D3C74">
        <w:rPr>
          <w:rFonts w:ascii="Times New Roman" w:hAnsi="Times New Roman" w:cs="Times New Roman"/>
          <w:rPrChange w:id="375" w:author="Magnuson" w:date="2019-09-28T12:58:00Z">
            <w:rPr>
              <w:rFonts w:ascii="Times New Roman" w:hAnsi="Times New Roman" w:cs="Times New Roman"/>
            </w:rPr>
          </w:rPrChange>
        </w:rPr>
        <w:t xml:space="preserve">ndent living </w:t>
      </w:r>
      <w:r w:rsidRPr="003D3C74">
        <w:rPr>
          <w:rFonts w:ascii="Times New Roman" w:hAnsi="Times New Roman" w:cs="Times New Roman"/>
          <w:rPrChange w:id="376" w:author="Magnuson" w:date="2019-09-28T12:58:00Z">
            <w:rPr>
              <w:rFonts w:ascii="Times New Roman" w:hAnsi="Times New Roman" w:cs="Times New Roman"/>
            </w:rPr>
          </w:rPrChange>
        </w:rPr>
        <w:t xml:space="preserve">program, but </w:t>
      </w:r>
      <w:r w:rsidR="00DA2131" w:rsidRPr="003D3C74">
        <w:rPr>
          <w:rFonts w:ascii="Times New Roman" w:hAnsi="Times New Roman" w:cs="Times New Roman"/>
          <w:rPrChange w:id="377" w:author="Magnuson" w:date="2019-09-28T12:58:00Z">
            <w:rPr>
              <w:rFonts w:ascii="Times New Roman" w:hAnsi="Times New Roman" w:cs="Times New Roman"/>
            </w:rPr>
          </w:rPrChange>
        </w:rPr>
        <w:t xml:space="preserve">she </w:t>
      </w:r>
      <w:r w:rsidRPr="003D3C74">
        <w:rPr>
          <w:rFonts w:ascii="Times New Roman" w:hAnsi="Times New Roman" w:cs="Times New Roman"/>
          <w:rPrChange w:id="378" w:author="Magnuson" w:date="2019-09-28T12:58:00Z">
            <w:rPr>
              <w:rFonts w:ascii="Times New Roman" w:hAnsi="Times New Roman" w:cs="Times New Roman"/>
            </w:rPr>
          </w:rPrChange>
        </w:rPr>
        <w:t>was caught in a catch-22</w:t>
      </w:r>
      <w:r w:rsidR="00A37F95" w:rsidRPr="003D3C74">
        <w:rPr>
          <w:rFonts w:ascii="Times New Roman" w:hAnsi="Times New Roman" w:cs="Times New Roman"/>
          <w:rPrChange w:id="379" w:author="Magnuson" w:date="2019-09-28T12:58:00Z">
            <w:rPr>
              <w:rFonts w:ascii="Times New Roman" w:hAnsi="Times New Roman" w:cs="Times New Roman"/>
            </w:rPr>
          </w:rPrChange>
        </w:rPr>
        <w:t xml:space="preserve"> situation</w:t>
      </w:r>
      <w:r w:rsidRPr="003D3C74">
        <w:rPr>
          <w:rFonts w:ascii="Times New Roman" w:hAnsi="Times New Roman" w:cs="Times New Roman"/>
          <w:rPrChange w:id="380" w:author="Magnuson" w:date="2019-09-28T12:58:00Z">
            <w:rPr>
              <w:rFonts w:ascii="Times New Roman" w:hAnsi="Times New Roman" w:cs="Times New Roman"/>
            </w:rPr>
          </w:rPrChange>
        </w:rPr>
        <w:t xml:space="preserve">. Her case worker wanted her to have an apartment </w:t>
      </w:r>
      <w:r w:rsidR="006446C9" w:rsidRPr="003D3C74">
        <w:rPr>
          <w:rFonts w:ascii="Times New Roman" w:hAnsi="Times New Roman" w:cs="Times New Roman"/>
          <w:rPrChange w:id="381" w:author="Magnuson" w:date="2019-09-28T12:58:00Z">
            <w:rPr>
              <w:rFonts w:ascii="Times New Roman" w:hAnsi="Times New Roman" w:cs="Times New Roman"/>
            </w:rPr>
          </w:rPrChange>
        </w:rPr>
        <w:t xml:space="preserve">first </w:t>
      </w:r>
      <w:r w:rsidRPr="003D3C74">
        <w:rPr>
          <w:rFonts w:ascii="Times New Roman" w:hAnsi="Times New Roman" w:cs="Times New Roman"/>
          <w:rPrChange w:id="382" w:author="Magnuson" w:date="2019-09-28T12:58:00Z">
            <w:rPr>
              <w:rFonts w:ascii="Times New Roman" w:hAnsi="Times New Roman" w:cs="Times New Roman"/>
            </w:rPr>
          </w:rPrChange>
        </w:rPr>
        <w:t xml:space="preserve">and the apartment manager wanted proof that </w:t>
      </w:r>
      <w:r w:rsidR="0061706C" w:rsidRPr="003D3C74">
        <w:rPr>
          <w:rFonts w:ascii="Times New Roman" w:hAnsi="Times New Roman" w:cs="Times New Roman"/>
          <w:rPrChange w:id="383" w:author="Magnuson" w:date="2019-09-28T12:58:00Z">
            <w:rPr>
              <w:rFonts w:ascii="Times New Roman" w:hAnsi="Times New Roman" w:cs="Times New Roman"/>
            </w:rPr>
          </w:rPrChange>
        </w:rPr>
        <w:t xml:space="preserve">she was on independent living. </w:t>
      </w:r>
      <w:r w:rsidRPr="003D3C74">
        <w:rPr>
          <w:rFonts w:ascii="Times New Roman" w:hAnsi="Times New Roman" w:cs="Times New Roman"/>
          <w:rPrChange w:id="384" w:author="Magnuson" w:date="2019-09-28T12:58:00Z">
            <w:rPr>
              <w:rFonts w:ascii="Times New Roman" w:hAnsi="Times New Roman" w:cs="Times New Roman"/>
            </w:rPr>
          </w:rPrChange>
        </w:rPr>
        <w:t>She described life as being like a train track</w:t>
      </w:r>
      <w:r w:rsidR="00A37F95" w:rsidRPr="003D3C74">
        <w:rPr>
          <w:rFonts w:ascii="Times New Roman" w:hAnsi="Times New Roman" w:cs="Times New Roman"/>
          <w:rPrChange w:id="385" w:author="Magnuson" w:date="2019-09-28T12:58:00Z">
            <w:rPr>
              <w:rFonts w:ascii="Times New Roman" w:hAnsi="Times New Roman" w:cs="Times New Roman"/>
            </w:rPr>
          </w:rPrChange>
        </w:rPr>
        <w:t xml:space="preserve"> with a big rock in the middle </w:t>
      </w:r>
      <w:r w:rsidRPr="003D3C74">
        <w:rPr>
          <w:rFonts w:ascii="Times New Roman" w:hAnsi="Times New Roman" w:cs="Times New Roman"/>
          <w:rPrChange w:id="386" w:author="Magnuson" w:date="2019-09-28T12:58:00Z">
            <w:rPr>
              <w:rFonts w:ascii="Times New Roman" w:hAnsi="Times New Roman" w:cs="Times New Roman"/>
            </w:rPr>
          </w:rPrChange>
        </w:rPr>
        <w:t>and "you're gonna have to push it or...walk around it and so we're just moving one day by day so far..." What made the effort worth it for Katrina was her boyfriend: They faced those fears together.</w:t>
      </w:r>
    </w:p>
    <w:p w14:paraId="10997FF8" w14:textId="605FE3C0"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387" w:author="Magnuson" w:date="2019-09-28T12:58:00Z">
            <w:rPr>
              <w:rFonts w:ascii="Times New Roman" w:hAnsi="Times New Roman" w:cs="Times New Roman"/>
            </w:rPr>
          </w:rPrChange>
        </w:rPr>
      </w:pPr>
      <w:r w:rsidRPr="003D3C74">
        <w:rPr>
          <w:rFonts w:ascii="Times New Roman" w:hAnsi="Times New Roman" w:cs="Times New Roman"/>
          <w:rPrChange w:id="388" w:author="Magnuson" w:date="2019-09-28T12:58:00Z">
            <w:rPr>
              <w:rFonts w:ascii="Times New Roman" w:hAnsi="Times New Roman" w:cs="Times New Roman"/>
            </w:rPr>
          </w:rPrChange>
        </w:rPr>
        <w:t>In the next year she</w:t>
      </w:r>
      <w:r w:rsidR="00AB66F3" w:rsidRPr="003D3C74">
        <w:rPr>
          <w:rFonts w:ascii="Times New Roman" w:hAnsi="Times New Roman" w:cs="Times New Roman"/>
          <w:rPrChange w:id="389" w:author="Magnuson" w:date="2019-09-28T12:58:00Z">
            <w:rPr>
              <w:rFonts w:ascii="Times New Roman" w:hAnsi="Times New Roman" w:cs="Times New Roman"/>
            </w:rPr>
          </w:rPrChange>
        </w:rPr>
        <w:t xml:space="preserve"> had </w:t>
      </w:r>
      <w:r w:rsidR="003B1AFE" w:rsidRPr="003D3C74">
        <w:rPr>
          <w:rFonts w:ascii="Times New Roman" w:hAnsi="Times New Roman" w:cs="Times New Roman"/>
          <w:rPrChange w:id="390" w:author="Magnuson" w:date="2019-09-28T12:58:00Z">
            <w:rPr>
              <w:rFonts w:ascii="Times New Roman" w:hAnsi="Times New Roman" w:cs="Times New Roman"/>
            </w:rPr>
          </w:rPrChange>
        </w:rPr>
        <w:t>a</w:t>
      </w:r>
      <w:r w:rsidR="00AB66F3" w:rsidRPr="003D3C74">
        <w:rPr>
          <w:rFonts w:ascii="Times New Roman" w:hAnsi="Times New Roman" w:cs="Times New Roman"/>
          <w:rPrChange w:id="391" w:author="Magnuson" w:date="2019-09-28T12:58:00Z">
            <w:rPr>
              <w:rFonts w:ascii="Times New Roman" w:hAnsi="Times New Roman" w:cs="Times New Roman"/>
            </w:rPr>
          </w:rPrChange>
        </w:rPr>
        <w:t xml:space="preserve"> baby, and they found</w:t>
      </w:r>
      <w:r w:rsidRPr="003D3C74">
        <w:rPr>
          <w:rFonts w:ascii="Times New Roman" w:hAnsi="Times New Roman" w:cs="Times New Roman"/>
          <w:rPrChange w:id="392" w:author="Magnuson" w:date="2019-09-28T12:58:00Z">
            <w:rPr>
              <w:rFonts w:ascii="Times New Roman" w:hAnsi="Times New Roman" w:cs="Times New Roman"/>
            </w:rPr>
          </w:rPrChange>
        </w:rPr>
        <w:t xml:space="preserve"> a small basement apartment. Because of the pregnancy and baby, s</w:t>
      </w:r>
      <w:r w:rsidR="00DA2131" w:rsidRPr="003D3C74">
        <w:rPr>
          <w:rFonts w:ascii="Times New Roman" w:hAnsi="Times New Roman" w:cs="Times New Roman"/>
          <w:rPrChange w:id="393" w:author="Magnuson" w:date="2019-09-28T12:58:00Z">
            <w:rPr>
              <w:rFonts w:ascii="Times New Roman" w:hAnsi="Times New Roman" w:cs="Times New Roman"/>
            </w:rPr>
          </w:rPrChange>
        </w:rPr>
        <w:t xml:space="preserve">he </w:t>
      </w:r>
      <w:r w:rsidR="002449CD" w:rsidRPr="003D3C74">
        <w:rPr>
          <w:rFonts w:ascii="Times New Roman" w:hAnsi="Times New Roman" w:cs="Times New Roman"/>
          <w:rPrChange w:id="394" w:author="Magnuson" w:date="2019-09-28T12:58:00Z">
            <w:rPr>
              <w:rFonts w:ascii="Times New Roman" w:hAnsi="Times New Roman" w:cs="Times New Roman"/>
            </w:rPr>
          </w:rPrChange>
        </w:rPr>
        <w:t>kept her promise to quit</w:t>
      </w:r>
      <w:r w:rsidRPr="003D3C74">
        <w:rPr>
          <w:rFonts w:ascii="Times New Roman" w:hAnsi="Times New Roman" w:cs="Times New Roman"/>
          <w:rPrChange w:id="395" w:author="Magnuson" w:date="2019-09-28T12:58:00Z">
            <w:rPr>
              <w:rFonts w:ascii="Times New Roman" w:hAnsi="Times New Roman" w:cs="Times New Roman"/>
            </w:rPr>
          </w:rPrChange>
        </w:rPr>
        <w:t xml:space="preserve"> using r</w:t>
      </w:r>
      <w:r w:rsidR="006446C9" w:rsidRPr="003D3C74">
        <w:rPr>
          <w:rFonts w:ascii="Times New Roman" w:hAnsi="Times New Roman" w:cs="Times New Roman"/>
          <w:rPrChange w:id="396" w:author="Magnuson" w:date="2019-09-28T12:58:00Z">
            <w:rPr>
              <w:rFonts w:ascii="Times New Roman" w:hAnsi="Times New Roman" w:cs="Times New Roman"/>
            </w:rPr>
          </w:rPrChange>
        </w:rPr>
        <w:t>ecreational drugs and smoking, and s</w:t>
      </w:r>
      <w:r w:rsidRPr="003D3C74">
        <w:rPr>
          <w:rFonts w:ascii="Times New Roman" w:hAnsi="Times New Roman" w:cs="Times New Roman"/>
          <w:rPrChange w:id="397" w:author="Magnuson" w:date="2019-09-28T12:58:00Z">
            <w:rPr>
              <w:rFonts w:ascii="Times New Roman" w:hAnsi="Times New Roman" w:cs="Times New Roman"/>
            </w:rPr>
          </w:rPrChange>
        </w:rPr>
        <w:t xml:space="preserve">he was </w:t>
      </w:r>
      <w:r w:rsidR="002449CD" w:rsidRPr="003D3C74">
        <w:rPr>
          <w:rFonts w:ascii="Times New Roman" w:hAnsi="Times New Roman" w:cs="Times New Roman"/>
          <w:rPrChange w:id="398" w:author="Magnuson" w:date="2019-09-28T12:58:00Z">
            <w:rPr>
              <w:rFonts w:ascii="Times New Roman" w:hAnsi="Times New Roman" w:cs="Times New Roman"/>
            </w:rPr>
          </w:rPrChange>
        </w:rPr>
        <w:t xml:space="preserve">no longer selling drugs. </w:t>
      </w:r>
      <w:r w:rsidR="003B1AFE" w:rsidRPr="003D3C74">
        <w:rPr>
          <w:rFonts w:ascii="Times New Roman" w:hAnsi="Times New Roman" w:cs="Times New Roman"/>
          <w:rPrChange w:id="399" w:author="Magnuson" w:date="2019-09-28T12:58:00Z">
            <w:rPr>
              <w:rFonts w:ascii="Times New Roman" w:hAnsi="Times New Roman" w:cs="Times New Roman"/>
            </w:rPr>
          </w:rPrChange>
        </w:rPr>
        <w:t xml:space="preserve">To cover the income shortfall she was also now earning money doing webcam photoshoots. </w:t>
      </w:r>
      <w:r w:rsidRPr="003D3C74">
        <w:rPr>
          <w:rFonts w:ascii="Times New Roman" w:hAnsi="Times New Roman" w:cs="Times New Roman"/>
          <w:rPrChange w:id="400" w:author="Magnuson" w:date="2019-09-28T12:58:00Z">
            <w:rPr>
              <w:rFonts w:ascii="Times New Roman" w:hAnsi="Times New Roman" w:cs="Times New Roman"/>
            </w:rPr>
          </w:rPrChange>
        </w:rPr>
        <w:t xml:space="preserve">The focus of her life was her family, because the child is "my own.” </w:t>
      </w:r>
      <w:r w:rsidR="003B1AFE" w:rsidRPr="003D3C74">
        <w:rPr>
          <w:rFonts w:ascii="Times New Roman" w:hAnsi="Times New Roman" w:cs="Times New Roman"/>
          <w:rPrChange w:id="401" w:author="Magnuson" w:date="2019-09-28T12:58:00Z">
            <w:rPr>
              <w:rFonts w:ascii="Times New Roman" w:hAnsi="Times New Roman" w:cs="Times New Roman"/>
            </w:rPr>
          </w:rPrChange>
        </w:rPr>
        <w:t>She was continuing to move toward a mainstream life, though s</w:t>
      </w:r>
      <w:r w:rsidRPr="003D3C74">
        <w:rPr>
          <w:rFonts w:ascii="Times New Roman" w:hAnsi="Times New Roman" w:cs="Times New Roman"/>
          <w:rPrChange w:id="402" w:author="Magnuson" w:date="2019-09-28T12:58:00Z">
            <w:rPr>
              <w:rFonts w:ascii="Times New Roman" w:hAnsi="Times New Roman" w:cs="Times New Roman"/>
            </w:rPr>
          </w:rPrChange>
        </w:rPr>
        <w:t xml:space="preserve">he still had a few friends making money illegally, but more friends who </w:t>
      </w:r>
      <w:r w:rsidR="003B1AFE" w:rsidRPr="003D3C74">
        <w:rPr>
          <w:rFonts w:ascii="Times New Roman" w:hAnsi="Times New Roman" w:cs="Times New Roman"/>
          <w:rPrChange w:id="403" w:author="Magnuson" w:date="2019-09-28T12:58:00Z">
            <w:rPr>
              <w:rFonts w:ascii="Times New Roman" w:hAnsi="Times New Roman" w:cs="Times New Roman"/>
            </w:rPr>
          </w:rPrChange>
        </w:rPr>
        <w:t>were</w:t>
      </w:r>
      <w:r w:rsidRPr="003D3C74">
        <w:rPr>
          <w:rFonts w:ascii="Times New Roman" w:hAnsi="Times New Roman" w:cs="Times New Roman"/>
          <w:rPrChange w:id="404" w:author="Magnuson" w:date="2019-09-28T12:58:00Z">
            <w:rPr>
              <w:rFonts w:ascii="Times New Roman" w:hAnsi="Times New Roman" w:cs="Times New Roman"/>
            </w:rPr>
          </w:rPrChange>
        </w:rPr>
        <w:t xml:space="preserve"> working or receiving unemploymen</w:t>
      </w:r>
      <w:r w:rsidR="00DA2131" w:rsidRPr="003D3C74">
        <w:rPr>
          <w:rFonts w:ascii="Times New Roman" w:hAnsi="Times New Roman" w:cs="Times New Roman"/>
          <w:rPrChange w:id="405" w:author="Magnuson" w:date="2019-09-28T12:58:00Z">
            <w:rPr>
              <w:rFonts w:ascii="Times New Roman" w:hAnsi="Times New Roman" w:cs="Times New Roman"/>
            </w:rPr>
          </w:rPrChange>
        </w:rPr>
        <w:t xml:space="preserve">t. She joined a parenting group. </w:t>
      </w:r>
      <w:r w:rsidRPr="003D3C74">
        <w:rPr>
          <w:rFonts w:ascii="Times New Roman" w:hAnsi="Times New Roman" w:cs="Times New Roman"/>
          <w:rPrChange w:id="406" w:author="Magnuson" w:date="2019-09-28T12:58:00Z">
            <w:rPr>
              <w:rFonts w:ascii="Times New Roman" w:hAnsi="Times New Roman" w:cs="Times New Roman"/>
            </w:rPr>
          </w:rPrChange>
        </w:rPr>
        <w:t xml:space="preserve">She was thinking about how to get back into school. </w:t>
      </w:r>
    </w:p>
    <w:p w14:paraId="6BCF19AB" w14:textId="5FEACF7E" w:rsidR="004303A8" w:rsidRPr="003D3C74" w:rsidRDefault="0061706C"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407" w:author="Magnuson" w:date="2019-09-28T12:58:00Z">
            <w:rPr>
              <w:rFonts w:ascii="Times New Roman" w:hAnsi="Times New Roman" w:cs="Times New Roman"/>
            </w:rPr>
          </w:rPrChange>
        </w:rPr>
      </w:pPr>
      <w:r w:rsidRPr="003D3C74">
        <w:rPr>
          <w:rFonts w:ascii="Times New Roman" w:hAnsi="Times New Roman" w:cs="Times New Roman"/>
          <w:rPrChange w:id="408" w:author="Magnuson" w:date="2019-09-28T12:58:00Z">
            <w:rPr>
              <w:rFonts w:ascii="Times New Roman" w:hAnsi="Times New Roman" w:cs="Times New Roman"/>
            </w:rPr>
          </w:rPrChange>
        </w:rPr>
        <w:t>A few months later</w:t>
      </w:r>
      <w:r w:rsidR="00DA2131" w:rsidRPr="003D3C74">
        <w:rPr>
          <w:rFonts w:ascii="Times New Roman" w:hAnsi="Times New Roman" w:cs="Times New Roman"/>
          <w:rPrChange w:id="409" w:author="Magnuson" w:date="2019-09-28T12:58:00Z">
            <w:rPr>
              <w:rFonts w:ascii="Times New Roman" w:hAnsi="Times New Roman" w:cs="Times New Roman"/>
            </w:rPr>
          </w:rPrChange>
        </w:rPr>
        <w:t xml:space="preserve"> she was happy, even a bit giddy. She had obtained a new job</w:t>
      </w:r>
      <w:r w:rsidR="004303A8" w:rsidRPr="003D3C74">
        <w:rPr>
          <w:rFonts w:ascii="Times New Roman" w:hAnsi="Times New Roman" w:cs="Times New Roman"/>
          <w:rPrChange w:id="410" w:author="Magnuson" w:date="2019-09-28T12:58:00Z">
            <w:rPr>
              <w:rFonts w:ascii="Times New Roman" w:hAnsi="Times New Roman" w:cs="Times New Roman"/>
            </w:rPr>
          </w:rPrChange>
        </w:rPr>
        <w:t xml:space="preserve"> working as a nanny. She was pregnant again, and she was now on financial assistance though not rep</w:t>
      </w:r>
      <w:r w:rsidR="007710D9" w:rsidRPr="003D3C74">
        <w:rPr>
          <w:rFonts w:ascii="Times New Roman" w:hAnsi="Times New Roman" w:cs="Times New Roman"/>
          <w:rPrChange w:id="411" w:author="Magnuson" w:date="2019-09-28T12:58:00Z">
            <w:rPr>
              <w:rFonts w:ascii="Times New Roman" w:hAnsi="Times New Roman" w:cs="Times New Roman"/>
            </w:rPr>
          </w:rPrChange>
        </w:rPr>
        <w:t xml:space="preserve">orting the income from the job, </w:t>
      </w:r>
      <w:r w:rsidR="004303A8" w:rsidRPr="003D3C74">
        <w:rPr>
          <w:rFonts w:ascii="Times New Roman" w:hAnsi="Times New Roman" w:cs="Times New Roman"/>
          <w:rPrChange w:id="412" w:author="Magnuson" w:date="2019-09-28T12:58:00Z">
            <w:rPr>
              <w:rFonts w:ascii="Times New Roman" w:hAnsi="Times New Roman" w:cs="Times New Roman"/>
            </w:rPr>
          </w:rPrChange>
        </w:rPr>
        <w:t xml:space="preserve">because money was still tight. Still, she was completely out of the </w:t>
      </w:r>
      <w:r w:rsidR="004303A8" w:rsidRPr="003D3C74">
        <w:rPr>
          <w:rFonts w:ascii="Times New Roman" w:hAnsi="Times New Roman" w:cs="Times New Roman"/>
          <w:rPrChange w:id="413" w:author="Magnuson" w:date="2019-09-28T12:58:00Z">
            <w:rPr>
              <w:rFonts w:ascii="Times New Roman" w:hAnsi="Times New Roman" w:cs="Times New Roman"/>
            </w:rPr>
          </w:rPrChange>
        </w:rPr>
        <w:lastRenderedPageBreak/>
        <w:t xml:space="preserve">underground economy. </w:t>
      </w:r>
      <w:r w:rsidR="007710D9" w:rsidRPr="003D3C74">
        <w:rPr>
          <w:rFonts w:ascii="Times New Roman" w:hAnsi="Times New Roman" w:cs="Times New Roman"/>
          <w:rPrChange w:id="414" w:author="Magnuson" w:date="2019-09-28T12:58:00Z">
            <w:rPr>
              <w:rFonts w:ascii="Times New Roman" w:hAnsi="Times New Roman" w:cs="Times New Roman"/>
            </w:rPr>
          </w:rPrChange>
        </w:rPr>
        <w:t>I</w:t>
      </w:r>
      <w:r w:rsidR="004303A8" w:rsidRPr="003D3C74">
        <w:rPr>
          <w:rFonts w:ascii="Times New Roman" w:hAnsi="Times New Roman" w:cs="Times New Roman"/>
          <w:rPrChange w:id="415" w:author="Magnuson" w:date="2019-09-28T12:58:00Z">
            <w:rPr>
              <w:rFonts w:ascii="Times New Roman" w:hAnsi="Times New Roman" w:cs="Times New Roman"/>
            </w:rPr>
          </w:rPrChange>
        </w:rPr>
        <w:t xml:space="preserve">t had been </w:t>
      </w:r>
      <w:r w:rsidR="00AB66F3" w:rsidRPr="003D3C74">
        <w:rPr>
          <w:rFonts w:ascii="Times New Roman" w:hAnsi="Times New Roman" w:cs="Times New Roman"/>
          <w:rPrChange w:id="416" w:author="Magnuson" w:date="2019-09-28T12:58:00Z">
            <w:rPr>
              <w:rFonts w:ascii="Times New Roman" w:hAnsi="Times New Roman" w:cs="Times New Roman"/>
            </w:rPr>
          </w:rPrChange>
        </w:rPr>
        <w:t>some</w:t>
      </w:r>
      <w:r w:rsidR="004303A8" w:rsidRPr="003D3C74">
        <w:rPr>
          <w:rFonts w:ascii="Times New Roman" w:hAnsi="Times New Roman" w:cs="Times New Roman"/>
          <w:rPrChange w:id="417" w:author="Magnuson" w:date="2019-09-28T12:58:00Z">
            <w:rPr>
              <w:rFonts w:ascii="Times New Roman" w:hAnsi="Times New Roman" w:cs="Times New Roman"/>
            </w:rPr>
          </w:rPrChange>
        </w:rPr>
        <w:t xml:space="preserve"> time since she had been seriously depressed and anxious. She had thrown herself into parenting and being a partner; that relationship was now over five years old, and life was very good. Her boyfriend had new job prospects, she was working full-time, and she loved being a mother. </w:t>
      </w:r>
    </w:p>
    <w:p w14:paraId="63DA5AF4" w14:textId="7E207559" w:rsidR="002449CD" w:rsidRPr="003D3C74" w:rsidRDefault="004303A8" w:rsidP="0061706C">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Change w:id="418"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419" w:author="Magnuson" w:date="2019-09-28T12:58:00Z">
            <w:rPr>
              <w:rFonts w:ascii="Times New Roman" w:hAnsi="Times New Roman" w:cs="Times New Roman"/>
              <w:color w:val="262626"/>
            </w:rPr>
          </w:rPrChange>
        </w:rPr>
        <w:t>Katrina made a commitment to her bo</w:t>
      </w:r>
      <w:r w:rsidR="007710D9" w:rsidRPr="003D3C74">
        <w:rPr>
          <w:rFonts w:ascii="Times New Roman" w:hAnsi="Times New Roman" w:cs="Times New Roman"/>
          <w:color w:val="262626"/>
          <w:rPrChange w:id="420" w:author="Magnuson" w:date="2019-09-28T12:58:00Z">
            <w:rPr>
              <w:rFonts w:ascii="Times New Roman" w:hAnsi="Times New Roman" w:cs="Times New Roman"/>
              <w:color w:val="262626"/>
            </w:rPr>
          </w:rPrChange>
        </w:rPr>
        <w:t>yfriend and the two of them</w:t>
      </w:r>
      <w:r w:rsidRPr="003D3C74">
        <w:rPr>
          <w:rFonts w:ascii="Times New Roman" w:hAnsi="Times New Roman" w:cs="Times New Roman"/>
          <w:color w:val="262626"/>
          <w:rPrChange w:id="421" w:author="Magnuson" w:date="2019-09-28T12:58:00Z">
            <w:rPr>
              <w:rFonts w:ascii="Times New Roman" w:hAnsi="Times New Roman" w:cs="Times New Roman"/>
              <w:color w:val="262626"/>
            </w:rPr>
          </w:rPrChange>
        </w:rPr>
        <w:t xml:space="preserve"> to parenting. These commitments transcended the day-to</w:t>
      </w:r>
      <w:r w:rsidR="00AB66F3" w:rsidRPr="003D3C74">
        <w:rPr>
          <w:rFonts w:ascii="Times New Roman" w:hAnsi="Times New Roman" w:cs="Times New Roman"/>
          <w:color w:val="262626"/>
          <w:rPrChange w:id="422" w:author="Magnuson" w:date="2019-09-28T12:58:00Z">
            <w:rPr>
              <w:rFonts w:ascii="Times New Roman" w:hAnsi="Times New Roman" w:cs="Times New Roman"/>
              <w:color w:val="262626"/>
            </w:rPr>
          </w:rPrChange>
        </w:rPr>
        <w:t xml:space="preserve">-day </w:t>
      </w:r>
      <w:r w:rsidR="007710D9" w:rsidRPr="003D3C74">
        <w:rPr>
          <w:rFonts w:ascii="Times New Roman" w:hAnsi="Times New Roman" w:cs="Times New Roman"/>
          <w:color w:val="262626"/>
          <w:rPrChange w:id="423" w:author="Magnuson" w:date="2019-09-28T12:58:00Z">
            <w:rPr>
              <w:rFonts w:ascii="Times New Roman" w:hAnsi="Times New Roman" w:cs="Times New Roman"/>
              <w:color w:val="262626"/>
            </w:rPr>
          </w:rPrChange>
        </w:rPr>
        <w:t xml:space="preserve">challenges </w:t>
      </w:r>
      <w:r w:rsidR="00AB66F3" w:rsidRPr="003D3C74">
        <w:rPr>
          <w:rFonts w:ascii="Times New Roman" w:hAnsi="Times New Roman" w:cs="Times New Roman"/>
          <w:color w:val="262626"/>
          <w:rPrChange w:id="424" w:author="Magnuson" w:date="2019-09-28T12:58:00Z">
            <w:rPr>
              <w:rFonts w:ascii="Times New Roman" w:hAnsi="Times New Roman" w:cs="Times New Roman"/>
              <w:color w:val="262626"/>
            </w:rPr>
          </w:rPrChange>
        </w:rPr>
        <w:t xml:space="preserve">over several </w:t>
      </w:r>
      <w:r w:rsidRPr="003D3C74">
        <w:rPr>
          <w:rFonts w:ascii="Times New Roman" w:hAnsi="Times New Roman" w:cs="Times New Roman"/>
          <w:color w:val="262626"/>
          <w:rPrChange w:id="425" w:author="Magnuson" w:date="2019-09-28T12:58:00Z">
            <w:rPr>
              <w:rFonts w:ascii="Times New Roman" w:hAnsi="Times New Roman" w:cs="Times New Roman"/>
              <w:color w:val="262626"/>
            </w:rPr>
          </w:rPrChange>
        </w:rPr>
        <w:t xml:space="preserve">years. These were adult choices—permanent commitments to each other and to their children. Compared to </w:t>
      </w:r>
      <w:r w:rsidR="00DB3ACC" w:rsidRPr="003D3C74">
        <w:rPr>
          <w:rFonts w:ascii="Times New Roman" w:hAnsi="Times New Roman" w:cs="Times New Roman"/>
          <w:color w:val="262626"/>
          <w:rPrChange w:id="426" w:author="Magnuson" w:date="2019-09-28T12:58:00Z">
            <w:rPr>
              <w:rFonts w:ascii="Times New Roman" w:hAnsi="Times New Roman" w:cs="Times New Roman"/>
              <w:color w:val="262626"/>
            </w:rPr>
          </w:rPrChange>
        </w:rPr>
        <w:t>the typical pathway of a middle-class emerging adults</w:t>
      </w:r>
      <w:r w:rsidRPr="003D3C74">
        <w:rPr>
          <w:rFonts w:ascii="Times New Roman" w:hAnsi="Times New Roman" w:cs="Times New Roman"/>
          <w:color w:val="262626"/>
          <w:rPrChange w:id="427" w:author="Magnuson" w:date="2019-09-28T12:58:00Z">
            <w:rPr>
              <w:rFonts w:ascii="Times New Roman" w:hAnsi="Times New Roman" w:cs="Times New Roman"/>
              <w:color w:val="262626"/>
            </w:rPr>
          </w:rPrChange>
        </w:rPr>
        <w:t xml:space="preserve">, these choices </w:t>
      </w:r>
      <w:r w:rsidR="0098314B" w:rsidRPr="003D3C74">
        <w:rPr>
          <w:rFonts w:ascii="Times New Roman" w:hAnsi="Times New Roman" w:cs="Times New Roman"/>
          <w:color w:val="262626"/>
          <w:rPrChange w:id="428" w:author="Magnuson" w:date="2019-09-28T12:58:00Z">
            <w:rPr>
              <w:rFonts w:ascii="Times New Roman" w:hAnsi="Times New Roman" w:cs="Times New Roman"/>
              <w:color w:val="262626"/>
            </w:rPr>
          </w:rPrChange>
        </w:rPr>
        <w:t>we</w:t>
      </w:r>
      <w:r w:rsidRPr="003D3C74">
        <w:rPr>
          <w:rFonts w:ascii="Times New Roman" w:hAnsi="Times New Roman" w:cs="Times New Roman"/>
          <w:color w:val="262626"/>
          <w:rPrChange w:id="429" w:author="Magnuson" w:date="2019-09-28T12:58:00Z">
            <w:rPr>
              <w:rFonts w:ascii="Times New Roman" w:hAnsi="Times New Roman" w:cs="Times New Roman"/>
              <w:color w:val="262626"/>
            </w:rPr>
          </w:rPrChange>
        </w:rPr>
        <w:t xml:space="preserve">re </w:t>
      </w:r>
      <w:r w:rsidR="007A63AE" w:rsidRPr="003D3C74">
        <w:rPr>
          <w:rFonts w:ascii="Times New Roman" w:hAnsi="Times New Roman" w:cs="Times New Roman"/>
          <w:color w:val="262626"/>
          <w:rPrChange w:id="430" w:author="Magnuson" w:date="2019-09-28T12:58:00Z">
            <w:rPr>
              <w:rFonts w:ascii="Times New Roman" w:hAnsi="Times New Roman" w:cs="Times New Roman"/>
              <w:color w:val="262626"/>
            </w:rPr>
          </w:rPrChange>
        </w:rPr>
        <w:t xml:space="preserve">chronologically </w:t>
      </w:r>
      <w:r w:rsidRPr="003D3C74">
        <w:rPr>
          <w:rFonts w:ascii="Times New Roman" w:hAnsi="Times New Roman" w:cs="Times New Roman"/>
          <w:color w:val="262626"/>
          <w:rPrChange w:id="431" w:author="Magnuson" w:date="2019-09-28T12:58:00Z">
            <w:rPr>
              <w:rFonts w:ascii="Times New Roman" w:hAnsi="Times New Roman" w:cs="Times New Roman"/>
              <w:color w:val="262626"/>
            </w:rPr>
          </w:rPrChange>
        </w:rPr>
        <w:t xml:space="preserve">backward. Most </w:t>
      </w:r>
      <w:r w:rsidR="0098314B" w:rsidRPr="003D3C74">
        <w:rPr>
          <w:rFonts w:ascii="Times New Roman" w:hAnsi="Times New Roman" w:cs="Times New Roman"/>
          <w:color w:val="262626"/>
          <w:rPrChange w:id="432" w:author="Magnuson" w:date="2019-09-28T12:58:00Z">
            <w:rPr>
              <w:rFonts w:ascii="Times New Roman" w:hAnsi="Times New Roman" w:cs="Times New Roman"/>
              <w:color w:val="262626"/>
            </w:rPr>
          </w:rPrChange>
        </w:rPr>
        <w:t>young people today</w:t>
      </w:r>
      <w:r w:rsidRPr="003D3C74">
        <w:rPr>
          <w:rFonts w:ascii="Times New Roman" w:hAnsi="Times New Roman" w:cs="Times New Roman"/>
          <w:color w:val="262626"/>
          <w:rPrChange w:id="433" w:author="Magnuson" w:date="2019-09-28T12:58:00Z">
            <w:rPr>
              <w:rFonts w:ascii="Times New Roman" w:hAnsi="Times New Roman" w:cs="Times New Roman"/>
              <w:color w:val="262626"/>
            </w:rPr>
          </w:rPrChange>
        </w:rPr>
        <w:t xml:space="preserve"> </w:t>
      </w:r>
      <w:r w:rsidR="0098314B" w:rsidRPr="003D3C74">
        <w:rPr>
          <w:rFonts w:ascii="Times New Roman" w:hAnsi="Times New Roman" w:cs="Times New Roman"/>
          <w:color w:val="262626"/>
          <w:rPrChange w:id="434" w:author="Magnuson" w:date="2019-09-28T12:58:00Z">
            <w:rPr>
              <w:rFonts w:ascii="Times New Roman" w:hAnsi="Times New Roman" w:cs="Times New Roman"/>
              <w:color w:val="262626"/>
            </w:rPr>
          </w:rPrChange>
        </w:rPr>
        <w:t xml:space="preserve">complete their high school </w:t>
      </w:r>
      <w:r w:rsidR="00BD0C54" w:rsidRPr="003D3C74">
        <w:rPr>
          <w:rFonts w:ascii="Times New Roman" w:hAnsi="Times New Roman" w:cs="Times New Roman"/>
          <w:color w:val="262626"/>
          <w:rPrChange w:id="435" w:author="Magnuson" w:date="2019-09-28T12:58:00Z">
            <w:rPr>
              <w:rFonts w:ascii="Times New Roman" w:hAnsi="Times New Roman" w:cs="Times New Roman"/>
              <w:color w:val="262626"/>
            </w:rPr>
          </w:rPrChange>
        </w:rPr>
        <w:t>education first, then</w:t>
      </w:r>
      <w:r w:rsidRPr="003D3C74">
        <w:rPr>
          <w:rFonts w:ascii="Times New Roman" w:hAnsi="Times New Roman" w:cs="Times New Roman"/>
          <w:color w:val="262626"/>
          <w:rPrChange w:id="436" w:author="Magnuson" w:date="2019-09-28T12:58:00Z">
            <w:rPr>
              <w:rFonts w:ascii="Times New Roman" w:hAnsi="Times New Roman" w:cs="Times New Roman"/>
              <w:color w:val="262626"/>
            </w:rPr>
          </w:rPrChange>
        </w:rPr>
        <w:t xml:space="preserve"> </w:t>
      </w:r>
      <w:r w:rsidR="0098314B" w:rsidRPr="003D3C74">
        <w:rPr>
          <w:rFonts w:ascii="Times New Roman" w:hAnsi="Times New Roman" w:cs="Times New Roman"/>
          <w:color w:val="262626"/>
          <w:rPrChange w:id="437" w:author="Magnuson" w:date="2019-09-28T12:58:00Z">
            <w:rPr>
              <w:rFonts w:ascii="Times New Roman" w:hAnsi="Times New Roman" w:cs="Times New Roman"/>
              <w:color w:val="262626"/>
            </w:rPr>
          </w:rPrChange>
        </w:rPr>
        <w:t xml:space="preserve">enter a </w:t>
      </w:r>
      <w:r w:rsidRPr="003D3C74">
        <w:rPr>
          <w:rFonts w:ascii="Times New Roman" w:hAnsi="Times New Roman" w:cs="Times New Roman"/>
          <w:color w:val="262626"/>
          <w:rPrChange w:id="438" w:author="Magnuson" w:date="2019-09-28T12:58:00Z">
            <w:rPr>
              <w:rFonts w:ascii="Times New Roman" w:hAnsi="Times New Roman" w:cs="Times New Roman"/>
              <w:color w:val="262626"/>
            </w:rPr>
          </w:rPrChange>
        </w:rPr>
        <w:t xml:space="preserve">career, </w:t>
      </w:r>
      <w:r w:rsidR="0098314B" w:rsidRPr="003D3C74">
        <w:rPr>
          <w:rFonts w:ascii="Times New Roman" w:hAnsi="Times New Roman" w:cs="Times New Roman"/>
          <w:color w:val="262626"/>
          <w:rPrChange w:id="439" w:author="Magnuson" w:date="2019-09-28T12:58:00Z">
            <w:rPr>
              <w:rFonts w:ascii="Times New Roman" w:hAnsi="Times New Roman" w:cs="Times New Roman"/>
              <w:color w:val="262626"/>
            </w:rPr>
          </w:rPrChange>
        </w:rPr>
        <w:t>find</w:t>
      </w:r>
      <w:r w:rsidRPr="003D3C74">
        <w:rPr>
          <w:rFonts w:ascii="Times New Roman" w:hAnsi="Times New Roman" w:cs="Times New Roman"/>
          <w:color w:val="262626"/>
          <w:rPrChange w:id="440" w:author="Magnuson" w:date="2019-09-28T12:58:00Z">
            <w:rPr>
              <w:rFonts w:ascii="Times New Roman" w:hAnsi="Times New Roman" w:cs="Times New Roman"/>
              <w:color w:val="262626"/>
            </w:rPr>
          </w:rPrChange>
        </w:rPr>
        <w:t xml:space="preserve"> commitment </w:t>
      </w:r>
      <w:r w:rsidR="0098314B" w:rsidRPr="003D3C74">
        <w:rPr>
          <w:rFonts w:ascii="Times New Roman" w:hAnsi="Times New Roman" w:cs="Times New Roman"/>
          <w:color w:val="262626"/>
          <w:rPrChange w:id="441" w:author="Magnuson" w:date="2019-09-28T12:58:00Z">
            <w:rPr>
              <w:rFonts w:ascii="Times New Roman" w:hAnsi="Times New Roman" w:cs="Times New Roman"/>
              <w:color w:val="262626"/>
            </w:rPr>
          </w:rPrChange>
        </w:rPr>
        <w:t xml:space="preserve">in an intimate relationship </w:t>
      </w:r>
      <w:r w:rsidRPr="003D3C74">
        <w:rPr>
          <w:rFonts w:ascii="Times New Roman" w:hAnsi="Times New Roman" w:cs="Times New Roman"/>
          <w:color w:val="262626"/>
          <w:rPrChange w:id="442" w:author="Magnuson" w:date="2019-09-28T12:58:00Z">
            <w:rPr>
              <w:rFonts w:ascii="Times New Roman" w:hAnsi="Times New Roman" w:cs="Times New Roman"/>
              <w:color w:val="262626"/>
            </w:rPr>
          </w:rPrChange>
        </w:rPr>
        <w:t>and</w:t>
      </w:r>
      <w:r w:rsidR="00BD0C54" w:rsidRPr="003D3C74">
        <w:rPr>
          <w:rFonts w:ascii="Times New Roman" w:hAnsi="Times New Roman" w:cs="Times New Roman"/>
          <w:color w:val="262626"/>
          <w:rPrChange w:id="443" w:author="Magnuson" w:date="2019-09-28T12:58:00Z">
            <w:rPr>
              <w:rFonts w:ascii="Times New Roman" w:hAnsi="Times New Roman" w:cs="Times New Roman"/>
              <w:color w:val="262626"/>
            </w:rPr>
          </w:rPrChange>
        </w:rPr>
        <w:t xml:space="preserve"> </w:t>
      </w:r>
      <w:r w:rsidR="0098314B" w:rsidRPr="003D3C74">
        <w:rPr>
          <w:rFonts w:ascii="Times New Roman" w:hAnsi="Times New Roman" w:cs="Times New Roman"/>
          <w:color w:val="262626"/>
          <w:rPrChange w:id="444" w:author="Magnuson" w:date="2019-09-28T12:58:00Z">
            <w:rPr>
              <w:rFonts w:ascii="Times New Roman" w:hAnsi="Times New Roman" w:cs="Times New Roman"/>
              <w:color w:val="262626"/>
            </w:rPr>
          </w:rPrChange>
        </w:rPr>
        <w:t>then become</w:t>
      </w:r>
      <w:r w:rsidR="00BD0C54" w:rsidRPr="003D3C74">
        <w:rPr>
          <w:rFonts w:ascii="Times New Roman" w:hAnsi="Times New Roman" w:cs="Times New Roman"/>
          <w:color w:val="262626"/>
          <w:rPrChange w:id="445" w:author="Magnuson" w:date="2019-09-28T12:58:00Z">
            <w:rPr>
              <w:rFonts w:ascii="Times New Roman" w:hAnsi="Times New Roman" w:cs="Times New Roman"/>
              <w:color w:val="262626"/>
            </w:rPr>
          </w:rPrChange>
        </w:rPr>
        <w:t xml:space="preserve"> parent</w:t>
      </w:r>
      <w:r w:rsidR="0098314B" w:rsidRPr="003D3C74">
        <w:rPr>
          <w:rFonts w:ascii="Times New Roman" w:hAnsi="Times New Roman" w:cs="Times New Roman"/>
          <w:color w:val="262626"/>
          <w:rPrChange w:id="446" w:author="Magnuson" w:date="2019-09-28T12:58:00Z">
            <w:rPr>
              <w:rFonts w:ascii="Times New Roman" w:hAnsi="Times New Roman" w:cs="Times New Roman"/>
              <w:color w:val="262626"/>
            </w:rPr>
          </w:rPrChange>
        </w:rPr>
        <w:t>s</w:t>
      </w:r>
      <w:r w:rsidRPr="003D3C74">
        <w:rPr>
          <w:rFonts w:ascii="Times New Roman" w:hAnsi="Times New Roman" w:cs="Times New Roman"/>
          <w:color w:val="262626"/>
          <w:rPrChange w:id="447" w:author="Magnuson" w:date="2019-09-28T12:58:00Z">
            <w:rPr>
              <w:rFonts w:ascii="Times New Roman" w:hAnsi="Times New Roman" w:cs="Times New Roman"/>
              <w:color w:val="262626"/>
            </w:rPr>
          </w:rPrChange>
        </w:rPr>
        <w:t>.</w:t>
      </w:r>
      <w:r w:rsidR="00DB3ACC" w:rsidRPr="003D3C74">
        <w:rPr>
          <w:rFonts w:ascii="Times New Roman" w:hAnsi="Times New Roman" w:cs="Times New Roman"/>
          <w:color w:val="262626"/>
          <w:rPrChange w:id="448" w:author="Magnuson" w:date="2019-09-28T12:58:00Z">
            <w:rPr>
              <w:rFonts w:ascii="Times New Roman" w:hAnsi="Times New Roman" w:cs="Times New Roman"/>
              <w:color w:val="262626"/>
            </w:rPr>
          </w:rPrChange>
        </w:rPr>
        <w:t xml:space="preserve"> </w:t>
      </w:r>
      <w:r w:rsidR="002449CD" w:rsidRPr="003D3C74">
        <w:rPr>
          <w:rFonts w:ascii="Times New Roman" w:hAnsi="Times New Roman" w:cs="Times New Roman"/>
          <w:color w:val="262626"/>
          <w:rPrChange w:id="449" w:author="Magnuson" w:date="2019-09-28T12:58:00Z">
            <w:rPr>
              <w:rFonts w:ascii="Times New Roman" w:hAnsi="Times New Roman" w:cs="Times New Roman"/>
              <w:color w:val="262626"/>
            </w:rPr>
          </w:rPrChange>
        </w:rPr>
        <w:t>Katrina</w:t>
      </w:r>
      <w:r w:rsidR="001B5E62" w:rsidRPr="003D3C74">
        <w:rPr>
          <w:rFonts w:ascii="Times New Roman" w:hAnsi="Times New Roman" w:cs="Times New Roman"/>
          <w:color w:val="262626"/>
          <w:rPrChange w:id="450" w:author="Magnuson" w:date="2019-09-28T12:58:00Z">
            <w:rPr>
              <w:rFonts w:ascii="Times New Roman" w:hAnsi="Times New Roman" w:cs="Times New Roman"/>
              <w:color w:val="262626"/>
            </w:rPr>
          </w:rPrChange>
        </w:rPr>
        <w:t>’s</w:t>
      </w:r>
      <w:r w:rsidRPr="003D3C74">
        <w:rPr>
          <w:rFonts w:ascii="Times New Roman" w:hAnsi="Times New Roman" w:cs="Times New Roman"/>
          <w:color w:val="262626"/>
          <w:rPrChange w:id="451" w:author="Magnuson" w:date="2019-09-28T12:58:00Z">
            <w:rPr>
              <w:rFonts w:ascii="Times New Roman" w:hAnsi="Times New Roman" w:cs="Times New Roman"/>
              <w:color w:val="262626"/>
            </w:rPr>
          </w:rPrChange>
        </w:rPr>
        <w:t xml:space="preserve"> adult choices were a lifeline—long-term, meaningful goals that made the struggle worth it. Eventually </w:t>
      </w:r>
      <w:r w:rsidR="001B5E62" w:rsidRPr="003D3C74">
        <w:rPr>
          <w:rFonts w:ascii="Times New Roman" w:hAnsi="Times New Roman" w:cs="Times New Roman"/>
          <w:color w:val="262626"/>
          <w:rPrChange w:id="452" w:author="Magnuson" w:date="2019-09-28T12:58:00Z">
            <w:rPr>
              <w:rFonts w:ascii="Times New Roman" w:hAnsi="Times New Roman" w:cs="Times New Roman"/>
              <w:color w:val="262626"/>
            </w:rPr>
          </w:rPrChange>
        </w:rPr>
        <w:t>she and her partner</w:t>
      </w:r>
      <w:r w:rsidRPr="003D3C74">
        <w:rPr>
          <w:rFonts w:ascii="Times New Roman" w:hAnsi="Times New Roman" w:cs="Times New Roman"/>
          <w:color w:val="262626"/>
          <w:rPrChange w:id="453" w:author="Magnuson" w:date="2019-09-28T12:58:00Z">
            <w:rPr>
              <w:rFonts w:ascii="Times New Roman" w:hAnsi="Times New Roman" w:cs="Times New Roman"/>
              <w:color w:val="262626"/>
            </w:rPr>
          </w:rPrChange>
        </w:rPr>
        <w:t xml:space="preserve"> achieved stability, being able to manage an apartment, </w:t>
      </w:r>
      <w:r w:rsidR="002109F9" w:rsidRPr="003D3C74">
        <w:rPr>
          <w:rFonts w:ascii="Times New Roman" w:hAnsi="Times New Roman" w:cs="Times New Roman"/>
          <w:color w:val="262626"/>
          <w:rPrChange w:id="454" w:author="Magnuson" w:date="2019-09-28T12:58:00Z">
            <w:rPr>
              <w:rFonts w:ascii="Times New Roman" w:hAnsi="Times New Roman" w:cs="Times New Roman"/>
              <w:color w:val="262626"/>
            </w:rPr>
          </w:rPrChange>
        </w:rPr>
        <w:t>full-time</w:t>
      </w:r>
      <w:r w:rsidRPr="003D3C74">
        <w:rPr>
          <w:rFonts w:ascii="Times New Roman" w:hAnsi="Times New Roman" w:cs="Times New Roman"/>
          <w:color w:val="262626"/>
          <w:rPrChange w:id="455" w:author="Magnuson" w:date="2019-09-28T12:58:00Z">
            <w:rPr>
              <w:rFonts w:ascii="Times New Roman" w:hAnsi="Times New Roman" w:cs="Times New Roman"/>
              <w:color w:val="262626"/>
            </w:rPr>
          </w:rPrChange>
        </w:rPr>
        <w:t xml:space="preserve"> jobs, and their parenting, with the help of subsidized child care and income assistan</w:t>
      </w:r>
      <w:r w:rsidR="007A63AE" w:rsidRPr="003D3C74">
        <w:rPr>
          <w:rFonts w:ascii="Times New Roman" w:hAnsi="Times New Roman" w:cs="Times New Roman"/>
          <w:color w:val="262626"/>
          <w:rPrChange w:id="456" w:author="Magnuson" w:date="2019-09-28T12:58:00Z">
            <w:rPr>
              <w:rFonts w:ascii="Times New Roman" w:hAnsi="Times New Roman" w:cs="Times New Roman"/>
              <w:color w:val="262626"/>
            </w:rPr>
          </w:rPrChange>
        </w:rPr>
        <w:t xml:space="preserve">ce. </w:t>
      </w:r>
      <w:r w:rsidRPr="003D3C74">
        <w:rPr>
          <w:rFonts w:ascii="Times New Roman" w:hAnsi="Times New Roman" w:cs="Times New Roman"/>
          <w:color w:val="262626"/>
          <w:rPrChange w:id="457" w:author="Magnuson" w:date="2019-09-28T12:58:00Z">
            <w:rPr>
              <w:rFonts w:ascii="Times New Roman" w:hAnsi="Times New Roman" w:cs="Times New Roman"/>
              <w:color w:val="262626"/>
            </w:rPr>
          </w:rPrChange>
        </w:rPr>
        <w:t xml:space="preserve">Neither had </w:t>
      </w:r>
      <w:r w:rsidR="00BD0C54" w:rsidRPr="003D3C74">
        <w:rPr>
          <w:rFonts w:ascii="Times New Roman" w:hAnsi="Times New Roman" w:cs="Times New Roman"/>
          <w:color w:val="262626"/>
          <w:rPrChange w:id="458" w:author="Magnuson" w:date="2019-09-28T12:58:00Z">
            <w:rPr>
              <w:rFonts w:ascii="Times New Roman" w:hAnsi="Times New Roman" w:cs="Times New Roman"/>
              <w:color w:val="262626"/>
            </w:rPr>
          </w:rPrChange>
        </w:rPr>
        <w:t xml:space="preserve">graduated from </w:t>
      </w:r>
      <w:r w:rsidRPr="003D3C74">
        <w:rPr>
          <w:rFonts w:ascii="Times New Roman" w:hAnsi="Times New Roman" w:cs="Times New Roman"/>
          <w:color w:val="262626"/>
          <w:rPrChange w:id="459" w:author="Magnuson" w:date="2019-09-28T12:58:00Z">
            <w:rPr>
              <w:rFonts w:ascii="Times New Roman" w:hAnsi="Times New Roman" w:cs="Times New Roman"/>
              <w:color w:val="262626"/>
            </w:rPr>
          </w:rPrChange>
        </w:rPr>
        <w:t xml:space="preserve">high school, and </w:t>
      </w:r>
      <w:r w:rsidR="00BD0C54" w:rsidRPr="003D3C74">
        <w:rPr>
          <w:rFonts w:ascii="Times New Roman" w:hAnsi="Times New Roman" w:cs="Times New Roman"/>
          <w:color w:val="262626"/>
          <w:rPrChange w:id="460" w:author="Magnuson" w:date="2019-09-28T12:58:00Z">
            <w:rPr>
              <w:rFonts w:ascii="Times New Roman" w:hAnsi="Times New Roman" w:cs="Times New Roman"/>
              <w:color w:val="262626"/>
            </w:rPr>
          </w:rPrChange>
        </w:rPr>
        <w:t>she</w:t>
      </w:r>
      <w:r w:rsidRPr="003D3C74">
        <w:rPr>
          <w:rFonts w:ascii="Times New Roman" w:hAnsi="Times New Roman" w:cs="Times New Roman"/>
          <w:color w:val="262626"/>
          <w:rPrChange w:id="461" w:author="Magnuson" w:date="2019-09-28T12:58:00Z">
            <w:rPr>
              <w:rFonts w:ascii="Times New Roman" w:hAnsi="Times New Roman" w:cs="Times New Roman"/>
              <w:color w:val="262626"/>
            </w:rPr>
          </w:rPrChange>
        </w:rPr>
        <w:t xml:space="preserve"> worried about that. Socially they were still tied to the street, through friends, though the composition of her friendship network was gradually moving away from street-involvement.</w:t>
      </w:r>
    </w:p>
    <w:p w14:paraId="4AE02240" w14:textId="37D792BE" w:rsidR="002449CD" w:rsidRPr="003D3C74" w:rsidRDefault="0077388B"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color w:val="262626"/>
          <w:rPrChange w:id="462"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463" w:author="Magnuson" w:date="2019-09-28T12:58:00Z">
            <w:rPr>
              <w:rFonts w:ascii="Times New Roman" w:hAnsi="Times New Roman" w:cs="Times New Roman"/>
              <w:color w:val="262626"/>
            </w:rPr>
          </w:rPrChange>
        </w:rPr>
        <w:t>&lt;</w:t>
      </w:r>
      <w:r w:rsidR="00813152">
        <w:rPr>
          <w:rFonts w:ascii="Times New Roman" w:hAnsi="Times New Roman" w:cs="Times New Roman"/>
          <w:color w:val="262626"/>
        </w:rPr>
        <w:t>2</w:t>
      </w:r>
      <w:r w:rsidRPr="003D3C74">
        <w:rPr>
          <w:rFonts w:ascii="Times New Roman" w:hAnsi="Times New Roman" w:cs="Times New Roman"/>
          <w:color w:val="262626"/>
          <w:rPrChange w:id="464" w:author="Magnuson" w:date="2019-09-28T12:58:00Z">
            <w:rPr>
              <w:rFonts w:ascii="Times New Roman" w:hAnsi="Times New Roman" w:cs="Times New Roman"/>
              <w:color w:val="262626"/>
            </w:rPr>
          </w:rPrChange>
        </w:rPr>
        <w:t xml:space="preserve">&gt; </w:t>
      </w:r>
      <w:r w:rsidR="00DA2131" w:rsidRPr="003D3C74">
        <w:rPr>
          <w:rFonts w:ascii="Times New Roman" w:hAnsi="Times New Roman" w:cs="Times New Roman"/>
          <w:color w:val="262626"/>
          <w:rPrChange w:id="465" w:author="Magnuson" w:date="2019-09-28T12:58:00Z">
            <w:rPr>
              <w:rFonts w:ascii="Times New Roman" w:hAnsi="Times New Roman" w:cs="Times New Roman"/>
              <w:color w:val="262626"/>
            </w:rPr>
          </w:rPrChange>
        </w:rPr>
        <w:t>Kurtis: On the Outside Looking I</w:t>
      </w:r>
      <w:r w:rsidR="002449CD" w:rsidRPr="003D3C74">
        <w:rPr>
          <w:rFonts w:ascii="Times New Roman" w:hAnsi="Times New Roman" w:cs="Times New Roman"/>
          <w:color w:val="262626"/>
          <w:rPrChange w:id="466" w:author="Magnuson" w:date="2019-09-28T12:58:00Z">
            <w:rPr>
              <w:rFonts w:ascii="Times New Roman" w:hAnsi="Times New Roman" w:cs="Times New Roman"/>
              <w:color w:val="262626"/>
            </w:rPr>
          </w:rPrChange>
        </w:rPr>
        <w:t>n</w:t>
      </w:r>
    </w:p>
    <w:p w14:paraId="138ED967" w14:textId="68BB7E33" w:rsidR="004303A8" w:rsidRPr="003D3C74" w:rsidRDefault="004303A8" w:rsidP="00DA213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Change w:id="467"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468" w:author="Magnuson" w:date="2019-09-28T12:58:00Z">
            <w:rPr>
              <w:rFonts w:ascii="Times New Roman" w:hAnsi="Times New Roman" w:cs="Times New Roman"/>
              <w:color w:val="262626"/>
            </w:rPr>
          </w:rPrChange>
        </w:rPr>
        <w:t xml:space="preserve">Kurtis’ early life and </w:t>
      </w:r>
      <w:r w:rsidR="001B5E62" w:rsidRPr="003D3C74">
        <w:rPr>
          <w:rFonts w:ascii="Times New Roman" w:hAnsi="Times New Roman" w:cs="Times New Roman"/>
          <w:color w:val="262626"/>
          <w:rPrChange w:id="469" w:author="Magnuson" w:date="2019-09-28T12:58:00Z">
            <w:rPr>
              <w:rFonts w:ascii="Times New Roman" w:hAnsi="Times New Roman" w:cs="Times New Roman"/>
              <w:color w:val="262626"/>
            </w:rPr>
          </w:rPrChange>
        </w:rPr>
        <w:t>initial</w:t>
      </w:r>
      <w:r w:rsidRPr="003D3C74">
        <w:rPr>
          <w:rFonts w:ascii="Times New Roman" w:hAnsi="Times New Roman" w:cs="Times New Roman"/>
          <w:color w:val="262626"/>
          <w:rPrChange w:id="470" w:author="Magnuson" w:date="2019-09-28T12:58:00Z">
            <w:rPr>
              <w:rFonts w:ascii="Times New Roman" w:hAnsi="Times New Roman" w:cs="Times New Roman"/>
              <w:color w:val="262626"/>
            </w:rPr>
          </w:rPrChange>
        </w:rPr>
        <w:t xml:space="preserve"> street-involved life </w:t>
      </w:r>
      <w:r w:rsidR="007A63AE" w:rsidRPr="003D3C74">
        <w:rPr>
          <w:rFonts w:ascii="Times New Roman" w:hAnsi="Times New Roman" w:cs="Times New Roman"/>
          <w:color w:val="262626"/>
          <w:rPrChange w:id="471" w:author="Magnuson" w:date="2019-09-28T12:58:00Z">
            <w:rPr>
              <w:rFonts w:ascii="Times New Roman" w:hAnsi="Times New Roman" w:cs="Times New Roman"/>
              <w:color w:val="262626"/>
            </w:rPr>
          </w:rPrChange>
        </w:rPr>
        <w:t>were</w:t>
      </w:r>
      <w:r w:rsidR="002449CD" w:rsidRPr="003D3C74">
        <w:rPr>
          <w:rFonts w:ascii="Times New Roman" w:hAnsi="Times New Roman" w:cs="Times New Roman"/>
          <w:color w:val="262626"/>
          <w:rPrChange w:id="472" w:author="Magnuson" w:date="2019-09-28T12:58:00Z">
            <w:rPr>
              <w:rFonts w:ascii="Times New Roman" w:hAnsi="Times New Roman" w:cs="Times New Roman"/>
              <w:color w:val="262626"/>
            </w:rPr>
          </w:rPrChange>
        </w:rPr>
        <w:t xml:space="preserve"> not very different from</w:t>
      </w:r>
      <w:r w:rsidR="007A63AE" w:rsidRPr="003D3C74">
        <w:rPr>
          <w:rFonts w:ascii="Times New Roman" w:hAnsi="Times New Roman" w:cs="Times New Roman"/>
          <w:color w:val="262626"/>
          <w:rPrChange w:id="473" w:author="Magnuson" w:date="2019-09-28T12:58:00Z">
            <w:rPr>
              <w:rFonts w:ascii="Times New Roman" w:hAnsi="Times New Roman" w:cs="Times New Roman"/>
              <w:color w:val="262626"/>
            </w:rPr>
          </w:rPrChange>
        </w:rPr>
        <w:t xml:space="preserve"> Katrina</w:t>
      </w:r>
      <w:r w:rsidR="004662BD" w:rsidRPr="003D3C74">
        <w:rPr>
          <w:rFonts w:ascii="Times New Roman" w:hAnsi="Times New Roman" w:cs="Times New Roman"/>
          <w:color w:val="262626"/>
          <w:rPrChange w:id="474" w:author="Magnuson" w:date="2019-09-28T12:58:00Z">
            <w:rPr>
              <w:rFonts w:ascii="Times New Roman" w:hAnsi="Times New Roman" w:cs="Times New Roman"/>
              <w:color w:val="262626"/>
            </w:rPr>
          </w:rPrChange>
        </w:rPr>
        <w:t xml:space="preserve">. But there were </w:t>
      </w:r>
      <w:r w:rsidR="00AD696F" w:rsidRPr="003D3C74">
        <w:rPr>
          <w:rFonts w:ascii="Times New Roman" w:hAnsi="Times New Roman" w:cs="Times New Roman"/>
          <w:color w:val="262626"/>
          <w:rPrChange w:id="475" w:author="Magnuson" w:date="2019-09-28T12:58:00Z">
            <w:rPr>
              <w:rFonts w:ascii="Times New Roman" w:hAnsi="Times New Roman" w:cs="Times New Roman"/>
              <w:color w:val="262626"/>
            </w:rPr>
          </w:rPrChange>
        </w:rPr>
        <w:t>some</w:t>
      </w:r>
      <w:r w:rsidRPr="003D3C74">
        <w:rPr>
          <w:rFonts w:ascii="Times New Roman" w:hAnsi="Times New Roman" w:cs="Times New Roman"/>
          <w:color w:val="262626"/>
          <w:rPrChange w:id="476" w:author="Magnuson" w:date="2019-09-28T12:58:00Z">
            <w:rPr>
              <w:rFonts w:ascii="Times New Roman" w:hAnsi="Times New Roman" w:cs="Times New Roman"/>
              <w:color w:val="262626"/>
            </w:rPr>
          </w:rPrChange>
        </w:rPr>
        <w:t xml:space="preserve"> important </w:t>
      </w:r>
      <w:r w:rsidR="00DC6A3F" w:rsidRPr="003D3C74">
        <w:rPr>
          <w:rFonts w:ascii="Times New Roman" w:hAnsi="Times New Roman" w:cs="Times New Roman"/>
          <w:color w:val="262626"/>
          <w:rPrChange w:id="477" w:author="Magnuson" w:date="2019-09-28T12:58:00Z">
            <w:rPr>
              <w:rFonts w:ascii="Times New Roman" w:hAnsi="Times New Roman" w:cs="Times New Roman"/>
              <w:color w:val="262626"/>
            </w:rPr>
          </w:rPrChange>
        </w:rPr>
        <w:t>differences</w:t>
      </w:r>
      <w:r w:rsidRPr="003D3C74">
        <w:rPr>
          <w:rFonts w:ascii="Times New Roman" w:hAnsi="Times New Roman" w:cs="Times New Roman"/>
          <w:color w:val="262626"/>
          <w:rPrChange w:id="478" w:author="Magnuson" w:date="2019-09-28T12:58:00Z">
            <w:rPr>
              <w:rFonts w:ascii="Times New Roman" w:hAnsi="Times New Roman" w:cs="Times New Roman"/>
              <w:color w:val="262626"/>
            </w:rPr>
          </w:rPrChange>
        </w:rPr>
        <w:t xml:space="preserve">. </w:t>
      </w:r>
      <w:r w:rsidR="004662BD" w:rsidRPr="003D3C74">
        <w:rPr>
          <w:rFonts w:ascii="Times New Roman" w:hAnsi="Times New Roman" w:cs="Times New Roman"/>
          <w:color w:val="262626"/>
          <w:rPrChange w:id="479" w:author="Magnuson" w:date="2019-09-28T12:58:00Z">
            <w:rPr>
              <w:rFonts w:ascii="Times New Roman" w:hAnsi="Times New Roman" w:cs="Times New Roman"/>
              <w:color w:val="262626"/>
            </w:rPr>
          </w:rPrChange>
        </w:rPr>
        <w:t xml:space="preserve">We </w:t>
      </w:r>
      <w:r w:rsidR="001B5E62" w:rsidRPr="003D3C74">
        <w:rPr>
          <w:rFonts w:ascii="Times New Roman" w:hAnsi="Times New Roman" w:cs="Times New Roman"/>
          <w:color w:val="262626"/>
          <w:rPrChange w:id="480" w:author="Magnuson" w:date="2019-09-28T12:58:00Z">
            <w:rPr>
              <w:rFonts w:ascii="Times New Roman" w:hAnsi="Times New Roman" w:cs="Times New Roman"/>
              <w:color w:val="262626"/>
            </w:rPr>
          </w:rPrChange>
        </w:rPr>
        <w:t xml:space="preserve">first interviewed </w:t>
      </w:r>
      <w:r w:rsidR="004662BD" w:rsidRPr="003D3C74">
        <w:rPr>
          <w:rFonts w:ascii="Times New Roman" w:hAnsi="Times New Roman" w:cs="Times New Roman"/>
          <w:color w:val="262626"/>
          <w:rPrChange w:id="481" w:author="Magnuson" w:date="2019-09-28T12:58:00Z">
            <w:rPr>
              <w:rFonts w:ascii="Times New Roman" w:hAnsi="Times New Roman" w:cs="Times New Roman"/>
              <w:color w:val="262626"/>
            </w:rPr>
          </w:rPrChange>
        </w:rPr>
        <w:t xml:space="preserve"> Kurtis</w:t>
      </w:r>
      <w:r w:rsidR="005945EC" w:rsidRPr="003D3C74">
        <w:rPr>
          <w:rFonts w:ascii="Times New Roman" w:hAnsi="Times New Roman" w:cs="Times New Roman"/>
          <w:color w:val="262626"/>
          <w:rPrChange w:id="482" w:author="Magnuson" w:date="2019-09-28T12:58:00Z">
            <w:rPr>
              <w:rFonts w:ascii="Times New Roman" w:hAnsi="Times New Roman" w:cs="Times New Roman"/>
              <w:color w:val="262626"/>
            </w:rPr>
          </w:rPrChange>
        </w:rPr>
        <w:t xml:space="preserve"> during the summer shortly after he </w:t>
      </w:r>
      <w:r w:rsidR="007710D9" w:rsidRPr="003D3C74">
        <w:rPr>
          <w:rFonts w:ascii="Times New Roman" w:hAnsi="Times New Roman" w:cs="Times New Roman"/>
          <w:color w:val="262626"/>
          <w:rPrChange w:id="483" w:author="Magnuson" w:date="2019-09-28T12:58:00Z">
            <w:rPr>
              <w:rFonts w:ascii="Times New Roman" w:hAnsi="Times New Roman" w:cs="Times New Roman"/>
              <w:color w:val="262626"/>
            </w:rPr>
          </w:rPrChange>
        </w:rPr>
        <w:t>was lai</w:t>
      </w:r>
      <w:r w:rsidRPr="003D3C74">
        <w:rPr>
          <w:rFonts w:ascii="Times New Roman" w:hAnsi="Times New Roman" w:cs="Times New Roman"/>
          <w:color w:val="262626"/>
          <w:rPrChange w:id="484" w:author="Magnuson" w:date="2019-09-28T12:58:00Z">
            <w:rPr>
              <w:rFonts w:ascii="Times New Roman" w:hAnsi="Times New Roman" w:cs="Times New Roman"/>
              <w:color w:val="262626"/>
            </w:rPr>
          </w:rPrChange>
        </w:rPr>
        <w:t>d off from his landscaping job, and he was having trouble finding another</w:t>
      </w:r>
      <w:r w:rsidR="00DA2131" w:rsidRPr="003D3C74">
        <w:rPr>
          <w:rFonts w:ascii="Times New Roman" w:hAnsi="Times New Roman" w:cs="Times New Roman"/>
          <w:color w:val="262626"/>
          <w:rPrChange w:id="485" w:author="Magnuson" w:date="2019-09-28T12:58:00Z">
            <w:rPr>
              <w:rFonts w:ascii="Times New Roman" w:hAnsi="Times New Roman" w:cs="Times New Roman"/>
              <w:color w:val="262626"/>
            </w:rPr>
          </w:rPrChange>
        </w:rPr>
        <w:t xml:space="preserve"> job.</w:t>
      </w:r>
      <w:r w:rsidRPr="003D3C74">
        <w:rPr>
          <w:rFonts w:ascii="Times New Roman" w:hAnsi="Times New Roman" w:cs="Times New Roman"/>
          <w:color w:val="262626"/>
          <w:rPrChange w:id="486" w:author="Magnuson" w:date="2019-09-28T12:58:00Z">
            <w:rPr>
              <w:rFonts w:ascii="Times New Roman" w:hAnsi="Times New Roman" w:cs="Times New Roman"/>
              <w:color w:val="262626"/>
            </w:rPr>
          </w:rPrChange>
        </w:rPr>
        <w:t xml:space="preserve"> He was employable and worked hard, but when </w:t>
      </w:r>
      <w:r w:rsidR="005945EC" w:rsidRPr="003D3C74">
        <w:rPr>
          <w:rFonts w:ascii="Times New Roman" w:hAnsi="Times New Roman" w:cs="Times New Roman"/>
          <w:color w:val="262626"/>
          <w:rPrChange w:id="487" w:author="Magnuson" w:date="2019-09-28T12:58:00Z">
            <w:rPr>
              <w:rFonts w:ascii="Times New Roman" w:hAnsi="Times New Roman" w:cs="Times New Roman"/>
              <w:color w:val="262626"/>
            </w:rPr>
          </w:rPrChange>
        </w:rPr>
        <w:t xml:space="preserve">the </w:t>
      </w:r>
      <w:r w:rsidRPr="003D3C74">
        <w:rPr>
          <w:rFonts w:ascii="Times New Roman" w:hAnsi="Times New Roman" w:cs="Times New Roman"/>
          <w:color w:val="262626"/>
          <w:rPrChange w:id="488" w:author="Magnuson" w:date="2019-09-28T12:58:00Z">
            <w:rPr>
              <w:rFonts w:ascii="Times New Roman" w:hAnsi="Times New Roman" w:cs="Times New Roman"/>
              <w:color w:val="262626"/>
            </w:rPr>
          </w:rPrChange>
        </w:rPr>
        <w:t xml:space="preserve">employer found out about his criminal record </w:t>
      </w:r>
      <w:r w:rsidR="005945EC" w:rsidRPr="003D3C74">
        <w:rPr>
          <w:rFonts w:ascii="Times New Roman" w:hAnsi="Times New Roman" w:cs="Times New Roman"/>
          <w:color w:val="262626"/>
          <w:rPrChange w:id="489" w:author="Magnuson" w:date="2019-09-28T12:58:00Z">
            <w:rPr>
              <w:rFonts w:ascii="Times New Roman" w:hAnsi="Times New Roman" w:cs="Times New Roman"/>
              <w:color w:val="262626"/>
            </w:rPr>
          </w:rPrChange>
        </w:rPr>
        <w:t xml:space="preserve">for </w:t>
      </w:r>
      <w:r w:rsidRPr="003D3C74">
        <w:rPr>
          <w:rFonts w:ascii="Times New Roman" w:hAnsi="Times New Roman" w:cs="Times New Roman"/>
          <w:color w:val="262626"/>
          <w:rPrChange w:id="490" w:author="Magnuson" w:date="2019-09-28T12:58:00Z">
            <w:rPr>
              <w:rFonts w:ascii="Times New Roman" w:hAnsi="Times New Roman" w:cs="Times New Roman"/>
              <w:color w:val="262626"/>
            </w:rPr>
          </w:rPrChange>
        </w:rPr>
        <w:t>theft and</w:t>
      </w:r>
      <w:r w:rsidR="004662BD" w:rsidRPr="003D3C74">
        <w:rPr>
          <w:rFonts w:ascii="Times New Roman" w:hAnsi="Times New Roman" w:cs="Times New Roman"/>
          <w:color w:val="262626"/>
          <w:rPrChange w:id="491" w:author="Magnuson" w:date="2019-09-28T12:58:00Z">
            <w:rPr>
              <w:rFonts w:ascii="Times New Roman" w:hAnsi="Times New Roman" w:cs="Times New Roman"/>
              <w:color w:val="262626"/>
            </w:rPr>
          </w:rPrChange>
        </w:rPr>
        <w:t xml:space="preserve"> that he</w:t>
      </w:r>
      <w:r w:rsidRPr="003D3C74">
        <w:rPr>
          <w:rFonts w:ascii="Times New Roman" w:hAnsi="Times New Roman" w:cs="Times New Roman"/>
          <w:color w:val="262626"/>
          <w:rPrChange w:id="492" w:author="Magnuson" w:date="2019-09-28T12:58:00Z">
            <w:rPr>
              <w:rFonts w:ascii="Times New Roman" w:hAnsi="Times New Roman" w:cs="Times New Roman"/>
              <w:color w:val="262626"/>
            </w:rPr>
          </w:rPrChange>
        </w:rPr>
        <w:t xml:space="preserve"> </w:t>
      </w:r>
      <w:r w:rsidR="005945EC" w:rsidRPr="003D3C74">
        <w:rPr>
          <w:rFonts w:ascii="Times New Roman" w:hAnsi="Times New Roman" w:cs="Times New Roman"/>
          <w:color w:val="262626"/>
          <w:rPrChange w:id="493" w:author="Magnuson" w:date="2019-09-28T12:58:00Z">
            <w:rPr>
              <w:rFonts w:ascii="Times New Roman" w:hAnsi="Times New Roman" w:cs="Times New Roman"/>
              <w:color w:val="262626"/>
            </w:rPr>
          </w:rPrChange>
        </w:rPr>
        <w:t xml:space="preserve">was on </w:t>
      </w:r>
      <w:r w:rsidRPr="003D3C74">
        <w:rPr>
          <w:rFonts w:ascii="Times New Roman" w:hAnsi="Times New Roman" w:cs="Times New Roman"/>
          <w:color w:val="262626"/>
          <w:rPrChange w:id="494" w:author="Magnuson" w:date="2019-09-28T12:58:00Z">
            <w:rPr>
              <w:rFonts w:ascii="Times New Roman" w:hAnsi="Times New Roman" w:cs="Times New Roman"/>
              <w:color w:val="262626"/>
            </w:rPr>
          </w:rPrChange>
        </w:rPr>
        <w:t xml:space="preserve">probation, </w:t>
      </w:r>
      <w:r w:rsidR="004662BD" w:rsidRPr="003D3C74">
        <w:rPr>
          <w:rFonts w:ascii="Times New Roman" w:hAnsi="Times New Roman" w:cs="Times New Roman"/>
          <w:color w:val="262626"/>
          <w:rPrChange w:id="495" w:author="Magnuson" w:date="2019-09-28T12:58:00Z">
            <w:rPr>
              <w:rFonts w:ascii="Times New Roman" w:hAnsi="Times New Roman" w:cs="Times New Roman"/>
              <w:color w:val="262626"/>
            </w:rPr>
          </w:rPrChange>
        </w:rPr>
        <w:t>Kurtis was let go</w:t>
      </w:r>
      <w:r w:rsidRPr="003D3C74">
        <w:rPr>
          <w:rFonts w:ascii="Times New Roman" w:hAnsi="Times New Roman" w:cs="Times New Roman"/>
          <w:color w:val="262626"/>
          <w:rPrChange w:id="496" w:author="Magnuson" w:date="2019-09-28T12:58:00Z">
            <w:rPr>
              <w:rFonts w:ascii="Times New Roman" w:hAnsi="Times New Roman" w:cs="Times New Roman"/>
              <w:color w:val="262626"/>
            </w:rPr>
          </w:rPrChange>
        </w:rPr>
        <w:t>. This was f</w:t>
      </w:r>
      <w:r w:rsidR="007A63AE" w:rsidRPr="003D3C74">
        <w:rPr>
          <w:rFonts w:ascii="Times New Roman" w:hAnsi="Times New Roman" w:cs="Times New Roman"/>
          <w:color w:val="262626"/>
          <w:rPrChange w:id="497" w:author="Magnuson" w:date="2019-09-28T12:58:00Z">
            <w:rPr>
              <w:rFonts w:ascii="Times New Roman" w:hAnsi="Times New Roman" w:cs="Times New Roman"/>
              <w:color w:val="262626"/>
            </w:rPr>
          </w:rPrChange>
        </w:rPr>
        <w:t>rustrating to him because he</w:t>
      </w:r>
      <w:r w:rsidRPr="003D3C74">
        <w:rPr>
          <w:rFonts w:ascii="Times New Roman" w:hAnsi="Times New Roman" w:cs="Times New Roman"/>
          <w:color w:val="262626"/>
          <w:rPrChange w:id="498" w:author="Magnuson" w:date="2019-09-28T12:58:00Z">
            <w:rPr>
              <w:rFonts w:ascii="Times New Roman" w:hAnsi="Times New Roman" w:cs="Times New Roman"/>
              <w:color w:val="262626"/>
            </w:rPr>
          </w:rPrChange>
        </w:rPr>
        <w:t xml:space="preserve"> badly wanted to be a part of the mainstream economy. </w:t>
      </w:r>
      <w:r w:rsidR="004662BD" w:rsidRPr="003D3C74">
        <w:rPr>
          <w:rFonts w:ascii="Times New Roman" w:hAnsi="Times New Roman" w:cs="Times New Roman"/>
          <w:color w:val="262626"/>
          <w:rPrChange w:id="499" w:author="Magnuson" w:date="2019-09-28T12:58:00Z">
            <w:rPr>
              <w:rFonts w:ascii="Times New Roman" w:hAnsi="Times New Roman" w:cs="Times New Roman"/>
              <w:color w:val="262626"/>
            </w:rPr>
          </w:rPrChange>
        </w:rPr>
        <w:t xml:space="preserve">Now unemployed, </w:t>
      </w:r>
      <w:r w:rsidRPr="003D3C74">
        <w:rPr>
          <w:rFonts w:ascii="Times New Roman" w:hAnsi="Times New Roman" w:cs="Times New Roman"/>
          <w:color w:val="262626"/>
          <w:rPrChange w:id="500" w:author="Magnuson" w:date="2019-09-28T12:58:00Z">
            <w:rPr>
              <w:rFonts w:ascii="Times New Roman" w:hAnsi="Times New Roman" w:cs="Times New Roman"/>
              <w:color w:val="262626"/>
            </w:rPr>
          </w:rPrChange>
        </w:rPr>
        <w:t>he describe</w:t>
      </w:r>
      <w:r w:rsidR="004662BD" w:rsidRPr="003D3C74">
        <w:rPr>
          <w:rFonts w:ascii="Times New Roman" w:hAnsi="Times New Roman" w:cs="Times New Roman"/>
          <w:color w:val="262626"/>
          <w:rPrChange w:id="501" w:author="Magnuson" w:date="2019-09-28T12:58:00Z">
            <w:rPr>
              <w:rFonts w:ascii="Times New Roman" w:hAnsi="Times New Roman" w:cs="Times New Roman"/>
              <w:color w:val="262626"/>
            </w:rPr>
          </w:rPrChange>
        </w:rPr>
        <w:t>d</w:t>
      </w:r>
      <w:r w:rsidRPr="003D3C74">
        <w:rPr>
          <w:rFonts w:ascii="Times New Roman" w:hAnsi="Times New Roman" w:cs="Times New Roman"/>
          <w:color w:val="262626"/>
          <w:rPrChange w:id="502" w:author="Magnuson" w:date="2019-09-28T12:58:00Z">
            <w:rPr>
              <w:rFonts w:ascii="Times New Roman" w:hAnsi="Times New Roman" w:cs="Times New Roman"/>
              <w:color w:val="262626"/>
            </w:rPr>
          </w:rPrChange>
        </w:rPr>
        <w:t xml:space="preserve"> his life as </w:t>
      </w:r>
      <w:r w:rsidRPr="003D3C74">
        <w:rPr>
          <w:rFonts w:ascii="Times New Roman" w:hAnsi="Times New Roman" w:cs="Times New Roman"/>
          <w:color w:val="262626"/>
          <w:rPrChange w:id="503" w:author="Magnuson" w:date="2019-09-28T12:58:00Z">
            <w:rPr>
              <w:rFonts w:ascii="Times New Roman" w:hAnsi="Times New Roman" w:cs="Times New Roman"/>
              <w:color w:val="262626"/>
            </w:rPr>
          </w:rPrChange>
        </w:rPr>
        <w:lastRenderedPageBreak/>
        <w:t>a "vicious cycle</w:t>
      </w:r>
      <w:r w:rsidR="00A67DE8" w:rsidRPr="003D3C74">
        <w:rPr>
          <w:rFonts w:ascii="Times New Roman" w:hAnsi="Times New Roman" w:cs="Times New Roman"/>
          <w:color w:val="262626"/>
          <w:rPrChange w:id="504" w:author="Magnuson" w:date="2019-09-28T12:58:00Z">
            <w:rPr>
              <w:rFonts w:ascii="Times New Roman" w:hAnsi="Times New Roman" w:cs="Times New Roman"/>
              <w:color w:val="262626"/>
            </w:rPr>
          </w:rPrChange>
        </w:rPr>
        <w:t>.</w:t>
      </w:r>
      <w:r w:rsidRPr="003D3C74">
        <w:rPr>
          <w:rFonts w:ascii="Times New Roman" w:hAnsi="Times New Roman" w:cs="Times New Roman"/>
          <w:color w:val="262626"/>
          <w:rPrChange w:id="505" w:author="Magnuson" w:date="2019-09-28T12:58:00Z">
            <w:rPr>
              <w:rFonts w:ascii="Times New Roman" w:hAnsi="Times New Roman" w:cs="Times New Roman"/>
              <w:color w:val="262626"/>
            </w:rPr>
          </w:rPrChange>
        </w:rPr>
        <w:t xml:space="preserve">" </w:t>
      </w:r>
      <w:r w:rsidR="004662BD" w:rsidRPr="003D3C74">
        <w:rPr>
          <w:rFonts w:ascii="Times New Roman" w:hAnsi="Times New Roman" w:cs="Times New Roman"/>
          <w:color w:val="262626"/>
          <w:rPrChange w:id="506" w:author="Magnuson" w:date="2019-09-28T12:58:00Z">
            <w:rPr>
              <w:rFonts w:ascii="Times New Roman" w:hAnsi="Times New Roman" w:cs="Times New Roman"/>
              <w:color w:val="262626"/>
            </w:rPr>
          </w:rPrChange>
        </w:rPr>
        <w:t xml:space="preserve">This was because </w:t>
      </w:r>
      <w:r w:rsidR="005945EC" w:rsidRPr="003D3C74">
        <w:rPr>
          <w:rFonts w:ascii="Times New Roman" w:hAnsi="Times New Roman" w:cs="Times New Roman"/>
          <w:color w:val="262626"/>
          <w:rPrChange w:id="507" w:author="Magnuson" w:date="2019-09-28T12:58:00Z">
            <w:rPr>
              <w:rFonts w:ascii="Times New Roman" w:hAnsi="Times New Roman" w:cs="Times New Roman"/>
              <w:color w:val="262626"/>
            </w:rPr>
          </w:rPrChange>
        </w:rPr>
        <w:t xml:space="preserve">when </w:t>
      </w:r>
      <w:r w:rsidR="004662BD" w:rsidRPr="003D3C74">
        <w:rPr>
          <w:rFonts w:ascii="Times New Roman" w:hAnsi="Times New Roman" w:cs="Times New Roman"/>
          <w:color w:val="262626"/>
          <w:rPrChange w:id="508" w:author="Magnuson" w:date="2019-09-28T12:58:00Z">
            <w:rPr>
              <w:rFonts w:ascii="Times New Roman" w:hAnsi="Times New Roman" w:cs="Times New Roman"/>
              <w:color w:val="262626"/>
            </w:rPr>
          </w:rPrChange>
        </w:rPr>
        <w:t>he</w:t>
      </w:r>
      <w:r w:rsidR="005945EC" w:rsidRPr="003D3C74">
        <w:rPr>
          <w:rFonts w:ascii="Times New Roman" w:hAnsi="Times New Roman" w:cs="Times New Roman"/>
          <w:color w:val="262626"/>
          <w:rPrChange w:id="509" w:author="Magnuson" w:date="2019-09-28T12:58:00Z">
            <w:rPr>
              <w:rFonts w:ascii="Times New Roman" w:hAnsi="Times New Roman" w:cs="Times New Roman"/>
              <w:color w:val="262626"/>
            </w:rPr>
          </w:rPrChange>
        </w:rPr>
        <w:t xml:space="preserve"> should be going back to school or working</w:t>
      </w:r>
      <w:r w:rsidR="004662BD" w:rsidRPr="003D3C74">
        <w:rPr>
          <w:rFonts w:ascii="Times New Roman" w:hAnsi="Times New Roman" w:cs="Times New Roman"/>
          <w:color w:val="262626"/>
          <w:rPrChange w:id="510" w:author="Magnuson" w:date="2019-09-28T12:58:00Z">
            <w:rPr>
              <w:rFonts w:ascii="Times New Roman" w:hAnsi="Times New Roman" w:cs="Times New Roman"/>
              <w:color w:val="262626"/>
            </w:rPr>
          </w:rPrChange>
        </w:rPr>
        <w:t xml:space="preserve"> </w:t>
      </w:r>
      <w:r w:rsidR="00B43F47" w:rsidRPr="003D3C74">
        <w:rPr>
          <w:rFonts w:ascii="Times New Roman" w:hAnsi="Times New Roman" w:cs="Times New Roman"/>
          <w:color w:val="262626"/>
          <w:rPrChange w:id="511" w:author="Magnuson" w:date="2019-09-28T12:58:00Z">
            <w:rPr>
              <w:rFonts w:ascii="Times New Roman" w:hAnsi="Times New Roman" w:cs="Times New Roman"/>
              <w:color w:val="262626"/>
            </w:rPr>
          </w:rPrChange>
        </w:rPr>
        <w:t xml:space="preserve">he was instead </w:t>
      </w:r>
      <w:r w:rsidRPr="003D3C74">
        <w:rPr>
          <w:rFonts w:ascii="Times New Roman" w:hAnsi="Times New Roman" w:cs="Times New Roman"/>
          <w:color w:val="262626"/>
          <w:rPrChange w:id="512" w:author="Magnuson" w:date="2019-09-28T12:58:00Z">
            <w:rPr>
              <w:rFonts w:ascii="Times New Roman" w:hAnsi="Times New Roman" w:cs="Times New Roman"/>
              <w:color w:val="262626"/>
            </w:rPr>
          </w:rPrChange>
        </w:rPr>
        <w:t>hanging out with his friends, making a bit of money selling drugs, and partying on the weekends</w:t>
      </w:r>
      <w:r w:rsidR="005945EC" w:rsidRPr="003D3C74">
        <w:rPr>
          <w:rFonts w:ascii="Times New Roman" w:hAnsi="Times New Roman" w:cs="Times New Roman"/>
          <w:color w:val="262626"/>
          <w:rPrChange w:id="513" w:author="Magnuson" w:date="2019-09-28T12:58:00Z">
            <w:rPr>
              <w:rFonts w:ascii="Times New Roman" w:hAnsi="Times New Roman" w:cs="Times New Roman"/>
              <w:color w:val="262626"/>
            </w:rPr>
          </w:rPrChange>
        </w:rPr>
        <w:t>.</w:t>
      </w:r>
      <w:r w:rsidR="00B43F47" w:rsidRPr="003D3C74">
        <w:rPr>
          <w:rFonts w:ascii="Times New Roman" w:hAnsi="Times New Roman" w:cs="Times New Roman"/>
          <w:color w:val="262626"/>
          <w:rPrChange w:id="514" w:author="Magnuson" w:date="2019-09-28T12:58:00Z">
            <w:rPr>
              <w:rFonts w:ascii="Times New Roman" w:hAnsi="Times New Roman" w:cs="Times New Roman"/>
              <w:color w:val="262626"/>
            </w:rPr>
          </w:rPrChange>
        </w:rPr>
        <w:t xml:space="preserve"> </w:t>
      </w:r>
      <w:r w:rsidR="004662BD" w:rsidRPr="003D3C74">
        <w:rPr>
          <w:rFonts w:ascii="Times New Roman" w:hAnsi="Times New Roman" w:cs="Times New Roman"/>
          <w:color w:val="262626"/>
          <w:rPrChange w:id="515" w:author="Magnuson" w:date="2019-09-28T12:58:00Z">
            <w:rPr>
              <w:rFonts w:ascii="Times New Roman" w:hAnsi="Times New Roman" w:cs="Times New Roman"/>
              <w:color w:val="262626"/>
            </w:rPr>
          </w:rPrChange>
        </w:rPr>
        <w:t>Kurtis</w:t>
      </w:r>
      <w:r w:rsidR="005945EC" w:rsidRPr="003D3C74">
        <w:rPr>
          <w:rFonts w:ascii="Times New Roman" w:hAnsi="Times New Roman" w:cs="Times New Roman"/>
          <w:color w:val="262626"/>
          <w:rPrChange w:id="516" w:author="Magnuson" w:date="2019-09-28T12:58:00Z">
            <w:rPr>
              <w:rFonts w:ascii="Times New Roman" w:hAnsi="Times New Roman" w:cs="Times New Roman"/>
              <w:color w:val="262626"/>
            </w:rPr>
          </w:rPrChange>
        </w:rPr>
        <w:t xml:space="preserve"> came from a </w:t>
      </w:r>
      <w:r w:rsidR="00DA2131" w:rsidRPr="003D3C74">
        <w:rPr>
          <w:rFonts w:ascii="Times New Roman" w:hAnsi="Times New Roman" w:cs="Times New Roman"/>
          <w:color w:val="262626"/>
          <w:rPrChange w:id="517" w:author="Magnuson" w:date="2019-09-28T12:58:00Z">
            <w:rPr>
              <w:rFonts w:ascii="Times New Roman" w:hAnsi="Times New Roman" w:cs="Times New Roman"/>
              <w:color w:val="262626"/>
            </w:rPr>
          </w:rPrChange>
        </w:rPr>
        <w:t xml:space="preserve">family </w:t>
      </w:r>
      <w:r w:rsidR="005945EC" w:rsidRPr="003D3C74">
        <w:rPr>
          <w:rFonts w:ascii="Times New Roman" w:hAnsi="Times New Roman" w:cs="Times New Roman"/>
          <w:color w:val="262626"/>
          <w:rPrChange w:id="518" w:author="Magnuson" w:date="2019-09-28T12:58:00Z">
            <w:rPr>
              <w:rFonts w:ascii="Times New Roman" w:hAnsi="Times New Roman" w:cs="Times New Roman"/>
              <w:color w:val="262626"/>
            </w:rPr>
          </w:rPrChange>
        </w:rPr>
        <w:t>that struggled with addiction</w:t>
      </w:r>
      <w:r w:rsidR="00DA2131" w:rsidRPr="003D3C74">
        <w:rPr>
          <w:rFonts w:ascii="Times New Roman" w:hAnsi="Times New Roman" w:cs="Times New Roman"/>
          <w:color w:val="262626"/>
          <w:rPrChange w:id="519" w:author="Magnuson" w:date="2019-09-28T12:58:00Z">
            <w:rPr>
              <w:rFonts w:ascii="Times New Roman" w:hAnsi="Times New Roman" w:cs="Times New Roman"/>
              <w:color w:val="262626"/>
            </w:rPr>
          </w:rPrChange>
        </w:rPr>
        <w:t xml:space="preserve">; </w:t>
      </w:r>
      <w:r w:rsidRPr="003D3C74">
        <w:rPr>
          <w:rFonts w:ascii="Times New Roman" w:hAnsi="Times New Roman" w:cs="Times New Roman"/>
          <w:color w:val="262626"/>
          <w:rPrChange w:id="520" w:author="Magnuson" w:date="2019-09-28T12:58:00Z">
            <w:rPr>
              <w:rFonts w:ascii="Times New Roman" w:hAnsi="Times New Roman" w:cs="Times New Roman"/>
              <w:color w:val="262626"/>
            </w:rPr>
          </w:rPrChange>
        </w:rPr>
        <w:t>his father died from</w:t>
      </w:r>
      <w:r w:rsidR="001B5E62" w:rsidRPr="003D3C74">
        <w:rPr>
          <w:rFonts w:ascii="Times New Roman" w:hAnsi="Times New Roman" w:cs="Times New Roman"/>
          <w:color w:val="262626"/>
          <w:rPrChange w:id="521" w:author="Magnuson" w:date="2019-09-28T12:58:00Z">
            <w:rPr>
              <w:rFonts w:ascii="Times New Roman" w:hAnsi="Times New Roman" w:cs="Times New Roman"/>
              <w:color w:val="262626"/>
            </w:rPr>
          </w:rPrChange>
        </w:rPr>
        <w:t xml:space="preserve"> alcohol poisoning</w:t>
      </w:r>
      <w:r w:rsidRPr="003D3C74">
        <w:rPr>
          <w:rFonts w:ascii="Times New Roman" w:hAnsi="Times New Roman" w:cs="Times New Roman"/>
          <w:color w:val="262626"/>
          <w:rPrChange w:id="522" w:author="Magnuson" w:date="2019-09-28T12:58:00Z">
            <w:rPr>
              <w:rFonts w:ascii="Times New Roman" w:hAnsi="Times New Roman" w:cs="Times New Roman"/>
              <w:color w:val="262626"/>
            </w:rPr>
          </w:rPrChange>
        </w:rPr>
        <w:t xml:space="preserve">, and his mom </w:t>
      </w:r>
      <w:r w:rsidR="004662BD" w:rsidRPr="003D3C74">
        <w:rPr>
          <w:rFonts w:ascii="Times New Roman" w:hAnsi="Times New Roman" w:cs="Times New Roman"/>
          <w:color w:val="262626"/>
          <w:rPrChange w:id="523" w:author="Magnuson" w:date="2019-09-28T12:58:00Z">
            <w:rPr>
              <w:rFonts w:ascii="Times New Roman" w:hAnsi="Times New Roman" w:cs="Times New Roman"/>
              <w:color w:val="262626"/>
            </w:rPr>
          </w:rPrChange>
        </w:rPr>
        <w:t xml:space="preserve">drank heavily, experienced serious depression and cut </w:t>
      </w:r>
      <w:r w:rsidRPr="003D3C74">
        <w:rPr>
          <w:rFonts w:ascii="Times New Roman" w:hAnsi="Times New Roman" w:cs="Times New Roman"/>
          <w:color w:val="262626"/>
          <w:rPrChange w:id="524" w:author="Magnuson" w:date="2019-09-28T12:58:00Z">
            <w:rPr>
              <w:rFonts w:ascii="Times New Roman" w:hAnsi="Times New Roman" w:cs="Times New Roman"/>
              <w:color w:val="262626"/>
            </w:rPr>
          </w:rPrChange>
        </w:rPr>
        <w:t>herself. His b</w:t>
      </w:r>
      <w:r w:rsidR="003A0DE2" w:rsidRPr="003D3C74">
        <w:rPr>
          <w:rFonts w:ascii="Times New Roman" w:hAnsi="Times New Roman" w:cs="Times New Roman"/>
          <w:color w:val="262626"/>
          <w:rPrChange w:id="525" w:author="Magnuson" w:date="2019-09-28T12:58:00Z">
            <w:rPr>
              <w:rFonts w:ascii="Times New Roman" w:hAnsi="Times New Roman" w:cs="Times New Roman"/>
              <w:color w:val="262626"/>
            </w:rPr>
          </w:rPrChange>
        </w:rPr>
        <w:t xml:space="preserve">rother </w:t>
      </w:r>
      <w:r w:rsidR="004662BD" w:rsidRPr="003D3C74">
        <w:rPr>
          <w:rFonts w:ascii="Times New Roman" w:hAnsi="Times New Roman" w:cs="Times New Roman"/>
          <w:color w:val="262626"/>
          <w:rPrChange w:id="526" w:author="Magnuson" w:date="2019-09-28T12:58:00Z">
            <w:rPr>
              <w:rFonts w:ascii="Times New Roman" w:hAnsi="Times New Roman" w:cs="Times New Roman"/>
              <w:color w:val="262626"/>
            </w:rPr>
          </w:rPrChange>
        </w:rPr>
        <w:t>was</w:t>
      </w:r>
      <w:r w:rsidR="003A0DE2" w:rsidRPr="003D3C74">
        <w:rPr>
          <w:rFonts w:ascii="Times New Roman" w:hAnsi="Times New Roman" w:cs="Times New Roman"/>
          <w:color w:val="262626"/>
          <w:rPrChange w:id="527" w:author="Magnuson" w:date="2019-09-28T12:58:00Z">
            <w:rPr>
              <w:rFonts w:ascii="Times New Roman" w:hAnsi="Times New Roman" w:cs="Times New Roman"/>
              <w:color w:val="262626"/>
            </w:rPr>
          </w:rPrChange>
        </w:rPr>
        <w:t xml:space="preserve"> </w:t>
      </w:r>
      <w:r w:rsidR="005945EC" w:rsidRPr="003D3C74">
        <w:rPr>
          <w:rFonts w:ascii="Times New Roman" w:hAnsi="Times New Roman" w:cs="Times New Roman"/>
          <w:color w:val="262626"/>
          <w:rPrChange w:id="528" w:author="Magnuson" w:date="2019-09-28T12:58:00Z">
            <w:rPr>
              <w:rFonts w:ascii="Times New Roman" w:hAnsi="Times New Roman" w:cs="Times New Roman"/>
              <w:color w:val="262626"/>
            </w:rPr>
          </w:rPrChange>
        </w:rPr>
        <w:t xml:space="preserve">an </w:t>
      </w:r>
      <w:r w:rsidR="003A0DE2" w:rsidRPr="003D3C74">
        <w:rPr>
          <w:rFonts w:ascii="Times New Roman" w:hAnsi="Times New Roman" w:cs="Times New Roman"/>
          <w:color w:val="262626"/>
          <w:rPrChange w:id="529" w:author="Magnuson" w:date="2019-09-28T12:58:00Z">
            <w:rPr>
              <w:rFonts w:ascii="Times New Roman" w:hAnsi="Times New Roman" w:cs="Times New Roman"/>
              <w:color w:val="262626"/>
            </w:rPr>
          </w:rPrChange>
        </w:rPr>
        <w:t xml:space="preserve">alcoholic and partied </w:t>
      </w:r>
      <w:r w:rsidRPr="003D3C74">
        <w:rPr>
          <w:rFonts w:ascii="Times New Roman" w:hAnsi="Times New Roman" w:cs="Times New Roman"/>
          <w:color w:val="262626"/>
          <w:rPrChange w:id="530" w:author="Magnuson" w:date="2019-09-28T12:58:00Z">
            <w:rPr>
              <w:rFonts w:ascii="Times New Roman" w:hAnsi="Times New Roman" w:cs="Times New Roman"/>
              <w:color w:val="262626"/>
            </w:rPr>
          </w:rPrChange>
        </w:rPr>
        <w:t xml:space="preserve">with </w:t>
      </w:r>
      <w:r w:rsidR="003A0DE2" w:rsidRPr="003D3C74">
        <w:rPr>
          <w:rFonts w:ascii="Times New Roman" w:hAnsi="Times New Roman" w:cs="Times New Roman"/>
          <w:color w:val="262626"/>
          <w:rPrChange w:id="531" w:author="Magnuson" w:date="2019-09-28T12:58:00Z">
            <w:rPr>
              <w:rFonts w:ascii="Times New Roman" w:hAnsi="Times New Roman" w:cs="Times New Roman"/>
              <w:color w:val="262626"/>
            </w:rPr>
          </w:rPrChange>
        </w:rPr>
        <w:t>Kurtis every weekend. Kurtis had</w:t>
      </w:r>
      <w:r w:rsidRPr="003D3C74">
        <w:rPr>
          <w:rFonts w:ascii="Times New Roman" w:hAnsi="Times New Roman" w:cs="Times New Roman"/>
          <w:color w:val="262626"/>
          <w:rPrChange w:id="532" w:author="Magnuson" w:date="2019-09-28T12:58:00Z">
            <w:rPr>
              <w:rFonts w:ascii="Times New Roman" w:hAnsi="Times New Roman" w:cs="Times New Roman"/>
              <w:color w:val="262626"/>
            </w:rPr>
          </w:rPrChange>
        </w:rPr>
        <w:t xml:space="preserve"> ambitions of being different, and</w:t>
      </w:r>
      <w:r w:rsidR="001B5E62" w:rsidRPr="003D3C74">
        <w:rPr>
          <w:rFonts w:ascii="Times New Roman" w:hAnsi="Times New Roman" w:cs="Times New Roman"/>
          <w:color w:val="262626"/>
          <w:rPrChange w:id="533" w:author="Magnuson" w:date="2019-09-28T12:58:00Z">
            <w:rPr>
              <w:rFonts w:ascii="Times New Roman" w:hAnsi="Times New Roman" w:cs="Times New Roman"/>
              <w:color w:val="262626"/>
            </w:rPr>
          </w:rPrChange>
        </w:rPr>
        <w:t xml:space="preserve"> said</w:t>
      </w:r>
      <w:r w:rsidRPr="003D3C74">
        <w:rPr>
          <w:rFonts w:ascii="Times New Roman" w:hAnsi="Times New Roman" w:cs="Times New Roman"/>
          <w:color w:val="262626"/>
          <w:rPrChange w:id="534" w:author="Magnuson" w:date="2019-09-28T12:58:00Z">
            <w:rPr>
              <w:rFonts w:ascii="Times New Roman" w:hAnsi="Times New Roman" w:cs="Times New Roman"/>
              <w:color w:val="262626"/>
            </w:rPr>
          </w:rPrChange>
        </w:rPr>
        <w:t xml:space="preserve"> he </w:t>
      </w:r>
      <w:r w:rsidR="004662BD" w:rsidRPr="003D3C74">
        <w:rPr>
          <w:rFonts w:ascii="Times New Roman" w:hAnsi="Times New Roman" w:cs="Times New Roman"/>
          <w:color w:val="262626"/>
          <w:rPrChange w:id="535" w:author="Magnuson" w:date="2019-09-28T12:58:00Z">
            <w:rPr>
              <w:rFonts w:ascii="Times New Roman" w:hAnsi="Times New Roman" w:cs="Times New Roman"/>
              <w:color w:val="262626"/>
            </w:rPr>
          </w:rPrChange>
        </w:rPr>
        <w:t>found</w:t>
      </w:r>
      <w:r w:rsidRPr="003D3C74">
        <w:rPr>
          <w:rFonts w:ascii="Times New Roman" w:hAnsi="Times New Roman" w:cs="Times New Roman"/>
          <w:color w:val="262626"/>
          <w:rPrChange w:id="536" w:author="Magnuson" w:date="2019-09-28T12:58:00Z">
            <w:rPr>
              <w:rFonts w:ascii="Times New Roman" w:hAnsi="Times New Roman" w:cs="Times New Roman"/>
              <w:color w:val="262626"/>
            </w:rPr>
          </w:rPrChange>
        </w:rPr>
        <w:t xml:space="preserve"> alcohol </w:t>
      </w:r>
      <w:r w:rsidR="001B5E62" w:rsidRPr="003D3C74">
        <w:rPr>
          <w:rFonts w:ascii="Times New Roman" w:hAnsi="Times New Roman" w:cs="Times New Roman"/>
          <w:color w:val="262626"/>
          <w:rPrChange w:id="537" w:author="Magnuson" w:date="2019-09-28T12:58:00Z">
            <w:rPr>
              <w:rFonts w:ascii="Times New Roman" w:hAnsi="Times New Roman" w:cs="Times New Roman"/>
              <w:color w:val="262626"/>
            </w:rPr>
          </w:rPrChange>
        </w:rPr>
        <w:t>“</w:t>
      </w:r>
      <w:r w:rsidRPr="003D3C74">
        <w:rPr>
          <w:rFonts w:ascii="Times New Roman" w:hAnsi="Times New Roman" w:cs="Times New Roman"/>
          <w:color w:val="262626"/>
          <w:rPrChange w:id="538" w:author="Magnuson" w:date="2019-09-28T12:58:00Z">
            <w:rPr>
              <w:rFonts w:ascii="Times New Roman" w:hAnsi="Times New Roman" w:cs="Times New Roman"/>
              <w:color w:val="262626"/>
            </w:rPr>
          </w:rPrChange>
        </w:rPr>
        <w:t>gross</w:t>
      </w:r>
      <w:r w:rsidR="001B5E62" w:rsidRPr="003D3C74">
        <w:rPr>
          <w:rFonts w:ascii="Times New Roman" w:hAnsi="Times New Roman" w:cs="Times New Roman"/>
          <w:color w:val="262626"/>
          <w:rPrChange w:id="539" w:author="Magnuson" w:date="2019-09-28T12:58:00Z">
            <w:rPr>
              <w:rFonts w:ascii="Times New Roman" w:hAnsi="Times New Roman" w:cs="Times New Roman"/>
              <w:color w:val="262626"/>
            </w:rPr>
          </w:rPrChange>
        </w:rPr>
        <w:t>”</w:t>
      </w:r>
      <w:r w:rsidRPr="003D3C74">
        <w:rPr>
          <w:rFonts w:ascii="Times New Roman" w:hAnsi="Times New Roman" w:cs="Times New Roman"/>
          <w:color w:val="262626"/>
          <w:rPrChange w:id="540" w:author="Magnuson" w:date="2019-09-28T12:58:00Z">
            <w:rPr>
              <w:rFonts w:ascii="Times New Roman" w:hAnsi="Times New Roman" w:cs="Times New Roman"/>
              <w:color w:val="262626"/>
            </w:rPr>
          </w:rPrChange>
        </w:rPr>
        <w:t>. He preferred getting high on party drugs, becau</w:t>
      </w:r>
      <w:r w:rsidR="00DA2131" w:rsidRPr="003D3C74">
        <w:rPr>
          <w:rFonts w:ascii="Times New Roman" w:hAnsi="Times New Roman" w:cs="Times New Roman"/>
          <w:color w:val="262626"/>
          <w:rPrChange w:id="541" w:author="Magnuson" w:date="2019-09-28T12:58:00Z">
            <w:rPr>
              <w:rFonts w:ascii="Times New Roman" w:hAnsi="Times New Roman" w:cs="Times New Roman"/>
              <w:color w:val="262626"/>
            </w:rPr>
          </w:rPrChange>
        </w:rPr>
        <w:t>se he felt in control and alert</w:t>
      </w:r>
      <w:r w:rsidRPr="003D3C74">
        <w:rPr>
          <w:rFonts w:ascii="Times New Roman" w:hAnsi="Times New Roman" w:cs="Times New Roman"/>
          <w:color w:val="262626"/>
          <w:rPrChange w:id="542" w:author="Magnuson" w:date="2019-09-28T12:58:00Z">
            <w:rPr>
              <w:rFonts w:ascii="Times New Roman" w:hAnsi="Times New Roman" w:cs="Times New Roman"/>
              <w:color w:val="262626"/>
            </w:rPr>
          </w:rPrChange>
        </w:rPr>
        <w:t xml:space="preserve"> as compared to the fog of alco</w:t>
      </w:r>
      <w:r w:rsidR="002449CD" w:rsidRPr="003D3C74">
        <w:rPr>
          <w:rFonts w:ascii="Times New Roman" w:hAnsi="Times New Roman" w:cs="Times New Roman"/>
          <w:color w:val="262626"/>
          <w:rPrChange w:id="543" w:author="Magnuson" w:date="2019-09-28T12:58:00Z">
            <w:rPr>
              <w:rFonts w:ascii="Times New Roman" w:hAnsi="Times New Roman" w:cs="Times New Roman"/>
              <w:color w:val="262626"/>
            </w:rPr>
          </w:rPrChange>
        </w:rPr>
        <w:t xml:space="preserve">hol in which his family lived. </w:t>
      </w:r>
      <w:r w:rsidRPr="003D3C74">
        <w:rPr>
          <w:rFonts w:ascii="Times New Roman" w:hAnsi="Times New Roman" w:cs="Times New Roman"/>
          <w:color w:val="262626"/>
          <w:rPrChange w:id="544" w:author="Magnuson" w:date="2019-09-28T12:58:00Z">
            <w:rPr>
              <w:rFonts w:ascii="Times New Roman" w:hAnsi="Times New Roman" w:cs="Times New Roman"/>
              <w:color w:val="262626"/>
            </w:rPr>
          </w:rPrChange>
        </w:rPr>
        <w:t>H</w:t>
      </w:r>
      <w:r w:rsidR="002109F9" w:rsidRPr="003D3C74">
        <w:rPr>
          <w:rFonts w:ascii="Times New Roman" w:hAnsi="Times New Roman" w:cs="Times New Roman"/>
          <w:color w:val="262626"/>
          <w:rPrChange w:id="545" w:author="Magnuson" w:date="2019-09-28T12:58:00Z">
            <w:rPr>
              <w:rFonts w:ascii="Times New Roman" w:hAnsi="Times New Roman" w:cs="Times New Roman"/>
              <w:color w:val="262626"/>
            </w:rPr>
          </w:rPrChange>
        </w:rPr>
        <w:t>is</w:t>
      </w:r>
      <w:r w:rsidRPr="003D3C74">
        <w:rPr>
          <w:rFonts w:ascii="Times New Roman" w:hAnsi="Times New Roman" w:cs="Times New Roman"/>
          <w:color w:val="262626"/>
          <w:rPrChange w:id="546" w:author="Magnuson" w:date="2019-09-28T12:58:00Z">
            <w:rPr>
              <w:rFonts w:ascii="Times New Roman" w:hAnsi="Times New Roman" w:cs="Times New Roman"/>
              <w:color w:val="262626"/>
            </w:rPr>
          </w:rPrChange>
        </w:rPr>
        <w:t xml:space="preserve"> partying </w:t>
      </w:r>
      <w:r w:rsidR="002109F9" w:rsidRPr="003D3C74">
        <w:rPr>
          <w:rFonts w:ascii="Times New Roman" w:hAnsi="Times New Roman" w:cs="Times New Roman"/>
          <w:color w:val="262626"/>
          <w:rPrChange w:id="547" w:author="Magnuson" w:date="2019-09-28T12:58:00Z">
            <w:rPr>
              <w:rFonts w:ascii="Times New Roman" w:hAnsi="Times New Roman" w:cs="Times New Roman"/>
              <w:color w:val="262626"/>
            </w:rPr>
          </w:rPrChange>
        </w:rPr>
        <w:t>was</w:t>
      </w:r>
      <w:r w:rsidRPr="003D3C74">
        <w:rPr>
          <w:rFonts w:ascii="Times New Roman" w:hAnsi="Times New Roman" w:cs="Times New Roman"/>
          <w:color w:val="262626"/>
          <w:rPrChange w:id="548" w:author="Magnuson" w:date="2019-09-28T12:58:00Z">
            <w:rPr>
              <w:rFonts w:ascii="Times New Roman" w:hAnsi="Times New Roman" w:cs="Times New Roman"/>
              <w:color w:val="262626"/>
            </w:rPr>
          </w:rPrChange>
        </w:rPr>
        <w:t xml:space="preserve"> temporary, having fun while he was young and then later getting serious about life. </w:t>
      </w:r>
      <w:r w:rsidR="003A0DE2" w:rsidRPr="003D3C74">
        <w:rPr>
          <w:rFonts w:ascii="Times New Roman" w:hAnsi="Times New Roman" w:cs="Times New Roman"/>
          <w:color w:val="262626"/>
          <w:rPrChange w:id="549" w:author="Magnuson" w:date="2019-09-28T12:58:00Z">
            <w:rPr>
              <w:rFonts w:ascii="Times New Roman" w:hAnsi="Times New Roman" w:cs="Times New Roman"/>
              <w:color w:val="262626"/>
            </w:rPr>
          </w:rPrChange>
        </w:rPr>
        <w:t>That plan did not work out.</w:t>
      </w:r>
    </w:p>
    <w:p w14:paraId="5C93FE0C" w14:textId="35664721" w:rsidR="004303A8" w:rsidRPr="003D3C74" w:rsidRDefault="004303A8" w:rsidP="00641C1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Change w:id="550"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551" w:author="Magnuson" w:date="2019-09-28T12:58:00Z">
            <w:rPr>
              <w:rFonts w:ascii="Times New Roman" w:hAnsi="Times New Roman" w:cs="Times New Roman"/>
              <w:color w:val="262626"/>
            </w:rPr>
          </w:rPrChange>
        </w:rPr>
        <w:t xml:space="preserve">Later that year </w:t>
      </w:r>
      <w:r w:rsidR="00CC6F6D" w:rsidRPr="003D3C74">
        <w:rPr>
          <w:rFonts w:ascii="Times New Roman" w:hAnsi="Times New Roman" w:cs="Times New Roman"/>
          <w:color w:val="262626"/>
          <w:rPrChange w:id="552" w:author="Magnuson" w:date="2019-09-28T12:58:00Z">
            <w:rPr>
              <w:rFonts w:ascii="Times New Roman" w:hAnsi="Times New Roman" w:cs="Times New Roman"/>
              <w:color w:val="262626"/>
            </w:rPr>
          </w:rPrChange>
        </w:rPr>
        <w:t xml:space="preserve">Kurtis </w:t>
      </w:r>
      <w:r w:rsidRPr="003D3C74">
        <w:rPr>
          <w:rFonts w:ascii="Times New Roman" w:hAnsi="Times New Roman" w:cs="Times New Roman"/>
          <w:color w:val="262626"/>
          <w:rPrChange w:id="553" w:author="Magnuson" w:date="2019-09-28T12:58:00Z">
            <w:rPr>
              <w:rFonts w:ascii="Times New Roman" w:hAnsi="Times New Roman" w:cs="Times New Roman"/>
              <w:color w:val="262626"/>
            </w:rPr>
          </w:rPrChange>
        </w:rPr>
        <w:t xml:space="preserve"> was picked up by an ambulance</w:t>
      </w:r>
      <w:r w:rsidR="00CC6F6D" w:rsidRPr="003D3C74">
        <w:rPr>
          <w:rFonts w:ascii="Times New Roman" w:hAnsi="Times New Roman" w:cs="Times New Roman"/>
          <w:color w:val="262626"/>
          <w:rPrChange w:id="554" w:author="Magnuson" w:date="2019-09-28T12:58:00Z">
            <w:rPr>
              <w:rFonts w:ascii="Times New Roman" w:hAnsi="Times New Roman" w:cs="Times New Roman"/>
              <w:color w:val="262626"/>
            </w:rPr>
          </w:rPrChange>
        </w:rPr>
        <w:t>. He had</w:t>
      </w:r>
      <w:r w:rsidR="00DA2131" w:rsidRPr="003D3C74">
        <w:rPr>
          <w:rFonts w:ascii="Times New Roman" w:hAnsi="Times New Roman" w:cs="Times New Roman"/>
          <w:color w:val="262626"/>
          <w:rPrChange w:id="555" w:author="Magnuson" w:date="2019-09-28T12:58:00Z">
            <w:rPr>
              <w:rFonts w:ascii="Times New Roman" w:hAnsi="Times New Roman" w:cs="Times New Roman"/>
              <w:color w:val="262626"/>
            </w:rPr>
          </w:rPrChange>
        </w:rPr>
        <w:t xml:space="preserve"> pass</w:t>
      </w:r>
      <w:r w:rsidR="00CC6F6D" w:rsidRPr="003D3C74">
        <w:rPr>
          <w:rFonts w:ascii="Times New Roman" w:hAnsi="Times New Roman" w:cs="Times New Roman"/>
          <w:color w:val="262626"/>
          <w:rPrChange w:id="556" w:author="Magnuson" w:date="2019-09-28T12:58:00Z">
            <w:rPr>
              <w:rFonts w:ascii="Times New Roman" w:hAnsi="Times New Roman" w:cs="Times New Roman"/>
              <w:color w:val="262626"/>
            </w:rPr>
          </w:rPrChange>
        </w:rPr>
        <w:t>ed</w:t>
      </w:r>
      <w:r w:rsidRPr="003D3C74">
        <w:rPr>
          <w:rFonts w:ascii="Times New Roman" w:hAnsi="Times New Roman" w:cs="Times New Roman"/>
          <w:color w:val="262626"/>
          <w:rPrChange w:id="557" w:author="Magnuson" w:date="2019-09-28T12:58:00Z">
            <w:rPr>
              <w:rFonts w:ascii="Times New Roman" w:hAnsi="Times New Roman" w:cs="Times New Roman"/>
              <w:color w:val="262626"/>
            </w:rPr>
          </w:rPrChange>
        </w:rPr>
        <w:t xml:space="preserve"> out on the street after a party. The ambulance crew knew him and knew he was on probation, so they called the police. The police held him overnight, and his probation officer required him to go to treatment again and then to a recovery home. Things were okay after he got out</w:t>
      </w:r>
      <w:r w:rsidR="00CC6F6D" w:rsidRPr="003D3C74">
        <w:rPr>
          <w:rFonts w:ascii="Times New Roman" w:hAnsi="Times New Roman" w:cs="Times New Roman"/>
          <w:color w:val="262626"/>
          <w:rPrChange w:id="558" w:author="Magnuson" w:date="2019-09-28T12:58:00Z">
            <w:rPr>
              <w:rFonts w:ascii="Times New Roman" w:hAnsi="Times New Roman" w:cs="Times New Roman"/>
              <w:color w:val="262626"/>
            </w:rPr>
          </w:rPrChange>
        </w:rPr>
        <w:t xml:space="preserve"> of recovery</w:t>
      </w:r>
      <w:r w:rsidRPr="003D3C74">
        <w:rPr>
          <w:rFonts w:ascii="Times New Roman" w:hAnsi="Times New Roman" w:cs="Times New Roman"/>
          <w:color w:val="262626"/>
          <w:rPrChange w:id="559" w:author="Magnuson" w:date="2019-09-28T12:58:00Z">
            <w:rPr>
              <w:rFonts w:ascii="Times New Roman" w:hAnsi="Times New Roman" w:cs="Times New Roman"/>
              <w:color w:val="262626"/>
            </w:rPr>
          </w:rPrChange>
        </w:rPr>
        <w:t xml:space="preserve">, </w:t>
      </w:r>
      <w:r w:rsidR="004662BD" w:rsidRPr="003D3C74">
        <w:rPr>
          <w:rFonts w:ascii="Times New Roman" w:hAnsi="Times New Roman" w:cs="Times New Roman"/>
          <w:color w:val="262626"/>
          <w:rPrChange w:id="560" w:author="Magnuson" w:date="2019-09-28T12:58:00Z">
            <w:rPr>
              <w:rFonts w:ascii="Times New Roman" w:hAnsi="Times New Roman" w:cs="Times New Roman"/>
              <w:color w:val="262626"/>
            </w:rPr>
          </w:rPrChange>
        </w:rPr>
        <w:t xml:space="preserve">at least </w:t>
      </w:r>
      <w:r w:rsidRPr="003D3C74">
        <w:rPr>
          <w:rFonts w:ascii="Times New Roman" w:hAnsi="Times New Roman" w:cs="Times New Roman"/>
          <w:color w:val="262626"/>
          <w:rPrChange w:id="561" w:author="Magnuson" w:date="2019-09-28T12:58:00Z">
            <w:rPr>
              <w:rFonts w:ascii="Times New Roman" w:hAnsi="Times New Roman" w:cs="Times New Roman"/>
              <w:color w:val="262626"/>
            </w:rPr>
          </w:rPrChange>
        </w:rPr>
        <w:t xml:space="preserve">for a bit. </w:t>
      </w:r>
      <w:r w:rsidR="00CC6F6D" w:rsidRPr="003D3C74">
        <w:rPr>
          <w:rFonts w:ascii="Times New Roman" w:hAnsi="Times New Roman" w:cs="Times New Roman"/>
          <w:color w:val="262626"/>
          <w:rPrChange w:id="562" w:author="Magnuson" w:date="2019-09-28T12:58:00Z">
            <w:rPr>
              <w:rFonts w:ascii="Times New Roman" w:hAnsi="Times New Roman" w:cs="Times New Roman"/>
              <w:color w:val="262626"/>
            </w:rPr>
          </w:rPrChange>
        </w:rPr>
        <w:t xml:space="preserve">Kurtis </w:t>
      </w:r>
      <w:r w:rsidR="002449CD" w:rsidRPr="003D3C74">
        <w:rPr>
          <w:rFonts w:ascii="Times New Roman" w:hAnsi="Times New Roman" w:cs="Times New Roman"/>
          <w:color w:val="262626"/>
          <w:rPrChange w:id="563" w:author="Magnuson" w:date="2019-09-28T12:58:00Z">
            <w:rPr>
              <w:rFonts w:ascii="Times New Roman" w:hAnsi="Times New Roman" w:cs="Times New Roman"/>
              <w:color w:val="262626"/>
            </w:rPr>
          </w:rPrChange>
        </w:rPr>
        <w:t xml:space="preserve"> had also quit selling drugs</w:t>
      </w:r>
      <w:r w:rsidR="004662BD" w:rsidRPr="003D3C74">
        <w:rPr>
          <w:rFonts w:ascii="Times New Roman" w:hAnsi="Times New Roman" w:cs="Times New Roman"/>
          <w:color w:val="262626"/>
          <w:rPrChange w:id="564" w:author="Magnuson" w:date="2019-09-28T12:58:00Z">
            <w:rPr>
              <w:rFonts w:ascii="Times New Roman" w:hAnsi="Times New Roman" w:cs="Times New Roman"/>
              <w:color w:val="262626"/>
            </w:rPr>
          </w:rPrChange>
        </w:rPr>
        <w:t xml:space="preserve"> </w:t>
      </w:r>
      <w:r w:rsidRPr="003D3C74">
        <w:rPr>
          <w:rFonts w:ascii="Times New Roman" w:hAnsi="Times New Roman" w:cs="Times New Roman"/>
          <w:color w:val="262626"/>
          <w:rPrChange w:id="565" w:author="Magnuson" w:date="2019-09-28T12:58:00Z">
            <w:rPr>
              <w:rFonts w:ascii="Times New Roman" w:hAnsi="Times New Roman" w:cs="Times New Roman"/>
              <w:color w:val="262626"/>
            </w:rPr>
          </w:rPrChange>
        </w:rPr>
        <w:t>because of the risk of being caught while on probation. He found that in treatment and jail he felt better, more quiet</w:t>
      </w:r>
      <w:r w:rsidR="00B43F47" w:rsidRPr="003D3C74">
        <w:rPr>
          <w:rFonts w:ascii="Times New Roman" w:hAnsi="Times New Roman" w:cs="Times New Roman"/>
          <w:color w:val="262626"/>
          <w:rPrChange w:id="566" w:author="Magnuson" w:date="2019-09-28T12:58:00Z">
            <w:rPr>
              <w:rFonts w:ascii="Times New Roman" w:hAnsi="Times New Roman" w:cs="Times New Roman"/>
              <w:color w:val="262626"/>
            </w:rPr>
          </w:rPrChange>
        </w:rPr>
        <w:t>,</w:t>
      </w:r>
      <w:r w:rsidRPr="003D3C74">
        <w:rPr>
          <w:rFonts w:ascii="Times New Roman" w:hAnsi="Times New Roman" w:cs="Times New Roman"/>
          <w:color w:val="262626"/>
          <w:rPrChange w:id="567" w:author="Magnuson" w:date="2019-09-28T12:58:00Z">
            <w:rPr>
              <w:rFonts w:ascii="Times New Roman" w:hAnsi="Times New Roman" w:cs="Times New Roman"/>
              <w:color w:val="262626"/>
            </w:rPr>
          </w:rPrChange>
        </w:rPr>
        <w:t xml:space="preserve"> and more peaceful. The problem was that when he got out of the recovery pro</w:t>
      </w:r>
      <w:r w:rsidR="003A0DE2" w:rsidRPr="003D3C74">
        <w:rPr>
          <w:rFonts w:ascii="Times New Roman" w:hAnsi="Times New Roman" w:cs="Times New Roman"/>
          <w:color w:val="262626"/>
          <w:rPrChange w:id="568" w:author="Magnuson" w:date="2019-09-28T12:58:00Z">
            <w:rPr>
              <w:rFonts w:ascii="Times New Roman" w:hAnsi="Times New Roman" w:cs="Times New Roman"/>
              <w:color w:val="262626"/>
            </w:rPr>
          </w:rPrChange>
        </w:rPr>
        <w:t>gram, he did not have a</w:t>
      </w:r>
      <w:r w:rsidR="004662BD" w:rsidRPr="003D3C74">
        <w:rPr>
          <w:rFonts w:ascii="Times New Roman" w:hAnsi="Times New Roman" w:cs="Times New Roman"/>
          <w:color w:val="262626"/>
          <w:rPrChange w:id="569" w:author="Magnuson" w:date="2019-09-28T12:58:00Z">
            <w:rPr>
              <w:rFonts w:ascii="Times New Roman" w:hAnsi="Times New Roman" w:cs="Times New Roman"/>
              <w:color w:val="262626"/>
            </w:rPr>
          </w:rPrChange>
        </w:rPr>
        <w:t xml:space="preserve"> new life</w:t>
      </w:r>
      <w:r w:rsidR="003A0DE2" w:rsidRPr="003D3C74">
        <w:rPr>
          <w:rFonts w:ascii="Times New Roman" w:hAnsi="Times New Roman" w:cs="Times New Roman"/>
          <w:color w:val="262626"/>
          <w:rPrChange w:id="570" w:author="Magnuson" w:date="2019-09-28T12:58:00Z">
            <w:rPr>
              <w:rFonts w:ascii="Times New Roman" w:hAnsi="Times New Roman" w:cs="Times New Roman"/>
              <w:color w:val="262626"/>
            </w:rPr>
          </w:rPrChange>
        </w:rPr>
        <w:t xml:space="preserve"> plan. Standing on a street corner one day, he </w:t>
      </w:r>
      <w:r w:rsidRPr="003D3C74">
        <w:rPr>
          <w:rFonts w:ascii="Times New Roman" w:hAnsi="Times New Roman" w:cs="Times New Roman"/>
          <w:color w:val="262626"/>
          <w:rPrChange w:id="571" w:author="Magnuson" w:date="2019-09-28T12:58:00Z">
            <w:rPr>
              <w:rFonts w:ascii="Times New Roman" w:hAnsi="Times New Roman" w:cs="Times New Roman"/>
              <w:color w:val="262626"/>
            </w:rPr>
          </w:rPrChange>
        </w:rPr>
        <w:t xml:space="preserve">said to himself, "Is this it?" </w:t>
      </w:r>
      <w:r w:rsidR="004662BD" w:rsidRPr="003D3C74">
        <w:rPr>
          <w:rFonts w:ascii="Times New Roman" w:hAnsi="Times New Roman" w:cs="Times New Roman"/>
          <w:color w:val="262626"/>
          <w:rPrChange w:id="572" w:author="Magnuson" w:date="2019-09-28T12:58:00Z">
            <w:rPr>
              <w:rFonts w:ascii="Times New Roman" w:hAnsi="Times New Roman" w:cs="Times New Roman"/>
              <w:color w:val="262626"/>
            </w:rPr>
          </w:rPrChange>
        </w:rPr>
        <w:t>Kurtis</w:t>
      </w:r>
      <w:r w:rsidRPr="003D3C74">
        <w:rPr>
          <w:rFonts w:ascii="Times New Roman" w:hAnsi="Times New Roman" w:cs="Times New Roman"/>
          <w:color w:val="262626"/>
          <w:rPrChange w:id="573" w:author="Magnuson" w:date="2019-09-28T12:58:00Z">
            <w:rPr>
              <w:rFonts w:ascii="Times New Roman" w:hAnsi="Times New Roman" w:cs="Times New Roman"/>
              <w:color w:val="262626"/>
            </w:rPr>
          </w:rPrChange>
        </w:rPr>
        <w:t xml:space="preserve"> started to recognize that “sometimes what I do is not what I want.” </w:t>
      </w:r>
      <w:r w:rsidR="00CC6F6D" w:rsidRPr="003D3C74">
        <w:rPr>
          <w:rFonts w:ascii="Times New Roman" w:hAnsi="Times New Roman" w:cs="Times New Roman"/>
          <w:color w:val="262626"/>
          <w:rPrChange w:id="574" w:author="Magnuson" w:date="2019-09-28T12:58:00Z">
            <w:rPr>
              <w:rFonts w:ascii="Times New Roman" w:hAnsi="Times New Roman" w:cs="Times New Roman"/>
              <w:color w:val="262626"/>
            </w:rPr>
          </w:rPrChange>
        </w:rPr>
        <w:t>He narrated:</w:t>
      </w:r>
    </w:p>
    <w:p w14:paraId="348601C7" w14:textId="71A138C2" w:rsidR="002449CD" w:rsidRPr="003D3C74" w:rsidRDefault="004303A8"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ind w:left="360"/>
        <w:rPr>
          <w:rFonts w:ascii="Times New Roman" w:hAnsi="Times New Roman" w:cs="Times New Roman"/>
          <w:color w:val="262626"/>
          <w:rPrChange w:id="575"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576" w:author="Magnuson" w:date="2019-09-28T12:58:00Z">
            <w:rPr>
              <w:rFonts w:ascii="Times New Roman" w:hAnsi="Times New Roman" w:cs="Times New Roman"/>
              <w:color w:val="262626"/>
            </w:rPr>
          </w:rPrChange>
        </w:rPr>
        <w:t xml:space="preserve">And all I’ve done is just partied, learned how to sell drugs, how to make money that way and just kind of live on impulse. Go here, go there.... I mean you know like I’m one of those people who just needs my </w:t>
      </w:r>
      <w:r w:rsidR="007A63AE" w:rsidRPr="003D3C74">
        <w:rPr>
          <w:rFonts w:ascii="Times New Roman" w:hAnsi="Times New Roman" w:cs="Times New Roman"/>
          <w:color w:val="262626"/>
          <w:rPrChange w:id="577" w:author="Magnuson" w:date="2019-09-28T12:58:00Z">
            <w:rPr>
              <w:rFonts w:ascii="Times New Roman" w:hAnsi="Times New Roman" w:cs="Times New Roman"/>
              <w:color w:val="262626"/>
            </w:rPr>
          </w:rPrChange>
        </w:rPr>
        <w:t xml:space="preserve">friends around me. </w:t>
      </w:r>
      <w:r w:rsidRPr="003D3C74">
        <w:rPr>
          <w:rFonts w:ascii="Times New Roman" w:hAnsi="Times New Roman" w:cs="Times New Roman"/>
          <w:color w:val="262626"/>
          <w:rPrChange w:id="578" w:author="Magnuson" w:date="2019-09-28T12:58:00Z">
            <w:rPr>
              <w:rFonts w:ascii="Times New Roman" w:hAnsi="Times New Roman" w:cs="Times New Roman"/>
              <w:color w:val="262626"/>
            </w:rPr>
          </w:rPrChange>
        </w:rPr>
        <w:t>I don’t even like smoking weed anymore. Like it gets me so paranoid and just kind of like dum</w:t>
      </w:r>
      <w:r w:rsidR="005945EC" w:rsidRPr="003D3C74">
        <w:rPr>
          <w:rFonts w:ascii="Times New Roman" w:hAnsi="Times New Roman" w:cs="Times New Roman"/>
          <w:color w:val="262626"/>
          <w:rPrChange w:id="579" w:author="Magnuson" w:date="2019-09-28T12:58:00Z">
            <w:rPr>
              <w:rFonts w:ascii="Times New Roman" w:hAnsi="Times New Roman" w:cs="Times New Roman"/>
              <w:color w:val="262626"/>
            </w:rPr>
          </w:rPrChange>
        </w:rPr>
        <w:t>b</w:t>
      </w:r>
      <w:r w:rsidRPr="003D3C74">
        <w:rPr>
          <w:rFonts w:ascii="Times New Roman" w:hAnsi="Times New Roman" w:cs="Times New Roman"/>
          <w:color w:val="262626"/>
          <w:rPrChange w:id="580" w:author="Magnuson" w:date="2019-09-28T12:58:00Z">
            <w:rPr>
              <w:rFonts w:ascii="Times New Roman" w:hAnsi="Times New Roman" w:cs="Times New Roman"/>
              <w:color w:val="262626"/>
            </w:rPr>
          </w:rPrChange>
        </w:rPr>
        <w:t>founded. And I just really don’t like it. But if all my friends are gonna go from a place where I am and say, “Let’</w:t>
      </w:r>
      <w:r w:rsidR="007A63AE" w:rsidRPr="003D3C74">
        <w:rPr>
          <w:rFonts w:ascii="Times New Roman" w:hAnsi="Times New Roman" w:cs="Times New Roman"/>
          <w:color w:val="262626"/>
          <w:rPrChange w:id="581" w:author="Magnuson" w:date="2019-09-28T12:58:00Z">
            <w:rPr>
              <w:rFonts w:ascii="Times New Roman" w:hAnsi="Times New Roman" w:cs="Times New Roman"/>
              <w:color w:val="262626"/>
            </w:rPr>
          </w:rPrChange>
        </w:rPr>
        <w:t xml:space="preserve">s go smoke some </w:t>
      </w:r>
      <w:r w:rsidR="007A63AE" w:rsidRPr="003D3C74">
        <w:rPr>
          <w:rFonts w:ascii="Times New Roman" w:hAnsi="Times New Roman" w:cs="Times New Roman"/>
          <w:color w:val="262626"/>
          <w:rPrChange w:id="582" w:author="Magnuson" w:date="2019-09-28T12:58:00Z">
            <w:rPr>
              <w:rFonts w:ascii="Times New Roman" w:hAnsi="Times New Roman" w:cs="Times New Roman"/>
              <w:color w:val="262626"/>
            </w:rPr>
          </w:rPrChange>
        </w:rPr>
        <w:lastRenderedPageBreak/>
        <w:t xml:space="preserve">weed,” </w:t>
      </w:r>
      <w:r w:rsidRPr="003D3C74">
        <w:rPr>
          <w:rFonts w:ascii="Times New Roman" w:hAnsi="Times New Roman" w:cs="Times New Roman"/>
          <w:color w:val="262626"/>
          <w:rPrChange w:id="583" w:author="Magnuson" w:date="2019-09-28T12:58:00Z">
            <w:rPr>
              <w:rFonts w:ascii="Times New Roman" w:hAnsi="Times New Roman" w:cs="Times New Roman"/>
              <w:color w:val="262626"/>
            </w:rPr>
          </w:rPrChange>
        </w:rPr>
        <w:t xml:space="preserve">I don’t want to be alone so I go with them. And </w:t>
      </w:r>
      <w:r w:rsidR="00AD696F" w:rsidRPr="003D3C74">
        <w:rPr>
          <w:rFonts w:ascii="Times New Roman" w:hAnsi="Times New Roman" w:cs="Times New Roman"/>
          <w:color w:val="262626"/>
          <w:rPrChange w:id="584" w:author="Magnuson" w:date="2019-09-28T12:58:00Z">
            <w:rPr>
              <w:rFonts w:ascii="Times New Roman" w:hAnsi="Times New Roman" w:cs="Times New Roman"/>
              <w:color w:val="262626"/>
            </w:rPr>
          </w:rPrChange>
        </w:rPr>
        <w:t xml:space="preserve">if </w:t>
      </w:r>
      <w:r w:rsidRPr="003D3C74">
        <w:rPr>
          <w:rFonts w:ascii="Times New Roman" w:hAnsi="Times New Roman" w:cs="Times New Roman"/>
          <w:color w:val="262626"/>
          <w:rPrChange w:id="585" w:author="Magnuson" w:date="2019-09-28T12:58:00Z">
            <w:rPr>
              <w:rFonts w:ascii="Times New Roman" w:hAnsi="Times New Roman" w:cs="Times New Roman"/>
              <w:color w:val="262626"/>
            </w:rPr>
          </w:rPrChange>
        </w:rPr>
        <w:t>it comes my way, I think of it like a cigarette and I take a couple puffs, I pass it. I don’t want to be the odd one out who doesn’t smoke it even if I don’t like it. And I get stoned and I’m like, “Oh, that was kind of dumb. I don’t want t</w:t>
      </w:r>
      <w:r w:rsidR="00DA2131" w:rsidRPr="003D3C74">
        <w:rPr>
          <w:rFonts w:ascii="Times New Roman" w:hAnsi="Times New Roman" w:cs="Times New Roman"/>
          <w:color w:val="262626"/>
          <w:rPrChange w:id="586" w:author="Magnuson" w:date="2019-09-28T12:58:00Z">
            <w:rPr>
              <w:rFonts w:ascii="Times New Roman" w:hAnsi="Times New Roman" w:cs="Times New Roman"/>
              <w:color w:val="262626"/>
            </w:rPr>
          </w:rPrChange>
        </w:rPr>
        <w:t xml:space="preserve">o get stoned anymore.” But see, </w:t>
      </w:r>
      <w:r w:rsidRPr="003D3C74">
        <w:rPr>
          <w:rFonts w:ascii="Times New Roman" w:hAnsi="Times New Roman" w:cs="Times New Roman"/>
          <w:color w:val="262626"/>
          <w:rPrChange w:id="587" w:author="Magnuson" w:date="2019-09-28T12:58:00Z">
            <w:rPr>
              <w:rFonts w:ascii="Times New Roman" w:hAnsi="Times New Roman" w:cs="Times New Roman"/>
              <w:color w:val="262626"/>
            </w:rPr>
          </w:rPrChange>
        </w:rPr>
        <w:t>with like uppers like ecstasy and blow and ketamine and drinking, it’s fun because all your friends are around, we’re all fucked up and it’s a feeling when you go to talk to somebody and you feel awkward or you feel like you don’t know that person so well, if you’re messed up, then you could turn a conversation asking a stranger for a cigarette to like you know, just like knowing their life story. It’s nice and it’s interesting and it’s out of the ordinary because you don’t go around and bond with people all the time, but it’s nic</w:t>
      </w:r>
      <w:r w:rsidR="007A63AE" w:rsidRPr="003D3C74">
        <w:rPr>
          <w:rFonts w:ascii="Times New Roman" w:hAnsi="Times New Roman" w:cs="Times New Roman"/>
          <w:color w:val="262626"/>
          <w:rPrChange w:id="588" w:author="Magnuson" w:date="2019-09-28T12:58:00Z">
            <w:rPr>
              <w:rFonts w:ascii="Times New Roman" w:hAnsi="Times New Roman" w:cs="Times New Roman"/>
              <w:color w:val="262626"/>
            </w:rPr>
          </w:rPrChange>
        </w:rPr>
        <w:t xml:space="preserve">e to do that. </w:t>
      </w:r>
      <w:r w:rsidRPr="003D3C74">
        <w:rPr>
          <w:rFonts w:ascii="Times New Roman" w:hAnsi="Times New Roman" w:cs="Times New Roman"/>
          <w:color w:val="262626"/>
          <w:rPrChange w:id="589" w:author="Magnuson" w:date="2019-09-28T12:58:00Z">
            <w:rPr>
              <w:rFonts w:ascii="Times New Roman" w:hAnsi="Times New Roman" w:cs="Times New Roman"/>
              <w:color w:val="262626"/>
            </w:rPr>
          </w:rPrChange>
        </w:rPr>
        <w:t>I like to get high and talk to my friends when I’m all messed up ‘cause you have this really good happy vibe, and it’s not an illusion; some people say it’s an illusion but it’s because you’re messed up, I just feel like I release any emotion that I have.... But then once you come down from those drugs, it’s kind of like, you can’t talk in full sentences anymore. You’re so trapped in a lifestyle of just going downtow</w:t>
      </w:r>
      <w:r w:rsidR="00B43F47" w:rsidRPr="003D3C74">
        <w:rPr>
          <w:rFonts w:ascii="Times New Roman" w:hAnsi="Times New Roman" w:cs="Times New Roman"/>
          <w:color w:val="262626"/>
          <w:rPrChange w:id="590" w:author="Magnuson" w:date="2019-09-28T12:58:00Z">
            <w:rPr>
              <w:rFonts w:ascii="Times New Roman" w:hAnsi="Times New Roman" w:cs="Times New Roman"/>
              <w:color w:val="262626"/>
            </w:rPr>
          </w:rPrChange>
        </w:rPr>
        <w:t>n every day and like what else--</w:t>
      </w:r>
      <w:r w:rsidRPr="003D3C74">
        <w:rPr>
          <w:rFonts w:ascii="Times New Roman" w:hAnsi="Times New Roman" w:cs="Times New Roman"/>
          <w:color w:val="262626"/>
          <w:rPrChange w:id="591" w:author="Magnuson" w:date="2019-09-28T12:58:00Z">
            <w:rPr>
              <w:rFonts w:ascii="Times New Roman" w:hAnsi="Times New Roman" w:cs="Times New Roman"/>
              <w:color w:val="262626"/>
            </w:rPr>
          </w:rPrChange>
        </w:rPr>
        <w:t xml:space="preserve">like everything that I used to do, if I wanted to go play sports or if I wanted to go to the wax museum or go to the library and check out a book or do school work, I’m kinda like, “Why?” now. And you play your video games and you watch your favourite TV show and you’re not interested in it whatsoever ‘cause all I want to do is go hang out with my friends and kind of live the life of, you know, a suspicious kind of crowd that’s up to no good. And I look at everyone else and I say, “Fuck you” you know? And I don’t feel comfortable in like my hometown anymore. I don’t feel comfortable other places. I’ve been hanging out downtown for so long that that’s become my community. Like the Bay Centre block, Alliance Club, Sanctuary, Sunset Lounge where we go to rave, that’s like my </w:t>
      </w:r>
      <w:r w:rsidRPr="003D3C74">
        <w:rPr>
          <w:rFonts w:ascii="Times New Roman" w:hAnsi="Times New Roman" w:cs="Times New Roman"/>
          <w:color w:val="262626"/>
          <w:rPrChange w:id="592" w:author="Magnuson" w:date="2019-09-28T12:58:00Z">
            <w:rPr>
              <w:rFonts w:ascii="Times New Roman" w:hAnsi="Times New Roman" w:cs="Times New Roman"/>
              <w:color w:val="262626"/>
            </w:rPr>
          </w:rPrChange>
        </w:rPr>
        <w:lastRenderedPageBreak/>
        <w:t>community.</w:t>
      </w:r>
      <w:r w:rsidR="002449CD" w:rsidRPr="003D3C74">
        <w:rPr>
          <w:rFonts w:ascii="Times New Roman" w:hAnsi="Times New Roman" w:cs="Times New Roman"/>
          <w:color w:val="262626"/>
          <w:rPrChange w:id="593" w:author="Magnuson" w:date="2019-09-28T12:58:00Z">
            <w:rPr>
              <w:rFonts w:ascii="Times New Roman" w:hAnsi="Times New Roman" w:cs="Times New Roman"/>
              <w:color w:val="262626"/>
            </w:rPr>
          </w:rPrChange>
        </w:rPr>
        <w:t xml:space="preserve"> And I just feel at home there.</w:t>
      </w:r>
    </w:p>
    <w:p w14:paraId="13FF0CF5" w14:textId="2FC38E96" w:rsidR="004303A8" w:rsidRPr="003D3C74" w:rsidRDefault="007A63AE"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color w:val="262626"/>
          <w:rPrChange w:id="594"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595" w:author="Magnuson" w:date="2019-09-28T12:58:00Z">
            <w:rPr>
              <w:rFonts w:ascii="Times New Roman" w:hAnsi="Times New Roman" w:cs="Times New Roman"/>
              <w:color w:val="262626"/>
            </w:rPr>
          </w:rPrChange>
        </w:rPr>
        <w:t>T</w:t>
      </w:r>
      <w:r w:rsidR="004303A8" w:rsidRPr="003D3C74">
        <w:rPr>
          <w:rFonts w:ascii="Times New Roman" w:hAnsi="Times New Roman" w:cs="Times New Roman"/>
          <w:color w:val="262626"/>
          <w:rPrChange w:id="596" w:author="Magnuson" w:date="2019-09-28T12:58:00Z">
            <w:rPr>
              <w:rFonts w:ascii="Times New Roman" w:hAnsi="Times New Roman" w:cs="Times New Roman"/>
              <w:color w:val="262626"/>
            </w:rPr>
          </w:rPrChange>
        </w:rPr>
        <w:t xml:space="preserve">his </w:t>
      </w:r>
      <w:r w:rsidR="00FD10CB" w:rsidRPr="003D3C74">
        <w:rPr>
          <w:rFonts w:ascii="Times New Roman" w:hAnsi="Times New Roman" w:cs="Times New Roman"/>
          <w:color w:val="262626"/>
          <w:rPrChange w:id="597" w:author="Magnuson" w:date="2019-09-28T12:58:00Z">
            <w:rPr>
              <w:rFonts w:ascii="Times New Roman" w:hAnsi="Times New Roman" w:cs="Times New Roman"/>
              <w:color w:val="262626"/>
            </w:rPr>
          </w:rPrChange>
        </w:rPr>
        <w:t>was</w:t>
      </w:r>
      <w:r w:rsidR="004303A8" w:rsidRPr="003D3C74">
        <w:rPr>
          <w:rFonts w:ascii="Times New Roman" w:hAnsi="Times New Roman" w:cs="Times New Roman"/>
          <w:color w:val="262626"/>
          <w:rPrChange w:id="598" w:author="Magnuson" w:date="2019-09-28T12:58:00Z">
            <w:rPr>
              <w:rFonts w:ascii="Times New Roman" w:hAnsi="Times New Roman" w:cs="Times New Roman"/>
              <w:color w:val="262626"/>
            </w:rPr>
          </w:rPrChange>
        </w:rPr>
        <w:t xml:space="preserve"> not</w:t>
      </w:r>
      <w:r w:rsidR="003A0DE2" w:rsidRPr="003D3C74">
        <w:rPr>
          <w:rFonts w:ascii="Times New Roman" w:hAnsi="Times New Roman" w:cs="Times New Roman"/>
          <w:color w:val="262626"/>
          <w:rPrChange w:id="599" w:author="Magnuson" w:date="2019-09-28T12:58:00Z">
            <w:rPr>
              <w:rFonts w:ascii="Times New Roman" w:hAnsi="Times New Roman" w:cs="Times New Roman"/>
              <w:color w:val="262626"/>
            </w:rPr>
          </w:rPrChange>
        </w:rPr>
        <w:t xml:space="preserve"> a </w:t>
      </w:r>
      <w:r w:rsidRPr="003D3C74">
        <w:rPr>
          <w:rFonts w:ascii="Times New Roman" w:hAnsi="Times New Roman" w:cs="Times New Roman"/>
          <w:color w:val="262626"/>
          <w:rPrChange w:id="600" w:author="Magnuson" w:date="2019-09-28T12:58:00Z">
            <w:rPr>
              <w:rFonts w:ascii="Times New Roman" w:hAnsi="Times New Roman" w:cs="Times New Roman"/>
              <w:color w:val="262626"/>
            </w:rPr>
          </w:rPrChange>
        </w:rPr>
        <w:t xml:space="preserve">moment of </w:t>
      </w:r>
      <w:r w:rsidR="003A0DE2" w:rsidRPr="003D3C74">
        <w:rPr>
          <w:rFonts w:ascii="Times New Roman" w:hAnsi="Times New Roman" w:cs="Times New Roman"/>
          <w:color w:val="262626"/>
          <w:rPrChange w:id="601" w:author="Magnuson" w:date="2019-09-28T12:58:00Z">
            <w:rPr>
              <w:rFonts w:ascii="Times New Roman" w:hAnsi="Times New Roman" w:cs="Times New Roman"/>
              <w:color w:val="262626"/>
            </w:rPr>
          </w:rPrChange>
        </w:rPr>
        <w:t xml:space="preserve">happy recognition. </w:t>
      </w:r>
      <w:r w:rsidR="00FD10CB" w:rsidRPr="003D3C74">
        <w:rPr>
          <w:rFonts w:ascii="Times New Roman" w:hAnsi="Times New Roman" w:cs="Times New Roman"/>
          <w:color w:val="262626"/>
          <w:rPrChange w:id="602" w:author="Magnuson" w:date="2019-09-28T12:58:00Z">
            <w:rPr>
              <w:rFonts w:ascii="Times New Roman" w:hAnsi="Times New Roman" w:cs="Times New Roman"/>
              <w:color w:val="262626"/>
            </w:rPr>
          </w:rPrChange>
        </w:rPr>
        <w:t>Kurtis</w:t>
      </w:r>
      <w:r w:rsidR="003A0DE2" w:rsidRPr="003D3C74">
        <w:rPr>
          <w:rFonts w:ascii="Times New Roman" w:hAnsi="Times New Roman" w:cs="Times New Roman"/>
          <w:color w:val="262626"/>
          <w:rPrChange w:id="603" w:author="Magnuson" w:date="2019-09-28T12:58:00Z">
            <w:rPr>
              <w:rFonts w:ascii="Times New Roman" w:hAnsi="Times New Roman" w:cs="Times New Roman"/>
              <w:color w:val="262626"/>
            </w:rPr>
          </w:rPrChange>
        </w:rPr>
        <w:t xml:space="preserve"> started to have</w:t>
      </w:r>
      <w:r w:rsidRPr="003D3C74">
        <w:rPr>
          <w:rFonts w:ascii="Times New Roman" w:hAnsi="Times New Roman" w:cs="Times New Roman"/>
          <w:color w:val="262626"/>
          <w:rPrChange w:id="604" w:author="Magnuson" w:date="2019-09-28T12:58:00Z">
            <w:rPr>
              <w:rFonts w:ascii="Times New Roman" w:hAnsi="Times New Roman" w:cs="Times New Roman"/>
              <w:color w:val="262626"/>
            </w:rPr>
          </w:rPrChange>
        </w:rPr>
        <w:t xml:space="preserve"> </w:t>
      </w:r>
      <w:r w:rsidR="00FD10CB" w:rsidRPr="003D3C74">
        <w:rPr>
          <w:rFonts w:ascii="Times New Roman" w:hAnsi="Times New Roman" w:cs="Times New Roman"/>
          <w:color w:val="262626"/>
          <w:rPrChange w:id="605" w:author="Magnuson" w:date="2019-09-28T12:58:00Z">
            <w:rPr>
              <w:rFonts w:ascii="Times New Roman" w:hAnsi="Times New Roman" w:cs="Times New Roman"/>
              <w:color w:val="262626"/>
            </w:rPr>
          </w:rPrChange>
        </w:rPr>
        <w:t>moments of panic:</w:t>
      </w:r>
      <w:r w:rsidR="004303A8" w:rsidRPr="003D3C74">
        <w:rPr>
          <w:rFonts w:ascii="Times New Roman" w:hAnsi="Times New Roman" w:cs="Times New Roman"/>
          <w:color w:val="262626"/>
          <w:rPrChange w:id="606" w:author="Magnuson" w:date="2019-09-28T12:58:00Z">
            <w:rPr>
              <w:rFonts w:ascii="Times New Roman" w:hAnsi="Times New Roman" w:cs="Times New Roman"/>
              <w:color w:val="262626"/>
            </w:rPr>
          </w:rPrChange>
        </w:rPr>
        <w:t xml:space="preserve"> "I spent a lot of time fucking around. I don’t have my education. I don’t have work. I don’t have much of a resume and it’s kind of like I don’t know wh</w:t>
      </w:r>
      <w:r w:rsidR="00DA2131" w:rsidRPr="003D3C74">
        <w:rPr>
          <w:rFonts w:ascii="Times New Roman" w:hAnsi="Times New Roman" w:cs="Times New Roman"/>
          <w:color w:val="262626"/>
          <w:rPrChange w:id="607" w:author="Magnuson" w:date="2019-09-28T12:58:00Z">
            <w:rPr>
              <w:rFonts w:ascii="Times New Roman" w:hAnsi="Times New Roman" w:cs="Times New Roman"/>
              <w:color w:val="262626"/>
            </w:rPr>
          </w:rPrChange>
        </w:rPr>
        <w:t xml:space="preserve">at to do. So, ultimately, </w:t>
      </w:r>
      <w:r w:rsidR="004303A8" w:rsidRPr="003D3C74">
        <w:rPr>
          <w:rFonts w:ascii="Times New Roman" w:hAnsi="Times New Roman" w:cs="Times New Roman"/>
          <w:color w:val="262626"/>
          <w:rPrChange w:id="608" w:author="Magnuson" w:date="2019-09-28T12:58:00Z">
            <w:rPr>
              <w:rFonts w:ascii="Times New Roman" w:hAnsi="Times New Roman" w:cs="Times New Roman"/>
              <w:color w:val="262626"/>
            </w:rPr>
          </w:rPrChange>
        </w:rPr>
        <w:t xml:space="preserve">I can totally see myself starting to you know, do things that I didn’t think I would do again." The network of </w:t>
      </w:r>
      <w:r w:rsidRPr="003D3C74">
        <w:rPr>
          <w:rFonts w:ascii="Times New Roman" w:hAnsi="Times New Roman" w:cs="Times New Roman"/>
          <w:color w:val="262626"/>
          <w:rPrChange w:id="609" w:author="Magnuson" w:date="2019-09-28T12:58:00Z">
            <w:rPr>
              <w:rFonts w:ascii="Times New Roman" w:hAnsi="Times New Roman" w:cs="Times New Roman"/>
              <w:color w:val="262626"/>
            </w:rPr>
          </w:rPrChange>
        </w:rPr>
        <w:t xml:space="preserve">professional </w:t>
      </w:r>
      <w:r w:rsidR="004303A8" w:rsidRPr="003D3C74">
        <w:rPr>
          <w:rFonts w:ascii="Times New Roman" w:hAnsi="Times New Roman" w:cs="Times New Roman"/>
          <w:color w:val="262626"/>
          <w:rPrChange w:id="610" w:author="Magnuson" w:date="2019-09-28T12:58:00Z">
            <w:rPr>
              <w:rFonts w:ascii="Times New Roman" w:hAnsi="Times New Roman" w:cs="Times New Roman"/>
              <w:color w:val="262626"/>
            </w:rPr>
          </w:rPrChange>
        </w:rPr>
        <w:t xml:space="preserve">support services reported by Kurtis </w:t>
      </w:r>
      <w:r w:rsidRPr="003D3C74">
        <w:rPr>
          <w:rFonts w:ascii="Times New Roman" w:hAnsi="Times New Roman" w:cs="Times New Roman"/>
          <w:color w:val="262626"/>
          <w:rPrChange w:id="611" w:author="Magnuson" w:date="2019-09-28T12:58:00Z">
            <w:rPr>
              <w:rFonts w:ascii="Times New Roman" w:hAnsi="Times New Roman" w:cs="Times New Roman"/>
              <w:color w:val="262626"/>
            </w:rPr>
          </w:rPrChange>
        </w:rPr>
        <w:t xml:space="preserve">and many others to be excellent </w:t>
      </w:r>
      <w:r w:rsidR="00CC6F6D" w:rsidRPr="003D3C74">
        <w:rPr>
          <w:rFonts w:ascii="Times New Roman" w:hAnsi="Times New Roman" w:cs="Times New Roman"/>
          <w:color w:val="262626"/>
          <w:rPrChange w:id="612" w:author="Magnuson" w:date="2019-09-28T12:58:00Z">
            <w:rPr>
              <w:rFonts w:ascii="Times New Roman" w:hAnsi="Times New Roman" w:cs="Times New Roman"/>
              <w:color w:val="262626"/>
            </w:rPr>
          </w:rPrChange>
        </w:rPr>
        <w:t xml:space="preserve">were also </w:t>
      </w:r>
      <w:r w:rsidRPr="003D3C74">
        <w:rPr>
          <w:rFonts w:ascii="Times New Roman" w:hAnsi="Times New Roman" w:cs="Times New Roman"/>
          <w:color w:val="262626"/>
          <w:rPrChange w:id="613" w:author="Magnuson" w:date="2019-09-28T12:58:00Z">
            <w:rPr>
              <w:rFonts w:ascii="Times New Roman" w:hAnsi="Times New Roman" w:cs="Times New Roman"/>
              <w:color w:val="262626"/>
            </w:rPr>
          </w:rPrChange>
        </w:rPr>
        <w:t xml:space="preserve"> difficult for some </w:t>
      </w:r>
      <w:r w:rsidR="00CC6F6D" w:rsidRPr="003D3C74">
        <w:rPr>
          <w:rFonts w:ascii="Times New Roman" w:hAnsi="Times New Roman" w:cs="Times New Roman"/>
          <w:color w:val="262626"/>
          <w:rPrChange w:id="614" w:author="Magnuson" w:date="2019-09-28T12:58:00Z">
            <w:rPr>
              <w:rFonts w:ascii="Times New Roman" w:hAnsi="Times New Roman" w:cs="Times New Roman"/>
              <w:color w:val="262626"/>
            </w:rPr>
          </w:rPrChange>
        </w:rPr>
        <w:t xml:space="preserve">street-involved youth </w:t>
      </w:r>
      <w:r w:rsidRPr="003D3C74">
        <w:rPr>
          <w:rFonts w:ascii="Times New Roman" w:hAnsi="Times New Roman" w:cs="Times New Roman"/>
          <w:color w:val="262626"/>
          <w:rPrChange w:id="615" w:author="Magnuson" w:date="2019-09-28T12:58:00Z">
            <w:rPr>
              <w:rFonts w:ascii="Times New Roman" w:hAnsi="Times New Roman" w:cs="Times New Roman"/>
              <w:color w:val="262626"/>
            </w:rPr>
          </w:rPrChange>
        </w:rPr>
        <w:t xml:space="preserve">to escape. </w:t>
      </w:r>
    </w:p>
    <w:p w14:paraId="3AA0C86E" w14:textId="304DCB99" w:rsidR="004303A8" w:rsidRPr="003D3C74" w:rsidRDefault="00FD10CB" w:rsidP="00DA2131">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Change w:id="616"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617" w:author="Magnuson" w:date="2019-09-28T12:58:00Z">
            <w:rPr>
              <w:rFonts w:ascii="Times New Roman" w:hAnsi="Times New Roman" w:cs="Times New Roman"/>
              <w:color w:val="262626"/>
            </w:rPr>
          </w:rPrChange>
        </w:rPr>
        <w:t>Kurtis</w:t>
      </w:r>
      <w:r w:rsidR="004303A8" w:rsidRPr="003D3C74">
        <w:rPr>
          <w:rFonts w:ascii="Times New Roman" w:hAnsi="Times New Roman" w:cs="Times New Roman"/>
          <w:color w:val="262626"/>
          <w:rPrChange w:id="618" w:author="Magnuson" w:date="2019-09-28T12:58:00Z">
            <w:rPr>
              <w:rFonts w:ascii="Times New Roman" w:hAnsi="Times New Roman" w:cs="Times New Roman"/>
              <w:color w:val="262626"/>
            </w:rPr>
          </w:rPrChange>
        </w:rPr>
        <w:t xml:space="preserve"> was right to</w:t>
      </w:r>
      <w:r w:rsidR="007A63AE" w:rsidRPr="003D3C74">
        <w:rPr>
          <w:rFonts w:ascii="Times New Roman" w:hAnsi="Times New Roman" w:cs="Times New Roman"/>
          <w:color w:val="262626"/>
          <w:rPrChange w:id="619" w:author="Magnuson" w:date="2019-09-28T12:58:00Z">
            <w:rPr>
              <w:rFonts w:ascii="Times New Roman" w:hAnsi="Times New Roman" w:cs="Times New Roman"/>
              <w:color w:val="262626"/>
            </w:rPr>
          </w:rPrChange>
        </w:rPr>
        <w:t xml:space="preserve"> worry. He </w:t>
      </w:r>
      <w:r w:rsidR="00CA1D23" w:rsidRPr="003D3C74">
        <w:rPr>
          <w:rFonts w:ascii="Times New Roman" w:hAnsi="Times New Roman" w:cs="Times New Roman"/>
          <w:color w:val="262626"/>
          <w:rPrChange w:id="620" w:author="Magnuson" w:date="2019-09-28T12:58:00Z">
            <w:rPr>
              <w:rFonts w:ascii="Times New Roman" w:hAnsi="Times New Roman" w:cs="Times New Roman"/>
              <w:color w:val="262626"/>
            </w:rPr>
          </w:rPrChange>
        </w:rPr>
        <w:t xml:space="preserve">subsequently </w:t>
      </w:r>
      <w:r w:rsidR="007A63AE" w:rsidRPr="003D3C74">
        <w:rPr>
          <w:rFonts w:ascii="Times New Roman" w:hAnsi="Times New Roman" w:cs="Times New Roman"/>
          <w:color w:val="262626"/>
          <w:rPrChange w:id="621" w:author="Magnuson" w:date="2019-09-28T12:58:00Z">
            <w:rPr>
              <w:rFonts w:ascii="Times New Roman" w:hAnsi="Times New Roman" w:cs="Times New Roman"/>
              <w:color w:val="262626"/>
            </w:rPr>
          </w:rPrChange>
        </w:rPr>
        <w:t>hit bottom,</w:t>
      </w:r>
      <w:r w:rsidR="004303A8" w:rsidRPr="003D3C74">
        <w:rPr>
          <w:rFonts w:ascii="Times New Roman" w:hAnsi="Times New Roman" w:cs="Times New Roman"/>
          <w:color w:val="262626"/>
          <w:rPrChange w:id="622" w:author="Magnuson" w:date="2019-09-28T12:58:00Z">
            <w:rPr>
              <w:rFonts w:ascii="Times New Roman" w:hAnsi="Times New Roman" w:cs="Times New Roman"/>
              <w:color w:val="262626"/>
            </w:rPr>
          </w:rPrChange>
        </w:rPr>
        <w:t xml:space="preserve"> sleeping on the streets and </w:t>
      </w:r>
      <w:r w:rsidR="00DA2131" w:rsidRPr="003D3C74">
        <w:rPr>
          <w:rFonts w:ascii="Times New Roman" w:hAnsi="Times New Roman" w:cs="Times New Roman"/>
          <w:color w:val="262626"/>
          <w:rPrChange w:id="623" w:author="Magnuson" w:date="2019-09-28T12:58:00Z">
            <w:rPr>
              <w:rFonts w:ascii="Times New Roman" w:hAnsi="Times New Roman" w:cs="Times New Roman"/>
              <w:color w:val="262626"/>
            </w:rPr>
          </w:rPrChange>
        </w:rPr>
        <w:t xml:space="preserve">getting </w:t>
      </w:r>
      <w:r w:rsidR="004303A8" w:rsidRPr="003D3C74">
        <w:rPr>
          <w:rFonts w:ascii="Times New Roman" w:hAnsi="Times New Roman" w:cs="Times New Roman"/>
          <w:color w:val="262626"/>
          <w:rPrChange w:id="624" w:author="Magnuson" w:date="2019-09-28T12:58:00Z">
            <w:rPr>
              <w:rFonts w:ascii="Times New Roman" w:hAnsi="Times New Roman" w:cs="Times New Roman"/>
              <w:color w:val="262626"/>
            </w:rPr>
          </w:rPrChange>
        </w:rPr>
        <w:t>high all the time. His friends abandoned him. He described himself at that point as having been the guy who used occasionally for fun and did okay to the guy who used frequently because he</w:t>
      </w:r>
      <w:r w:rsidR="00CC6F6D" w:rsidRPr="003D3C74">
        <w:rPr>
          <w:rFonts w:ascii="Times New Roman" w:hAnsi="Times New Roman" w:cs="Times New Roman"/>
          <w:color w:val="262626"/>
          <w:rPrChange w:id="625" w:author="Magnuson" w:date="2019-09-28T12:58:00Z">
            <w:rPr>
              <w:rFonts w:ascii="Times New Roman" w:hAnsi="Times New Roman" w:cs="Times New Roman"/>
              <w:color w:val="262626"/>
            </w:rPr>
          </w:rPrChange>
        </w:rPr>
        <w:t xml:space="preserve"> felt her had no choice</w:t>
      </w:r>
      <w:r w:rsidR="004303A8" w:rsidRPr="003D3C74">
        <w:rPr>
          <w:rFonts w:ascii="Times New Roman" w:hAnsi="Times New Roman" w:cs="Times New Roman"/>
          <w:color w:val="262626"/>
          <w:rPrChange w:id="626" w:author="Magnuson" w:date="2019-09-28T12:58:00Z">
            <w:rPr>
              <w:rFonts w:ascii="Times New Roman" w:hAnsi="Times New Roman" w:cs="Times New Roman"/>
              <w:color w:val="262626"/>
            </w:rPr>
          </w:rPrChange>
        </w:rPr>
        <w:t xml:space="preserve">. </w:t>
      </w:r>
      <w:r w:rsidR="00CC6F6D" w:rsidRPr="003D3C74">
        <w:rPr>
          <w:rFonts w:ascii="Times New Roman" w:hAnsi="Times New Roman" w:cs="Times New Roman"/>
          <w:color w:val="262626"/>
          <w:rPrChange w:id="627" w:author="Magnuson" w:date="2019-09-28T12:58:00Z">
            <w:rPr>
              <w:rFonts w:ascii="Times New Roman" w:hAnsi="Times New Roman" w:cs="Times New Roman"/>
              <w:color w:val="262626"/>
            </w:rPr>
          </w:rPrChange>
        </w:rPr>
        <w:t>He</w:t>
      </w:r>
      <w:r w:rsidR="004303A8" w:rsidRPr="003D3C74">
        <w:rPr>
          <w:rFonts w:ascii="Times New Roman" w:hAnsi="Times New Roman" w:cs="Times New Roman"/>
          <w:color w:val="262626"/>
          <w:rPrChange w:id="628" w:author="Magnuson" w:date="2019-09-28T12:58:00Z">
            <w:rPr>
              <w:rFonts w:ascii="Times New Roman" w:hAnsi="Times New Roman" w:cs="Times New Roman"/>
              <w:color w:val="262626"/>
            </w:rPr>
          </w:rPrChange>
        </w:rPr>
        <w:t xml:space="preserve"> again spent more time in a detox program and then several months in a recovery house, managing to avoid using for seven months. He started working landscaping again, and he spent all his spare </w:t>
      </w:r>
      <w:r w:rsidR="00DA2131" w:rsidRPr="003D3C74">
        <w:rPr>
          <w:rFonts w:ascii="Times New Roman" w:hAnsi="Times New Roman" w:cs="Times New Roman"/>
          <w:color w:val="262626"/>
          <w:rPrChange w:id="629" w:author="Magnuson" w:date="2019-09-28T12:58:00Z">
            <w:rPr>
              <w:rFonts w:ascii="Times New Roman" w:hAnsi="Times New Roman" w:cs="Times New Roman"/>
              <w:color w:val="262626"/>
            </w:rPr>
          </w:rPrChange>
        </w:rPr>
        <w:t xml:space="preserve">time going to Al-Anon meetings. After that </w:t>
      </w:r>
      <w:r w:rsidR="00B43F47" w:rsidRPr="003D3C74">
        <w:rPr>
          <w:rFonts w:ascii="Times New Roman" w:hAnsi="Times New Roman" w:cs="Times New Roman"/>
          <w:color w:val="262626"/>
          <w:rPrChange w:id="630" w:author="Magnuson" w:date="2019-09-28T12:58:00Z">
            <w:rPr>
              <w:rFonts w:ascii="Times New Roman" w:hAnsi="Times New Roman" w:cs="Times New Roman"/>
              <w:color w:val="262626"/>
            </w:rPr>
          </w:rPrChange>
        </w:rPr>
        <w:t xml:space="preserve">there </w:t>
      </w:r>
      <w:r w:rsidR="00CC6F6D" w:rsidRPr="003D3C74">
        <w:rPr>
          <w:rFonts w:ascii="Times New Roman" w:hAnsi="Times New Roman" w:cs="Times New Roman"/>
          <w:color w:val="262626"/>
          <w:rPrChange w:id="631" w:author="Magnuson" w:date="2019-09-28T12:58:00Z">
            <w:rPr>
              <w:rFonts w:ascii="Times New Roman" w:hAnsi="Times New Roman" w:cs="Times New Roman"/>
              <w:color w:val="262626"/>
            </w:rPr>
          </w:rPrChange>
        </w:rPr>
        <w:t>were</w:t>
      </w:r>
      <w:r w:rsidR="00B43F47" w:rsidRPr="003D3C74">
        <w:rPr>
          <w:rFonts w:ascii="Times New Roman" w:hAnsi="Times New Roman" w:cs="Times New Roman"/>
          <w:color w:val="262626"/>
          <w:rPrChange w:id="632" w:author="Magnuson" w:date="2019-09-28T12:58:00Z">
            <w:rPr>
              <w:rFonts w:ascii="Times New Roman" w:hAnsi="Times New Roman" w:cs="Times New Roman"/>
              <w:color w:val="262626"/>
            </w:rPr>
          </w:rPrChange>
        </w:rPr>
        <w:t xml:space="preserve"> hiccups: H</w:t>
      </w:r>
      <w:r w:rsidR="004303A8" w:rsidRPr="003D3C74">
        <w:rPr>
          <w:rFonts w:ascii="Times New Roman" w:hAnsi="Times New Roman" w:cs="Times New Roman"/>
          <w:color w:val="262626"/>
          <w:rPrChange w:id="633" w:author="Magnuson" w:date="2019-09-28T12:58:00Z">
            <w:rPr>
              <w:rFonts w:ascii="Times New Roman" w:hAnsi="Times New Roman" w:cs="Times New Roman"/>
              <w:color w:val="262626"/>
            </w:rPr>
          </w:rPrChange>
        </w:rPr>
        <w:t xml:space="preserve">e </w:t>
      </w:r>
      <w:r w:rsidR="00133690" w:rsidRPr="003D3C74">
        <w:rPr>
          <w:rFonts w:ascii="Times New Roman" w:hAnsi="Times New Roman" w:cs="Times New Roman"/>
          <w:color w:val="262626"/>
          <w:rPrChange w:id="634" w:author="Magnuson" w:date="2019-09-28T12:58:00Z">
            <w:rPr>
              <w:rFonts w:ascii="Times New Roman" w:hAnsi="Times New Roman" w:cs="Times New Roman"/>
              <w:color w:val="262626"/>
            </w:rPr>
          </w:rPrChange>
        </w:rPr>
        <w:t xml:space="preserve">did </w:t>
      </w:r>
      <w:r w:rsidR="004303A8" w:rsidRPr="003D3C74">
        <w:rPr>
          <w:rFonts w:ascii="Times New Roman" w:hAnsi="Times New Roman" w:cs="Times New Roman"/>
          <w:color w:val="262626"/>
          <w:rPrChange w:id="635" w:author="Magnuson" w:date="2019-09-28T12:58:00Z">
            <w:rPr>
              <w:rFonts w:ascii="Times New Roman" w:hAnsi="Times New Roman" w:cs="Times New Roman"/>
              <w:color w:val="262626"/>
            </w:rPr>
          </w:rPrChange>
        </w:rPr>
        <w:t xml:space="preserve">three weeks in jail and some more time in treatment and recovery. He </w:t>
      </w:r>
      <w:r w:rsidR="00133690" w:rsidRPr="003D3C74">
        <w:rPr>
          <w:rFonts w:ascii="Times New Roman" w:hAnsi="Times New Roman" w:cs="Times New Roman"/>
          <w:color w:val="262626"/>
          <w:rPrChange w:id="636" w:author="Magnuson" w:date="2019-09-28T12:58:00Z">
            <w:rPr>
              <w:rFonts w:ascii="Times New Roman" w:hAnsi="Times New Roman" w:cs="Times New Roman"/>
              <w:color w:val="262626"/>
            </w:rPr>
          </w:rPrChange>
        </w:rPr>
        <w:t>stole</w:t>
      </w:r>
      <w:r w:rsidR="004303A8" w:rsidRPr="003D3C74">
        <w:rPr>
          <w:rFonts w:ascii="Times New Roman" w:hAnsi="Times New Roman" w:cs="Times New Roman"/>
          <w:color w:val="262626"/>
          <w:rPrChange w:id="637" w:author="Magnuson" w:date="2019-09-28T12:58:00Z">
            <w:rPr>
              <w:rFonts w:ascii="Times New Roman" w:hAnsi="Times New Roman" w:cs="Times New Roman"/>
              <w:color w:val="262626"/>
            </w:rPr>
          </w:rPrChange>
        </w:rPr>
        <w:t xml:space="preserve"> again: clothes, groceries, and electronics and then selling them. He also felt worse</w:t>
      </w:r>
      <w:r w:rsidR="00133690" w:rsidRPr="003D3C74">
        <w:rPr>
          <w:rFonts w:ascii="Times New Roman" w:hAnsi="Times New Roman" w:cs="Times New Roman"/>
          <w:color w:val="262626"/>
          <w:rPrChange w:id="638" w:author="Magnuson" w:date="2019-09-28T12:58:00Z">
            <w:rPr>
              <w:rFonts w:ascii="Times New Roman" w:hAnsi="Times New Roman" w:cs="Times New Roman"/>
              <w:color w:val="262626"/>
            </w:rPr>
          </w:rPrChange>
        </w:rPr>
        <w:t xml:space="preserve"> healthwise</w:t>
      </w:r>
      <w:r w:rsidR="004303A8" w:rsidRPr="003D3C74">
        <w:rPr>
          <w:rFonts w:ascii="Times New Roman" w:hAnsi="Times New Roman" w:cs="Times New Roman"/>
          <w:color w:val="262626"/>
          <w:rPrChange w:id="639" w:author="Magnuson" w:date="2019-09-28T12:58:00Z">
            <w:rPr>
              <w:rFonts w:ascii="Times New Roman" w:hAnsi="Times New Roman" w:cs="Times New Roman"/>
              <w:color w:val="262626"/>
            </w:rPr>
          </w:rPrChange>
        </w:rPr>
        <w:t xml:space="preserve">, mentally and emotionally, and was starting to feel </w:t>
      </w:r>
      <w:r w:rsidRPr="003D3C74">
        <w:rPr>
          <w:rFonts w:ascii="Times New Roman" w:hAnsi="Times New Roman" w:cs="Times New Roman"/>
          <w:color w:val="262626"/>
          <w:rPrChange w:id="640" w:author="Magnuson" w:date="2019-09-28T12:58:00Z">
            <w:rPr>
              <w:rFonts w:ascii="Times New Roman" w:hAnsi="Times New Roman" w:cs="Times New Roman"/>
              <w:color w:val="262626"/>
            </w:rPr>
          </w:rPrChange>
        </w:rPr>
        <w:t>guiltier</w:t>
      </w:r>
      <w:r w:rsidR="004303A8" w:rsidRPr="003D3C74">
        <w:rPr>
          <w:rFonts w:ascii="Times New Roman" w:hAnsi="Times New Roman" w:cs="Times New Roman"/>
          <w:color w:val="262626"/>
          <w:rPrChange w:id="641" w:author="Magnuson" w:date="2019-09-28T12:58:00Z">
            <w:rPr>
              <w:rFonts w:ascii="Times New Roman" w:hAnsi="Times New Roman" w:cs="Times New Roman"/>
              <w:color w:val="262626"/>
            </w:rPr>
          </w:rPrChange>
        </w:rPr>
        <w:t xml:space="preserve"> and more like a failure. </w:t>
      </w:r>
      <w:r w:rsidR="00133690" w:rsidRPr="003D3C74">
        <w:rPr>
          <w:rFonts w:ascii="Times New Roman" w:hAnsi="Times New Roman" w:cs="Times New Roman"/>
          <w:color w:val="262626"/>
          <w:rPrChange w:id="642" w:author="Magnuson" w:date="2019-09-28T12:58:00Z">
            <w:rPr>
              <w:rFonts w:ascii="Times New Roman" w:hAnsi="Times New Roman" w:cs="Times New Roman"/>
              <w:color w:val="262626"/>
            </w:rPr>
          </w:rPrChange>
        </w:rPr>
        <w:t>H</w:t>
      </w:r>
      <w:r w:rsidR="004303A8" w:rsidRPr="003D3C74">
        <w:rPr>
          <w:rFonts w:ascii="Times New Roman" w:hAnsi="Times New Roman" w:cs="Times New Roman"/>
          <w:color w:val="262626"/>
          <w:rPrChange w:id="643" w:author="Magnuson" w:date="2019-09-28T12:58:00Z">
            <w:rPr>
              <w:rFonts w:ascii="Times New Roman" w:hAnsi="Times New Roman" w:cs="Times New Roman"/>
              <w:color w:val="262626"/>
            </w:rPr>
          </w:rPrChange>
        </w:rPr>
        <w:t xml:space="preserve">is doctor was </w:t>
      </w:r>
      <w:r w:rsidR="00133690" w:rsidRPr="003D3C74">
        <w:rPr>
          <w:rFonts w:ascii="Times New Roman" w:hAnsi="Times New Roman" w:cs="Times New Roman"/>
          <w:color w:val="262626"/>
          <w:rPrChange w:id="644" w:author="Magnuson" w:date="2019-09-28T12:58:00Z">
            <w:rPr>
              <w:rFonts w:ascii="Times New Roman" w:hAnsi="Times New Roman" w:cs="Times New Roman"/>
              <w:color w:val="262626"/>
            </w:rPr>
          </w:rPrChange>
        </w:rPr>
        <w:t>worried about Kurtis and precribed</w:t>
      </w:r>
      <w:r w:rsidR="004303A8" w:rsidRPr="003D3C74">
        <w:rPr>
          <w:rFonts w:ascii="Times New Roman" w:hAnsi="Times New Roman" w:cs="Times New Roman"/>
          <w:color w:val="262626"/>
          <w:rPrChange w:id="645" w:author="Magnuson" w:date="2019-09-28T12:58:00Z">
            <w:rPr>
              <w:rFonts w:ascii="Times New Roman" w:hAnsi="Times New Roman" w:cs="Times New Roman"/>
              <w:color w:val="262626"/>
            </w:rPr>
          </w:rPrChange>
        </w:rPr>
        <w:t xml:space="preserve"> a series of anti-depressant medications, including Wellbutrin, Trazodone, Citalopram.</w:t>
      </w:r>
    </w:p>
    <w:p w14:paraId="4535EAFE" w14:textId="14A3BD9F"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Change w:id="646"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647" w:author="Magnuson" w:date="2019-09-28T12:58:00Z">
            <w:rPr>
              <w:rFonts w:ascii="Times New Roman" w:hAnsi="Times New Roman" w:cs="Times New Roman"/>
              <w:color w:val="262626"/>
            </w:rPr>
          </w:rPrChange>
        </w:rPr>
        <w:t xml:space="preserve">When last we interviewed him, </w:t>
      </w:r>
      <w:r w:rsidR="00FD10CB" w:rsidRPr="003D3C74">
        <w:rPr>
          <w:rFonts w:ascii="Times New Roman" w:hAnsi="Times New Roman" w:cs="Times New Roman"/>
          <w:color w:val="262626"/>
          <w:rPrChange w:id="648" w:author="Magnuson" w:date="2019-09-28T12:58:00Z">
            <w:rPr>
              <w:rFonts w:ascii="Times New Roman" w:hAnsi="Times New Roman" w:cs="Times New Roman"/>
              <w:color w:val="262626"/>
            </w:rPr>
          </w:rPrChange>
        </w:rPr>
        <w:t>Kurtis</w:t>
      </w:r>
      <w:r w:rsidR="00AD696F" w:rsidRPr="003D3C74">
        <w:rPr>
          <w:rFonts w:ascii="Times New Roman" w:hAnsi="Times New Roman" w:cs="Times New Roman"/>
          <w:color w:val="262626"/>
          <w:rPrChange w:id="649" w:author="Magnuson" w:date="2019-09-28T12:58:00Z">
            <w:rPr>
              <w:rFonts w:ascii="Times New Roman" w:hAnsi="Times New Roman" w:cs="Times New Roman"/>
              <w:color w:val="262626"/>
            </w:rPr>
          </w:rPrChange>
        </w:rPr>
        <w:t xml:space="preserve"> had </w:t>
      </w:r>
      <w:r w:rsidRPr="003D3C74">
        <w:rPr>
          <w:rFonts w:ascii="Times New Roman" w:hAnsi="Times New Roman" w:cs="Times New Roman"/>
          <w:color w:val="262626"/>
          <w:rPrChange w:id="650" w:author="Magnuson" w:date="2019-09-28T12:58:00Z">
            <w:rPr>
              <w:rFonts w:ascii="Times New Roman" w:hAnsi="Times New Roman" w:cs="Times New Roman"/>
              <w:color w:val="262626"/>
            </w:rPr>
          </w:rPrChange>
        </w:rPr>
        <w:t xml:space="preserve">again </w:t>
      </w:r>
      <w:r w:rsidR="00AD696F" w:rsidRPr="003D3C74">
        <w:rPr>
          <w:rFonts w:ascii="Times New Roman" w:hAnsi="Times New Roman" w:cs="Times New Roman"/>
          <w:color w:val="262626"/>
          <w:rPrChange w:id="651" w:author="Magnuson" w:date="2019-09-28T12:58:00Z">
            <w:rPr>
              <w:rFonts w:ascii="Times New Roman" w:hAnsi="Times New Roman" w:cs="Times New Roman"/>
              <w:color w:val="262626"/>
            </w:rPr>
          </w:rPrChange>
        </w:rPr>
        <w:t xml:space="preserve">lapsed </w:t>
      </w:r>
      <w:r w:rsidRPr="003D3C74">
        <w:rPr>
          <w:rFonts w:ascii="Times New Roman" w:hAnsi="Times New Roman" w:cs="Times New Roman"/>
          <w:color w:val="262626"/>
          <w:rPrChange w:id="652" w:author="Magnuson" w:date="2019-09-28T12:58:00Z">
            <w:rPr>
              <w:rFonts w:ascii="Times New Roman" w:hAnsi="Times New Roman" w:cs="Times New Roman"/>
              <w:color w:val="262626"/>
            </w:rPr>
          </w:rPrChange>
        </w:rPr>
        <w:t xml:space="preserve">into using drugs </w:t>
      </w:r>
      <w:r w:rsidR="00FD10CB" w:rsidRPr="003D3C74">
        <w:rPr>
          <w:rFonts w:ascii="Times New Roman" w:hAnsi="Times New Roman" w:cs="Times New Roman"/>
          <w:color w:val="262626"/>
          <w:rPrChange w:id="653" w:author="Magnuson" w:date="2019-09-28T12:58:00Z">
            <w:rPr>
              <w:rFonts w:ascii="Times New Roman" w:hAnsi="Times New Roman" w:cs="Times New Roman"/>
              <w:color w:val="262626"/>
            </w:rPr>
          </w:rPrChange>
        </w:rPr>
        <w:t>and</w:t>
      </w:r>
      <w:r w:rsidRPr="003D3C74">
        <w:rPr>
          <w:rFonts w:ascii="Times New Roman" w:hAnsi="Times New Roman" w:cs="Times New Roman"/>
          <w:color w:val="262626"/>
          <w:rPrChange w:id="654" w:author="Magnuson" w:date="2019-09-28T12:58:00Z">
            <w:rPr>
              <w:rFonts w:ascii="Times New Roman" w:hAnsi="Times New Roman" w:cs="Times New Roman"/>
              <w:color w:val="262626"/>
            </w:rPr>
          </w:rPrChange>
        </w:rPr>
        <w:t xml:space="preserve"> with more intensity, this time adding heroin and methamphetamines to his old party drugs. For the first time</w:t>
      </w:r>
      <w:r w:rsidR="0030674C" w:rsidRPr="003D3C74">
        <w:rPr>
          <w:rFonts w:ascii="Times New Roman" w:hAnsi="Times New Roman" w:cs="Times New Roman"/>
          <w:color w:val="262626"/>
          <w:rPrChange w:id="655" w:author="Magnuson" w:date="2019-09-28T12:58:00Z">
            <w:rPr>
              <w:rFonts w:ascii="Times New Roman" w:hAnsi="Times New Roman" w:cs="Times New Roman"/>
              <w:color w:val="262626"/>
            </w:rPr>
          </w:rPrChange>
        </w:rPr>
        <w:t>, Kurtis</w:t>
      </w:r>
      <w:r w:rsidRPr="003D3C74">
        <w:rPr>
          <w:rFonts w:ascii="Times New Roman" w:hAnsi="Times New Roman" w:cs="Times New Roman"/>
          <w:color w:val="262626"/>
          <w:rPrChange w:id="656" w:author="Magnuson" w:date="2019-09-28T12:58:00Z">
            <w:rPr>
              <w:rFonts w:ascii="Times New Roman" w:hAnsi="Times New Roman" w:cs="Times New Roman"/>
              <w:color w:val="262626"/>
            </w:rPr>
          </w:rPrChange>
        </w:rPr>
        <w:t xml:space="preserve"> was spending a lot of money on using, about $1200 a month. He </w:t>
      </w:r>
      <w:r w:rsidR="0030674C" w:rsidRPr="003D3C74">
        <w:rPr>
          <w:rFonts w:ascii="Times New Roman" w:hAnsi="Times New Roman" w:cs="Times New Roman"/>
          <w:color w:val="262626"/>
          <w:rPrChange w:id="657" w:author="Magnuson" w:date="2019-09-28T12:58:00Z">
            <w:rPr>
              <w:rFonts w:ascii="Times New Roman" w:hAnsi="Times New Roman" w:cs="Times New Roman"/>
              <w:color w:val="262626"/>
            </w:rPr>
          </w:rPrChange>
        </w:rPr>
        <w:t xml:space="preserve">related he </w:t>
      </w:r>
      <w:r w:rsidRPr="003D3C74">
        <w:rPr>
          <w:rFonts w:ascii="Times New Roman" w:hAnsi="Times New Roman" w:cs="Times New Roman"/>
          <w:color w:val="262626"/>
          <w:rPrChange w:id="658" w:author="Magnuson" w:date="2019-09-28T12:58:00Z">
            <w:rPr>
              <w:rFonts w:ascii="Times New Roman" w:hAnsi="Times New Roman" w:cs="Times New Roman"/>
              <w:color w:val="262626"/>
            </w:rPr>
          </w:rPrChange>
        </w:rPr>
        <w:t xml:space="preserve">was lonely and was losing hope that he could be stable again, and he was worried that his small support network, including his mother, was giving up on him. </w:t>
      </w:r>
      <w:r w:rsidR="0030674C" w:rsidRPr="003D3C74">
        <w:rPr>
          <w:rFonts w:ascii="Times New Roman" w:hAnsi="Times New Roman" w:cs="Times New Roman"/>
          <w:color w:val="262626"/>
          <w:rPrChange w:id="659" w:author="Magnuson" w:date="2019-09-28T12:58:00Z">
            <w:rPr>
              <w:rFonts w:ascii="Times New Roman" w:hAnsi="Times New Roman" w:cs="Times New Roman"/>
              <w:color w:val="262626"/>
            </w:rPr>
          </w:rPrChange>
        </w:rPr>
        <w:t>He was in-between things and t</w:t>
      </w:r>
      <w:r w:rsidRPr="003D3C74">
        <w:rPr>
          <w:rFonts w:ascii="Times New Roman" w:hAnsi="Times New Roman" w:cs="Times New Roman"/>
          <w:color w:val="262626"/>
          <w:rPrChange w:id="660" w:author="Magnuson" w:date="2019-09-28T12:58:00Z">
            <w:rPr>
              <w:rFonts w:ascii="Times New Roman" w:hAnsi="Times New Roman" w:cs="Times New Roman"/>
              <w:color w:val="262626"/>
            </w:rPr>
          </w:rPrChange>
        </w:rPr>
        <w:t xml:space="preserve">he </w:t>
      </w:r>
      <w:r w:rsidRPr="003D3C74">
        <w:rPr>
          <w:rFonts w:ascii="Times New Roman" w:hAnsi="Times New Roman" w:cs="Times New Roman"/>
          <w:color w:val="262626"/>
          <w:rPrChange w:id="661" w:author="Magnuson" w:date="2019-09-28T12:58:00Z">
            <w:rPr>
              <w:rFonts w:ascii="Times New Roman" w:hAnsi="Times New Roman" w:cs="Times New Roman"/>
              <w:color w:val="262626"/>
            </w:rPr>
          </w:rPrChange>
        </w:rPr>
        <w:lastRenderedPageBreak/>
        <w:t xml:space="preserve">gap between his desires and his life </w:t>
      </w:r>
      <w:r w:rsidR="0030674C" w:rsidRPr="003D3C74">
        <w:rPr>
          <w:rFonts w:ascii="Times New Roman" w:hAnsi="Times New Roman" w:cs="Times New Roman"/>
          <w:color w:val="262626"/>
          <w:rPrChange w:id="662" w:author="Magnuson" w:date="2019-09-28T12:58:00Z">
            <w:rPr>
              <w:rFonts w:ascii="Times New Roman" w:hAnsi="Times New Roman" w:cs="Times New Roman"/>
              <w:color w:val="262626"/>
            </w:rPr>
          </w:rPrChange>
        </w:rPr>
        <w:t xml:space="preserve">seemed to be </w:t>
      </w:r>
      <w:r w:rsidRPr="003D3C74">
        <w:rPr>
          <w:rFonts w:ascii="Times New Roman" w:hAnsi="Times New Roman" w:cs="Times New Roman"/>
          <w:color w:val="262626"/>
          <w:rPrChange w:id="663" w:author="Magnuson" w:date="2019-09-28T12:58:00Z">
            <w:rPr>
              <w:rFonts w:ascii="Times New Roman" w:hAnsi="Times New Roman" w:cs="Times New Roman"/>
              <w:color w:val="262626"/>
            </w:rPr>
          </w:rPrChange>
        </w:rPr>
        <w:t xml:space="preserve"> widening: he wanted little more than to know every morning where he would sleep that night, a quiet place to sit and think, and a job that did not tempt him back into old lifestyles. He fantasized about stocking shelves at a local grocery store during the day and having a small, clean apartment to himself where he could spend the evening alone.</w:t>
      </w:r>
    </w:p>
    <w:p w14:paraId="4084F39B" w14:textId="4347B97F" w:rsidR="003A0DE2" w:rsidRPr="003D3C74" w:rsidRDefault="004303A8" w:rsidP="003A0DE2">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Change w:id="664"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665" w:author="Magnuson" w:date="2019-09-28T12:58:00Z">
            <w:rPr>
              <w:rFonts w:ascii="Times New Roman" w:hAnsi="Times New Roman" w:cs="Times New Roman"/>
              <w:color w:val="262626"/>
            </w:rPr>
          </w:rPrChange>
        </w:rPr>
        <w:t xml:space="preserve">Compared to Katrina, whose street community was usually supportive, </w:t>
      </w:r>
      <w:r w:rsidR="003A0DE2" w:rsidRPr="003D3C74">
        <w:rPr>
          <w:rFonts w:ascii="Times New Roman" w:hAnsi="Times New Roman" w:cs="Times New Roman"/>
          <w:color w:val="262626"/>
          <w:rPrChange w:id="666" w:author="Magnuson" w:date="2019-09-28T12:58:00Z">
            <w:rPr>
              <w:rFonts w:ascii="Times New Roman" w:hAnsi="Times New Roman" w:cs="Times New Roman"/>
              <w:color w:val="262626"/>
            </w:rPr>
          </w:rPrChange>
        </w:rPr>
        <w:t xml:space="preserve">most of Kurtis’ friends were a group of people whose preoccupation was planning thefts. </w:t>
      </w:r>
      <w:r w:rsidRPr="003D3C74">
        <w:rPr>
          <w:rFonts w:ascii="Times New Roman" w:hAnsi="Times New Roman" w:cs="Times New Roman"/>
          <w:color w:val="262626"/>
          <w:rPrChange w:id="667" w:author="Magnuson" w:date="2019-09-28T12:58:00Z">
            <w:rPr>
              <w:rFonts w:ascii="Times New Roman" w:hAnsi="Times New Roman" w:cs="Times New Roman"/>
              <w:color w:val="262626"/>
            </w:rPr>
          </w:rPrChange>
        </w:rPr>
        <w:t>Katrina found meaning in her relationship with her partner, while Kurtis’ struggled to find something to believe</w:t>
      </w:r>
      <w:r w:rsidR="0030674C" w:rsidRPr="003D3C74">
        <w:rPr>
          <w:rFonts w:ascii="Times New Roman" w:hAnsi="Times New Roman" w:cs="Times New Roman"/>
          <w:color w:val="262626"/>
          <w:rPrChange w:id="668" w:author="Magnuson" w:date="2019-09-28T12:58:00Z">
            <w:rPr>
              <w:rFonts w:ascii="Times New Roman" w:hAnsi="Times New Roman" w:cs="Times New Roman"/>
              <w:color w:val="262626"/>
            </w:rPr>
          </w:rPrChange>
        </w:rPr>
        <w:t xml:space="preserve"> in, to hope for beyond </w:t>
      </w:r>
      <w:r w:rsidRPr="003D3C74">
        <w:rPr>
          <w:rFonts w:ascii="Times New Roman" w:hAnsi="Times New Roman" w:cs="Times New Roman"/>
          <w:color w:val="262626"/>
          <w:rPrChange w:id="669" w:author="Magnuson" w:date="2019-09-28T12:58:00Z">
            <w:rPr>
              <w:rFonts w:ascii="Times New Roman" w:hAnsi="Times New Roman" w:cs="Times New Roman"/>
              <w:color w:val="262626"/>
            </w:rPr>
          </w:rPrChange>
        </w:rPr>
        <w:t>“</w:t>
      </w:r>
      <w:r w:rsidR="0030674C" w:rsidRPr="003D3C74">
        <w:rPr>
          <w:rFonts w:ascii="Times New Roman" w:hAnsi="Times New Roman" w:cs="Times New Roman"/>
          <w:color w:val="262626"/>
          <w:rPrChange w:id="670" w:author="Magnuson" w:date="2019-09-28T12:58:00Z">
            <w:rPr>
              <w:rFonts w:ascii="Times New Roman" w:hAnsi="Times New Roman" w:cs="Times New Roman"/>
              <w:color w:val="262626"/>
            </w:rPr>
          </w:rPrChange>
        </w:rPr>
        <w:t>n</w:t>
      </w:r>
      <w:r w:rsidRPr="003D3C74">
        <w:rPr>
          <w:rFonts w:ascii="Times New Roman" w:hAnsi="Times New Roman" w:cs="Times New Roman"/>
          <w:color w:val="262626"/>
          <w:rPrChange w:id="671" w:author="Magnuson" w:date="2019-09-28T12:58:00Z">
            <w:rPr>
              <w:rFonts w:ascii="Times New Roman" w:hAnsi="Times New Roman" w:cs="Times New Roman"/>
              <w:color w:val="262626"/>
            </w:rPr>
          </w:rPrChange>
        </w:rPr>
        <w:t>ot using”</w:t>
      </w:r>
      <w:r w:rsidR="0030674C" w:rsidRPr="003D3C74">
        <w:rPr>
          <w:rFonts w:ascii="Times New Roman" w:hAnsi="Times New Roman" w:cs="Times New Roman"/>
          <w:color w:val="262626"/>
          <w:rPrChange w:id="672" w:author="Magnuson" w:date="2019-09-28T12:58:00Z">
            <w:rPr>
              <w:rFonts w:ascii="Times New Roman" w:hAnsi="Times New Roman" w:cs="Times New Roman"/>
              <w:color w:val="262626"/>
            </w:rPr>
          </w:rPrChange>
        </w:rPr>
        <w:t>.</w:t>
      </w:r>
      <w:r w:rsidRPr="003D3C74">
        <w:rPr>
          <w:rFonts w:ascii="Times New Roman" w:hAnsi="Times New Roman" w:cs="Times New Roman"/>
          <w:color w:val="262626"/>
          <w:rPrChange w:id="673" w:author="Magnuson" w:date="2019-09-28T12:58:00Z">
            <w:rPr>
              <w:rFonts w:ascii="Times New Roman" w:hAnsi="Times New Roman" w:cs="Times New Roman"/>
              <w:color w:val="262626"/>
            </w:rPr>
          </w:rPrChange>
        </w:rPr>
        <w:t xml:space="preserve"> Neither Katrina or Kurtis liked to be alone, and Katrina met that need with a</w:t>
      </w:r>
      <w:r w:rsidR="003A0DE2" w:rsidRPr="003D3C74">
        <w:rPr>
          <w:rFonts w:ascii="Times New Roman" w:hAnsi="Times New Roman" w:cs="Times New Roman"/>
          <w:color w:val="262626"/>
          <w:rPrChange w:id="674" w:author="Magnuson" w:date="2019-09-28T12:58:00Z">
            <w:rPr>
              <w:rFonts w:ascii="Times New Roman" w:hAnsi="Times New Roman" w:cs="Times New Roman"/>
              <w:color w:val="262626"/>
            </w:rPr>
          </w:rPrChange>
        </w:rPr>
        <w:t xml:space="preserve"> romantic partner</w:t>
      </w:r>
      <w:r w:rsidR="0030674C" w:rsidRPr="003D3C74">
        <w:rPr>
          <w:rFonts w:ascii="Times New Roman" w:hAnsi="Times New Roman" w:cs="Times New Roman"/>
          <w:color w:val="262626"/>
          <w:rPrChange w:id="675" w:author="Magnuson" w:date="2019-09-28T12:58:00Z">
            <w:rPr>
              <w:rFonts w:ascii="Times New Roman" w:hAnsi="Times New Roman" w:cs="Times New Roman"/>
              <w:color w:val="262626"/>
            </w:rPr>
          </w:rPrChange>
        </w:rPr>
        <w:t xml:space="preserve"> and father of their children</w:t>
      </w:r>
      <w:r w:rsidR="003A0DE2" w:rsidRPr="003D3C74">
        <w:rPr>
          <w:rFonts w:ascii="Times New Roman" w:hAnsi="Times New Roman" w:cs="Times New Roman"/>
          <w:color w:val="262626"/>
          <w:rPrChange w:id="676" w:author="Magnuson" w:date="2019-09-28T12:58:00Z">
            <w:rPr>
              <w:rFonts w:ascii="Times New Roman" w:hAnsi="Times New Roman" w:cs="Times New Roman"/>
              <w:color w:val="262626"/>
            </w:rPr>
          </w:rPrChange>
        </w:rPr>
        <w:t xml:space="preserve">, while Kurtis, who </w:t>
      </w:r>
      <w:r w:rsidR="0030674C" w:rsidRPr="003D3C74">
        <w:rPr>
          <w:rFonts w:ascii="Times New Roman" w:hAnsi="Times New Roman" w:cs="Times New Roman"/>
          <w:color w:val="262626"/>
          <w:rPrChange w:id="677" w:author="Magnuson" w:date="2019-09-28T12:58:00Z">
            <w:rPr>
              <w:rFonts w:ascii="Times New Roman" w:hAnsi="Times New Roman" w:cs="Times New Roman"/>
              <w:color w:val="262626"/>
            </w:rPr>
          </w:rPrChange>
        </w:rPr>
        <w:t>described himself as very</w:t>
      </w:r>
      <w:r w:rsidR="003A0DE2" w:rsidRPr="003D3C74">
        <w:rPr>
          <w:rFonts w:ascii="Times New Roman" w:hAnsi="Times New Roman" w:cs="Times New Roman"/>
          <w:color w:val="262626"/>
          <w:rPrChange w:id="678" w:author="Magnuson" w:date="2019-09-28T12:58:00Z">
            <w:rPr>
              <w:rFonts w:ascii="Times New Roman" w:hAnsi="Times New Roman" w:cs="Times New Roman"/>
              <w:color w:val="262626"/>
            </w:rPr>
          </w:rPrChange>
        </w:rPr>
        <w:t xml:space="preserve"> social, became lonelier over the </w:t>
      </w:r>
      <w:r w:rsidR="0030674C" w:rsidRPr="003D3C74">
        <w:rPr>
          <w:rFonts w:ascii="Times New Roman" w:hAnsi="Times New Roman" w:cs="Times New Roman"/>
          <w:color w:val="262626"/>
          <w:rPrChange w:id="679" w:author="Magnuson" w:date="2019-09-28T12:58:00Z">
            <w:rPr>
              <w:rFonts w:ascii="Times New Roman" w:hAnsi="Times New Roman" w:cs="Times New Roman"/>
              <w:color w:val="262626"/>
            </w:rPr>
          </w:rPrChange>
        </w:rPr>
        <w:t xml:space="preserve">early in-between </w:t>
      </w:r>
      <w:r w:rsidR="003A0DE2" w:rsidRPr="003D3C74">
        <w:rPr>
          <w:rFonts w:ascii="Times New Roman" w:hAnsi="Times New Roman" w:cs="Times New Roman"/>
          <w:color w:val="262626"/>
          <w:rPrChange w:id="680" w:author="Magnuson" w:date="2019-09-28T12:58:00Z">
            <w:rPr>
              <w:rFonts w:ascii="Times New Roman" w:hAnsi="Times New Roman" w:cs="Times New Roman"/>
              <w:color w:val="262626"/>
            </w:rPr>
          </w:rPrChange>
        </w:rPr>
        <w:t>years</w:t>
      </w:r>
      <w:r w:rsidR="0030674C" w:rsidRPr="003D3C74">
        <w:rPr>
          <w:rFonts w:ascii="Times New Roman" w:hAnsi="Times New Roman" w:cs="Times New Roman"/>
          <w:color w:val="262626"/>
          <w:rPrChange w:id="681" w:author="Magnuson" w:date="2019-09-28T12:58:00Z">
            <w:rPr>
              <w:rFonts w:ascii="Times New Roman" w:hAnsi="Times New Roman" w:cs="Times New Roman"/>
              <w:color w:val="262626"/>
            </w:rPr>
          </w:rPrChange>
        </w:rPr>
        <w:t xml:space="preserve"> of emergent adulthood</w:t>
      </w:r>
      <w:r w:rsidR="003A0DE2" w:rsidRPr="003D3C74">
        <w:rPr>
          <w:rFonts w:ascii="Times New Roman" w:hAnsi="Times New Roman" w:cs="Times New Roman"/>
          <w:color w:val="262626"/>
          <w:rPrChange w:id="682" w:author="Magnuson" w:date="2019-09-28T12:58:00Z">
            <w:rPr>
              <w:rFonts w:ascii="Times New Roman" w:hAnsi="Times New Roman" w:cs="Times New Roman"/>
              <w:color w:val="262626"/>
            </w:rPr>
          </w:rPrChange>
        </w:rPr>
        <w:t xml:space="preserve">. </w:t>
      </w:r>
    </w:p>
    <w:p w14:paraId="6EA7B5B5" w14:textId="09F50A1D" w:rsidR="004303A8" w:rsidRPr="003D3C74" w:rsidRDefault="0077388B"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rPrChange w:id="683" w:author="Magnuson" w:date="2019-09-28T12:58:00Z">
            <w:rPr>
              <w:rFonts w:ascii="Times New Roman" w:hAnsi="Times New Roman" w:cs="Times New Roman"/>
            </w:rPr>
          </w:rPrChange>
        </w:rPr>
      </w:pPr>
      <w:r w:rsidRPr="003D3C74">
        <w:rPr>
          <w:rFonts w:ascii="Times New Roman" w:hAnsi="Times New Roman" w:cs="Times New Roman"/>
          <w:color w:val="262626"/>
          <w:rPrChange w:id="684" w:author="Magnuson" w:date="2019-09-28T12:58:00Z">
            <w:rPr>
              <w:rFonts w:ascii="Times New Roman" w:hAnsi="Times New Roman" w:cs="Times New Roman"/>
              <w:color w:val="262626"/>
            </w:rPr>
          </w:rPrChange>
        </w:rPr>
        <w:t>&lt;</w:t>
      </w:r>
      <w:r w:rsidR="00813152">
        <w:rPr>
          <w:rFonts w:ascii="Times New Roman" w:hAnsi="Times New Roman" w:cs="Times New Roman"/>
          <w:color w:val="262626"/>
        </w:rPr>
        <w:t>2</w:t>
      </w:r>
      <w:r w:rsidRPr="003D3C74">
        <w:rPr>
          <w:rFonts w:ascii="Times New Roman" w:hAnsi="Times New Roman" w:cs="Times New Roman"/>
          <w:color w:val="262626"/>
          <w:rPrChange w:id="685" w:author="Magnuson" w:date="2019-09-28T12:58:00Z">
            <w:rPr>
              <w:rFonts w:ascii="Times New Roman" w:hAnsi="Times New Roman" w:cs="Times New Roman"/>
              <w:color w:val="262626"/>
            </w:rPr>
          </w:rPrChange>
        </w:rPr>
        <w:t xml:space="preserve">&gt; </w:t>
      </w:r>
      <w:r w:rsidR="004303A8" w:rsidRPr="003D3C74">
        <w:rPr>
          <w:rFonts w:ascii="Times New Roman" w:hAnsi="Times New Roman" w:cs="Times New Roman"/>
          <w:color w:val="262626"/>
          <w:rPrChange w:id="686" w:author="Magnuson" w:date="2019-09-28T12:58:00Z">
            <w:rPr>
              <w:rFonts w:ascii="Times New Roman" w:hAnsi="Times New Roman" w:cs="Times New Roman"/>
              <w:color w:val="262626"/>
            </w:rPr>
          </w:rPrChange>
        </w:rPr>
        <w:t xml:space="preserve">Ava: </w:t>
      </w:r>
      <w:r w:rsidR="003A0DE2" w:rsidRPr="003D3C74">
        <w:rPr>
          <w:rFonts w:ascii="Times New Roman" w:hAnsi="Times New Roman" w:cs="Times New Roman"/>
          <w:color w:val="262626"/>
          <w:rPrChange w:id="687" w:author="Magnuson" w:date="2019-09-28T12:58:00Z">
            <w:rPr>
              <w:rFonts w:ascii="Times New Roman" w:hAnsi="Times New Roman" w:cs="Times New Roman"/>
              <w:color w:val="262626"/>
            </w:rPr>
          </w:rPrChange>
        </w:rPr>
        <w:t>Returning to Being the Daughter</w:t>
      </w:r>
    </w:p>
    <w:p w14:paraId="28CCDE46" w14:textId="23723B60" w:rsidR="004303A8" w:rsidRPr="003D3C74" w:rsidRDefault="00DA2131" w:rsidP="00B43F47">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688" w:author="Magnuson" w:date="2019-09-28T12:58:00Z">
            <w:rPr>
              <w:rFonts w:ascii="Times New Roman" w:hAnsi="Times New Roman" w:cs="Times New Roman"/>
            </w:rPr>
          </w:rPrChange>
        </w:rPr>
      </w:pPr>
      <w:r w:rsidRPr="003D3C74">
        <w:rPr>
          <w:rFonts w:ascii="Times New Roman" w:hAnsi="Times New Roman" w:cs="Times New Roman"/>
          <w:rPrChange w:id="689" w:author="Magnuson" w:date="2019-09-28T12:58:00Z">
            <w:rPr>
              <w:rFonts w:ascii="Times New Roman" w:hAnsi="Times New Roman" w:cs="Times New Roman"/>
            </w:rPr>
          </w:rPrChange>
        </w:rPr>
        <w:t>Ava</w:t>
      </w:r>
      <w:r w:rsidR="0030674C" w:rsidRPr="003D3C74">
        <w:rPr>
          <w:rFonts w:ascii="Times New Roman" w:hAnsi="Times New Roman" w:cs="Times New Roman"/>
          <w:rPrChange w:id="690" w:author="Magnuson" w:date="2019-09-28T12:58:00Z">
            <w:rPr>
              <w:rFonts w:ascii="Times New Roman" w:hAnsi="Times New Roman" w:cs="Times New Roman"/>
            </w:rPr>
          </w:rPrChange>
        </w:rPr>
        <w:t xml:space="preserve"> identified of </w:t>
      </w:r>
      <w:r w:rsidRPr="003D3C74">
        <w:rPr>
          <w:rFonts w:ascii="Times New Roman" w:hAnsi="Times New Roman" w:cs="Times New Roman"/>
          <w:rPrChange w:id="691" w:author="Magnuson" w:date="2019-09-28T12:58:00Z">
            <w:rPr>
              <w:rFonts w:ascii="Times New Roman" w:hAnsi="Times New Roman" w:cs="Times New Roman"/>
            </w:rPr>
          </w:rPrChange>
        </w:rPr>
        <w:t xml:space="preserve"> M</w:t>
      </w:r>
      <w:r w:rsidR="00CA1D23" w:rsidRPr="003D3C74">
        <w:rPr>
          <w:rFonts w:ascii="Times New Roman" w:hAnsi="Times New Roman" w:cs="Times New Roman"/>
          <w:rPrChange w:id="692" w:author="Magnuson" w:date="2019-09-28T12:58:00Z">
            <w:rPr>
              <w:rFonts w:ascii="Times New Roman" w:hAnsi="Times New Roman" w:cs="Times New Roman"/>
            </w:rPr>
          </w:rPrChange>
        </w:rPr>
        <w:t>i’kmaq</w:t>
      </w:r>
      <w:r w:rsidR="0030674C" w:rsidRPr="003D3C74">
        <w:rPr>
          <w:rFonts w:ascii="Times New Roman" w:hAnsi="Times New Roman" w:cs="Times New Roman"/>
          <w:rPrChange w:id="693" w:author="Magnuson" w:date="2019-09-28T12:58:00Z">
            <w:rPr>
              <w:rFonts w:ascii="Times New Roman" w:hAnsi="Times New Roman" w:cs="Times New Roman"/>
            </w:rPr>
          </w:rPrChange>
        </w:rPr>
        <w:t xml:space="preserve"> background</w:t>
      </w:r>
      <w:r w:rsidRPr="003D3C74">
        <w:rPr>
          <w:rFonts w:ascii="Times New Roman" w:hAnsi="Times New Roman" w:cs="Times New Roman"/>
          <w:rPrChange w:id="694" w:author="Magnuson" w:date="2019-09-28T12:58:00Z">
            <w:rPr>
              <w:rFonts w:ascii="Times New Roman" w:hAnsi="Times New Roman" w:cs="Times New Roman"/>
            </w:rPr>
          </w:rPrChange>
        </w:rPr>
        <w:t xml:space="preserve">, </w:t>
      </w:r>
      <w:r w:rsidR="00FD10CB" w:rsidRPr="003D3C74">
        <w:rPr>
          <w:rFonts w:ascii="Times New Roman" w:hAnsi="Times New Roman" w:cs="Times New Roman"/>
          <w:rPrChange w:id="695" w:author="Magnuson" w:date="2019-09-28T12:58:00Z">
            <w:rPr>
              <w:rFonts w:ascii="Times New Roman" w:hAnsi="Times New Roman" w:cs="Times New Roman"/>
            </w:rPr>
          </w:rPrChange>
        </w:rPr>
        <w:t xml:space="preserve">an unusual Indigenous identity </w:t>
      </w:r>
      <w:r w:rsidRPr="003D3C74">
        <w:rPr>
          <w:rFonts w:ascii="Times New Roman" w:hAnsi="Times New Roman" w:cs="Times New Roman"/>
          <w:rPrChange w:id="696" w:author="Magnuson" w:date="2019-09-28T12:58:00Z">
            <w:rPr>
              <w:rFonts w:ascii="Times New Roman" w:hAnsi="Times New Roman" w:cs="Times New Roman"/>
            </w:rPr>
          </w:rPrChange>
        </w:rPr>
        <w:t>on the west coast of Canada.</w:t>
      </w:r>
      <w:r w:rsidR="004303A8" w:rsidRPr="003D3C74">
        <w:rPr>
          <w:rFonts w:ascii="Times New Roman" w:hAnsi="Times New Roman" w:cs="Times New Roman"/>
          <w:rPrChange w:id="697" w:author="Magnuson" w:date="2019-09-28T12:58:00Z">
            <w:rPr>
              <w:rFonts w:ascii="Times New Roman" w:hAnsi="Times New Roman" w:cs="Times New Roman"/>
            </w:rPr>
          </w:rPrChange>
        </w:rPr>
        <w:t xml:space="preserve"> </w:t>
      </w:r>
      <w:r w:rsidR="00A912A4" w:rsidRPr="003D3C74">
        <w:rPr>
          <w:rFonts w:ascii="Times New Roman" w:hAnsi="Times New Roman" w:cs="Times New Roman"/>
          <w:rPrChange w:id="698" w:author="Magnuson" w:date="2019-09-28T12:58:00Z">
            <w:rPr>
              <w:rFonts w:ascii="Times New Roman" w:hAnsi="Times New Roman" w:cs="Times New Roman"/>
            </w:rPr>
          </w:rPrChange>
        </w:rPr>
        <w:t>Ava</w:t>
      </w:r>
      <w:r w:rsidR="004303A8" w:rsidRPr="003D3C74">
        <w:rPr>
          <w:rFonts w:ascii="Times New Roman" w:hAnsi="Times New Roman" w:cs="Times New Roman"/>
          <w:rPrChange w:id="699" w:author="Magnuson" w:date="2019-09-28T12:58:00Z">
            <w:rPr>
              <w:rFonts w:ascii="Times New Roman" w:hAnsi="Times New Roman" w:cs="Times New Roman"/>
            </w:rPr>
          </w:rPrChange>
        </w:rPr>
        <w:t xml:space="preserve"> was </w:t>
      </w:r>
      <w:r w:rsidR="00CA1D23" w:rsidRPr="003D3C74">
        <w:rPr>
          <w:rFonts w:ascii="Times New Roman" w:hAnsi="Times New Roman" w:cs="Times New Roman"/>
          <w:rPrChange w:id="700" w:author="Magnuson" w:date="2019-09-28T12:58:00Z">
            <w:rPr>
              <w:rFonts w:ascii="Times New Roman" w:hAnsi="Times New Roman" w:cs="Times New Roman"/>
            </w:rPr>
          </w:rPrChange>
        </w:rPr>
        <w:t>not sure about h</w:t>
      </w:r>
      <w:r w:rsidR="0057519F" w:rsidRPr="003D3C74">
        <w:rPr>
          <w:rFonts w:ascii="Times New Roman" w:hAnsi="Times New Roman" w:cs="Times New Roman"/>
          <w:rPrChange w:id="701" w:author="Magnuson" w:date="2019-09-28T12:58:00Z">
            <w:rPr>
              <w:rFonts w:ascii="Times New Roman" w:hAnsi="Times New Roman" w:cs="Times New Roman"/>
            </w:rPr>
          </w:rPrChange>
        </w:rPr>
        <w:t>e</w:t>
      </w:r>
      <w:r w:rsidR="00CA1D23" w:rsidRPr="003D3C74">
        <w:rPr>
          <w:rFonts w:ascii="Times New Roman" w:hAnsi="Times New Roman" w:cs="Times New Roman"/>
          <w:rPrChange w:id="702" w:author="Magnuson" w:date="2019-09-28T12:58:00Z">
            <w:rPr>
              <w:rFonts w:ascii="Times New Roman" w:hAnsi="Times New Roman" w:cs="Times New Roman"/>
            </w:rPr>
          </w:rPrChange>
        </w:rPr>
        <w:t xml:space="preserve">r sexual </w:t>
      </w:r>
      <w:r w:rsidR="0030674C" w:rsidRPr="003D3C74">
        <w:rPr>
          <w:rFonts w:ascii="Times New Roman" w:hAnsi="Times New Roman" w:cs="Times New Roman"/>
          <w:rPrChange w:id="703" w:author="Magnuson" w:date="2019-09-28T12:58:00Z">
            <w:rPr>
              <w:rFonts w:ascii="Times New Roman" w:hAnsi="Times New Roman" w:cs="Times New Roman"/>
            </w:rPr>
          </w:rPrChange>
        </w:rPr>
        <w:t xml:space="preserve">orientation. When we met her in interview XX, she </w:t>
      </w:r>
      <w:r w:rsidR="00CA1D23" w:rsidRPr="003D3C74">
        <w:rPr>
          <w:rFonts w:ascii="Times New Roman" w:hAnsi="Times New Roman" w:cs="Times New Roman"/>
          <w:rPrChange w:id="704" w:author="Magnuson" w:date="2019-09-28T12:58:00Z">
            <w:rPr>
              <w:rFonts w:ascii="Times New Roman" w:hAnsi="Times New Roman" w:cs="Times New Roman"/>
            </w:rPr>
          </w:rPrChange>
        </w:rPr>
        <w:t xml:space="preserve">was  dating </w:t>
      </w:r>
      <w:r w:rsidR="004303A8" w:rsidRPr="003D3C74">
        <w:rPr>
          <w:rFonts w:ascii="Times New Roman" w:hAnsi="Times New Roman" w:cs="Times New Roman"/>
          <w:rPrChange w:id="705" w:author="Magnuson" w:date="2019-09-28T12:58:00Z">
            <w:rPr>
              <w:rFonts w:ascii="Times New Roman" w:hAnsi="Times New Roman" w:cs="Times New Roman"/>
            </w:rPr>
          </w:rPrChange>
        </w:rPr>
        <w:t xml:space="preserve">Po. </w:t>
      </w:r>
      <w:r w:rsidR="0030674C" w:rsidRPr="003D3C74">
        <w:rPr>
          <w:rFonts w:ascii="Times New Roman" w:hAnsi="Times New Roman" w:cs="Times New Roman"/>
          <w:rPrChange w:id="706" w:author="Magnuson" w:date="2019-09-28T12:58:00Z">
            <w:rPr>
              <w:rFonts w:ascii="Times New Roman" w:hAnsi="Times New Roman" w:cs="Times New Roman"/>
            </w:rPr>
          </w:rPrChange>
        </w:rPr>
        <w:t xml:space="preserve">Ava described them as </w:t>
      </w:r>
      <w:r w:rsidR="004303A8" w:rsidRPr="003D3C74">
        <w:rPr>
          <w:rFonts w:ascii="Times New Roman" w:hAnsi="Times New Roman" w:cs="Times New Roman"/>
          <w:rPrChange w:id="707" w:author="Magnuson" w:date="2019-09-28T12:58:00Z">
            <w:rPr>
              <w:rFonts w:ascii="Times New Roman" w:hAnsi="Times New Roman" w:cs="Times New Roman"/>
            </w:rPr>
          </w:rPrChange>
        </w:rPr>
        <w:t xml:space="preserve"> an interesting, somewhat exotic </w:t>
      </w:r>
      <w:r w:rsidR="00CA1D23" w:rsidRPr="003D3C74">
        <w:rPr>
          <w:rFonts w:ascii="Times New Roman" w:hAnsi="Times New Roman" w:cs="Times New Roman"/>
          <w:rPrChange w:id="708" w:author="Magnuson" w:date="2019-09-28T12:58:00Z">
            <w:rPr>
              <w:rFonts w:ascii="Times New Roman" w:hAnsi="Times New Roman" w:cs="Times New Roman"/>
            </w:rPr>
          </w:rPrChange>
        </w:rPr>
        <w:t xml:space="preserve">lesbian </w:t>
      </w:r>
      <w:r w:rsidR="004303A8" w:rsidRPr="003D3C74">
        <w:rPr>
          <w:rFonts w:ascii="Times New Roman" w:hAnsi="Times New Roman" w:cs="Times New Roman"/>
          <w:rPrChange w:id="709" w:author="Magnuson" w:date="2019-09-28T12:58:00Z">
            <w:rPr>
              <w:rFonts w:ascii="Times New Roman" w:hAnsi="Times New Roman" w:cs="Times New Roman"/>
            </w:rPr>
          </w:rPrChange>
        </w:rPr>
        <w:t xml:space="preserve">couple. Ava </w:t>
      </w:r>
      <w:r w:rsidR="0030674C" w:rsidRPr="003D3C74">
        <w:rPr>
          <w:rFonts w:ascii="Times New Roman" w:hAnsi="Times New Roman" w:cs="Times New Roman"/>
          <w:rPrChange w:id="710" w:author="Magnuson" w:date="2019-09-28T12:58:00Z">
            <w:rPr>
              <w:rFonts w:ascii="Times New Roman" w:hAnsi="Times New Roman" w:cs="Times New Roman"/>
            </w:rPr>
          </w:rPrChange>
        </w:rPr>
        <w:t xml:space="preserve">was </w:t>
      </w:r>
      <w:r w:rsidR="004303A8" w:rsidRPr="003D3C74">
        <w:rPr>
          <w:rFonts w:ascii="Times New Roman" w:hAnsi="Times New Roman" w:cs="Times New Roman"/>
          <w:rPrChange w:id="711" w:author="Magnuson" w:date="2019-09-28T12:58:00Z">
            <w:rPr>
              <w:rFonts w:ascii="Times New Roman" w:hAnsi="Times New Roman" w:cs="Times New Roman"/>
            </w:rPr>
          </w:rPrChange>
        </w:rPr>
        <w:t>liv</w:t>
      </w:r>
      <w:r w:rsidR="0030674C" w:rsidRPr="003D3C74">
        <w:rPr>
          <w:rFonts w:ascii="Times New Roman" w:hAnsi="Times New Roman" w:cs="Times New Roman"/>
          <w:rPrChange w:id="712" w:author="Magnuson" w:date="2019-09-28T12:58:00Z">
            <w:rPr>
              <w:rFonts w:ascii="Times New Roman" w:hAnsi="Times New Roman" w:cs="Times New Roman"/>
            </w:rPr>
          </w:rPrChange>
        </w:rPr>
        <w:t>ing</w:t>
      </w:r>
      <w:r w:rsidR="004303A8" w:rsidRPr="003D3C74">
        <w:rPr>
          <w:rFonts w:ascii="Times New Roman" w:hAnsi="Times New Roman" w:cs="Times New Roman"/>
          <w:rPrChange w:id="713" w:author="Magnuson" w:date="2019-09-28T12:58:00Z">
            <w:rPr>
              <w:rFonts w:ascii="Times New Roman" w:hAnsi="Times New Roman" w:cs="Times New Roman"/>
            </w:rPr>
          </w:rPrChange>
        </w:rPr>
        <w:t xml:space="preserve"> with her mot</w:t>
      </w:r>
      <w:r w:rsidR="002449CD" w:rsidRPr="003D3C74">
        <w:rPr>
          <w:rFonts w:ascii="Times New Roman" w:hAnsi="Times New Roman" w:cs="Times New Roman"/>
          <w:rPrChange w:id="714" w:author="Magnuson" w:date="2019-09-28T12:58:00Z">
            <w:rPr>
              <w:rFonts w:ascii="Times New Roman" w:hAnsi="Times New Roman" w:cs="Times New Roman"/>
            </w:rPr>
          </w:rPrChange>
        </w:rPr>
        <w:t>her; Po had been in foster care, and</w:t>
      </w:r>
      <w:r w:rsidR="004303A8" w:rsidRPr="003D3C74">
        <w:rPr>
          <w:rFonts w:ascii="Times New Roman" w:hAnsi="Times New Roman" w:cs="Times New Roman"/>
          <w:rPrChange w:id="715" w:author="Magnuson" w:date="2019-09-28T12:58:00Z">
            <w:rPr>
              <w:rFonts w:ascii="Times New Roman" w:hAnsi="Times New Roman" w:cs="Times New Roman"/>
            </w:rPr>
          </w:rPrChange>
        </w:rPr>
        <w:t xml:space="preserve"> when Ava and Po started dating, Po stayed overnight occasionally</w:t>
      </w:r>
      <w:r w:rsidR="0032333A" w:rsidRPr="003D3C74">
        <w:rPr>
          <w:rFonts w:ascii="Times New Roman" w:hAnsi="Times New Roman" w:cs="Times New Roman"/>
          <w:rPrChange w:id="716" w:author="Magnuson" w:date="2019-09-28T12:58:00Z">
            <w:rPr>
              <w:rFonts w:ascii="Times New Roman" w:hAnsi="Times New Roman" w:cs="Times New Roman"/>
            </w:rPr>
          </w:rPrChange>
        </w:rPr>
        <w:t xml:space="preserve">; eventually </w:t>
      </w:r>
      <w:r w:rsidR="00D830DB" w:rsidRPr="003D3C74">
        <w:rPr>
          <w:rFonts w:ascii="Times New Roman" w:hAnsi="Times New Roman" w:cs="Times New Roman"/>
          <w:rPrChange w:id="717" w:author="Magnuson" w:date="2019-09-28T12:58:00Z">
            <w:rPr>
              <w:rFonts w:ascii="Times New Roman" w:hAnsi="Times New Roman" w:cs="Times New Roman"/>
            </w:rPr>
          </w:rPrChange>
        </w:rPr>
        <w:t xml:space="preserve">these </w:t>
      </w:r>
      <w:r w:rsidR="0032333A" w:rsidRPr="003D3C74">
        <w:rPr>
          <w:rFonts w:ascii="Times New Roman" w:hAnsi="Times New Roman" w:cs="Times New Roman"/>
          <w:rPrChange w:id="718" w:author="Magnuson" w:date="2019-09-28T12:58:00Z">
            <w:rPr>
              <w:rFonts w:ascii="Times New Roman" w:hAnsi="Times New Roman" w:cs="Times New Roman"/>
            </w:rPr>
          </w:rPrChange>
        </w:rPr>
        <w:t>overnight stays</w:t>
      </w:r>
      <w:r w:rsidR="004303A8" w:rsidRPr="003D3C74">
        <w:rPr>
          <w:rFonts w:ascii="Times New Roman" w:hAnsi="Times New Roman" w:cs="Times New Roman"/>
          <w:rPrChange w:id="719" w:author="Magnuson" w:date="2019-09-28T12:58:00Z">
            <w:rPr>
              <w:rFonts w:ascii="Times New Roman" w:hAnsi="Times New Roman" w:cs="Times New Roman"/>
            </w:rPr>
          </w:rPrChange>
        </w:rPr>
        <w:t xml:space="preserve"> became </w:t>
      </w:r>
      <w:r w:rsidR="00D830DB" w:rsidRPr="003D3C74">
        <w:rPr>
          <w:rFonts w:ascii="Times New Roman" w:hAnsi="Times New Roman" w:cs="Times New Roman"/>
          <w:rPrChange w:id="720" w:author="Magnuson" w:date="2019-09-28T12:58:00Z">
            <w:rPr>
              <w:rFonts w:ascii="Times New Roman" w:hAnsi="Times New Roman" w:cs="Times New Roman"/>
            </w:rPr>
          </w:rPrChange>
        </w:rPr>
        <w:t xml:space="preserve">ritualized. </w:t>
      </w:r>
      <w:r w:rsidR="004303A8" w:rsidRPr="003D3C74">
        <w:rPr>
          <w:rFonts w:ascii="Times New Roman" w:hAnsi="Times New Roman" w:cs="Times New Roman"/>
          <w:rPrChange w:id="721" w:author="Magnuson" w:date="2019-09-28T12:58:00Z">
            <w:rPr>
              <w:rFonts w:ascii="Times New Roman" w:hAnsi="Times New Roman" w:cs="Times New Roman"/>
            </w:rPr>
          </w:rPrChange>
        </w:rPr>
        <w:t xml:space="preserve"> This </w:t>
      </w:r>
      <w:r w:rsidR="00D830DB" w:rsidRPr="003D3C74">
        <w:rPr>
          <w:rFonts w:ascii="Times New Roman" w:hAnsi="Times New Roman" w:cs="Times New Roman"/>
          <w:rPrChange w:id="722" w:author="Magnuson" w:date="2019-09-28T12:58:00Z">
            <w:rPr>
              <w:rFonts w:ascii="Times New Roman" w:hAnsi="Times New Roman" w:cs="Times New Roman"/>
            </w:rPr>
          </w:rPrChange>
        </w:rPr>
        <w:t>was</w:t>
      </w:r>
      <w:r w:rsidR="004303A8" w:rsidRPr="003D3C74">
        <w:rPr>
          <w:rFonts w:ascii="Times New Roman" w:hAnsi="Times New Roman" w:cs="Times New Roman"/>
          <w:rPrChange w:id="723" w:author="Magnuson" w:date="2019-09-28T12:58:00Z">
            <w:rPr>
              <w:rFonts w:ascii="Times New Roman" w:hAnsi="Times New Roman" w:cs="Times New Roman"/>
            </w:rPr>
          </w:rPrChange>
        </w:rPr>
        <w:t xml:space="preserve"> a problem because Ava's mother could not afford to subsidize Po</w:t>
      </w:r>
      <w:r w:rsidR="00D830DB" w:rsidRPr="003D3C74">
        <w:rPr>
          <w:rFonts w:ascii="Times New Roman" w:hAnsi="Times New Roman" w:cs="Times New Roman"/>
          <w:rPrChange w:id="724" w:author="Magnuson" w:date="2019-09-28T12:58:00Z">
            <w:rPr>
              <w:rFonts w:ascii="Times New Roman" w:hAnsi="Times New Roman" w:cs="Times New Roman"/>
            </w:rPr>
          </w:rPrChange>
        </w:rPr>
        <w:t>. Tensions resulted</w:t>
      </w:r>
      <w:r w:rsidR="004303A8" w:rsidRPr="003D3C74">
        <w:rPr>
          <w:rFonts w:ascii="Times New Roman" w:hAnsi="Times New Roman" w:cs="Times New Roman"/>
          <w:rPrChange w:id="725" w:author="Magnuson" w:date="2019-09-28T12:58:00Z">
            <w:rPr>
              <w:rFonts w:ascii="Times New Roman" w:hAnsi="Times New Roman" w:cs="Times New Roman"/>
            </w:rPr>
          </w:rPrChange>
        </w:rPr>
        <w:t xml:space="preserve">. Po </w:t>
      </w:r>
      <w:r w:rsidR="00D830DB" w:rsidRPr="003D3C74">
        <w:rPr>
          <w:rFonts w:ascii="Times New Roman" w:hAnsi="Times New Roman" w:cs="Times New Roman"/>
          <w:rPrChange w:id="726" w:author="Magnuson" w:date="2019-09-28T12:58:00Z">
            <w:rPr>
              <w:rFonts w:ascii="Times New Roman" w:hAnsi="Times New Roman" w:cs="Times New Roman"/>
            </w:rPr>
          </w:rPrChange>
        </w:rPr>
        <w:t>tried to return  to</w:t>
      </w:r>
      <w:r w:rsidR="004303A8" w:rsidRPr="003D3C74">
        <w:rPr>
          <w:rFonts w:ascii="Times New Roman" w:hAnsi="Times New Roman" w:cs="Times New Roman"/>
          <w:rPrChange w:id="727" w:author="Magnuson" w:date="2019-09-28T12:58:00Z">
            <w:rPr>
              <w:rFonts w:ascii="Times New Roman" w:hAnsi="Times New Roman" w:cs="Times New Roman"/>
            </w:rPr>
          </w:rPrChange>
        </w:rPr>
        <w:t xml:space="preserve"> foster care</w:t>
      </w:r>
      <w:r w:rsidR="00D830DB" w:rsidRPr="003D3C74">
        <w:rPr>
          <w:rFonts w:ascii="Times New Roman" w:hAnsi="Times New Roman" w:cs="Times New Roman"/>
          <w:rPrChange w:id="728" w:author="Magnuson" w:date="2019-09-28T12:58:00Z">
            <w:rPr>
              <w:rFonts w:ascii="Times New Roman" w:hAnsi="Times New Roman" w:cs="Times New Roman"/>
            </w:rPr>
          </w:rPrChange>
        </w:rPr>
        <w:t xml:space="preserve"> but</w:t>
      </w:r>
      <w:r w:rsidR="004303A8" w:rsidRPr="003D3C74">
        <w:rPr>
          <w:rFonts w:ascii="Times New Roman" w:hAnsi="Times New Roman" w:cs="Times New Roman"/>
          <w:rPrChange w:id="729" w:author="Magnuson" w:date="2019-09-28T12:58:00Z">
            <w:rPr>
              <w:rFonts w:ascii="Times New Roman" w:hAnsi="Times New Roman" w:cs="Times New Roman"/>
            </w:rPr>
          </w:rPrChange>
        </w:rPr>
        <w:t xml:space="preserve"> was reluctant to go back to a </w:t>
      </w:r>
      <w:r w:rsidR="003A0DE2" w:rsidRPr="003D3C74">
        <w:rPr>
          <w:rFonts w:ascii="Times New Roman" w:hAnsi="Times New Roman" w:cs="Times New Roman"/>
          <w:rPrChange w:id="730" w:author="Magnuson" w:date="2019-09-28T12:58:00Z">
            <w:rPr>
              <w:rFonts w:ascii="Times New Roman" w:hAnsi="Times New Roman" w:cs="Times New Roman"/>
            </w:rPr>
          </w:rPrChange>
        </w:rPr>
        <w:t>family style foster home—</w:t>
      </w:r>
      <w:r w:rsidR="00217B47" w:rsidRPr="003D3C74">
        <w:rPr>
          <w:rFonts w:ascii="Times New Roman" w:hAnsi="Times New Roman" w:cs="Times New Roman"/>
          <w:rPrChange w:id="731" w:author="Magnuson" w:date="2019-09-28T12:58:00Z">
            <w:rPr>
              <w:rFonts w:ascii="Times New Roman" w:hAnsi="Times New Roman" w:cs="Times New Roman"/>
            </w:rPr>
          </w:rPrChange>
        </w:rPr>
        <w:t>at the time this was the only available option</w:t>
      </w:r>
      <w:r w:rsidR="004303A8" w:rsidRPr="003D3C74">
        <w:rPr>
          <w:rFonts w:ascii="Times New Roman" w:hAnsi="Times New Roman" w:cs="Times New Roman"/>
          <w:rPrChange w:id="732" w:author="Magnuson" w:date="2019-09-28T12:58:00Z">
            <w:rPr>
              <w:rFonts w:ascii="Times New Roman" w:hAnsi="Times New Roman" w:cs="Times New Roman"/>
            </w:rPr>
          </w:rPrChange>
        </w:rPr>
        <w:t xml:space="preserve">. </w:t>
      </w:r>
      <w:r w:rsidR="00B43F47" w:rsidRPr="003D3C74">
        <w:rPr>
          <w:rFonts w:ascii="Times New Roman" w:hAnsi="Times New Roman" w:cs="Times New Roman"/>
          <w:rPrChange w:id="733" w:author="Magnuson" w:date="2019-09-28T12:58:00Z">
            <w:rPr>
              <w:rFonts w:ascii="Times New Roman" w:hAnsi="Times New Roman" w:cs="Times New Roman"/>
            </w:rPr>
          </w:rPrChange>
        </w:rPr>
        <w:t>One of the stressors</w:t>
      </w:r>
      <w:r w:rsidR="004303A8" w:rsidRPr="003D3C74">
        <w:rPr>
          <w:rFonts w:ascii="Times New Roman" w:hAnsi="Times New Roman" w:cs="Times New Roman"/>
          <w:rPrChange w:id="734" w:author="Magnuson" w:date="2019-09-28T12:58:00Z">
            <w:rPr>
              <w:rFonts w:ascii="Times New Roman" w:hAnsi="Times New Roman" w:cs="Times New Roman"/>
            </w:rPr>
          </w:rPrChange>
        </w:rPr>
        <w:t xml:space="preserve"> on Ava and her mother was th</w:t>
      </w:r>
      <w:r w:rsidR="00217B47" w:rsidRPr="003D3C74">
        <w:rPr>
          <w:rFonts w:ascii="Times New Roman" w:hAnsi="Times New Roman" w:cs="Times New Roman"/>
          <w:rPrChange w:id="735" w:author="Magnuson" w:date="2019-09-28T12:58:00Z">
            <w:rPr>
              <w:rFonts w:ascii="Times New Roman" w:hAnsi="Times New Roman" w:cs="Times New Roman"/>
            </w:rPr>
          </w:rPrChange>
        </w:rPr>
        <w:t xml:space="preserve">at Po's </w:t>
      </w:r>
      <w:r w:rsidR="0057519F" w:rsidRPr="003D3C74">
        <w:rPr>
          <w:rFonts w:ascii="Times New Roman" w:hAnsi="Times New Roman" w:cs="Times New Roman"/>
          <w:rPrChange w:id="736" w:author="Magnuson" w:date="2019-09-28T12:58:00Z">
            <w:rPr>
              <w:rFonts w:ascii="Times New Roman" w:hAnsi="Times New Roman" w:cs="Times New Roman"/>
            </w:rPr>
          </w:rPrChange>
        </w:rPr>
        <w:t>parents were</w:t>
      </w:r>
      <w:r w:rsidR="00217B47" w:rsidRPr="003D3C74">
        <w:rPr>
          <w:rFonts w:ascii="Times New Roman" w:hAnsi="Times New Roman" w:cs="Times New Roman"/>
          <w:rPrChange w:id="737" w:author="Magnuson" w:date="2019-09-28T12:58:00Z">
            <w:rPr>
              <w:rFonts w:ascii="Times New Roman" w:hAnsi="Times New Roman" w:cs="Times New Roman"/>
            </w:rPr>
          </w:rPrChange>
        </w:rPr>
        <w:t xml:space="preserve"> homeless; </w:t>
      </w:r>
      <w:r w:rsidR="0057519F" w:rsidRPr="003D3C74">
        <w:rPr>
          <w:rFonts w:ascii="Times New Roman" w:hAnsi="Times New Roman" w:cs="Times New Roman"/>
          <w:rPrChange w:id="738" w:author="Magnuson" w:date="2019-09-28T12:58:00Z">
            <w:rPr>
              <w:rFonts w:ascii="Times New Roman" w:hAnsi="Times New Roman" w:cs="Times New Roman"/>
            </w:rPr>
          </w:rPrChange>
        </w:rPr>
        <w:t>they</w:t>
      </w:r>
      <w:r w:rsidR="004303A8" w:rsidRPr="003D3C74">
        <w:rPr>
          <w:rFonts w:ascii="Times New Roman" w:hAnsi="Times New Roman" w:cs="Times New Roman"/>
          <w:rPrChange w:id="739" w:author="Magnuson" w:date="2019-09-28T12:58:00Z">
            <w:rPr>
              <w:rFonts w:ascii="Times New Roman" w:hAnsi="Times New Roman" w:cs="Times New Roman"/>
            </w:rPr>
          </w:rPrChange>
        </w:rPr>
        <w:t xml:space="preserve"> found o</w:t>
      </w:r>
      <w:r w:rsidR="00217B47" w:rsidRPr="003D3C74">
        <w:rPr>
          <w:rFonts w:ascii="Times New Roman" w:hAnsi="Times New Roman" w:cs="Times New Roman"/>
          <w:rPrChange w:id="740" w:author="Magnuson" w:date="2019-09-28T12:58:00Z">
            <w:rPr>
              <w:rFonts w:ascii="Times New Roman" w:hAnsi="Times New Roman" w:cs="Times New Roman"/>
            </w:rPr>
          </w:rPrChange>
        </w:rPr>
        <w:t xml:space="preserve">ut that Po was living with Ava </w:t>
      </w:r>
      <w:r w:rsidR="004303A8" w:rsidRPr="003D3C74">
        <w:rPr>
          <w:rFonts w:ascii="Times New Roman" w:hAnsi="Times New Roman" w:cs="Times New Roman"/>
          <w:rPrChange w:id="741" w:author="Magnuson" w:date="2019-09-28T12:58:00Z">
            <w:rPr>
              <w:rFonts w:ascii="Times New Roman" w:hAnsi="Times New Roman" w:cs="Times New Roman"/>
            </w:rPr>
          </w:rPrChange>
        </w:rPr>
        <w:t>a</w:t>
      </w:r>
      <w:r w:rsidR="00217B47" w:rsidRPr="003D3C74">
        <w:rPr>
          <w:rFonts w:ascii="Times New Roman" w:hAnsi="Times New Roman" w:cs="Times New Roman"/>
          <w:rPrChange w:id="742" w:author="Magnuson" w:date="2019-09-28T12:58:00Z">
            <w:rPr>
              <w:rFonts w:ascii="Times New Roman" w:hAnsi="Times New Roman" w:cs="Times New Roman"/>
            </w:rPr>
          </w:rPrChange>
        </w:rPr>
        <w:t>nd would stop by the house, asking for things,</w:t>
      </w:r>
      <w:r w:rsidR="004303A8" w:rsidRPr="003D3C74">
        <w:rPr>
          <w:rFonts w:ascii="Times New Roman" w:hAnsi="Times New Roman" w:cs="Times New Roman"/>
          <w:rPrChange w:id="743" w:author="Magnuson" w:date="2019-09-28T12:58:00Z">
            <w:rPr>
              <w:rFonts w:ascii="Times New Roman" w:hAnsi="Times New Roman" w:cs="Times New Roman"/>
            </w:rPr>
          </w:rPrChange>
        </w:rPr>
        <w:t xml:space="preserve"> and </w:t>
      </w:r>
      <w:r w:rsidR="002E477F" w:rsidRPr="003D3C74">
        <w:rPr>
          <w:rFonts w:ascii="Times New Roman" w:hAnsi="Times New Roman" w:cs="Times New Roman"/>
          <w:rPrChange w:id="744" w:author="Magnuson" w:date="2019-09-28T12:58:00Z">
            <w:rPr>
              <w:rFonts w:ascii="Times New Roman" w:hAnsi="Times New Roman" w:cs="Times New Roman"/>
            </w:rPr>
          </w:rPrChange>
        </w:rPr>
        <w:t xml:space="preserve">they would also </w:t>
      </w:r>
      <w:r w:rsidR="00217B47" w:rsidRPr="003D3C74">
        <w:rPr>
          <w:rFonts w:ascii="Times New Roman" w:hAnsi="Times New Roman" w:cs="Times New Roman"/>
          <w:rPrChange w:id="745" w:author="Magnuson" w:date="2019-09-28T12:58:00Z">
            <w:rPr>
              <w:rFonts w:ascii="Times New Roman" w:hAnsi="Times New Roman" w:cs="Times New Roman"/>
            </w:rPr>
          </w:rPrChange>
        </w:rPr>
        <w:t>phone erratically</w:t>
      </w:r>
      <w:r w:rsidR="00D830DB" w:rsidRPr="003D3C74">
        <w:rPr>
          <w:rFonts w:ascii="Times New Roman" w:hAnsi="Times New Roman" w:cs="Times New Roman"/>
          <w:rPrChange w:id="746" w:author="Magnuson" w:date="2019-09-28T12:58:00Z">
            <w:rPr>
              <w:rFonts w:ascii="Times New Roman" w:hAnsi="Times New Roman" w:cs="Times New Roman"/>
            </w:rPr>
          </w:rPrChange>
        </w:rPr>
        <w:t>, sometimes</w:t>
      </w:r>
      <w:r w:rsidR="00217B47" w:rsidRPr="003D3C74">
        <w:rPr>
          <w:rFonts w:ascii="Times New Roman" w:hAnsi="Times New Roman" w:cs="Times New Roman"/>
          <w:rPrChange w:id="747" w:author="Magnuson" w:date="2019-09-28T12:58:00Z">
            <w:rPr>
              <w:rFonts w:ascii="Times New Roman" w:hAnsi="Times New Roman" w:cs="Times New Roman"/>
            </w:rPr>
          </w:rPrChange>
        </w:rPr>
        <w:t xml:space="preserve"> </w:t>
      </w:r>
      <w:r w:rsidR="004303A8" w:rsidRPr="003D3C74">
        <w:rPr>
          <w:rFonts w:ascii="Times New Roman" w:hAnsi="Times New Roman" w:cs="Times New Roman"/>
          <w:rPrChange w:id="748" w:author="Magnuson" w:date="2019-09-28T12:58:00Z">
            <w:rPr>
              <w:rFonts w:ascii="Times New Roman" w:hAnsi="Times New Roman" w:cs="Times New Roman"/>
            </w:rPr>
          </w:rPrChange>
        </w:rPr>
        <w:t xml:space="preserve">in the middle of the night, </w:t>
      </w:r>
      <w:r w:rsidR="00D830DB" w:rsidRPr="003D3C74">
        <w:rPr>
          <w:rFonts w:ascii="Times New Roman" w:hAnsi="Times New Roman" w:cs="Times New Roman"/>
          <w:rPrChange w:id="749" w:author="Magnuson" w:date="2019-09-28T12:58:00Z">
            <w:rPr>
              <w:rFonts w:ascii="Times New Roman" w:hAnsi="Times New Roman" w:cs="Times New Roman"/>
            </w:rPr>
          </w:rPrChange>
        </w:rPr>
        <w:t>asking for</w:t>
      </w:r>
      <w:r w:rsidR="004303A8" w:rsidRPr="003D3C74">
        <w:rPr>
          <w:rFonts w:ascii="Times New Roman" w:hAnsi="Times New Roman" w:cs="Times New Roman"/>
          <w:rPrChange w:id="750" w:author="Magnuson" w:date="2019-09-28T12:58:00Z">
            <w:rPr>
              <w:rFonts w:ascii="Times New Roman" w:hAnsi="Times New Roman" w:cs="Times New Roman"/>
            </w:rPr>
          </w:rPrChange>
        </w:rPr>
        <w:t xml:space="preserve"> money</w:t>
      </w:r>
      <w:r w:rsidR="0045173B" w:rsidRPr="003D3C74">
        <w:rPr>
          <w:rFonts w:ascii="Times New Roman" w:hAnsi="Times New Roman" w:cs="Times New Roman"/>
          <w:rPrChange w:id="751" w:author="Magnuson" w:date="2019-09-28T12:58:00Z">
            <w:rPr>
              <w:rFonts w:ascii="Times New Roman" w:hAnsi="Times New Roman" w:cs="Times New Roman"/>
            </w:rPr>
          </w:rPrChange>
        </w:rPr>
        <w:t xml:space="preserve"> or they would approach</w:t>
      </w:r>
      <w:r w:rsidR="004303A8" w:rsidRPr="003D3C74">
        <w:rPr>
          <w:rFonts w:ascii="Times New Roman" w:hAnsi="Times New Roman" w:cs="Times New Roman"/>
          <w:rPrChange w:id="752" w:author="Magnuson" w:date="2019-09-28T12:58:00Z">
            <w:rPr>
              <w:rFonts w:ascii="Times New Roman" w:hAnsi="Times New Roman" w:cs="Times New Roman"/>
            </w:rPr>
          </w:rPrChange>
        </w:rPr>
        <w:t xml:space="preserve"> </w:t>
      </w:r>
      <w:r w:rsidR="00217B47" w:rsidRPr="003D3C74">
        <w:rPr>
          <w:rFonts w:ascii="Times New Roman" w:hAnsi="Times New Roman" w:cs="Times New Roman"/>
          <w:rPrChange w:id="753" w:author="Magnuson" w:date="2019-09-28T12:58:00Z">
            <w:rPr>
              <w:rFonts w:ascii="Times New Roman" w:hAnsi="Times New Roman" w:cs="Times New Roman"/>
            </w:rPr>
          </w:rPrChange>
        </w:rPr>
        <w:t>Ava and Po</w:t>
      </w:r>
      <w:r w:rsidR="004303A8" w:rsidRPr="003D3C74">
        <w:rPr>
          <w:rFonts w:ascii="Times New Roman" w:hAnsi="Times New Roman" w:cs="Times New Roman"/>
          <w:rPrChange w:id="754" w:author="Magnuson" w:date="2019-09-28T12:58:00Z">
            <w:rPr>
              <w:rFonts w:ascii="Times New Roman" w:hAnsi="Times New Roman" w:cs="Times New Roman"/>
            </w:rPr>
          </w:rPrChange>
        </w:rPr>
        <w:t xml:space="preserve">  on the s</w:t>
      </w:r>
      <w:r w:rsidR="007A63AE" w:rsidRPr="003D3C74">
        <w:rPr>
          <w:rFonts w:ascii="Times New Roman" w:hAnsi="Times New Roman" w:cs="Times New Roman"/>
          <w:rPrChange w:id="755" w:author="Magnuson" w:date="2019-09-28T12:58:00Z">
            <w:rPr>
              <w:rFonts w:ascii="Times New Roman" w:hAnsi="Times New Roman" w:cs="Times New Roman"/>
            </w:rPr>
          </w:rPrChange>
        </w:rPr>
        <w:t>treet</w:t>
      </w:r>
      <w:r w:rsidR="0045173B" w:rsidRPr="003D3C74">
        <w:rPr>
          <w:rFonts w:ascii="Times New Roman" w:hAnsi="Times New Roman" w:cs="Times New Roman"/>
          <w:rPrChange w:id="756" w:author="Magnuson" w:date="2019-09-28T12:58:00Z">
            <w:rPr>
              <w:rFonts w:ascii="Times New Roman" w:hAnsi="Times New Roman" w:cs="Times New Roman"/>
            </w:rPr>
          </w:rPrChange>
        </w:rPr>
        <w:t xml:space="preserve"> and</w:t>
      </w:r>
      <w:r w:rsidR="003A0DE2" w:rsidRPr="003D3C74">
        <w:rPr>
          <w:rFonts w:ascii="Times New Roman" w:hAnsi="Times New Roman" w:cs="Times New Roman"/>
          <w:rPrChange w:id="757" w:author="Magnuson" w:date="2019-09-28T12:58:00Z">
            <w:rPr>
              <w:rFonts w:ascii="Times New Roman" w:hAnsi="Times New Roman" w:cs="Times New Roman"/>
            </w:rPr>
          </w:rPrChange>
        </w:rPr>
        <w:t xml:space="preserve"> ask them for help injecting. </w:t>
      </w:r>
      <w:r w:rsidR="004303A8" w:rsidRPr="003D3C74">
        <w:rPr>
          <w:rFonts w:ascii="Times New Roman" w:hAnsi="Times New Roman" w:cs="Times New Roman"/>
          <w:rPrChange w:id="758" w:author="Magnuson" w:date="2019-09-28T12:58:00Z">
            <w:rPr>
              <w:rFonts w:ascii="Times New Roman" w:hAnsi="Times New Roman" w:cs="Times New Roman"/>
            </w:rPr>
          </w:rPrChange>
        </w:rPr>
        <w:t xml:space="preserve">Po </w:t>
      </w:r>
      <w:r w:rsidR="004303A8" w:rsidRPr="003D3C74">
        <w:rPr>
          <w:rFonts w:ascii="Times New Roman" w:hAnsi="Times New Roman" w:cs="Times New Roman"/>
          <w:rPrChange w:id="759" w:author="Magnuson" w:date="2019-09-28T12:58:00Z">
            <w:rPr>
              <w:rFonts w:ascii="Times New Roman" w:hAnsi="Times New Roman" w:cs="Times New Roman"/>
            </w:rPr>
          </w:rPrChange>
        </w:rPr>
        <w:lastRenderedPageBreak/>
        <w:t>changed h</w:t>
      </w:r>
      <w:r w:rsidR="0057519F" w:rsidRPr="003D3C74">
        <w:rPr>
          <w:rFonts w:ascii="Times New Roman" w:hAnsi="Times New Roman" w:cs="Times New Roman"/>
          <w:rPrChange w:id="760" w:author="Magnuson" w:date="2019-09-28T12:58:00Z">
            <w:rPr>
              <w:rFonts w:ascii="Times New Roman" w:hAnsi="Times New Roman" w:cs="Times New Roman"/>
            </w:rPr>
          </w:rPrChange>
        </w:rPr>
        <w:t>er</w:t>
      </w:r>
      <w:r w:rsidR="004303A8" w:rsidRPr="003D3C74">
        <w:rPr>
          <w:rFonts w:ascii="Times New Roman" w:hAnsi="Times New Roman" w:cs="Times New Roman"/>
          <w:rPrChange w:id="761" w:author="Magnuson" w:date="2019-09-28T12:58:00Z">
            <w:rPr>
              <w:rFonts w:ascii="Times New Roman" w:hAnsi="Times New Roman" w:cs="Times New Roman"/>
            </w:rPr>
          </w:rPrChange>
        </w:rPr>
        <w:t xml:space="preserve"> pho</w:t>
      </w:r>
      <w:r w:rsidR="00217B47" w:rsidRPr="003D3C74">
        <w:rPr>
          <w:rFonts w:ascii="Times New Roman" w:hAnsi="Times New Roman" w:cs="Times New Roman"/>
          <w:rPrChange w:id="762" w:author="Magnuson" w:date="2019-09-28T12:58:00Z">
            <w:rPr>
              <w:rFonts w:ascii="Times New Roman" w:hAnsi="Times New Roman" w:cs="Times New Roman"/>
            </w:rPr>
          </w:rPrChange>
        </w:rPr>
        <w:t xml:space="preserve">ne number </w:t>
      </w:r>
      <w:r w:rsidR="004303A8" w:rsidRPr="003D3C74">
        <w:rPr>
          <w:rFonts w:ascii="Times New Roman" w:hAnsi="Times New Roman" w:cs="Times New Roman"/>
          <w:rPrChange w:id="763" w:author="Magnuson" w:date="2019-09-28T12:58:00Z">
            <w:rPr>
              <w:rFonts w:ascii="Times New Roman" w:hAnsi="Times New Roman" w:cs="Times New Roman"/>
            </w:rPr>
          </w:rPrChange>
        </w:rPr>
        <w:t xml:space="preserve">and that helped, but because </w:t>
      </w:r>
      <w:r w:rsidR="002E477F" w:rsidRPr="003D3C74">
        <w:rPr>
          <w:rFonts w:ascii="Times New Roman" w:hAnsi="Times New Roman" w:cs="Times New Roman"/>
          <w:rPrChange w:id="764" w:author="Magnuson" w:date="2019-09-28T12:58:00Z">
            <w:rPr>
              <w:rFonts w:ascii="Times New Roman" w:hAnsi="Times New Roman" w:cs="Times New Roman"/>
            </w:rPr>
          </w:rPrChange>
        </w:rPr>
        <w:t>everyone was around downtown, they</w:t>
      </w:r>
      <w:r w:rsidR="004303A8" w:rsidRPr="003D3C74">
        <w:rPr>
          <w:rFonts w:ascii="Times New Roman" w:hAnsi="Times New Roman" w:cs="Times New Roman"/>
          <w:rPrChange w:id="765" w:author="Magnuson" w:date="2019-09-28T12:58:00Z">
            <w:rPr>
              <w:rFonts w:ascii="Times New Roman" w:hAnsi="Times New Roman" w:cs="Times New Roman"/>
            </w:rPr>
          </w:rPrChange>
        </w:rPr>
        <w:t xml:space="preserve"> could not help but run into </w:t>
      </w:r>
      <w:r w:rsidR="002E477F" w:rsidRPr="003D3C74">
        <w:rPr>
          <w:rFonts w:ascii="Times New Roman" w:hAnsi="Times New Roman" w:cs="Times New Roman"/>
          <w:rPrChange w:id="766" w:author="Magnuson" w:date="2019-09-28T12:58:00Z">
            <w:rPr>
              <w:rFonts w:ascii="Times New Roman" w:hAnsi="Times New Roman" w:cs="Times New Roman"/>
            </w:rPr>
          </w:rPrChange>
        </w:rPr>
        <w:t xml:space="preserve">each other </w:t>
      </w:r>
      <w:r w:rsidR="004303A8" w:rsidRPr="003D3C74">
        <w:rPr>
          <w:rFonts w:ascii="Times New Roman" w:hAnsi="Times New Roman" w:cs="Times New Roman"/>
          <w:rPrChange w:id="767" w:author="Magnuson" w:date="2019-09-28T12:58:00Z">
            <w:rPr>
              <w:rFonts w:ascii="Times New Roman" w:hAnsi="Times New Roman" w:cs="Times New Roman"/>
            </w:rPr>
          </w:rPrChange>
        </w:rPr>
        <w:t>occasionally. Drama ensued.</w:t>
      </w:r>
    </w:p>
    <w:p w14:paraId="5677FA7F" w14:textId="032FCF1A"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768" w:author="Magnuson" w:date="2019-09-28T12:58:00Z">
            <w:rPr>
              <w:rFonts w:ascii="Times New Roman" w:hAnsi="Times New Roman" w:cs="Times New Roman"/>
            </w:rPr>
          </w:rPrChange>
        </w:rPr>
      </w:pPr>
      <w:r w:rsidRPr="003D3C74">
        <w:rPr>
          <w:rFonts w:ascii="Times New Roman" w:hAnsi="Times New Roman" w:cs="Times New Roman"/>
          <w:rPrChange w:id="769" w:author="Magnuson" w:date="2019-09-28T12:58:00Z">
            <w:rPr>
              <w:rFonts w:ascii="Times New Roman" w:hAnsi="Times New Roman" w:cs="Times New Roman"/>
            </w:rPr>
          </w:rPrChange>
        </w:rPr>
        <w:t xml:space="preserve">When we met Ava, she had been street-involved for long enough that she had </w:t>
      </w:r>
      <w:r w:rsidR="003A0DE2" w:rsidRPr="003D3C74">
        <w:rPr>
          <w:rFonts w:ascii="Times New Roman" w:hAnsi="Times New Roman" w:cs="Times New Roman"/>
          <w:rPrChange w:id="770" w:author="Magnuson" w:date="2019-09-28T12:58:00Z">
            <w:rPr>
              <w:rFonts w:ascii="Times New Roman" w:hAnsi="Times New Roman" w:cs="Times New Roman"/>
            </w:rPr>
          </w:rPrChange>
        </w:rPr>
        <w:t xml:space="preserve">passed </w:t>
      </w:r>
      <w:r w:rsidRPr="003D3C74">
        <w:rPr>
          <w:rFonts w:ascii="Times New Roman" w:hAnsi="Times New Roman" w:cs="Times New Roman"/>
          <w:rPrChange w:id="771" w:author="Magnuson" w:date="2019-09-28T12:58:00Z">
            <w:rPr>
              <w:rFonts w:ascii="Times New Roman" w:hAnsi="Times New Roman" w:cs="Times New Roman"/>
            </w:rPr>
          </w:rPrChange>
        </w:rPr>
        <w:t xml:space="preserve">through </w:t>
      </w:r>
      <w:r w:rsidR="003A0DE2" w:rsidRPr="003D3C74">
        <w:rPr>
          <w:rFonts w:ascii="Times New Roman" w:hAnsi="Times New Roman" w:cs="Times New Roman"/>
          <w:rPrChange w:id="772" w:author="Magnuson" w:date="2019-09-28T12:58:00Z">
            <w:rPr>
              <w:rFonts w:ascii="Times New Roman" w:hAnsi="Times New Roman" w:cs="Times New Roman"/>
            </w:rPr>
          </w:rPrChange>
        </w:rPr>
        <w:t xml:space="preserve">the </w:t>
      </w:r>
      <w:r w:rsidR="00A50290" w:rsidRPr="003D3C74">
        <w:rPr>
          <w:rFonts w:ascii="Times New Roman" w:hAnsi="Times New Roman" w:cs="Times New Roman"/>
          <w:rPrChange w:id="773" w:author="Magnuson" w:date="2019-09-28T12:58:00Z">
            <w:rPr>
              <w:rFonts w:ascii="Times New Roman" w:hAnsi="Times New Roman" w:cs="Times New Roman"/>
            </w:rPr>
          </w:rPrChange>
        </w:rPr>
        <w:t>self-focus</w:t>
      </w:r>
      <w:r w:rsidR="00217B47" w:rsidRPr="003D3C74">
        <w:rPr>
          <w:rFonts w:ascii="Times New Roman" w:hAnsi="Times New Roman" w:cs="Times New Roman"/>
          <w:rPrChange w:id="774" w:author="Magnuson" w:date="2019-09-28T12:58:00Z">
            <w:rPr>
              <w:rFonts w:ascii="Times New Roman" w:hAnsi="Times New Roman" w:cs="Times New Roman"/>
            </w:rPr>
          </w:rPrChange>
        </w:rPr>
        <w:t>ed</w:t>
      </w:r>
      <w:r w:rsidR="00A50290" w:rsidRPr="003D3C74">
        <w:rPr>
          <w:rFonts w:ascii="Times New Roman" w:hAnsi="Times New Roman" w:cs="Times New Roman"/>
          <w:rPrChange w:id="775" w:author="Magnuson" w:date="2019-09-28T12:58:00Z">
            <w:rPr>
              <w:rFonts w:ascii="Times New Roman" w:hAnsi="Times New Roman" w:cs="Times New Roman"/>
            </w:rPr>
          </w:rPrChange>
        </w:rPr>
        <w:t xml:space="preserve">, more romantic </w:t>
      </w:r>
      <w:r w:rsidRPr="003D3C74">
        <w:rPr>
          <w:rFonts w:ascii="Times New Roman" w:hAnsi="Times New Roman" w:cs="Times New Roman"/>
          <w:rPrChange w:id="776" w:author="Magnuson" w:date="2019-09-28T12:58:00Z">
            <w:rPr>
              <w:rFonts w:ascii="Times New Roman" w:hAnsi="Times New Roman" w:cs="Times New Roman"/>
            </w:rPr>
          </w:rPrChange>
        </w:rPr>
        <w:t xml:space="preserve">phase and was now trying to get to a place </w:t>
      </w:r>
      <w:r w:rsidR="0045173B" w:rsidRPr="003D3C74">
        <w:rPr>
          <w:rFonts w:ascii="Times New Roman" w:hAnsi="Times New Roman" w:cs="Times New Roman"/>
          <w:rPrChange w:id="777" w:author="Magnuson" w:date="2019-09-28T12:58:00Z">
            <w:rPr>
              <w:rFonts w:ascii="Times New Roman" w:hAnsi="Times New Roman" w:cs="Times New Roman"/>
            </w:rPr>
          </w:rPrChange>
        </w:rPr>
        <w:t xml:space="preserve">in her life </w:t>
      </w:r>
      <w:r w:rsidRPr="003D3C74">
        <w:rPr>
          <w:rFonts w:ascii="Times New Roman" w:hAnsi="Times New Roman" w:cs="Times New Roman"/>
          <w:rPrChange w:id="778" w:author="Magnuson" w:date="2019-09-28T12:58:00Z">
            <w:rPr>
              <w:rFonts w:ascii="Times New Roman" w:hAnsi="Times New Roman" w:cs="Times New Roman"/>
            </w:rPr>
          </w:rPrChange>
        </w:rPr>
        <w:t xml:space="preserve">where she could move on. She had a bit of a "been there, done that" attitude. For example, she had tried making money by selling drugs, and it did not go well: "I was busted." At the moment Ava was a bit worried about her own drug use and was finding it annoying listening to the younger kids talk about how great it </w:t>
      </w:r>
      <w:r w:rsidR="0045173B" w:rsidRPr="003D3C74">
        <w:rPr>
          <w:rFonts w:ascii="Times New Roman" w:hAnsi="Times New Roman" w:cs="Times New Roman"/>
          <w:rPrChange w:id="779" w:author="Magnuson" w:date="2019-09-28T12:58:00Z">
            <w:rPr>
              <w:rFonts w:ascii="Times New Roman" w:hAnsi="Times New Roman" w:cs="Times New Roman"/>
            </w:rPr>
          </w:rPrChange>
        </w:rPr>
        <w:t xml:space="preserve">all </w:t>
      </w:r>
      <w:r w:rsidRPr="003D3C74">
        <w:rPr>
          <w:rFonts w:ascii="Times New Roman" w:hAnsi="Times New Roman" w:cs="Times New Roman"/>
          <w:rPrChange w:id="780" w:author="Magnuson" w:date="2019-09-28T12:58:00Z">
            <w:rPr>
              <w:rFonts w:ascii="Times New Roman" w:hAnsi="Times New Roman" w:cs="Times New Roman"/>
            </w:rPr>
          </w:rPrChange>
        </w:rPr>
        <w:t xml:space="preserve">was. </w:t>
      </w:r>
      <w:r w:rsidR="00F121E4" w:rsidRPr="003D3C74">
        <w:rPr>
          <w:rFonts w:ascii="Times New Roman" w:hAnsi="Times New Roman" w:cs="Times New Roman"/>
          <w:rPrChange w:id="781" w:author="Magnuson" w:date="2019-09-28T12:58:00Z">
            <w:rPr>
              <w:rFonts w:ascii="Times New Roman" w:hAnsi="Times New Roman" w:cs="Times New Roman"/>
            </w:rPr>
          </w:rPrChange>
        </w:rPr>
        <w:t xml:space="preserve">She was using heroin several times a day and </w:t>
      </w:r>
      <w:r w:rsidRPr="003D3C74">
        <w:rPr>
          <w:rFonts w:ascii="Times New Roman" w:hAnsi="Times New Roman" w:cs="Times New Roman"/>
          <w:rPrChange w:id="782" w:author="Magnuson" w:date="2019-09-28T12:58:00Z">
            <w:rPr>
              <w:rFonts w:ascii="Times New Roman" w:hAnsi="Times New Roman" w:cs="Times New Roman"/>
            </w:rPr>
          </w:rPrChange>
        </w:rPr>
        <w:t>was thinking that she might need some help detoxing from h</w:t>
      </w:r>
      <w:r w:rsidR="00217B47" w:rsidRPr="003D3C74">
        <w:rPr>
          <w:rFonts w:ascii="Times New Roman" w:hAnsi="Times New Roman" w:cs="Times New Roman"/>
          <w:rPrChange w:id="783" w:author="Magnuson" w:date="2019-09-28T12:58:00Z">
            <w:rPr>
              <w:rFonts w:ascii="Times New Roman" w:hAnsi="Times New Roman" w:cs="Times New Roman"/>
            </w:rPr>
          </w:rPrChange>
        </w:rPr>
        <w:t xml:space="preserve">er own drug of choice. </w:t>
      </w:r>
    </w:p>
    <w:p w14:paraId="53D1B686" w14:textId="2533DB4F" w:rsidR="004303A8" w:rsidRPr="003D3C74" w:rsidRDefault="00F121E4" w:rsidP="002449CD">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784" w:author="Magnuson" w:date="2019-09-28T12:58:00Z">
            <w:rPr>
              <w:rFonts w:ascii="Times New Roman" w:hAnsi="Times New Roman" w:cs="Times New Roman"/>
            </w:rPr>
          </w:rPrChange>
        </w:rPr>
      </w:pPr>
      <w:r w:rsidRPr="003D3C74">
        <w:rPr>
          <w:rFonts w:ascii="Times New Roman" w:hAnsi="Times New Roman" w:cs="Times New Roman"/>
          <w:rPrChange w:id="785" w:author="Magnuson" w:date="2019-09-28T12:58:00Z">
            <w:rPr>
              <w:rFonts w:ascii="Times New Roman" w:hAnsi="Times New Roman" w:cs="Times New Roman"/>
            </w:rPr>
          </w:rPrChange>
        </w:rPr>
        <w:t>Ava</w:t>
      </w:r>
      <w:r w:rsidR="004303A8" w:rsidRPr="003D3C74">
        <w:rPr>
          <w:rFonts w:ascii="Times New Roman" w:hAnsi="Times New Roman" w:cs="Times New Roman"/>
          <w:rPrChange w:id="786" w:author="Magnuson" w:date="2019-09-28T12:58:00Z">
            <w:rPr>
              <w:rFonts w:ascii="Times New Roman" w:hAnsi="Times New Roman" w:cs="Times New Roman"/>
            </w:rPr>
          </w:rPrChange>
        </w:rPr>
        <w:t xml:space="preserve"> had a physician who knew about the </w:t>
      </w:r>
      <w:r w:rsidR="00A50290" w:rsidRPr="003D3C74">
        <w:rPr>
          <w:rFonts w:ascii="Times New Roman" w:hAnsi="Times New Roman" w:cs="Times New Roman"/>
          <w:rPrChange w:id="787" w:author="Magnuson" w:date="2019-09-28T12:58:00Z">
            <w:rPr>
              <w:rFonts w:ascii="Times New Roman" w:hAnsi="Times New Roman" w:cs="Times New Roman"/>
            </w:rPr>
          </w:rPrChange>
        </w:rPr>
        <w:t>addiction. A few weeks later this physician</w:t>
      </w:r>
      <w:r w:rsidR="004303A8" w:rsidRPr="003D3C74">
        <w:rPr>
          <w:rFonts w:ascii="Times New Roman" w:hAnsi="Times New Roman" w:cs="Times New Roman"/>
          <w:rPrChange w:id="788" w:author="Magnuson" w:date="2019-09-28T12:58:00Z">
            <w:rPr>
              <w:rFonts w:ascii="Times New Roman" w:hAnsi="Times New Roman" w:cs="Times New Roman"/>
            </w:rPr>
          </w:rPrChange>
        </w:rPr>
        <w:t xml:space="preserve"> managed to get Ava and Po on a methadone program to help with the heroin addiction. It was going well, </w:t>
      </w:r>
      <w:r w:rsidR="007A63AE" w:rsidRPr="003D3C74">
        <w:rPr>
          <w:rFonts w:ascii="Times New Roman" w:hAnsi="Times New Roman" w:cs="Times New Roman"/>
          <w:rPrChange w:id="789" w:author="Magnuson" w:date="2019-09-28T12:58:00Z">
            <w:rPr>
              <w:rFonts w:ascii="Times New Roman" w:hAnsi="Times New Roman" w:cs="Times New Roman"/>
            </w:rPr>
          </w:rPrChange>
        </w:rPr>
        <w:t xml:space="preserve">though </w:t>
      </w:r>
      <w:r w:rsidR="004303A8" w:rsidRPr="003D3C74">
        <w:rPr>
          <w:rFonts w:ascii="Times New Roman" w:hAnsi="Times New Roman" w:cs="Times New Roman"/>
          <w:rPrChange w:id="790" w:author="Magnuson" w:date="2019-09-28T12:58:00Z">
            <w:rPr>
              <w:rFonts w:ascii="Times New Roman" w:hAnsi="Times New Roman" w:cs="Times New Roman"/>
            </w:rPr>
          </w:rPrChange>
        </w:rPr>
        <w:t xml:space="preserve">it had introduced a conflict in Po and Ava's relationship, because Po was not sticking with the program. She did not want to hang out with </w:t>
      </w:r>
      <w:r w:rsidR="008E651E" w:rsidRPr="003D3C74">
        <w:rPr>
          <w:rFonts w:ascii="Times New Roman" w:hAnsi="Times New Roman" w:cs="Times New Roman"/>
          <w:rPrChange w:id="791" w:author="Magnuson" w:date="2019-09-28T12:58:00Z">
            <w:rPr>
              <w:rFonts w:ascii="Times New Roman" w:hAnsi="Times New Roman" w:cs="Times New Roman"/>
            </w:rPr>
          </w:rPrChange>
        </w:rPr>
        <w:t>Po</w:t>
      </w:r>
      <w:r w:rsidR="004303A8" w:rsidRPr="003D3C74">
        <w:rPr>
          <w:rFonts w:ascii="Times New Roman" w:hAnsi="Times New Roman" w:cs="Times New Roman"/>
          <w:rPrChange w:id="792" w:author="Magnuson" w:date="2019-09-28T12:58:00Z">
            <w:rPr>
              <w:rFonts w:ascii="Times New Roman" w:hAnsi="Times New Roman" w:cs="Times New Roman"/>
            </w:rPr>
          </w:rPrChange>
        </w:rPr>
        <w:t xml:space="preserve"> when </w:t>
      </w:r>
      <w:r w:rsidR="008E651E" w:rsidRPr="003D3C74">
        <w:rPr>
          <w:rFonts w:ascii="Times New Roman" w:hAnsi="Times New Roman" w:cs="Times New Roman"/>
          <w:rPrChange w:id="793" w:author="Magnuson" w:date="2019-09-28T12:58:00Z">
            <w:rPr>
              <w:rFonts w:ascii="Times New Roman" w:hAnsi="Times New Roman" w:cs="Times New Roman"/>
            </w:rPr>
          </w:rPrChange>
        </w:rPr>
        <w:t>she was using. The next year Ava</w:t>
      </w:r>
      <w:r w:rsidR="004303A8" w:rsidRPr="003D3C74">
        <w:rPr>
          <w:rFonts w:ascii="Times New Roman" w:hAnsi="Times New Roman" w:cs="Times New Roman"/>
          <w:rPrChange w:id="794" w:author="Magnuson" w:date="2019-09-28T12:58:00Z">
            <w:rPr>
              <w:rFonts w:ascii="Times New Roman" w:hAnsi="Times New Roman" w:cs="Times New Roman"/>
            </w:rPr>
          </w:rPrChange>
        </w:rPr>
        <w:t xml:space="preserve"> reported being off methadone, not using heroin, and working.</w:t>
      </w:r>
      <w:r w:rsidR="00A50290" w:rsidRPr="003D3C74">
        <w:rPr>
          <w:rFonts w:ascii="Times New Roman" w:hAnsi="Times New Roman" w:cs="Times New Roman"/>
          <w:rPrChange w:id="795" w:author="Magnuson" w:date="2019-09-28T12:58:00Z">
            <w:rPr>
              <w:rFonts w:ascii="Times New Roman" w:hAnsi="Times New Roman" w:cs="Times New Roman"/>
            </w:rPr>
          </w:rPrChange>
        </w:rPr>
        <w:t xml:space="preserve"> And she had left Po, a relationship of several years</w:t>
      </w:r>
      <w:r w:rsidR="00DD7EE0" w:rsidRPr="003D3C74">
        <w:rPr>
          <w:rFonts w:ascii="Times New Roman" w:hAnsi="Times New Roman" w:cs="Times New Roman"/>
          <w:rPrChange w:id="796" w:author="Magnuson" w:date="2019-09-28T12:58:00Z">
            <w:rPr>
              <w:rFonts w:ascii="Times New Roman" w:hAnsi="Times New Roman" w:cs="Times New Roman"/>
            </w:rPr>
          </w:rPrChange>
        </w:rPr>
        <w:t>:</w:t>
      </w:r>
      <w:r w:rsidR="004303A8" w:rsidRPr="003D3C74">
        <w:rPr>
          <w:rFonts w:ascii="Times New Roman" w:hAnsi="Times New Roman" w:cs="Times New Roman"/>
          <w:rPrChange w:id="797" w:author="Magnuson" w:date="2019-09-28T12:58:00Z">
            <w:rPr>
              <w:rFonts w:ascii="Times New Roman" w:hAnsi="Times New Roman" w:cs="Times New Roman"/>
            </w:rPr>
          </w:rPrChange>
        </w:rPr>
        <w:t xml:space="preserve"> "I'm not doing drugs and being with people I shouldn't... I have money that doesn't go towards drugs, and I can actually buy stuff for myself." There had been some </w:t>
      </w:r>
      <w:r w:rsidR="007A63AE" w:rsidRPr="003D3C74">
        <w:rPr>
          <w:rFonts w:ascii="Times New Roman" w:hAnsi="Times New Roman" w:cs="Times New Roman"/>
          <w:rPrChange w:id="798" w:author="Magnuson" w:date="2019-09-28T12:58:00Z">
            <w:rPr>
              <w:rFonts w:ascii="Times New Roman" w:hAnsi="Times New Roman" w:cs="Times New Roman"/>
            </w:rPr>
          </w:rPrChange>
        </w:rPr>
        <w:t xml:space="preserve">gratifying </w:t>
      </w:r>
      <w:r w:rsidR="004303A8" w:rsidRPr="003D3C74">
        <w:rPr>
          <w:rFonts w:ascii="Times New Roman" w:hAnsi="Times New Roman" w:cs="Times New Roman"/>
          <w:rPrChange w:id="799" w:author="Magnuson" w:date="2019-09-28T12:58:00Z">
            <w:rPr>
              <w:rFonts w:ascii="Times New Roman" w:hAnsi="Times New Roman" w:cs="Times New Roman"/>
            </w:rPr>
          </w:rPrChange>
        </w:rPr>
        <w:t>recognition from her family for her improvement, and she was herself surprised at how well it went. "When I was doing heroin, it was – like, I did it for like three years, and so I was used to that lifestyle, and that lifestyle was more comfortable than trying to be at home and being normal."</w:t>
      </w:r>
    </w:p>
    <w:p w14:paraId="2F540B19" w14:textId="4E2179CF" w:rsidR="004303A8" w:rsidRPr="003D3C74" w:rsidRDefault="004303A8" w:rsidP="00A50290">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800" w:author="Magnuson" w:date="2019-09-28T12:58:00Z">
            <w:rPr>
              <w:rFonts w:ascii="Times New Roman" w:hAnsi="Times New Roman" w:cs="Times New Roman"/>
            </w:rPr>
          </w:rPrChange>
        </w:rPr>
      </w:pPr>
      <w:r w:rsidRPr="003D3C74">
        <w:rPr>
          <w:rFonts w:ascii="Times New Roman" w:hAnsi="Times New Roman" w:cs="Times New Roman"/>
          <w:rPrChange w:id="801" w:author="Magnuson" w:date="2019-09-28T12:58:00Z">
            <w:rPr>
              <w:rFonts w:ascii="Times New Roman" w:hAnsi="Times New Roman" w:cs="Times New Roman"/>
            </w:rPr>
          </w:rPrChange>
        </w:rPr>
        <w:t>She sought out the friends she had before dropping out of school and before her heroin using days, and they welcomed her back. Her street friends had also quit using, but she was nervous about spending time with them</w:t>
      </w:r>
      <w:r w:rsidR="00DD7EE0" w:rsidRPr="003D3C74">
        <w:rPr>
          <w:rFonts w:ascii="Times New Roman" w:hAnsi="Times New Roman" w:cs="Times New Roman"/>
          <w:rPrChange w:id="802" w:author="Magnuson" w:date="2019-09-28T12:58:00Z">
            <w:rPr>
              <w:rFonts w:ascii="Times New Roman" w:hAnsi="Times New Roman" w:cs="Times New Roman"/>
            </w:rPr>
          </w:rPrChange>
        </w:rPr>
        <w:t>:</w:t>
      </w:r>
      <w:r w:rsidRPr="003D3C74">
        <w:rPr>
          <w:rFonts w:ascii="Times New Roman" w:hAnsi="Times New Roman" w:cs="Times New Roman"/>
          <w:rPrChange w:id="803" w:author="Magnuson" w:date="2019-09-28T12:58:00Z">
            <w:rPr>
              <w:rFonts w:ascii="Times New Roman" w:hAnsi="Times New Roman" w:cs="Times New Roman"/>
            </w:rPr>
          </w:rPrChange>
        </w:rPr>
        <w:t xml:space="preserve"> "It's not that I don't have love for those people, that they got </w:t>
      </w:r>
      <w:r w:rsidRPr="003D3C74">
        <w:rPr>
          <w:rFonts w:ascii="Times New Roman" w:hAnsi="Times New Roman" w:cs="Times New Roman"/>
          <w:rPrChange w:id="804" w:author="Magnuson" w:date="2019-09-28T12:58:00Z">
            <w:rPr>
              <w:rFonts w:ascii="Times New Roman" w:hAnsi="Times New Roman" w:cs="Times New Roman"/>
            </w:rPr>
          </w:rPrChange>
        </w:rPr>
        <w:lastRenderedPageBreak/>
        <w:t xml:space="preserve">clean, but I think together it would be too </w:t>
      </w:r>
      <w:r w:rsidR="00B43F47" w:rsidRPr="003D3C74">
        <w:rPr>
          <w:rFonts w:ascii="Times New Roman" w:hAnsi="Times New Roman" w:cs="Times New Roman"/>
          <w:rPrChange w:id="805" w:author="Magnuson" w:date="2019-09-28T12:58:00Z">
            <w:rPr>
              <w:rFonts w:ascii="Times New Roman" w:hAnsi="Times New Roman" w:cs="Times New Roman"/>
            </w:rPr>
          </w:rPrChange>
        </w:rPr>
        <w:t>difficult</w:t>
      </w:r>
      <w:r w:rsidRPr="003D3C74">
        <w:rPr>
          <w:rFonts w:ascii="Times New Roman" w:hAnsi="Times New Roman" w:cs="Times New Roman"/>
          <w:rPrChange w:id="806" w:author="Magnuson" w:date="2019-09-28T12:58:00Z">
            <w:rPr>
              <w:rFonts w:ascii="Times New Roman" w:hAnsi="Times New Roman" w:cs="Times New Roman"/>
            </w:rPr>
          </w:rPrChange>
        </w:rPr>
        <w:t xml:space="preserve"> to stay clea</w:t>
      </w:r>
      <w:r w:rsidR="002E477F" w:rsidRPr="003D3C74">
        <w:rPr>
          <w:rFonts w:ascii="Times New Roman" w:hAnsi="Times New Roman" w:cs="Times New Roman"/>
          <w:rPrChange w:id="807" w:author="Magnuson" w:date="2019-09-28T12:58:00Z">
            <w:rPr>
              <w:rFonts w:ascii="Times New Roman" w:hAnsi="Times New Roman" w:cs="Times New Roman"/>
            </w:rPr>
          </w:rPrChange>
        </w:rPr>
        <w:t>n." Associated with the</w:t>
      </w:r>
      <w:r w:rsidRPr="003D3C74">
        <w:rPr>
          <w:rFonts w:ascii="Times New Roman" w:hAnsi="Times New Roman" w:cs="Times New Roman"/>
          <w:rPrChange w:id="808" w:author="Magnuson" w:date="2019-09-28T12:58:00Z">
            <w:rPr>
              <w:rFonts w:ascii="Times New Roman" w:hAnsi="Times New Roman" w:cs="Times New Roman"/>
            </w:rPr>
          </w:rPrChange>
        </w:rPr>
        <w:t xml:space="preserve"> change was also a dr</w:t>
      </w:r>
      <w:r w:rsidR="0057519F" w:rsidRPr="003D3C74">
        <w:rPr>
          <w:rFonts w:ascii="Times New Roman" w:hAnsi="Times New Roman" w:cs="Times New Roman"/>
          <w:rPrChange w:id="809" w:author="Magnuson" w:date="2019-09-28T12:58:00Z">
            <w:rPr>
              <w:rFonts w:ascii="Times New Roman" w:hAnsi="Times New Roman" w:cs="Times New Roman"/>
            </w:rPr>
          </w:rPrChange>
        </w:rPr>
        <w:t>amatic change in attitude about romantic partners</w:t>
      </w:r>
      <w:r w:rsidRPr="003D3C74">
        <w:rPr>
          <w:rFonts w:ascii="Times New Roman" w:hAnsi="Times New Roman" w:cs="Times New Roman"/>
          <w:rPrChange w:id="810" w:author="Magnuson" w:date="2019-09-28T12:58:00Z">
            <w:rPr>
              <w:rFonts w:ascii="Times New Roman" w:hAnsi="Times New Roman" w:cs="Times New Roman"/>
            </w:rPr>
          </w:rPrChange>
        </w:rPr>
        <w:t xml:space="preserve">. </w:t>
      </w:r>
      <w:r w:rsidR="00A50290" w:rsidRPr="003D3C74">
        <w:rPr>
          <w:rFonts w:ascii="Times New Roman" w:hAnsi="Times New Roman" w:cs="Times New Roman"/>
          <w:rPrChange w:id="811" w:author="Magnuson" w:date="2019-09-28T12:58:00Z">
            <w:rPr>
              <w:rFonts w:ascii="Times New Roman" w:hAnsi="Times New Roman" w:cs="Times New Roman"/>
            </w:rPr>
          </w:rPrChange>
        </w:rPr>
        <w:t>She no longer "needed"</w:t>
      </w:r>
      <w:r w:rsidRPr="003D3C74">
        <w:rPr>
          <w:rFonts w:ascii="Times New Roman" w:hAnsi="Times New Roman" w:cs="Times New Roman"/>
          <w:rPrChange w:id="812" w:author="Magnuson" w:date="2019-09-28T12:58:00Z">
            <w:rPr>
              <w:rFonts w:ascii="Times New Roman" w:hAnsi="Times New Roman" w:cs="Times New Roman"/>
            </w:rPr>
          </w:rPrChange>
        </w:rPr>
        <w:t xml:space="preserve"> t</w:t>
      </w:r>
      <w:r w:rsidR="007A63AE" w:rsidRPr="003D3C74">
        <w:rPr>
          <w:rFonts w:ascii="Times New Roman" w:hAnsi="Times New Roman" w:cs="Times New Roman"/>
          <w:rPrChange w:id="813" w:author="Magnuson" w:date="2019-09-28T12:58:00Z">
            <w:rPr>
              <w:rFonts w:ascii="Times New Roman" w:hAnsi="Times New Roman" w:cs="Times New Roman"/>
            </w:rPr>
          </w:rPrChange>
        </w:rPr>
        <w:t>o be in a romantic relationship. S</w:t>
      </w:r>
      <w:r w:rsidRPr="003D3C74">
        <w:rPr>
          <w:rFonts w:ascii="Times New Roman" w:hAnsi="Times New Roman" w:cs="Times New Roman"/>
          <w:rPrChange w:id="814" w:author="Magnuson" w:date="2019-09-28T12:58:00Z">
            <w:rPr>
              <w:rFonts w:ascii="Times New Roman" w:hAnsi="Times New Roman" w:cs="Times New Roman"/>
            </w:rPr>
          </w:rPrChange>
        </w:rPr>
        <w:t>he had had a boyfriend briefly after Po, but she ended it after a few weeks.  ".... too much drama.... And it was like--I'm not co-dependent with anybody. I can't stand like constantly being with somebody, and constantly, you know, having to worry about how he feels or what you are going to feel." Her description of her freedom from heroin sounds like her freedom from boyfrie</w:t>
      </w:r>
      <w:r w:rsidR="00CB44F4" w:rsidRPr="003D3C74">
        <w:rPr>
          <w:rFonts w:ascii="Times New Roman" w:hAnsi="Times New Roman" w:cs="Times New Roman"/>
          <w:rPrChange w:id="815" w:author="Magnuson" w:date="2019-09-28T12:58:00Z">
            <w:rPr>
              <w:rFonts w:ascii="Times New Roman" w:hAnsi="Times New Roman" w:cs="Times New Roman"/>
            </w:rPr>
          </w:rPrChange>
        </w:rPr>
        <w:t xml:space="preserve">nds, finding her sense of self, less fractured, a self </w:t>
      </w:r>
      <w:r w:rsidR="007A63AE" w:rsidRPr="003D3C74">
        <w:rPr>
          <w:rFonts w:ascii="Times New Roman" w:hAnsi="Times New Roman" w:cs="Times New Roman"/>
          <w:rPrChange w:id="816" w:author="Magnuson" w:date="2019-09-28T12:58:00Z">
            <w:rPr>
              <w:rFonts w:ascii="Times New Roman" w:hAnsi="Times New Roman" w:cs="Times New Roman"/>
            </w:rPr>
          </w:rPrChange>
        </w:rPr>
        <w:t>that is whole</w:t>
      </w:r>
      <w:r w:rsidR="00BE4FAF" w:rsidRPr="003D3C74">
        <w:rPr>
          <w:rFonts w:ascii="Times New Roman" w:hAnsi="Times New Roman" w:cs="Times New Roman"/>
          <w:rPrChange w:id="817" w:author="Magnuson" w:date="2019-09-28T12:58:00Z">
            <w:rPr>
              <w:rFonts w:ascii="Times New Roman" w:hAnsi="Times New Roman" w:cs="Times New Roman"/>
            </w:rPr>
          </w:rPrChange>
        </w:rPr>
        <w:t>.</w:t>
      </w:r>
      <w:r w:rsidR="00CB44F4" w:rsidRPr="003D3C74">
        <w:rPr>
          <w:rFonts w:ascii="Times New Roman" w:hAnsi="Times New Roman" w:cs="Times New Roman"/>
          <w:rPrChange w:id="818" w:author="Magnuson" w:date="2019-09-28T12:58:00Z">
            <w:rPr>
              <w:rFonts w:ascii="Times New Roman" w:hAnsi="Times New Roman" w:cs="Times New Roman"/>
            </w:rPr>
          </w:rPrChange>
        </w:rPr>
        <w:t xml:space="preserve"> </w:t>
      </w:r>
    </w:p>
    <w:p w14:paraId="463A7E72" w14:textId="77777777" w:rsidR="004303A8" w:rsidRPr="003D3C74" w:rsidRDefault="004303A8"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819" w:author="Magnuson" w:date="2019-09-28T12:58:00Z">
            <w:rPr>
              <w:rFonts w:ascii="Times New Roman" w:hAnsi="Times New Roman" w:cs="Times New Roman"/>
            </w:rPr>
          </w:rPrChange>
        </w:rPr>
      </w:pPr>
    </w:p>
    <w:p w14:paraId="4D11B660" w14:textId="28BEEFE6" w:rsidR="004303A8" w:rsidRPr="003D3C74" w:rsidRDefault="0077388B" w:rsidP="0077388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820" w:author="Magnuson" w:date="2019-09-28T12:58:00Z">
            <w:rPr>
              <w:rFonts w:ascii="Times New Roman" w:hAnsi="Times New Roman" w:cs="Times New Roman"/>
            </w:rPr>
          </w:rPrChange>
        </w:rPr>
      </w:pPr>
      <w:r w:rsidRPr="003D3C74">
        <w:rPr>
          <w:rFonts w:ascii="Times New Roman" w:hAnsi="Times New Roman" w:cs="Times New Roman"/>
          <w:rPrChange w:id="821" w:author="Magnuson" w:date="2019-09-28T12:58:00Z">
            <w:rPr>
              <w:rFonts w:ascii="Times New Roman" w:hAnsi="Times New Roman" w:cs="Times New Roman"/>
            </w:rPr>
          </w:rPrChange>
        </w:rPr>
        <w:t>&lt;</w:t>
      </w:r>
      <w:r w:rsidR="00813152">
        <w:rPr>
          <w:rFonts w:ascii="Times New Roman" w:hAnsi="Times New Roman" w:cs="Times New Roman"/>
        </w:rPr>
        <w:t>2</w:t>
      </w:r>
      <w:r w:rsidRPr="003D3C74">
        <w:rPr>
          <w:rFonts w:ascii="Times New Roman" w:hAnsi="Times New Roman" w:cs="Times New Roman"/>
          <w:rPrChange w:id="822" w:author="Magnuson" w:date="2019-09-28T12:58:00Z">
            <w:rPr>
              <w:rFonts w:ascii="Times New Roman" w:hAnsi="Times New Roman" w:cs="Times New Roman"/>
            </w:rPr>
          </w:rPrChange>
        </w:rPr>
        <w:t xml:space="preserve">&gt; </w:t>
      </w:r>
      <w:r w:rsidR="0028794F" w:rsidRPr="003D3C74">
        <w:rPr>
          <w:rFonts w:ascii="Times New Roman" w:hAnsi="Times New Roman" w:cs="Times New Roman"/>
          <w:rPrChange w:id="823" w:author="Magnuson" w:date="2019-09-28T12:58:00Z">
            <w:rPr>
              <w:rFonts w:ascii="Times New Roman" w:hAnsi="Times New Roman" w:cs="Times New Roman"/>
            </w:rPr>
          </w:rPrChange>
        </w:rPr>
        <w:t>Trauma’s Contribution to Being In-Between</w:t>
      </w:r>
    </w:p>
    <w:p w14:paraId="3B8E6E59" w14:textId="40DBCB90" w:rsidR="00A50290" w:rsidRPr="003D3C74" w:rsidRDefault="00983507"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824" w:author="Magnuson" w:date="2019-09-28T12:58:00Z">
            <w:rPr>
              <w:rFonts w:ascii="Times New Roman" w:hAnsi="Times New Roman" w:cs="Times New Roman"/>
            </w:rPr>
          </w:rPrChange>
        </w:rPr>
      </w:pPr>
      <w:r w:rsidRPr="003D3C74">
        <w:rPr>
          <w:rFonts w:ascii="Times New Roman" w:hAnsi="Times New Roman" w:cs="Times New Roman"/>
          <w:rPrChange w:id="825" w:author="Magnuson" w:date="2019-09-28T12:58:00Z">
            <w:rPr>
              <w:rFonts w:ascii="Times New Roman" w:hAnsi="Times New Roman" w:cs="Times New Roman"/>
            </w:rPr>
          </w:rPrChange>
        </w:rPr>
        <w:tab/>
      </w:r>
      <w:r w:rsidR="004303A8" w:rsidRPr="003D3C74">
        <w:rPr>
          <w:rFonts w:ascii="Times New Roman" w:hAnsi="Times New Roman" w:cs="Times New Roman"/>
          <w:rPrChange w:id="826" w:author="Magnuson" w:date="2019-09-28T12:58:00Z">
            <w:rPr>
              <w:rFonts w:ascii="Times New Roman" w:hAnsi="Times New Roman" w:cs="Times New Roman"/>
            </w:rPr>
          </w:rPrChange>
        </w:rPr>
        <w:t>In addition to a place to live and a mother committed to her, Ava had one additional advantage: Her childhood, by her account, was ordinary</w:t>
      </w:r>
      <w:r w:rsidR="00F43879" w:rsidRPr="003D3C74">
        <w:rPr>
          <w:rFonts w:ascii="Times New Roman" w:hAnsi="Times New Roman" w:cs="Times New Roman"/>
          <w:rPrChange w:id="827" w:author="Magnuson" w:date="2019-09-28T12:58:00Z">
            <w:rPr>
              <w:rFonts w:ascii="Times New Roman" w:hAnsi="Times New Roman" w:cs="Times New Roman"/>
            </w:rPr>
          </w:rPrChange>
        </w:rPr>
        <w:t xml:space="preserve"> and without much trauma</w:t>
      </w:r>
      <w:r w:rsidR="004303A8" w:rsidRPr="003D3C74">
        <w:rPr>
          <w:rFonts w:ascii="Times New Roman" w:hAnsi="Times New Roman" w:cs="Times New Roman"/>
          <w:rPrChange w:id="828" w:author="Magnuson" w:date="2019-09-28T12:58:00Z">
            <w:rPr>
              <w:rFonts w:ascii="Times New Roman" w:hAnsi="Times New Roman" w:cs="Times New Roman"/>
            </w:rPr>
          </w:rPrChange>
        </w:rPr>
        <w:t xml:space="preserve">. Kurtis and Katrina had experienced severe trauma, and this </w:t>
      </w:r>
      <w:r w:rsidRPr="003D3C74">
        <w:rPr>
          <w:rFonts w:ascii="Times New Roman" w:hAnsi="Times New Roman" w:cs="Times New Roman"/>
          <w:rPrChange w:id="829" w:author="Magnuson" w:date="2019-09-28T12:58:00Z">
            <w:rPr>
              <w:rFonts w:ascii="Times New Roman" w:hAnsi="Times New Roman" w:cs="Times New Roman"/>
            </w:rPr>
          </w:rPrChange>
        </w:rPr>
        <w:t>wa</w:t>
      </w:r>
      <w:r w:rsidR="004303A8" w:rsidRPr="003D3C74">
        <w:rPr>
          <w:rFonts w:ascii="Times New Roman" w:hAnsi="Times New Roman" w:cs="Times New Roman"/>
          <w:rPrChange w:id="830" w:author="Magnuson" w:date="2019-09-28T12:58:00Z">
            <w:rPr>
              <w:rFonts w:ascii="Times New Roman" w:hAnsi="Times New Roman" w:cs="Times New Roman"/>
            </w:rPr>
          </w:rPrChange>
        </w:rPr>
        <w:t xml:space="preserve">s true of most </w:t>
      </w:r>
      <w:r w:rsidR="00643510" w:rsidRPr="003D3C74">
        <w:rPr>
          <w:rFonts w:ascii="Times New Roman" w:hAnsi="Times New Roman" w:cs="Times New Roman"/>
          <w:rPrChange w:id="831" w:author="Magnuson" w:date="2019-09-28T12:58:00Z">
            <w:rPr>
              <w:rFonts w:ascii="Times New Roman" w:hAnsi="Times New Roman" w:cs="Times New Roman"/>
            </w:rPr>
          </w:rPrChange>
        </w:rPr>
        <w:t xml:space="preserve">of the </w:t>
      </w:r>
      <w:r w:rsidR="004303A8" w:rsidRPr="003D3C74">
        <w:rPr>
          <w:rFonts w:ascii="Times New Roman" w:hAnsi="Times New Roman" w:cs="Times New Roman"/>
          <w:rPrChange w:id="832" w:author="Magnuson" w:date="2019-09-28T12:58:00Z">
            <w:rPr>
              <w:rFonts w:ascii="Times New Roman" w:hAnsi="Times New Roman" w:cs="Times New Roman"/>
            </w:rPr>
          </w:rPrChange>
        </w:rPr>
        <w:t>street-involved youth</w:t>
      </w:r>
      <w:r w:rsidR="00643510" w:rsidRPr="003D3C74">
        <w:rPr>
          <w:rFonts w:ascii="Times New Roman" w:hAnsi="Times New Roman" w:cs="Times New Roman"/>
          <w:rPrChange w:id="833" w:author="Magnuson" w:date="2019-09-28T12:58:00Z">
            <w:rPr>
              <w:rFonts w:ascii="Times New Roman" w:hAnsi="Times New Roman" w:cs="Times New Roman"/>
            </w:rPr>
          </w:rPrChange>
        </w:rPr>
        <w:t xml:space="preserve"> in our study</w:t>
      </w:r>
      <w:r w:rsidR="004303A8" w:rsidRPr="003D3C74">
        <w:rPr>
          <w:rFonts w:ascii="Times New Roman" w:hAnsi="Times New Roman" w:cs="Times New Roman"/>
          <w:rPrChange w:id="834" w:author="Magnuson" w:date="2019-09-28T12:58:00Z">
            <w:rPr>
              <w:rFonts w:ascii="Times New Roman" w:hAnsi="Times New Roman" w:cs="Times New Roman"/>
            </w:rPr>
          </w:rPrChange>
        </w:rPr>
        <w:t>. This trauma r</w:t>
      </w:r>
      <w:r w:rsidR="005D375A" w:rsidRPr="003D3C74">
        <w:rPr>
          <w:rFonts w:ascii="Times New Roman" w:hAnsi="Times New Roman" w:cs="Times New Roman"/>
          <w:rPrChange w:id="835" w:author="Magnuson" w:date="2019-09-28T12:58:00Z">
            <w:rPr>
              <w:rFonts w:ascii="Times New Roman" w:hAnsi="Times New Roman" w:cs="Times New Roman"/>
            </w:rPr>
          </w:rPrChange>
        </w:rPr>
        <w:t>everberate</w:t>
      </w:r>
      <w:r w:rsidR="00643510" w:rsidRPr="003D3C74">
        <w:rPr>
          <w:rFonts w:ascii="Times New Roman" w:hAnsi="Times New Roman" w:cs="Times New Roman"/>
          <w:rPrChange w:id="836" w:author="Magnuson" w:date="2019-09-28T12:58:00Z">
            <w:rPr>
              <w:rFonts w:ascii="Times New Roman" w:hAnsi="Times New Roman" w:cs="Times New Roman"/>
            </w:rPr>
          </w:rPrChange>
        </w:rPr>
        <w:t>d</w:t>
      </w:r>
      <w:r w:rsidR="005D375A" w:rsidRPr="003D3C74">
        <w:rPr>
          <w:rFonts w:ascii="Times New Roman" w:hAnsi="Times New Roman" w:cs="Times New Roman"/>
          <w:rPrChange w:id="837" w:author="Magnuson" w:date="2019-09-28T12:58:00Z">
            <w:rPr>
              <w:rFonts w:ascii="Times New Roman" w:hAnsi="Times New Roman" w:cs="Times New Roman"/>
            </w:rPr>
          </w:rPrChange>
        </w:rPr>
        <w:t xml:space="preserve"> throughout their liv</w:t>
      </w:r>
      <w:r w:rsidR="004303A8" w:rsidRPr="003D3C74">
        <w:rPr>
          <w:rFonts w:ascii="Times New Roman" w:hAnsi="Times New Roman" w:cs="Times New Roman"/>
          <w:rPrChange w:id="838" w:author="Magnuson" w:date="2019-09-28T12:58:00Z">
            <w:rPr>
              <w:rFonts w:ascii="Times New Roman" w:hAnsi="Times New Roman" w:cs="Times New Roman"/>
            </w:rPr>
          </w:rPrChange>
        </w:rPr>
        <w:t>e</w:t>
      </w:r>
      <w:r w:rsidR="005D375A" w:rsidRPr="003D3C74">
        <w:rPr>
          <w:rFonts w:ascii="Times New Roman" w:hAnsi="Times New Roman" w:cs="Times New Roman"/>
          <w:rPrChange w:id="839" w:author="Magnuson" w:date="2019-09-28T12:58:00Z">
            <w:rPr>
              <w:rFonts w:ascii="Times New Roman" w:hAnsi="Times New Roman" w:cs="Times New Roman"/>
            </w:rPr>
          </w:rPrChange>
        </w:rPr>
        <w:t>s</w:t>
      </w:r>
      <w:r w:rsidR="004303A8" w:rsidRPr="003D3C74">
        <w:rPr>
          <w:rFonts w:ascii="Times New Roman" w:hAnsi="Times New Roman" w:cs="Times New Roman"/>
          <w:rPrChange w:id="840" w:author="Magnuson" w:date="2019-09-28T12:58:00Z">
            <w:rPr>
              <w:rFonts w:ascii="Times New Roman" w:hAnsi="Times New Roman" w:cs="Times New Roman"/>
            </w:rPr>
          </w:rPrChange>
        </w:rPr>
        <w:t xml:space="preserve">. </w:t>
      </w:r>
      <w:r w:rsidR="00BD0D46" w:rsidRPr="003D3C74">
        <w:rPr>
          <w:rFonts w:ascii="Times New Roman" w:hAnsi="Times New Roman" w:cs="Times New Roman"/>
          <w:rPrChange w:id="841" w:author="Magnuson" w:date="2019-09-28T12:58:00Z">
            <w:rPr>
              <w:rFonts w:ascii="Times New Roman" w:hAnsi="Times New Roman" w:cs="Times New Roman"/>
            </w:rPr>
          </w:rPrChange>
        </w:rPr>
        <w:t>T</w:t>
      </w:r>
      <w:r w:rsidR="00643510" w:rsidRPr="003D3C74">
        <w:rPr>
          <w:rFonts w:ascii="Times New Roman" w:hAnsi="Times New Roman" w:cs="Times New Roman"/>
          <w:rPrChange w:id="842" w:author="Magnuson" w:date="2019-09-28T12:58:00Z">
            <w:rPr>
              <w:rFonts w:ascii="Times New Roman" w:hAnsi="Times New Roman" w:cs="Times New Roman"/>
            </w:rPr>
          </w:rPrChange>
        </w:rPr>
        <w:t xml:space="preserve">heir trauma </w:t>
      </w:r>
      <w:r w:rsidR="00BE4FAF" w:rsidRPr="003D3C74">
        <w:rPr>
          <w:rFonts w:ascii="Times New Roman" w:hAnsi="Times New Roman" w:cs="Times New Roman"/>
          <w:rPrChange w:id="843" w:author="Magnuson" w:date="2019-09-28T12:58:00Z">
            <w:rPr>
              <w:rFonts w:ascii="Times New Roman" w:hAnsi="Times New Roman" w:cs="Times New Roman"/>
            </w:rPr>
          </w:rPrChange>
        </w:rPr>
        <w:t xml:space="preserve">is </w:t>
      </w:r>
      <w:r w:rsidR="004303A8" w:rsidRPr="003D3C74">
        <w:rPr>
          <w:rFonts w:ascii="Times New Roman" w:hAnsi="Times New Roman" w:cs="Times New Roman"/>
          <w:rPrChange w:id="844" w:author="Magnuson" w:date="2019-09-28T12:58:00Z">
            <w:rPr>
              <w:rFonts w:ascii="Times New Roman" w:hAnsi="Times New Roman" w:cs="Times New Roman"/>
            </w:rPr>
          </w:rPrChange>
        </w:rPr>
        <w:t xml:space="preserve">important to understanding their experience of being in-between. </w:t>
      </w:r>
      <w:r w:rsidR="00A50290" w:rsidRPr="003D3C74">
        <w:rPr>
          <w:rFonts w:ascii="Times New Roman" w:hAnsi="Times New Roman" w:cs="Times New Roman"/>
          <w:rPrChange w:id="845" w:author="Magnuson" w:date="2019-09-28T12:58:00Z">
            <w:rPr>
              <w:rFonts w:ascii="Times New Roman" w:hAnsi="Times New Roman" w:cs="Times New Roman"/>
            </w:rPr>
          </w:rPrChange>
        </w:rPr>
        <w:t xml:space="preserve">First, normative expectations about timing </w:t>
      </w:r>
      <w:r w:rsidR="00643510" w:rsidRPr="003D3C74">
        <w:rPr>
          <w:rFonts w:ascii="Times New Roman" w:hAnsi="Times New Roman" w:cs="Times New Roman"/>
          <w:rPrChange w:id="846" w:author="Magnuson" w:date="2019-09-28T12:58:00Z">
            <w:rPr>
              <w:rFonts w:ascii="Times New Roman" w:hAnsi="Times New Roman" w:cs="Times New Roman"/>
            </w:rPr>
          </w:rPrChange>
        </w:rPr>
        <w:t>were</w:t>
      </w:r>
      <w:r w:rsidR="00A50290" w:rsidRPr="003D3C74">
        <w:rPr>
          <w:rFonts w:ascii="Times New Roman" w:hAnsi="Times New Roman" w:cs="Times New Roman"/>
          <w:rPrChange w:id="847" w:author="Magnuson" w:date="2019-09-28T12:58:00Z">
            <w:rPr>
              <w:rFonts w:ascii="Times New Roman" w:hAnsi="Times New Roman" w:cs="Times New Roman"/>
            </w:rPr>
          </w:rPrChange>
        </w:rPr>
        <w:t xml:space="preserve"> suspended. Second, </w:t>
      </w:r>
      <w:r w:rsidR="00627B3F" w:rsidRPr="003D3C74">
        <w:rPr>
          <w:rFonts w:ascii="Times New Roman" w:hAnsi="Times New Roman" w:cs="Times New Roman"/>
          <w:rPrChange w:id="848" w:author="Magnuson" w:date="2019-09-28T12:58:00Z">
            <w:rPr>
              <w:rFonts w:ascii="Times New Roman" w:hAnsi="Times New Roman" w:cs="Times New Roman"/>
            </w:rPr>
          </w:rPrChange>
        </w:rPr>
        <w:t xml:space="preserve">the experience of trauma </w:t>
      </w:r>
      <w:r w:rsidR="00643510" w:rsidRPr="003D3C74">
        <w:rPr>
          <w:rFonts w:ascii="Times New Roman" w:hAnsi="Times New Roman" w:cs="Times New Roman"/>
          <w:rPrChange w:id="849" w:author="Magnuson" w:date="2019-09-28T12:58:00Z">
            <w:rPr>
              <w:rFonts w:ascii="Times New Roman" w:hAnsi="Times New Roman" w:cs="Times New Roman"/>
            </w:rPr>
          </w:rPrChange>
        </w:rPr>
        <w:t>was</w:t>
      </w:r>
      <w:r w:rsidR="00627B3F" w:rsidRPr="003D3C74">
        <w:rPr>
          <w:rFonts w:ascii="Times New Roman" w:hAnsi="Times New Roman" w:cs="Times New Roman"/>
          <w:rPrChange w:id="850" w:author="Magnuson" w:date="2019-09-28T12:58:00Z">
            <w:rPr>
              <w:rFonts w:ascii="Times New Roman" w:hAnsi="Times New Roman" w:cs="Times New Roman"/>
            </w:rPr>
          </w:rPrChange>
        </w:rPr>
        <w:t xml:space="preserve"> emotionally and narratively in</w:t>
      </w:r>
      <w:r w:rsidR="002E477F" w:rsidRPr="003D3C74">
        <w:rPr>
          <w:rFonts w:ascii="Times New Roman" w:hAnsi="Times New Roman" w:cs="Times New Roman"/>
          <w:rPrChange w:id="851" w:author="Magnuson" w:date="2019-09-28T12:58:00Z">
            <w:rPr>
              <w:rFonts w:ascii="Times New Roman" w:hAnsi="Times New Roman" w:cs="Times New Roman"/>
            </w:rPr>
          </w:rPrChange>
        </w:rPr>
        <w:t>tense, such that</w:t>
      </w:r>
      <w:r w:rsidR="00627B3F" w:rsidRPr="003D3C74">
        <w:rPr>
          <w:rFonts w:ascii="Times New Roman" w:hAnsi="Times New Roman" w:cs="Times New Roman"/>
          <w:rPrChange w:id="852" w:author="Magnuson" w:date="2019-09-28T12:58:00Z">
            <w:rPr>
              <w:rFonts w:ascii="Times New Roman" w:hAnsi="Times New Roman" w:cs="Times New Roman"/>
            </w:rPr>
          </w:rPrChange>
        </w:rPr>
        <w:t xml:space="preserve"> these youth </w:t>
      </w:r>
      <w:r w:rsidR="00643510" w:rsidRPr="003D3C74">
        <w:rPr>
          <w:rFonts w:ascii="Times New Roman" w:hAnsi="Times New Roman" w:cs="Times New Roman"/>
          <w:rPrChange w:id="853" w:author="Magnuson" w:date="2019-09-28T12:58:00Z">
            <w:rPr>
              <w:rFonts w:ascii="Times New Roman" w:hAnsi="Times New Roman" w:cs="Times New Roman"/>
            </w:rPr>
          </w:rPrChange>
        </w:rPr>
        <w:t>said they felt</w:t>
      </w:r>
      <w:r w:rsidR="00627B3F" w:rsidRPr="003D3C74">
        <w:rPr>
          <w:rFonts w:ascii="Times New Roman" w:hAnsi="Times New Roman" w:cs="Times New Roman"/>
          <w:rPrChange w:id="854" w:author="Magnuson" w:date="2019-09-28T12:58:00Z">
            <w:rPr>
              <w:rFonts w:ascii="Times New Roman" w:hAnsi="Times New Roman" w:cs="Times New Roman"/>
            </w:rPr>
          </w:rPrChange>
        </w:rPr>
        <w:t xml:space="preserve"> older than their age, and their struggle with the aftermath </w:t>
      </w:r>
      <w:r w:rsidR="00643510" w:rsidRPr="003D3C74">
        <w:rPr>
          <w:rFonts w:ascii="Times New Roman" w:hAnsi="Times New Roman" w:cs="Times New Roman"/>
          <w:rPrChange w:id="855" w:author="Magnuson" w:date="2019-09-28T12:58:00Z">
            <w:rPr>
              <w:rFonts w:ascii="Times New Roman" w:hAnsi="Times New Roman" w:cs="Times New Roman"/>
            </w:rPr>
          </w:rPrChange>
        </w:rPr>
        <w:t>was</w:t>
      </w:r>
      <w:r w:rsidR="00627B3F" w:rsidRPr="003D3C74">
        <w:rPr>
          <w:rFonts w:ascii="Times New Roman" w:hAnsi="Times New Roman" w:cs="Times New Roman"/>
          <w:rPrChange w:id="856" w:author="Magnuson" w:date="2019-09-28T12:58:00Z">
            <w:rPr>
              <w:rFonts w:ascii="Times New Roman" w:hAnsi="Times New Roman" w:cs="Times New Roman"/>
            </w:rPr>
          </w:rPrChange>
        </w:rPr>
        <w:t xml:space="preserve"> part the</w:t>
      </w:r>
      <w:r w:rsidR="00BD0D46" w:rsidRPr="003D3C74">
        <w:rPr>
          <w:rFonts w:ascii="Times New Roman" w:hAnsi="Times New Roman" w:cs="Times New Roman"/>
          <w:rPrChange w:id="857" w:author="Magnuson" w:date="2019-09-28T12:58:00Z">
            <w:rPr>
              <w:rFonts w:ascii="Times New Roman" w:hAnsi="Times New Roman" w:cs="Times New Roman"/>
            </w:rPr>
          </w:rPrChange>
        </w:rPr>
        <w:t>ir description of</w:t>
      </w:r>
      <w:r w:rsidR="00627B3F" w:rsidRPr="003D3C74">
        <w:rPr>
          <w:rFonts w:ascii="Times New Roman" w:hAnsi="Times New Roman" w:cs="Times New Roman"/>
          <w:rPrChange w:id="858" w:author="Magnuson" w:date="2019-09-28T12:58:00Z">
            <w:rPr>
              <w:rFonts w:ascii="Times New Roman" w:hAnsi="Times New Roman" w:cs="Times New Roman"/>
            </w:rPr>
          </w:rPrChange>
        </w:rPr>
        <w:t xml:space="preserve"> the</w:t>
      </w:r>
      <w:r w:rsidR="00BD0D46" w:rsidRPr="003D3C74">
        <w:rPr>
          <w:rFonts w:ascii="Times New Roman" w:hAnsi="Times New Roman" w:cs="Times New Roman"/>
          <w:rPrChange w:id="859" w:author="Magnuson" w:date="2019-09-28T12:58:00Z">
            <w:rPr>
              <w:rFonts w:ascii="Times New Roman" w:hAnsi="Times New Roman" w:cs="Times New Roman"/>
            </w:rPr>
          </w:rPrChange>
        </w:rPr>
        <w:t>ir</w:t>
      </w:r>
      <w:r w:rsidR="00627B3F" w:rsidRPr="003D3C74">
        <w:rPr>
          <w:rFonts w:ascii="Times New Roman" w:hAnsi="Times New Roman" w:cs="Times New Roman"/>
          <w:rPrChange w:id="860" w:author="Magnuson" w:date="2019-09-28T12:58:00Z">
            <w:rPr>
              <w:rFonts w:ascii="Times New Roman" w:hAnsi="Times New Roman" w:cs="Times New Roman"/>
            </w:rPr>
          </w:rPrChange>
        </w:rPr>
        <w:t xml:space="preserve"> everyday life.</w:t>
      </w:r>
    </w:p>
    <w:p w14:paraId="622C0E44" w14:textId="31820583" w:rsidR="004303A8" w:rsidRPr="003D3C74" w:rsidRDefault="00DE561E"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Change w:id="861" w:author="Magnuson" w:date="2019-09-28T12:58:00Z">
            <w:rPr>
              <w:rFonts w:ascii="Times New Roman" w:hAnsi="Times New Roman" w:cs="Times New Roman"/>
              <w:color w:val="262626"/>
            </w:rPr>
          </w:rPrChange>
        </w:rPr>
      </w:pPr>
      <w:r w:rsidRPr="003D3C74">
        <w:rPr>
          <w:rFonts w:ascii="Times New Roman" w:hAnsi="Times New Roman" w:cs="Times New Roman"/>
          <w:rPrChange w:id="862" w:author="Magnuson" w:date="2019-09-28T12:58:00Z">
            <w:rPr>
              <w:rFonts w:ascii="Times New Roman" w:hAnsi="Times New Roman" w:cs="Times New Roman"/>
            </w:rPr>
          </w:rPrChange>
        </w:rPr>
        <w:t>T</w:t>
      </w:r>
      <w:r w:rsidR="005D375A" w:rsidRPr="003D3C74">
        <w:rPr>
          <w:rFonts w:ascii="Times New Roman" w:hAnsi="Times New Roman" w:cs="Times New Roman"/>
          <w:rPrChange w:id="863" w:author="Magnuson" w:date="2019-09-28T12:58:00Z">
            <w:rPr>
              <w:rFonts w:ascii="Times New Roman" w:hAnsi="Times New Roman" w:cs="Times New Roman"/>
            </w:rPr>
          </w:rPrChange>
        </w:rPr>
        <w:t xml:space="preserve">he pervasiveness of trauma among </w:t>
      </w:r>
      <w:r w:rsidR="00983507" w:rsidRPr="003D3C74">
        <w:rPr>
          <w:rFonts w:ascii="Times New Roman" w:hAnsi="Times New Roman" w:cs="Times New Roman"/>
          <w:rPrChange w:id="864" w:author="Magnuson" w:date="2019-09-28T12:58:00Z">
            <w:rPr>
              <w:rFonts w:ascii="Times New Roman" w:hAnsi="Times New Roman" w:cs="Times New Roman"/>
            </w:rPr>
          </w:rPrChange>
        </w:rPr>
        <w:t>street-involved</w:t>
      </w:r>
      <w:r w:rsidR="004303A8" w:rsidRPr="003D3C74">
        <w:rPr>
          <w:rFonts w:ascii="Times New Roman" w:hAnsi="Times New Roman" w:cs="Times New Roman"/>
          <w:rPrChange w:id="865" w:author="Magnuson" w:date="2019-09-28T12:58:00Z">
            <w:rPr>
              <w:rFonts w:ascii="Times New Roman" w:hAnsi="Times New Roman" w:cs="Times New Roman"/>
            </w:rPr>
          </w:rPrChange>
        </w:rPr>
        <w:t xml:space="preserve"> youth</w:t>
      </w:r>
      <w:r w:rsidRPr="003D3C74">
        <w:rPr>
          <w:rFonts w:ascii="Times New Roman" w:hAnsi="Times New Roman" w:cs="Times New Roman"/>
          <w:rPrChange w:id="866" w:author="Magnuson" w:date="2019-09-28T12:58:00Z">
            <w:rPr>
              <w:rFonts w:ascii="Times New Roman" w:hAnsi="Times New Roman" w:cs="Times New Roman"/>
            </w:rPr>
          </w:rPrChange>
        </w:rPr>
        <w:t xml:space="preserve"> has been noted in other studies (Bender et al. 2014)</w:t>
      </w:r>
      <w:r w:rsidR="004303A8" w:rsidRPr="003D3C74">
        <w:rPr>
          <w:rFonts w:ascii="Times New Roman" w:hAnsi="Times New Roman" w:cs="Times New Roman"/>
          <w:rPrChange w:id="867" w:author="Magnuson" w:date="2019-09-28T12:58:00Z">
            <w:rPr>
              <w:rFonts w:ascii="Times New Roman" w:hAnsi="Times New Roman" w:cs="Times New Roman"/>
            </w:rPr>
          </w:rPrChange>
        </w:rPr>
        <w:t>.</w:t>
      </w:r>
      <w:r w:rsidR="004303A8" w:rsidRPr="003D3C74">
        <w:rPr>
          <w:rFonts w:ascii="Times New Roman" w:hAnsi="Times New Roman" w:cs="Times New Roman"/>
          <w:color w:val="262626"/>
          <w:rPrChange w:id="868" w:author="Magnuson" w:date="2019-09-28T12:58:00Z">
            <w:rPr>
              <w:rFonts w:ascii="Times New Roman" w:hAnsi="Times New Roman" w:cs="Times New Roman"/>
              <w:color w:val="262626"/>
            </w:rPr>
          </w:rPrChange>
        </w:rPr>
        <w:t xml:space="preserve"> </w:t>
      </w:r>
      <w:r w:rsidR="00983507" w:rsidRPr="003D3C74">
        <w:rPr>
          <w:rFonts w:ascii="Times New Roman" w:hAnsi="Times New Roman" w:cs="Times New Roman"/>
          <w:color w:val="262626"/>
          <w:rPrChange w:id="869" w:author="Magnuson" w:date="2019-09-28T12:58:00Z">
            <w:rPr>
              <w:rFonts w:ascii="Times New Roman" w:hAnsi="Times New Roman" w:cs="Times New Roman"/>
              <w:color w:val="262626"/>
            </w:rPr>
          </w:rPrChange>
        </w:rPr>
        <w:t>Similar to</w:t>
      </w:r>
      <w:r w:rsidR="004303A8" w:rsidRPr="003D3C74">
        <w:rPr>
          <w:rFonts w:ascii="Times New Roman" w:hAnsi="Times New Roman" w:cs="Times New Roman"/>
          <w:color w:val="262626"/>
          <w:rPrChange w:id="870" w:author="Magnuson" w:date="2019-09-28T12:58:00Z">
            <w:rPr>
              <w:rFonts w:ascii="Times New Roman" w:hAnsi="Times New Roman" w:cs="Times New Roman"/>
              <w:color w:val="262626"/>
            </w:rPr>
          </w:rPrChange>
        </w:rPr>
        <w:t xml:space="preserve"> Finkelhor et al</w:t>
      </w:r>
      <w:r w:rsidR="00983507" w:rsidRPr="003D3C74">
        <w:rPr>
          <w:rFonts w:ascii="Times New Roman" w:hAnsi="Times New Roman" w:cs="Times New Roman"/>
          <w:color w:val="262626"/>
          <w:rPrChange w:id="871" w:author="Magnuson" w:date="2019-09-28T12:58:00Z">
            <w:rPr>
              <w:rFonts w:ascii="Times New Roman" w:hAnsi="Times New Roman" w:cs="Times New Roman"/>
              <w:color w:val="262626"/>
            </w:rPr>
          </w:rPrChange>
        </w:rPr>
        <w:t>.</w:t>
      </w:r>
      <w:r w:rsidR="004303A8" w:rsidRPr="003D3C74">
        <w:rPr>
          <w:rFonts w:ascii="Times New Roman" w:hAnsi="Times New Roman" w:cs="Times New Roman"/>
          <w:color w:val="262626"/>
          <w:rPrChange w:id="872" w:author="Magnuson" w:date="2019-09-28T12:58:00Z">
            <w:rPr>
              <w:rFonts w:ascii="Times New Roman" w:hAnsi="Times New Roman" w:cs="Times New Roman"/>
              <w:color w:val="262626"/>
            </w:rPr>
          </w:rPrChange>
        </w:rPr>
        <w:t xml:space="preserve"> (</w:t>
      </w:r>
      <w:r w:rsidR="00643510" w:rsidRPr="003D3C74">
        <w:rPr>
          <w:rFonts w:ascii="Times New Roman" w:hAnsi="Times New Roman" w:cs="Times New Roman"/>
          <w:color w:val="262626"/>
          <w:rPrChange w:id="873" w:author="Magnuson" w:date="2019-09-28T12:58:00Z">
            <w:rPr>
              <w:rFonts w:ascii="Times New Roman" w:hAnsi="Times New Roman" w:cs="Times New Roman"/>
              <w:color w:val="262626"/>
            </w:rPr>
          </w:rPrChange>
        </w:rPr>
        <w:t xml:space="preserve">2007), Bender et al. (2014) noted </w:t>
      </w:r>
      <w:r w:rsidR="004303A8" w:rsidRPr="003D3C74">
        <w:rPr>
          <w:rFonts w:ascii="Times New Roman" w:hAnsi="Times New Roman" w:cs="Times New Roman"/>
          <w:color w:val="262626"/>
          <w:rPrChange w:id="874" w:author="Magnuson" w:date="2019-09-28T12:58:00Z">
            <w:rPr>
              <w:rFonts w:ascii="Times New Roman" w:hAnsi="Times New Roman" w:cs="Times New Roman"/>
              <w:color w:val="262626"/>
            </w:rPr>
          </w:rPrChange>
        </w:rPr>
        <w:t xml:space="preserve">that youth describe victimization “as a condition rather than an </w:t>
      </w:r>
      <w:r w:rsidR="005D375A" w:rsidRPr="003D3C74">
        <w:rPr>
          <w:rFonts w:ascii="Times New Roman" w:hAnsi="Times New Roman" w:cs="Times New Roman"/>
          <w:color w:val="262626"/>
          <w:rPrChange w:id="875" w:author="Magnuson" w:date="2019-09-28T12:58:00Z">
            <w:rPr>
              <w:rFonts w:ascii="Times New Roman" w:hAnsi="Times New Roman" w:cs="Times New Roman"/>
              <w:color w:val="262626"/>
            </w:rPr>
          </w:rPrChange>
        </w:rPr>
        <w:t>event” (p. 61</w:t>
      </w:r>
      <w:r w:rsidR="004303A8" w:rsidRPr="003D3C74">
        <w:rPr>
          <w:rFonts w:ascii="Times New Roman" w:hAnsi="Times New Roman" w:cs="Times New Roman"/>
          <w:color w:val="262626"/>
          <w:rPrChange w:id="876" w:author="Magnuson" w:date="2019-09-28T12:58:00Z">
            <w:rPr>
              <w:rFonts w:ascii="Times New Roman" w:hAnsi="Times New Roman" w:cs="Times New Roman"/>
              <w:color w:val="262626"/>
            </w:rPr>
          </w:rPrChange>
        </w:rPr>
        <w:t xml:space="preserve">). </w:t>
      </w:r>
    </w:p>
    <w:p w14:paraId="4F2C40E9" w14:textId="6B132AD8" w:rsidR="004303A8" w:rsidRPr="003D3C74" w:rsidRDefault="004303A8"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Change w:id="877"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878" w:author="Magnuson" w:date="2019-09-28T12:58:00Z">
            <w:rPr>
              <w:rFonts w:ascii="Times New Roman" w:hAnsi="Times New Roman" w:cs="Times New Roman"/>
              <w:color w:val="262626"/>
            </w:rPr>
          </w:rPrChange>
        </w:rPr>
        <w:t>One interpretation of being in-between while street</w:t>
      </w:r>
      <w:r w:rsidR="00643510" w:rsidRPr="003D3C74">
        <w:rPr>
          <w:rFonts w:ascii="Times New Roman" w:hAnsi="Times New Roman" w:cs="Times New Roman"/>
          <w:color w:val="262626"/>
          <w:rPrChange w:id="879" w:author="Magnuson" w:date="2019-09-28T12:58:00Z">
            <w:rPr>
              <w:rFonts w:ascii="Times New Roman" w:hAnsi="Times New Roman" w:cs="Times New Roman"/>
              <w:color w:val="262626"/>
            </w:rPr>
          </w:rPrChange>
        </w:rPr>
        <w:t>-</w:t>
      </w:r>
      <w:r w:rsidRPr="003D3C74">
        <w:rPr>
          <w:rFonts w:ascii="Times New Roman" w:hAnsi="Times New Roman" w:cs="Times New Roman"/>
          <w:color w:val="262626"/>
          <w:rPrChange w:id="880" w:author="Magnuson" w:date="2019-09-28T12:58:00Z">
            <w:rPr>
              <w:rFonts w:ascii="Times New Roman" w:hAnsi="Times New Roman" w:cs="Times New Roman"/>
              <w:color w:val="262626"/>
            </w:rPr>
          </w:rPrChange>
        </w:rPr>
        <w:t xml:space="preserve">involved </w:t>
      </w:r>
      <w:r w:rsidR="00643510" w:rsidRPr="003D3C74">
        <w:rPr>
          <w:rFonts w:ascii="Times New Roman" w:hAnsi="Times New Roman" w:cs="Times New Roman"/>
          <w:color w:val="262626"/>
          <w:rPrChange w:id="881" w:author="Magnuson" w:date="2019-09-28T12:58:00Z">
            <w:rPr>
              <w:rFonts w:ascii="Times New Roman" w:hAnsi="Times New Roman" w:cs="Times New Roman"/>
              <w:color w:val="262626"/>
            </w:rPr>
          </w:rPrChange>
        </w:rPr>
        <w:t>wa</w:t>
      </w:r>
      <w:r w:rsidRPr="003D3C74">
        <w:rPr>
          <w:rFonts w:ascii="Times New Roman" w:hAnsi="Times New Roman" w:cs="Times New Roman"/>
          <w:color w:val="262626"/>
          <w:rPrChange w:id="882" w:author="Magnuson" w:date="2019-09-28T12:58:00Z">
            <w:rPr>
              <w:rFonts w:ascii="Times New Roman" w:hAnsi="Times New Roman" w:cs="Times New Roman"/>
              <w:color w:val="262626"/>
            </w:rPr>
          </w:rPrChange>
        </w:rPr>
        <w:t xml:space="preserve">s </w:t>
      </w:r>
      <w:r w:rsidR="002A5A0D" w:rsidRPr="003D3C74">
        <w:rPr>
          <w:rFonts w:ascii="Times New Roman" w:hAnsi="Times New Roman" w:cs="Times New Roman"/>
          <w:color w:val="262626"/>
          <w:rPrChange w:id="883" w:author="Magnuson" w:date="2019-09-28T12:58:00Z">
            <w:rPr>
              <w:rFonts w:ascii="Times New Roman" w:hAnsi="Times New Roman" w:cs="Times New Roman"/>
              <w:color w:val="262626"/>
            </w:rPr>
          </w:rPrChange>
        </w:rPr>
        <w:t xml:space="preserve">that </w:t>
      </w:r>
      <w:r w:rsidR="005D375A" w:rsidRPr="003D3C74">
        <w:rPr>
          <w:rFonts w:ascii="Times New Roman" w:hAnsi="Times New Roman" w:cs="Times New Roman"/>
          <w:color w:val="262626"/>
          <w:rPrChange w:id="884" w:author="Magnuson" w:date="2019-09-28T12:58:00Z">
            <w:rPr>
              <w:rFonts w:ascii="Times New Roman" w:hAnsi="Times New Roman" w:cs="Times New Roman"/>
              <w:color w:val="262626"/>
            </w:rPr>
          </w:rPrChange>
        </w:rPr>
        <w:t xml:space="preserve">it </w:t>
      </w:r>
      <w:r w:rsidR="00643510" w:rsidRPr="003D3C74">
        <w:rPr>
          <w:rFonts w:ascii="Times New Roman" w:hAnsi="Times New Roman" w:cs="Times New Roman"/>
          <w:color w:val="262626"/>
          <w:rPrChange w:id="885" w:author="Magnuson" w:date="2019-09-28T12:58:00Z">
            <w:rPr>
              <w:rFonts w:ascii="Times New Roman" w:hAnsi="Times New Roman" w:cs="Times New Roman"/>
              <w:color w:val="262626"/>
            </w:rPr>
          </w:rPrChange>
        </w:rPr>
        <w:t>had</w:t>
      </w:r>
      <w:r w:rsidR="002A5A0D" w:rsidRPr="003D3C74">
        <w:rPr>
          <w:rFonts w:ascii="Times New Roman" w:hAnsi="Times New Roman" w:cs="Times New Roman"/>
          <w:color w:val="262626"/>
          <w:rPrChange w:id="886" w:author="Magnuson" w:date="2019-09-28T12:58:00Z">
            <w:rPr>
              <w:rFonts w:ascii="Times New Roman" w:hAnsi="Times New Roman" w:cs="Times New Roman"/>
              <w:color w:val="262626"/>
            </w:rPr>
          </w:rPrChange>
        </w:rPr>
        <w:t xml:space="preserve"> to do with </w:t>
      </w:r>
      <w:r w:rsidRPr="003D3C74">
        <w:rPr>
          <w:rFonts w:ascii="Times New Roman" w:hAnsi="Times New Roman" w:cs="Times New Roman"/>
          <w:color w:val="262626"/>
          <w:rPrChange w:id="887" w:author="Magnuson" w:date="2019-09-28T12:58:00Z">
            <w:rPr>
              <w:rFonts w:ascii="Times New Roman" w:hAnsi="Times New Roman" w:cs="Times New Roman"/>
              <w:color w:val="262626"/>
            </w:rPr>
          </w:rPrChange>
        </w:rPr>
        <w:t>sorting through the meaning of</w:t>
      </w:r>
      <w:r w:rsidRPr="003D3C74">
        <w:rPr>
          <w:rFonts w:ascii="Times New Roman" w:hAnsi="Times New Roman" w:cs="Times New Roman"/>
          <w:rPrChange w:id="888" w:author="Magnuson" w:date="2019-09-28T12:58:00Z">
            <w:rPr>
              <w:rFonts w:ascii="Times New Roman" w:hAnsi="Times New Roman" w:cs="Times New Roman"/>
            </w:rPr>
          </w:rPrChange>
        </w:rPr>
        <w:t xml:space="preserve"> “h</w:t>
      </w:r>
      <w:r w:rsidR="005C61BF" w:rsidRPr="003D3C74">
        <w:rPr>
          <w:rFonts w:ascii="Times New Roman" w:hAnsi="Times New Roman" w:cs="Times New Roman"/>
          <w:rPrChange w:id="889" w:author="Magnuson" w:date="2019-09-28T12:58:00Z">
            <w:rPr>
              <w:rFonts w:ascii="Times New Roman" w:hAnsi="Times New Roman" w:cs="Times New Roman"/>
            </w:rPr>
          </w:rPrChange>
        </w:rPr>
        <w:t xml:space="preserve">aving been through a lot,” as </w:t>
      </w:r>
      <w:r w:rsidR="002844D3" w:rsidRPr="003D3C74">
        <w:rPr>
          <w:rFonts w:ascii="Times New Roman" w:hAnsi="Times New Roman" w:cs="Times New Roman"/>
          <w:rPrChange w:id="890" w:author="Magnuson" w:date="2019-09-28T12:58:00Z">
            <w:rPr>
              <w:rFonts w:ascii="Times New Roman" w:hAnsi="Times New Roman" w:cs="Times New Roman"/>
            </w:rPr>
          </w:rPrChange>
        </w:rPr>
        <w:t>Angelia</w:t>
      </w:r>
      <w:r w:rsidR="00BD0D46" w:rsidRPr="003D3C74">
        <w:rPr>
          <w:rFonts w:ascii="Times New Roman" w:hAnsi="Times New Roman" w:cs="Times New Roman"/>
          <w:rPrChange w:id="891" w:author="Magnuson" w:date="2019-09-28T12:58:00Z">
            <w:rPr>
              <w:rFonts w:ascii="Times New Roman" w:hAnsi="Times New Roman" w:cs="Times New Roman"/>
            </w:rPr>
          </w:rPrChange>
        </w:rPr>
        <w:t xml:space="preserve"> </w:t>
      </w:r>
      <w:r w:rsidR="00643510" w:rsidRPr="003D3C74">
        <w:rPr>
          <w:rFonts w:ascii="Times New Roman" w:hAnsi="Times New Roman" w:cs="Times New Roman"/>
          <w:rPrChange w:id="892" w:author="Magnuson" w:date="2019-09-28T12:58:00Z">
            <w:rPr>
              <w:rFonts w:ascii="Times New Roman" w:hAnsi="Times New Roman" w:cs="Times New Roman"/>
            </w:rPr>
          </w:rPrChange>
        </w:rPr>
        <w:t>put it</w:t>
      </w:r>
      <w:r w:rsidR="005C61BF" w:rsidRPr="003D3C74">
        <w:rPr>
          <w:rFonts w:ascii="Times New Roman" w:hAnsi="Times New Roman" w:cs="Times New Roman"/>
          <w:rPrChange w:id="893" w:author="Magnuson" w:date="2019-09-28T12:58:00Z">
            <w:rPr>
              <w:rFonts w:ascii="Times New Roman" w:hAnsi="Times New Roman" w:cs="Times New Roman"/>
            </w:rPr>
          </w:rPrChange>
        </w:rPr>
        <w:t>.</w:t>
      </w:r>
      <w:r w:rsidRPr="003D3C74">
        <w:rPr>
          <w:rFonts w:ascii="Times New Roman" w:hAnsi="Times New Roman" w:cs="Times New Roman"/>
          <w:rPrChange w:id="894" w:author="Magnuson" w:date="2019-09-28T12:58:00Z">
            <w:rPr>
              <w:rFonts w:ascii="Times New Roman" w:hAnsi="Times New Roman" w:cs="Times New Roman"/>
            </w:rPr>
          </w:rPrChange>
        </w:rPr>
        <w:t xml:space="preserve"> This take</w:t>
      </w:r>
      <w:r w:rsidR="00AB66F3" w:rsidRPr="003D3C74">
        <w:rPr>
          <w:rFonts w:ascii="Times New Roman" w:hAnsi="Times New Roman" w:cs="Times New Roman"/>
          <w:rPrChange w:id="895" w:author="Magnuson" w:date="2019-09-28T12:58:00Z">
            <w:rPr>
              <w:rFonts w:ascii="Times New Roman" w:hAnsi="Times New Roman" w:cs="Times New Roman"/>
            </w:rPr>
          </w:rPrChange>
        </w:rPr>
        <w:t xml:space="preserve">s time. </w:t>
      </w:r>
      <w:r w:rsidRPr="003D3C74">
        <w:rPr>
          <w:rFonts w:ascii="Times New Roman" w:hAnsi="Times New Roman" w:cs="Times New Roman"/>
          <w:rPrChange w:id="896" w:author="Magnuson" w:date="2019-09-28T12:58:00Z">
            <w:rPr>
              <w:rFonts w:ascii="Times New Roman" w:hAnsi="Times New Roman" w:cs="Times New Roman"/>
            </w:rPr>
          </w:rPrChange>
        </w:rPr>
        <w:t>Ava</w:t>
      </w:r>
      <w:r w:rsidR="002A5A0D" w:rsidRPr="003D3C74">
        <w:rPr>
          <w:rFonts w:ascii="Times New Roman" w:hAnsi="Times New Roman" w:cs="Times New Roman"/>
          <w:rPrChange w:id="897" w:author="Magnuson" w:date="2019-09-28T12:58:00Z">
            <w:rPr>
              <w:rFonts w:ascii="Times New Roman" w:hAnsi="Times New Roman" w:cs="Times New Roman"/>
            </w:rPr>
          </w:rPrChange>
        </w:rPr>
        <w:t>, who did not experience trauma,</w:t>
      </w:r>
      <w:r w:rsidRPr="003D3C74">
        <w:rPr>
          <w:rFonts w:ascii="Times New Roman" w:hAnsi="Times New Roman" w:cs="Times New Roman"/>
          <w:rPrChange w:id="898" w:author="Magnuson" w:date="2019-09-28T12:58:00Z">
            <w:rPr>
              <w:rFonts w:ascii="Times New Roman" w:hAnsi="Times New Roman" w:cs="Times New Roman"/>
            </w:rPr>
          </w:rPrChange>
        </w:rPr>
        <w:t xml:space="preserve"> regretted dropping out of school</w:t>
      </w:r>
      <w:r w:rsidR="00F43879" w:rsidRPr="003D3C74">
        <w:rPr>
          <w:rFonts w:ascii="Times New Roman" w:hAnsi="Times New Roman" w:cs="Times New Roman"/>
          <w:rPrChange w:id="899" w:author="Magnuson" w:date="2019-09-28T12:58:00Z">
            <w:rPr>
              <w:rFonts w:ascii="Times New Roman" w:hAnsi="Times New Roman" w:cs="Times New Roman"/>
            </w:rPr>
          </w:rPrChange>
        </w:rPr>
        <w:t>. She</w:t>
      </w:r>
      <w:r w:rsidRPr="003D3C74">
        <w:rPr>
          <w:rFonts w:ascii="Times New Roman" w:hAnsi="Times New Roman" w:cs="Times New Roman"/>
          <w:rPrChange w:id="900" w:author="Magnuson" w:date="2019-09-28T12:58:00Z">
            <w:rPr>
              <w:rFonts w:ascii="Times New Roman" w:hAnsi="Times New Roman" w:cs="Times New Roman"/>
            </w:rPr>
          </w:rPrChange>
        </w:rPr>
        <w:t xml:space="preserve"> </w:t>
      </w:r>
      <w:r w:rsidR="00F43879" w:rsidRPr="003D3C74">
        <w:rPr>
          <w:rFonts w:ascii="Times New Roman" w:hAnsi="Times New Roman" w:cs="Times New Roman"/>
          <w:rPrChange w:id="901" w:author="Magnuson" w:date="2019-09-28T12:58:00Z">
            <w:rPr>
              <w:rFonts w:ascii="Times New Roman" w:hAnsi="Times New Roman" w:cs="Times New Roman"/>
            </w:rPr>
          </w:rPrChange>
        </w:rPr>
        <w:t xml:space="preserve">also </w:t>
      </w:r>
      <w:r w:rsidRPr="003D3C74">
        <w:rPr>
          <w:rFonts w:ascii="Times New Roman" w:hAnsi="Times New Roman" w:cs="Times New Roman"/>
          <w:rPrChange w:id="902" w:author="Magnuson" w:date="2019-09-28T12:58:00Z">
            <w:rPr>
              <w:rFonts w:ascii="Times New Roman" w:hAnsi="Times New Roman" w:cs="Times New Roman"/>
            </w:rPr>
          </w:rPrChange>
        </w:rPr>
        <w:t xml:space="preserve">regretted using </w:t>
      </w:r>
      <w:r w:rsidRPr="003D3C74">
        <w:rPr>
          <w:rFonts w:ascii="Times New Roman" w:hAnsi="Times New Roman" w:cs="Times New Roman"/>
          <w:rPrChange w:id="903" w:author="Magnuson" w:date="2019-09-28T12:58:00Z">
            <w:rPr>
              <w:rFonts w:ascii="Times New Roman" w:hAnsi="Times New Roman" w:cs="Times New Roman"/>
            </w:rPr>
          </w:rPrChange>
        </w:rPr>
        <w:lastRenderedPageBreak/>
        <w:t>heroin</w:t>
      </w:r>
      <w:r w:rsidR="002844D3" w:rsidRPr="003D3C74">
        <w:rPr>
          <w:rFonts w:ascii="Times New Roman" w:hAnsi="Times New Roman" w:cs="Times New Roman"/>
          <w:rPrChange w:id="904" w:author="Magnuson" w:date="2019-09-28T12:58:00Z">
            <w:rPr>
              <w:rFonts w:ascii="Times New Roman" w:hAnsi="Times New Roman" w:cs="Times New Roman"/>
            </w:rPr>
          </w:rPrChange>
        </w:rPr>
        <w:t>,</w:t>
      </w:r>
      <w:r w:rsidR="00F43879" w:rsidRPr="003D3C74">
        <w:rPr>
          <w:rFonts w:ascii="Times New Roman" w:hAnsi="Times New Roman" w:cs="Times New Roman"/>
          <w:rPrChange w:id="905" w:author="Magnuson" w:date="2019-09-28T12:58:00Z">
            <w:rPr>
              <w:rFonts w:ascii="Times New Roman" w:hAnsi="Times New Roman" w:cs="Times New Roman"/>
            </w:rPr>
          </w:rPrChange>
        </w:rPr>
        <w:t xml:space="preserve"> stating that s</w:t>
      </w:r>
      <w:r w:rsidRPr="003D3C74">
        <w:rPr>
          <w:rFonts w:ascii="Times New Roman" w:hAnsi="Times New Roman" w:cs="Times New Roman"/>
          <w:rPrChange w:id="906" w:author="Magnuson" w:date="2019-09-28T12:58:00Z">
            <w:rPr>
              <w:rFonts w:ascii="Times New Roman" w:hAnsi="Times New Roman" w:cs="Times New Roman"/>
            </w:rPr>
          </w:rPrChange>
        </w:rPr>
        <w:t xml:space="preserve">he “wasted three years.” Many youth who experienced trauma </w:t>
      </w:r>
      <w:r w:rsidR="00643510" w:rsidRPr="003D3C74">
        <w:rPr>
          <w:rFonts w:ascii="Times New Roman" w:hAnsi="Times New Roman" w:cs="Times New Roman"/>
          <w:rPrChange w:id="907" w:author="Magnuson" w:date="2019-09-28T12:58:00Z">
            <w:rPr>
              <w:rFonts w:ascii="Times New Roman" w:hAnsi="Times New Roman" w:cs="Times New Roman"/>
            </w:rPr>
          </w:rPrChange>
        </w:rPr>
        <w:t>has similar</w:t>
      </w:r>
      <w:r w:rsidRPr="003D3C74">
        <w:rPr>
          <w:rFonts w:ascii="Times New Roman" w:hAnsi="Times New Roman" w:cs="Times New Roman"/>
          <w:rPrChange w:id="908" w:author="Magnuson" w:date="2019-09-28T12:58:00Z">
            <w:rPr>
              <w:rFonts w:ascii="Times New Roman" w:hAnsi="Times New Roman" w:cs="Times New Roman"/>
            </w:rPr>
          </w:rPrChange>
        </w:rPr>
        <w:t xml:space="preserve"> regrets, but they rarely </w:t>
      </w:r>
      <w:r w:rsidR="00643510" w:rsidRPr="003D3C74">
        <w:rPr>
          <w:rFonts w:ascii="Times New Roman" w:hAnsi="Times New Roman" w:cs="Times New Roman"/>
          <w:rPrChange w:id="909" w:author="Magnuson" w:date="2019-09-28T12:58:00Z">
            <w:rPr>
              <w:rFonts w:ascii="Times New Roman" w:hAnsi="Times New Roman" w:cs="Times New Roman"/>
            </w:rPr>
          </w:rPrChange>
        </w:rPr>
        <w:t>spoke of</w:t>
      </w:r>
      <w:r w:rsidRPr="003D3C74">
        <w:rPr>
          <w:rFonts w:ascii="Times New Roman" w:hAnsi="Times New Roman" w:cs="Times New Roman"/>
          <w:rPrChange w:id="910" w:author="Magnuson" w:date="2019-09-28T12:58:00Z">
            <w:rPr>
              <w:rFonts w:ascii="Times New Roman" w:hAnsi="Times New Roman" w:cs="Times New Roman"/>
            </w:rPr>
          </w:rPrChange>
        </w:rPr>
        <w:t xml:space="preserve"> their street-involved time as wasted. Usually they </w:t>
      </w:r>
      <w:r w:rsidR="00643510" w:rsidRPr="003D3C74">
        <w:rPr>
          <w:rFonts w:ascii="Times New Roman" w:hAnsi="Times New Roman" w:cs="Times New Roman"/>
          <w:rPrChange w:id="911" w:author="Magnuson" w:date="2019-09-28T12:58:00Z">
            <w:rPr>
              <w:rFonts w:ascii="Times New Roman" w:hAnsi="Times New Roman" w:cs="Times New Roman"/>
            </w:rPr>
          </w:rPrChange>
        </w:rPr>
        <w:t>were</w:t>
      </w:r>
      <w:r w:rsidRPr="003D3C74">
        <w:rPr>
          <w:rFonts w:ascii="Times New Roman" w:hAnsi="Times New Roman" w:cs="Times New Roman"/>
          <w:rPrChange w:id="912" w:author="Magnuson" w:date="2019-09-28T12:58:00Z">
            <w:rPr>
              <w:rFonts w:ascii="Times New Roman" w:hAnsi="Times New Roman" w:cs="Times New Roman"/>
            </w:rPr>
          </w:rPrChange>
        </w:rPr>
        <w:t xml:space="preserve"> grateful for the street wisdom and experiential learning, even if they also wish</w:t>
      </w:r>
      <w:r w:rsidR="00643510" w:rsidRPr="003D3C74">
        <w:rPr>
          <w:rFonts w:ascii="Times New Roman" w:hAnsi="Times New Roman" w:cs="Times New Roman"/>
          <w:rPrChange w:id="913" w:author="Magnuson" w:date="2019-09-28T12:58:00Z">
            <w:rPr>
              <w:rFonts w:ascii="Times New Roman" w:hAnsi="Times New Roman" w:cs="Times New Roman"/>
            </w:rPr>
          </w:rPrChange>
        </w:rPr>
        <w:t>ed</w:t>
      </w:r>
      <w:r w:rsidRPr="003D3C74">
        <w:rPr>
          <w:rFonts w:ascii="Times New Roman" w:hAnsi="Times New Roman" w:cs="Times New Roman"/>
          <w:rPrChange w:id="914" w:author="Magnuson" w:date="2019-09-28T12:58:00Z">
            <w:rPr>
              <w:rFonts w:ascii="Times New Roman" w:hAnsi="Times New Roman" w:cs="Times New Roman"/>
            </w:rPr>
          </w:rPrChange>
        </w:rPr>
        <w:t xml:space="preserve"> the</w:t>
      </w:r>
      <w:r w:rsidR="00AB66F3" w:rsidRPr="003D3C74">
        <w:rPr>
          <w:rFonts w:ascii="Times New Roman" w:hAnsi="Times New Roman" w:cs="Times New Roman"/>
          <w:rPrChange w:id="915" w:author="Magnuson" w:date="2019-09-28T12:58:00Z">
            <w:rPr>
              <w:rFonts w:ascii="Times New Roman" w:hAnsi="Times New Roman" w:cs="Times New Roman"/>
            </w:rPr>
          </w:rPrChange>
        </w:rPr>
        <w:t>y</w:t>
      </w:r>
      <w:r w:rsidRPr="003D3C74">
        <w:rPr>
          <w:rFonts w:ascii="Times New Roman" w:hAnsi="Times New Roman" w:cs="Times New Roman"/>
          <w:rPrChange w:id="916" w:author="Magnuson" w:date="2019-09-28T12:58:00Z">
            <w:rPr>
              <w:rFonts w:ascii="Times New Roman" w:hAnsi="Times New Roman" w:cs="Times New Roman"/>
            </w:rPr>
          </w:rPrChange>
        </w:rPr>
        <w:t xml:space="preserve"> had </w:t>
      </w:r>
      <w:r w:rsidR="00F43879" w:rsidRPr="003D3C74">
        <w:rPr>
          <w:rFonts w:ascii="Times New Roman" w:hAnsi="Times New Roman" w:cs="Times New Roman"/>
          <w:rPrChange w:id="917" w:author="Magnuson" w:date="2019-09-28T12:58:00Z">
            <w:rPr>
              <w:rFonts w:ascii="Times New Roman" w:hAnsi="Times New Roman" w:cs="Times New Roman"/>
            </w:rPr>
          </w:rPrChange>
        </w:rPr>
        <w:t>more formal</w:t>
      </w:r>
      <w:r w:rsidRPr="003D3C74">
        <w:rPr>
          <w:rFonts w:ascii="Times New Roman" w:hAnsi="Times New Roman" w:cs="Times New Roman"/>
          <w:rPrChange w:id="918" w:author="Magnuson" w:date="2019-09-28T12:58:00Z">
            <w:rPr>
              <w:rFonts w:ascii="Times New Roman" w:hAnsi="Times New Roman" w:cs="Times New Roman"/>
            </w:rPr>
          </w:rPrChange>
        </w:rPr>
        <w:t xml:space="preserve"> </w:t>
      </w:r>
      <w:r w:rsidR="00F43879" w:rsidRPr="003D3C74">
        <w:rPr>
          <w:rFonts w:ascii="Times New Roman" w:hAnsi="Times New Roman" w:cs="Times New Roman"/>
          <w:rPrChange w:id="919" w:author="Magnuson" w:date="2019-09-28T12:58:00Z">
            <w:rPr>
              <w:rFonts w:ascii="Times New Roman" w:hAnsi="Times New Roman" w:cs="Times New Roman"/>
            </w:rPr>
          </w:rPrChange>
        </w:rPr>
        <w:t>education</w:t>
      </w:r>
      <w:r w:rsidRPr="003D3C74">
        <w:rPr>
          <w:rFonts w:ascii="Times New Roman" w:hAnsi="Times New Roman" w:cs="Times New Roman"/>
          <w:rPrChange w:id="920" w:author="Magnuson" w:date="2019-09-28T12:58:00Z">
            <w:rPr>
              <w:rFonts w:ascii="Times New Roman" w:hAnsi="Times New Roman" w:cs="Times New Roman"/>
            </w:rPr>
          </w:rPrChange>
        </w:rPr>
        <w:t xml:space="preserve">. </w:t>
      </w:r>
      <w:r w:rsidRPr="003D3C74">
        <w:rPr>
          <w:rFonts w:ascii="Times New Roman" w:hAnsi="Times New Roman" w:cs="Times New Roman"/>
          <w:color w:val="262626"/>
          <w:rPrChange w:id="921" w:author="Magnuson" w:date="2019-09-28T12:58:00Z">
            <w:rPr>
              <w:rFonts w:ascii="Times New Roman" w:hAnsi="Times New Roman" w:cs="Times New Roman"/>
              <w:color w:val="262626"/>
            </w:rPr>
          </w:rPrChange>
        </w:rPr>
        <w:t xml:space="preserve">Their exercise of independence </w:t>
      </w:r>
      <w:r w:rsidR="00643510" w:rsidRPr="003D3C74">
        <w:rPr>
          <w:rFonts w:ascii="Times New Roman" w:hAnsi="Times New Roman" w:cs="Times New Roman"/>
          <w:color w:val="262626"/>
          <w:rPrChange w:id="922" w:author="Magnuson" w:date="2019-09-28T12:58:00Z">
            <w:rPr>
              <w:rFonts w:ascii="Times New Roman" w:hAnsi="Times New Roman" w:cs="Times New Roman"/>
              <w:color w:val="262626"/>
            </w:rPr>
          </w:rPrChange>
        </w:rPr>
        <w:t>meant</w:t>
      </w:r>
      <w:r w:rsidRPr="003D3C74">
        <w:rPr>
          <w:rFonts w:ascii="Times New Roman" w:hAnsi="Times New Roman" w:cs="Times New Roman"/>
          <w:color w:val="262626"/>
          <w:rPrChange w:id="923" w:author="Magnuson" w:date="2019-09-28T12:58:00Z">
            <w:rPr>
              <w:rFonts w:ascii="Times New Roman" w:hAnsi="Times New Roman" w:cs="Times New Roman"/>
              <w:color w:val="262626"/>
            </w:rPr>
          </w:rPrChange>
        </w:rPr>
        <w:t xml:space="preserve"> going at their own pace and repeatedly making their own choices, perhaps simply for the reason that one </w:t>
      </w:r>
      <w:r w:rsidR="00643510" w:rsidRPr="003D3C74">
        <w:rPr>
          <w:rFonts w:ascii="Times New Roman" w:hAnsi="Times New Roman" w:cs="Times New Roman"/>
          <w:color w:val="262626"/>
          <w:rPrChange w:id="924" w:author="Magnuson" w:date="2019-09-28T12:58:00Z">
            <w:rPr>
              <w:rFonts w:ascii="Times New Roman" w:hAnsi="Times New Roman" w:cs="Times New Roman"/>
              <w:color w:val="262626"/>
            </w:rPr>
          </w:rPrChange>
        </w:rPr>
        <w:t>could</w:t>
      </w:r>
      <w:r w:rsidRPr="003D3C74">
        <w:rPr>
          <w:rFonts w:ascii="Times New Roman" w:hAnsi="Times New Roman" w:cs="Times New Roman"/>
          <w:color w:val="262626"/>
          <w:rPrChange w:id="925" w:author="Magnuson" w:date="2019-09-28T12:58:00Z">
            <w:rPr>
              <w:rFonts w:ascii="Times New Roman" w:hAnsi="Times New Roman" w:cs="Times New Roman"/>
              <w:color w:val="262626"/>
            </w:rPr>
          </w:rPrChange>
        </w:rPr>
        <w:t xml:space="preserve">. It may be that this kind of freedom </w:t>
      </w:r>
      <w:r w:rsidR="00643510" w:rsidRPr="003D3C74">
        <w:rPr>
          <w:rFonts w:ascii="Times New Roman" w:hAnsi="Times New Roman" w:cs="Times New Roman"/>
          <w:color w:val="262626"/>
          <w:rPrChange w:id="926" w:author="Magnuson" w:date="2019-09-28T12:58:00Z">
            <w:rPr>
              <w:rFonts w:ascii="Times New Roman" w:hAnsi="Times New Roman" w:cs="Times New Roman"/>
              <w:color w:val="262626"/>
            </w:rPr>
          </w:rPrChange>
        </w:rPr>
        <w:t>was</w:t>
      </w:r>
      <w:r w:rsidRPr="003D3C74">
        <w:rPr>
          <w:rFonts w:ascii="Times New Roman" w:hAnsi="Times New Roman" w:cs="Times New Roman"/>
          <w:color w:val="262626"/>
          <w:rPrChange w:id="927" w:author="Magnuson" w:date="2019-09-28T12:58:00Z">
            <w:rPr>
              <w:rFonts w:ascii="Times New Roman" w:hAnsi="Times New Roman" w:cs="Times New Roman"/>
              <w:color w:val="262626"/>
            </w:rPr>
          </w:rPrChange>
        </w:rPr>
        <w:t xml:space="preserve"> necessary for them—necessary in the process of making sense of t</w:t>
      </w:r>
      <w:r w:rsidR="00AB66F3" w:rsidRPr="003D3C74">
        <w:rPr>
          <w:rFonts w:ascii="Times New Roman" w:hAnsi="Times New Roman" w:cs="Times New Roman"/>
          <w:color w:val="262626"/>
          <w:rPrChange w:id="928" w:author="Magnuson" w:date="2019-09-28T12:58:00Z">
            <w:rPr>
              <w:rFonts w:ascii="Times New Roman" w:hAnsi="Times New Roman" w:cs="Times New Roman"/>
              <w:color w:val="262626"/>
            </w:rPr>
          </w:rPrChange>
        </w:rPr>
        <w:t xml:space="preserve">heir experiences. The price of </w:t>
      </w:r>
      <w:r w:rsidRPr="003D3C74">
        <w:rPr>
          <w:rFonts w:ascii="Times New Roman" w:hAnsi="Times New Roman" w:cs="Times New Roman"/>
          <w:color w:val="262626"/>
          <w:rPrChange w:id="929" w:author="Magnuson" w:date="2019-09-28T12:58:00Z">
            <w:rPr>
              <w:rFonts w:ascii="Times New Roman" w:hAnsi="Times New Roman" w:cs="Times New Roman"/>
              <w:color w:val="262626"/>
            </w:rPr>
          </w:rPrChange>
        </w:rPr>
        <w:t>denying that freedom in an effort t</w:t>
      </w:r>
      <w:r w:rsidR="00AB66F3" w:rsidRPr="003D3C74">
        <w:rPr>
          <w:rFonts w:ascii="Times New Roman" w:hAnsi="Times New Roman" w:cs="Times New Roman"/>
          <w:color w:val="262626"/>
          <w:rPrChange w:id="930" w:author="Magnuson" w:date="2019-09-28T12:58:00Z">
            <w:rPr>
              <w:rFonts w:ascii="Times New Roman" w:hAnsi="Times New Roman" w:cs="Times New Roman"/>
              <w:color w:val="262626"/>
            </w:rPr>
          </w:rPrChange>
        </w:rPr>
        <w:t xml:space="preserve">o protect them </w:t>
      </w:r>
      <w:r w:rsidR="00983507" w:rsidRPr="003D3C74">
        <w:rPr>
          <w:rFonts w:ascii="Times New Roman" w:hAnsi="Times New Roman" w:cs="Times New Roman"/>
          <w:color w:val="262626"/>
          <w:rPrChange w:id="931" w:author="Magnuson" w:date="2019-09-28T12:58:00Z">
            <w:rPr>
              <w:rFonts w:ascii="Times New Roman" w:hAnsi="Times New Roman" w:cs="Times New Roman"/>
              <w:color w:val="262626"/>
            </w:rPr>
          </w:rPrChange>
        </w:rPr>
        <w:t>was possibly</w:t>
      </w:r>
      <w:r w:rsidR="00AB66F3" w:rsidRPr="003D3C74">
        <w:rPr>
          <w:rFonts w:ascii="Times New Roman" w:hAnsi="Times New Roman" w:cs="Times New Roman"/>
          <w:color w:val="262626"/>
          <w:rPrChange w:id="932" w:author="Magnuson" w:date="2019-09-28T12:58:00Z">
            <w:rPr>
              <w:rFonts w:ascii="Times New Roman" w:hAnsi="Times New Roman" w:cs="Times New Roman"/>
              <w:color w:val="262626"/>
            </w:rPr>
          </w:rPrChange>
        </w:rPr>
        <w:t xml:space="preserve"> too high: Most youth in our sample fled from demands that they give it up.</w:t>
      </w:r>
    </w:p>
    <w:p w14:paraId="6FC30E4C" w14:textId="412B8045" w:rsidR="00AB66F3" w:rsidRPr="003D3C74" w:rsidRDefault="0077388B"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outlineLvl w:val="0"/>
        <w:rPr>
          <w:rFonts w:ascii="Times New Roman" w:hAnsi="Times New Roman" w:cs="Times New Roman"/>
          <w:color w:val="262626"/>
          <w:rPrChange w:id="933"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934" w:author="Magnuson" w:date="2019-09-28T12:58:00Z">
            <w:rPr>
              <w:rFonts w:ascii="Times New Roman" w:hAnsi="Times New Roman" w:cs="Times New Roman"/>
              <w:color w:val="262626"/>
            </w:rPr>
          </w:rPrChange>
        </w:rPr>
        <w:t>&lt;</w:t>
      </w:r>
      <w:r w:rsidR="001126E5" w:rsidRPr="003D3C74">
        <w:rPr>
          <w:rFonts w:ascii="Times New Roman" w:hAnsi="Times New Roman" w:cs="Times New Roman"/>
          <w:color w:val="262626"/>
          <w:rPrChange w:id="935" w:author="Magnuson" w:date="2019-09-28T12:58:00Z">
            <w:rPr>
              <w:rFonts w:ascii="Times New Roman" w:hAnsi="Times New Roman" w:cs="Times New Roman"/>
              <w:color w:val="262626"/>
            </w:rPr>
          </w:rPrChange>
        </w:rPr>
        <w:t>6</w:t>
      </w:r>
      <w:r w:rsidRPr="003D3C74">
        <w:rPr>
          <w:rFonts w:ascii="Times New Roman" w:hAnsi="Times New Roman" w:cs="Times New Roman"/>
          <w:color w:val="262626"/>
          <w:rPrChange w:id="936" w:author="Magnuson" w:date="2019-09-28T12:58:00Z">
            <w:rPr>
              <w:rFonts w:ascii="Times New Roman" w:hAnsi="Times New Roman" w:cs="Times New Roman"/>
              <w:color w:val="262626"/>
            </w:rPr>
          </w:rPrChange>
        </w:rPr>
        <w:t>&gt;</w:t>
      </w:r>
      <w:r w:rsidR="00AB66F3" w:rsidRPr="003D3C74">
        <w:rPr>
          <w:rFonts w:ascii="Times New Roman" w:hAnsi="Times New Roman" w:cs="Times New Roman"/>
          <w:color w:val="262626"/>
          <w:rPrChange w:id="937" w:author="Magnuson" w:date="2019-09-28T12:58:00Z">
            <w:rPr>
              <w:rFonts w:ascii="Times New Roman" w:hAnsi="Times New Roman" w:cs="Times New Roman"/>
              <w:color w:val="262626"/>
            </w:rPr>
          </w:rPrChange>
        </w:rPr>
        <w:t>Financing Emerging Adulthood</w:t>
      </w:r>
    </w:p>
    <w:p w14:paraId="290869C7" w14:textId="5F9CF0E3" w:rsidR="004303A8" w:rsidRPr="003D3C74" w:rsidRDefault="00643510" w:rsidP="00D619D7">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938" w:author="Magnuson" w:date="2019-09-28T12:58:00Z">
            <w:rPr>
              <w:rFonts w:ascii="Times New Roman" w:hAnsi="Times New Roman" w:cs="Times New Roman"/>
            </w:rPr>
          </w:rPrChange>
        </w:rPr>
      </w:pPr>
      <w:r w:rsidRPr="003D3C74">
        <w:rPr>
          <w:rFonts w:ascii="Times New Roman" w:hAnsi="Times New Roman" w:cs="Times New Roman"/>
          <w:rPrChange w:id="939" w:author="Magnuson" w:date="2019-09-28T12:58:00Z">
            <w:rPr>
              <w:rFonts w:ascii="Times New Roman" w:hAnsi="Times New Roman" w:cs="Times New Roman"/>
            </w:rPr>
          </w:rPrChange>
        </w:rPr>
        <w:t>Financial independence wa</w:t>
      </w:r>
      <w:r w:rsidR="00D619D7" w:rsidRPr="003D3C74">
        <w:rPr>
          <w:rFonts w:ascii="Times New Roman" w:hAnsi="Times New Roman" w:cs="Times New Roman"/>
          <w:rPrChange w:id="940" w:author="Magnuson" w:date="2019-09-28T12:58:00Z">
            <w:rPr>
              <w:rFonts w:ascii="Times New Roman" w:hAnsi="Times New Roman" w:cs="Times New Roman"/>
            </w:rPr>
          </w:rPrChange>
        </w:rPr>
        <w:t xml:space="preserve">s one of the three legs of emerging adulthood’s idea of adulthood, and most youth </w:t>
      </w:r>
      <w:r w:rsidRPr="003D3C74">
        <w:rPr>
          <w:rFonts w:ascii="Times New Roman" w:hAnsi="Times New Roman" w:cs="Times New Roman"/>
          <w:rPrChange w:id="941" w:author="Magnuson" w:date="2019-09-28T12:58:00Z">
            <w:rPr>
              <w:rFonts w:ascii="Times New Roman" w:hAnsi="Times New Roman" w:cs="Times New Roman"/>
            </w:rPr>
          </w:rPrChange>
        </w:rPr>
        <w:t>were</w:t>
      </w:r>
      <w:r w:rsidR="00D619D7" w:rsidRPr="003D3C74">
        <w:rPr>
          <w:rFonts w:ascii="Times New Roman" w:hAnsi="Times New Roman" w:cs="Times New Roman"/>
          <w:rPrChange w:id="942" w:author="Magnuson" w:date="2019-09-28T12:58:00Z">
            <w:rPr>
              <w:rFonts w:ascii="Times New Roman" w:hAnsi="Times New Roman" w:cs="Times New Roman"/>
            </w:rPr>
          </w:rPrChange>
        </w:rPr>
        <w:t xml:space="preserve"> w</w:t>
      </w:r>
      <w:r w:rsidRPr="003D3C74">
        <w:rPr>
          <w:rFonts w:ascii="Times New Roman" w:hAnsi="Times New Roman" w:cs="Times New Roman"/>
          <w:rPrChange w:id="943" w:author="Magnuson" w:date="2019-09-28T12:58:00Z">
            <w:rPr>
              <w:rFonts w:ascii="Times New Roman" w:hAnsi="Times New Roman" w:cs="Times New Roman"/>
            </w:rPr>
          </w:rPrChange>
        </w:rPr>
        <w:t>orking toward this goal</w:t>
      </w:r>
      <w:r w:rsidR="004303A8" w:rsidRPr="003D3C74">
        <w:rPr>
          <w:rFonts w:ascii="Times New Roman" w:hAnsi="Times New Roman" w:cs="Times New Roman"/>
          <w:rPrChange w:id="944" w:author="Magnuson" w:date="2019-09-28T12:58:00Z">
            <w:rPr>
              <w:rFonts w:ascii="Times New Roman" w:hAnsi="Times New Roman" w:cs="Times New Roman"/>
            </w:rPr>
          </w:rPrChange>
        </w:rPr>
        <w:t xml:space="preserve">. Katrina and her boyfriend were committed to going straight, but they still occasionally needed to dip into the </w:t>
      </w:r>
      <w:r w:rsidR="00BD0D46" w:rsidRPr="003D3C74">
        <w:rPr>
          <w:rFonts w:ascii="Times New Roman" w:hAnsi="Times New Roman" w:cs="Times New Roman"/>
          <w:rPrChange w:id="945" w:author="Magnuson" w:date="2019-09-28T12:58:00Z">
            <w:rPr>
              <w:rFonts w:ascii="Times New Roman" w:hAnsi="Times New Roman" w:cs="Times New Roman"/>
            </w:rPr>
          </w:rPrChange>
        </w:rPr>
        <w:t xml:space="preserve">street </w:t>
      </w:r>
      <w:r w:rsidR="004303A8" w:rsidRPr="003D3C74">
        <w:rPr>
          <w:rFonts w:ascii="Times New Roman" w:hAnsi="Times New Roman" w:cs="Times New Roman"/>
          <w:rPrChange w:id="946" w:author="Magnuson" w:date="2019-09-28T12:58:00Z">
            <w:rPr>
              <w:rFonts w:ascii="Times New Roman" w:hAnsi="Times New Roman" w:cs="Times New Roman"/>
            </w:rPr>
          </w:rPrChange>
        </w:rPr>
        <w:t xml:space="preserve">economy to get by. Kurtis’ goal of a mainstream adult life was hindered by his inability to obtain employment, and his inability to obtain employment increased the </w:t>
      </w:r>
      <w:r w:rsidR="00AB66F3" w:rsidRPr="003D3C74">
        <w:rPr>
          <w:rFonts w:ascii="Times New Roman" w:hAnsi="Times New Roman" w:cs="Times New Roman"/>
          <w:rPrChange w:id="947" w:author="Magnuson" w:date="2019-09-28T12:58:00Z">
            <w:rPr>
              <w:rFonts w:ascii="Times New Roman" w:hAnsi="Times New Roman" w:cs="Times New Roman"/>
            </w:rPr>
          </w:rPrChange>
        </w:rPr>
        <w:t>probability he would find trouble.</w:t>
      </w:r>
      <w:r w:rsidR="004303A8" w:rsidRPr="003D3C74">
        <w:rPr>
          <w:rFonts w:ascii="Times New Roman" w:hAnsi="Times New Roman" w:cs="Times New Roman"/>
          <w:rPrChange w:id="948" w:author="Magnuson" w:date="2019-09-28T12:58:00Z">
            <w:rPr>
              <w:rFonts w:ascii="Times New Roman" w:hAnsi="Times New Roman" w:cs="Times New Roman"/>
            </w:rPr>
          </w:rPrChange>
        </w:rPr>
        <w:t xml:space="preserve"> He needed something to order his daily life, </w:t>
      </w:r>
      <w:r w:rsidR="000620BF" w:rsidRPr="003D3C74">
        <w:rPr>
          <w:rFonts w:ascii="Times New Roman" w:hAnsi="Times New Roman" w:cs="Times New Roman"/>
          <w:rPrChange w:id="949" w:author="Magnuson" w:date="2019-09-28T12:58:00Z">
            <w:rPr>
              <w:rFonts w:ascii="Times New Roman" w:hAnsi="Times New Roman" w:cs="Times New Roman"/>
            </w:rPr>
          </w:rPrChange>
        </w:rPr>
        <w:t xml:space="preserve">such </w:t>
      </w:r>
      <w:r w:rsidR="004303A8" w:rsidRPr="003D3C74">
        <w:rPr>
          <w:rFonts w:ascii="Times New Roman" w:hAnsi="Times New Roman" w:cs="Times New Roman"/>
          <w:rPrChange w:id="950" w:author="Magnuson" w:date="2019-09-28T12:58:00Z">
            <w:rPr>
              <w:rFonts w:ascii="Times New Roman" w:hAnsi="Times New Roman" w:cs="Times New Roman"/>
            </w:rPr>
          </w:rPrChange>
        </w:rPr>
        <w:t xml:space="preserve">as a job, and without it his need for excitement </w:t>
      </w:r>
      <w:r w:rsidR="000620BF" w:rsidRPr="003D3C74">
        <w:rPr>
          <w:rFonts w:ascii="Times New Roman" w:hAnsi="Times New Roman" w:cs="Times New Roman"/>
          <w:rPrChange w:id="951" w:author="Magnuson" w:date="2019-09-28T12:58:00Z">
            <w:rPr>
              <w:rFonts w:ascii="Times New Roman" w:hAnsi="Times New Roman" w:cs="Times New Roman"/>
            </w:rPr>
          </w:rPrChange>
        </w:rPr>
        <w:t>remained</w:t>
      </w:r>
      <w:r w:rsidR="004303A8" w:rsidRPr="003D3C74">
        <w:rPr>
          <w:rFonts w:ascii="Times New Roman" w:hAnsi="Times New Roman" w:cs="Times New Roman"/>
          <w:rPrChange w:id="952" w:author="Magnuson" w:date="2019-09-28T12:58:00Z">
            <w:rPr>
              <w:rFonts w:ascii="Times New Roman" w:hAnsi="Times New Roman" w:cs="Times New Roman"/>
            </w:rPr>
          </w:rPrChange>
        </w:rPr>
        <w:t xml:space="preserve"> high. </w:t>
      </w:r>
    </w:p>
    <w:p w14:paraId="42CECDFC" w14:textId="1B3C9F70" w:rsidR="004303A8" w:rsidRPr="003D3C74" w:rsidRDefault="00594D50"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953" w:author="Magnuson" w:date="2019-09-28T12:58:00Z">
            <w:rPr>
              <w:rFonts w:ascii="Times New Roman" w:hAnsi="Times New Roman" w:cs="Times New Roman"/>
            </w:rPr>
          </w:rPrChange>
        </w:rPr>
      </w:pPr>
      <w:r w:rsidRPr="003D3C74">
        <w:rPr>
          <w:rFonts w:ascii="Times New Roman" w:hAnsi="Times New Roman" w:cs="Times New Roman"/>
          <w:rPrChange w:id="954" w:author="Magnuson" w:date="2019-09-28T12:58:00Z">
            <w:rPr>
              <w:rFonts w:ascii="Times New Roman" w:hAnsi="Times New Roman" w:cs="Times New Roman"/>
            </w:rPr>
          </w:rPrChange>
        </w:rPr>
        <w:t xml:space="preserve">It is possible that these street-involved youth </w:t>
      </w:r>
      <w:r w:rsidR="000620BF" w:rsidRPr="003D3C74">
        <w:rPr>
          <w:rFonts w:ascii="Times New Roman" w:hAnsi="Times New Roman" w:cs="Times New Roman"/>
          <w:rPrChange w:id="955" w:author="Magnuson" w:date="2019-09-28T12:58:00Z">
            <w:rPr>
              <w:rFonts w:ascii="Times New Roman" w:hAnsi="Times New Roman" w:cs="Times New Roman"/>
            </w:rPr>
          </w:rPrChange>
        </w:rPr>
        <w:t>shared</w:t>
      </w:r>
      <w:r w:rsidR="00D619D7" w:rsidRPr="003D3C74">
        <w:rPr>
          <w:rFonts w:ascii="Times New Roman" w:hAnsi="Times New Roman" w:cs="Times New Roman"/>
          <w:rPrChange w:id="956" w:author="Magnuson" w:date="2019-09-28T12:58:00Z">
            <w:rPr>
              <w:rFonts w:ascii="Times New Roman" w:hAnsi="Times New Roman" w:cs="Times New Roman"/>
            </w:rPr>
          </w:rPrChange>
        </w:rPr>
        <w:t xml:space="preserve"> some of these characteristics with mainstream emerging adults, </w:t>
      </w:r>
      <w:r w:rsidR="00AA619A" w:rsidRPr="003D3C74">
        <w:rPr>
          <w:rFonts w:ascii="Times New Roman" w:hAnsi="Times New Roman" w:cs="Times New Roman"/>
          <w:rPrChange w:id="957" w:author="Magnuson" w:date="2019-09-28T12:58:00Z">
            <w:rPr>
              <w:rFonts w:ascii="Times New Roman" w:hAnsi="Times New Roman" w:cs="Times New Roman"/>
            </w:rPr>
          </w:rPrChange>
        </w:rPr>
        <w:t xml:space="preserve">most of whom achieve the </w:t>
      </w:r>
      <w:r w:rsidR="002B29E3" w:rsidRPr="003D3C74">
        <w:rPr>
          <w:rFonts w:ascii="Times New Roman" w:hAnsi="Times New Roman" w:cs="Times New Roman"/>
          <w:rPrChange w:id="958" w:author="Magnuson" w:date="2019-09-28T12:58:00Z">
            <w:rPr>
              <w:rFonts w:ascii="Times New Roman" w:hAnsi="Times New Roman" w:cs="Times New Roman"/>
            </w:rPr>
          </w:rPrChange>
        </w:rPr>
        <w:t xml:space="preserve">relative </w:t>
      </w:r>
      <w:r w:rsidR="00D619D7" w:rsidRPr="003D3C74">
        <w:rPr>
          <w:rFonts w:ascii="Times New Roman" w:hAnsi="Times New Roman" w:cs="Times New Roman"/>
          <w:rPrChange w:id="959" w:author="Magnuson" w:date="2019-09-28T12:58:00Z">
            <w:rPr>
              <w:rFonts w:ascii="Times New Roman" w:hAnsi="Times New Roman" w:cs="Times New Roman"/>
            </w:rPr>
          </w:rPrChange>
        </w:rPr>
        <w:t>soc</w:t>
      </w:r>
      <w:r w:rsidR="002E477F" w:rsidRPr="003D3C74">
        <w:rPr>
          <w:rFonts w:ascii="Times New Roman" w:hAnsi="Times New Roman" w:cs="Times New Roman"/>
          <w:rPrChange w:id="960" w:author="Magnuson" w:date="2019-09-28T12:58:00Z">
            <w:rPr>
              <w:rFonts w:ascii="Times New Roman" w:hAnsi="Times New Roman" w:cs="Times New Roman"/>
            </w:rPr>
          </w:rPrChange>
        </w:rPr>
        <w:t>io-</w:t>
      </w:r>
      <w:r w:rsidR="00AA619A" w:rsidRPr="003D3C74">
        <w:rPr>
          <w:rFonts w:ascii="Times New Roman" w:hAnsi="Times New Roman" w:cs="Times New Roman"/>
          <w:rPrChange w:id="961" w:author="Magnuson" w:date="2019-09-28T12:58:00Z">
            <w:rPr>
              <w:rFonts w:ascii="Times New Roman" w:hAnsi="Times New Roman" w:cs="Times New Roman"/>
            </w:rPr>
          </w:rPrChange>
        </w:rPr>
        <w:t xml:space="preserve">economic </w:t>
      </w:r>
      <w:r w:rsidR="00D619D7" w:rsidRPr="003D3C74">
        <w:rPr>
          <w:rFonts w:ascii="Times New Roman" w:hAnsi="Times New Roman" w:cs="Times New Roman"/>
          <w:rPrChange w:id="962" w:author="Magnuson" w:date="2019-09-28T12:58:00Z">
            <w:rPr>
              <w:rFonts w:ascii="Times New Roman" w:hAnsi="Times New Roman" w:cs="Times New Roman"/>
            </w:rPr>
          </w:rPrChange>
        </w:rPr>
        <w:t>class of their parents. Still, i</w:t>
      </w:r>
      <w:r w:rsidR="004303A8" w:rsidRPr="003D3C74">
        <w:rPr>
          <w:rFonts w:ascii="Times New Roman" w:hAnsi="Times New Roman" w:cs="Times New Roman"/>
          <w:rPrChange w:id="963" w:author="Magnuson" w:date="2019-09-28T12:58:00Z">
            <w:rPr>
              <w:rFonts w:ascii="Times New Roman" w:hAnsi="Times New Roman" w:cs="Times New Roman"/>
            </w:rPr>
          </w:rPrChange>
        </w:rPr>
        <w:t xml:space="preserve">t </w:t>
      </w:r>
      <w:r w:rsidR="00EA1F1B" w:rsidRPr="003D3C74">
        <w:rPr>
          <w:rFonts w:ascii="Times New Roman" w:hAnsi="Times New Roman" w:cs="Times New Roman"/>
          <w:rPrChange w:id="964" w:author="Magnuson" w:date="2019-09-28T12:58:00Z">
            <w:rPr>
              <w:rFonts w:ascii="Times New Roman" w:hAnsi="Times New Roman" w:cs="Times New Roman"/>
            </w:rPr>
          </w:rPrChange>
        </w:rPr>
        <w:t>is</w:t>
      </w:r>
      <w:r w:rsidR="004303A8" w:rsidRPr="003D3C74">
        <w:rPr>
          <w:rFonts w:ascii="Times New Roman" w:hAnsi="Times New Roman" w:cs="Times New Roman"/>
          <w:rPrChange w:id="965" w:author="Magnuson" w:date="2019-09-28T12:58:00Z">
            <w:rPr>
              <w:rFonts w:ascii="Times New Roman" w:hAnsi="Times New Roman" w:cs="Times New Roman"/>
            </w:rPr>
          </w:rPrChange>
        </w:rPr>
        <w:t xml:space="preserve"> useful</w:t>
      </w:r>
      <w:r w:rsidR="00AA619A" w:rsidRPr="003D3C74">
        <w:rPr>
          <w:rFonts w:ascii="Times New Roman" w:hAnsi="Times New Roman" w:cs="Times New Roman"/>
          <w:rPrChange w:id="966" w:author="Magnuson" w:date="2019-09-28T12:58:00Z">
            <w:rPr>
              <w:rFonts w:ascii="Times New Roman" w:hAnsi="Times New Roman" w:cs="Times New Roman"/>
            </w:rPr>
          </w:rPrChange>
        </w:rPr>
        <w:t xml:space="preserve"> to consider socio</w:t>
      </w:r>
      <w:r w:rsidR="002E477F" w:rsidRPr="003D3C74">
        <w:rPr>
          <w:rFonts w:ascii="Times New Roman" w:hAnsi="Times New Roman" w:cs="Times New Roman"/>
          <w:rPrChange w:id="967" w:author="Magnuson" w:date="2019-09-28T12:58:00Z">
            <w:rPr>
              <w:rFonts w:ascii="Times New Roman" w:hAnsi="Times New Roman" w:cs="Times New Roman"/>
            </w:rPr>
          </w:rPrChange>
        </w:rPr>
        <w:t>-</w:t>
      </w:r>
      <w:r w:rsidR="00AA619A" w:rsidRPr="003D3C74">
        <w:rPr>
          <w:rFonts w:ascii="Times New Roman" w:hAnsi="Times New Roman" w:cs="Times New Roman"/>
          <w:rPrChange w:id="968" w:author="Magnuson" w:date="2019-09-28T12:58:00Z">
            <w:rPr>
              <w:rFonts w:ascii="Times New Roman" w:hAnsi="Times New Roman" w:cs="Times New Roman"/>
            </w:rPr>
          </w:rPrChange>
        </w:rPr>
        <w:t>economic intergenerational change</w:t>
      </w:r>
      <w:r w:rsidR="004303A8" w:rsidRPr="003D3C74">
        <w:rPr>
          <w:rFonts w:ascii="Times New Roman" w:hAnsi="Times New Roman" w:cs="Times New Roman"/>
          <w:rPrChange w:id="969" w:author="Magnuson" w:date="2019-09-28T12:58:00Z">
            <w:rPr>
              <w:rFonts w:ascii="Times New Roman" w:hAnsi="Times New Roman" w:cs="Times New Roman"/>
            </w:rPr>
          </w:rPrChange>
        </w:rPr>
        <w:t xml:space="preserve">, because it is not </w:t>
      </w:r>
      <w:r w:rsidR="007E26CB" w:rsidRPr="003D3C74">
        <w:rPr>
          <w:rFonts w:ascii="Times New Roman" w:hAnsi="Times New Roman" w:cs="Times New Roman"/>
          <w:rPrChange w:id="970" w:author="Magnuson" w:date="2019-09-28T12:58:00Z">
            <w:rPr>
              <w:rFonts w:ascii="Times New Roman" w:hAnsi="Times New Roman" w:cs="Times New Roman"/>
            </w:rPr>
          </w:rPrChange>
        </w:rPr>
        <w:t xml:space="preserve">certain </w:t>
      </w:r>
      <w:r w:rsidR="004303A8" w:rsidRPr="003D3C74">
        <w:rPr>
          <w:rFonts w:ascii="Times New Roman" w:hAnsi="Times New Roman" w:cs="Times New Roman"/>
          <w:rPrChange w:id="971" w:author="Magnuson" w:date="2019-09-28T12:58:00Z">
            <w:rPr>
              <w:rFonts w:ascii="Times New Roman" w:hAnsi="Times New Roman" w:cs="Times New Roman"/>
            </w:rPr>
          </w:rPrChange>
        </w:rPr>
        <w:t>that street-involved youth would fare worse than middle-class Canadian or American youth in thei</w:t>
      </w:r>
      <w:r w:rsidR="00D619D7" w:rsidRPr="003D3C74">
        <w:rPr>
          <w:rFonts w:ascii="Times New Roman" w:hAnsi="Times New Roman" w:cs="Times New Roman"/>
          <w:rPrChange w:id="972" w:author="Magnuson" w:date="2019-09-28T12:58:00Z">
            <w:rPr>
              <w:rFonts w:ascii="Times New Roman" w:hAnsi="Times New Roman" w:cs="Times New Roman"/>
            </w:rPr>
          </w:rPrChange>
        </w:rPr>
        <w:t>r 20s or 30s.</w:t>
      </w:r>
      <w:r w:rsidR="004303A8" w:rsidRPr="003D3C74">
        <w:rPr>
          <w:rFonts w:ascii="Times New Roman" w:hAnsi="Times New Roman" w:cs="Times New Roman"/>
          <w:rPrChange w:id="973" w:author="Magnuson" w:date="2019-09-28T12:58:00Z">
            <w:rPr>
              <w:rFonts w:ascii="Times New Roman" w:hAnsi="Times New Roman" w:cs="Times New Roman"/>
            </w:rPr>
          </w:rPrChange>
        </w:rPr>
        <w:t xml:space="preserve"> Another reason for a brief digression into the economics of emerging adulthood is that social expectations about financial independence for </w:t>
      </w:r>
      <w:r w:rsidR="007E26CB" w:rsidRPr="003D3C74">
        <w:rPr>
          <w:rFonts w:ascii="Times New Roman" w:hAnsi="Times New Roman" w:cs="Times New Roman"/>
          <w:rPrChange w:id="974" w:author="Magnuson" w:date="2019-09-28T12:58:00Z">
            <w:rPr>
              <w:rFonts w:ascii="Times New Roman" w:hAnsi="Times New Roman" w:cs="Times New Roman"/>
            </w:rPr>
          </w:rPrChange>
        </w:rPr>
        <w:t xml:space="preserve">mainstream youth </w:t>
      </w:r>
      <w:r w:rsidR="004303A8" w:rsidRPr="003D3C74">
        <w:rPr>
          <w:rFonts w:ascii="Times New Roman" w:hAnsi="Times New Roman" w:cs="Times New Roman"/>
          <w:rPrChange w:id="975" w:author="Magnuson" w:date="2019-09-28T12:58:00Z">
            <w:rPr>
              <w:rFonts w:ascii="Times New Roman" w:hAnsi="Times New Roman" w:cs="Times New Roman"/>
            </w:rPr>
          </w:rPrChange>
        </w:rPr>
        <w:t>in their 20s and early 30s are changing; it is more acceptable to live with one’s parents</w:t>
      </w:r>
      <w:r w:rsidR="00983507" w:rsidRPr="003D3C74">
        <w:rPr>
          <w:rFonts w:ascii="Times New Roman" w:hAnsi="Times New Roman" w:cs="Times New Roman"/>
          <w:rPrChange w:id="976" w:author="Magnuson" w:date="2019-09-28T12:58:00Z">
            <w:rPr>
              <w:rFonts w:ascii="Times New Roman" w:hAnsi="Times New Roman" w:cs="Times New Roman"/>
            </w:rPr>
          </w:rPrChange>
        </w:rPr>
        <w:t>/guardians</w:t>
      </w:r>
      <w:r w:rsidR="004303A8" w:rsidRPr="003D3C74">
        <w:rPr>
          <w:rFonts w:ascii="Times New Roman" w:hAnsi="Times New Roman" w:cs="Times New Roman"/>
          <w:rPrChange w:id="977" w:author="Magnuson" w:date="2019-09-28T12:58:00Z">
            <w:rPr>
              <w:rFonts w:ascii="Times New Roman" w:hAnsi="Times New Roman" w:cs="Times New Roman"/>
            </w:rPr>
          </w:rPrChange>
        </w:rPr>
        <w:t xml:space="preserve">, and </w:t>
      </w:r>
      <w:r w:rsidR="004303A8" w:rsidRPr="003D3C74">
        <w:rPr>
          <w:rFonts w:ascii="Times New Roman" w:hAnsi="Times New Roman" w:cs="Times New Roman"/>
          <w:rPrChange w:id="978" w:author="Magnuson" w:date="2019-09-28T12:58:00Z">
            <w:rPr>
              <w:rFonts w:ascii="Times New Roman" w:hAnsi="Times New Roman" w:cs="Times New Roman"/>
            </w:rPr>
          </w:rPrChange>
        </w:rPr>
        <w:lastRenderedPageBreak/>
        <w:t>there is a recognition that there is a generational challenge.</w:t>
      </w:r>
    </w:p>
    <w:p w14:paraId="12C11C75" w14:textId="18FBB38A"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979" w:author="Magnuson" w:date="2019-09-28T12:58:00Z">
            <w:rPr>
              <w:rFonts w:ascii="Times New Roman" w:hAnsi="Times New Roman" w:cs="Times New Roman"/>
            </w:rPr>
          </w:rPrChange>
        </w:rPr>
      </w:pPr>
      <w:r w:rsidRPr="003D3C74">
        <w:rPr>
          <w:rFonts w:ascii="Times New Roman" w:hAnsi="Times New Roman" w:cs="Times New Roman"/>
          <w:rPrChange w:id="980" w:author="Magnuson" w:date="2019-09-28T12:58:00Z">
            <w:rPr>
              <w:rFonts w:ascii="Times New Roman" w:hAnsi="Times New Roman" w:cs="Times New Roman"/>
            </w:rPr>
          </w:rPrChange>
        </w:rPr>
        <w:t>The incomes of street-involved yo</w:t>
      </w:r>
      <w:r w:rsidR="00D619D7" w:rsidRPr="003D3C74">
        <w:rPr>
          <w:rFonts w:ascii="Times New Roman" w:hAnsi="Times New Roman" w:cs="Times New Roman"/>
          <w:rPrChange w:id="981" w:author="Magnuson" w:date="2019-09-28T12:58:00Z">
            <w:rPr>
              <w:rFonts w:ascii="Times New Roman" w:hAnsi="Times New Roman" w:cs="Times New Roman"/>
            </w:rPr>
          </w:rPrChange>
        </w:rPr>
        <w:t xml:space="preserve">uth </w:t>
      </w:r>
      <w:r w:rsidR="00E51628" w:rsidRPr="003D3C74">
        <w:rPr>
          <w:rFonts w:ascii="Times New Roman" w:hAnsi="Times New Roman" w:cs="Times New Roman"/>
          <w:rPrChange w:id="982" w:author="Magnuson" w:date="2019-09-28T12:58:00Z">
            <w:rPr>
              <w:rFonts w:ascii="Times New Roman" w:hAnsi="Times New Roman" w:cs="Times New Roman"/>
            </w:rPr>
          </w:rPrChange>
        </w:rPr>
        <w:t xml:space="preserve">is likely higher than </w:t>
      </w:r>
      <w:r w:rsidR="00D619D7" w:rsidRPr="003D3C74">
        <w:rPr>
          <w:rFonts w:ascii="Times New Roman" w:hAnsi="Times New Roman" w:cs="Times New Roman"/>
          <w:rPrChange w:id="983" w:author="Magnuson" w:date="2019-09-28T12:58:00Z">
            <w:rPr>
              <w:rFonts w:ascii="Times New Roman" w:hAnsi="Times New Roman" w:cs="Times New Roman"/>
            </w:rPr>
          </w:rPrChange>
        </w:rPr>
        <w:t xml:space="preserve">for millennial </w:t>
      </w:r>
      <w:r w:rsidR="00BD0C3B" w:rsidRPr="003D3C74">
        <w:rPr>
          <w:rFonts w:ascii="Times New Roman" w:hAnsi="Times New Roman" w:cs="Times New Roman"/>
          <w:rPrChange w:id="984" w:author="Magnuson" w:date="2019-09-28T12:58:00Z">
            <w:rPr>
              <w:rFonts w:ascii="Times New Roman" w:hAnsi="Times New Roman" w:cs="Times New Roman"/>
            </w:rPr>
          </w:rPrChange>
        </w:rPr>
        <w:t xml:space="preserve">housed </w:t>
      </w:r>
      <w:r w:rsidR="00D619D7" w:rsidRPr="003D3C74">
        <w:rPr>
          <w:rFonts w:ascii="Times New Roman" w:hAnsi="Times New Roman" w:cs="Times New Roman"/>
          <w:rPrChange w:id="985" w:author="Magnuson" w:date="2019-09-28T12:58:00Z">
            <w:rPr>
              <w:rFonts w:ascii="Times New Roman" w:hAnsi="Times New Roman" w:cs="Times New Roman"/>
            </w:rPr>
          </w:rPrChange>
        </w:rPr>
        <w:t>youth</w:t>
      </w:r>
      <w:r w:rsidR="00E51628" w:rsidRPr="003D3C74">
        <w:rPr>
          <w:rFonts w:ascii="Times New Roman" w:hAnsi="Times New Roman" w:cs="Times New Roman"/>
          <w:rPrChange w:id="986" w:author="Magnuson" w:date="2019-09-28T12:58:00Z">
            <w:rPr>
              <w:rFonts w:ascii="Times New Roman" w:hAnsi="Times New Roman" w:cs="Times New Roman"/>
            </w:rPr>
          </w:rPrChange>
        </w:rPr>
        <w:t xml:space="preserve"> at the same age because </w:t>
      </w:r>
      <w:r w:rsidR="00D540AA" w:rsidRPr="003D3C74">
        <w:rPr>
          <w:rFonts w:ascii="Times New Roman" w:hAnsi="Times New Roman" w:cs="Times New Roman"/>
          <w:rPrChange w:id="987" w:author="Magnuson" w:date="2019-09-28T12:58:00Z">
            <w:rPr>
              <w:rFonts w:ascii="Times New Roman" w:hAnsi="Times New Roman" w:cs="Times New Roman"/>
            </w:rPr>
          </w:rPrChange>
        </w:rPr>
        <w:t>society do</w:t>
      </w:r>
      <w:r w:rsidR="000620BF" w:rsidRPr="003D3C74">
        <w:rPr>
          <w:rFonts w:ascii="Times New Roman" w:hAnsi="Times New Roman" w:cs="Times New Roman"/>
          <w:rPrChange w:id="988" w:author="Magnuson" w:date="2019-09-28T12:58:00Z">
            <w:rPr>
              <w:rFonts w:ascii="Times New Roman" w:hAnsi="Times New Roman" w:cs="Times New Roman"/>
            </w:rPr>
          </w:rPrChange>
        </w:rPr>
        <w:t>es not</w:t>
      </w:r>
      <w:r w:rsidR="00D540AA" w:rsidRPr="003D3C74">
        <w:rPr>
          <w:rFonts w:ascii="Times New Roman" w:hAnsi="Times New Roman" w:cs="Times New Roman"/>
          <w:rPrChange w:id="989" w:author="Magnuson" w:date="2019-09-28T12:58:00Z">
            <w:rPr>
              <w:rFonts w:ascii="Times New Roman" w:hAnsi="Times New Roman" w:cs="Times New Roman"/>
            </w:rPr>
          </w:rPrChange>
        </w:rPr>
        <w:t xml:space="preserve"> invest as many resources in </w:t>
      </w:r>
      <w:r w:rsidR="00983507" w:rsidRPr="003D3C74">
        <w:rPr>
          <w:rFonts w:ascii="Times New Roman" w:hAnsi="Times New Roman" w:cs="Times New Roman"/>
          <w:rPrChange w:id="990" w:author="Magnuson" w:date="2019-09-28T12:58:00Z">
            <w:rPr>
              <w:rFonts w:ascii="Times New Roman" w:hAnsi="Times New Roman" w:cs="Times New Roman"/>
            </w:rPr>
          </w:rPrChange>
        </w:rPr>
        <w:t>street-involved youth</w:t>
      </w:r>
      <w:r w:rsidR="00D540AA" w:rsidRPr="003D3C74">
        <w:rPr>
          <w:rFonts w:ascii="Times New Roman" w:hAnsi="Times New Roman" w:cs="Times New Roman"/>
          <w:rPrChange w:id="991" w:author="Magnuson" w:date="2019-09-28T12:58:00Z">
            <w:rPr>
              <w:rFonts w:ascii="Times New Roman" w:hAnsi="Times New Roman" w:cs="Times New Roman"/>
            </w:rPr>
          </w:rPrChange>
        </w:rPr>
        <w:t xml:space="preserve"> as it does for </w:t>
      </w:r>
      <w:r w:rsidRPr="003D3C74">
        <w:rPr>
          <w:rFonts w:ascii="Times New Roman" w:hAnsi="Times New Roman" w:cs="Times New Roman"/>
          <w:rPrChange w:id="992" w:author="Magnuson" w:date="2019-09-28T12:58:00Z">
            <w:rPr>
              <w:rFonts w:ascii="Times New Roman" w:hAnsi="Times New Roman" w:cs="Times New Roman"/>
            </w:rPr>
          </w:rPrChange>
        </w:rPr>
        <w:t>others. Seventy percent of Canadians receive some kind of transfer payment from the government; few street-involved youth do</w:t>
      </w:r>
      <w:r w:rsidR="002E477F" w:rsidRPr="003D3C74">
        <w:rPr>
          <w:rFonts w:ascii="Times New Roman" w:hAnsi="Times New Roman" w:cs="Times New Roman"/>
          <w:rPrChange w:id="993" w:author="Magnuson" w:date="2019-09-28T12:58:00Z">
            <w:rPr>
              <w:rFonts w:ascii="Times New Roman" w:hAnsi="Times New Roman" w:cs="Times New Roman"/>
            </w:rPr>
          </w:rPrChange>
        </w:rPr>
        <w:t>.</w:t>
      </w:r>
      <w:r w:rsidRPr="003D3C74">
        <w:rPr>
          <w:rFonts w:ascii="Times New Roman" w:hAnsi="Times New Roman" w:cs="Times New Roman"/>
          <w:rPrChange w:id="994" w:author="Magnuson" w:date="2019-09-28T12:58:00Z">
            <w:rPr>
              <w:rFonts w:ascii="Times New Roman" w:hAnsi="Times New Roman" w:cs="Times New Roman"/>
            </w:rPr>
          </w:rPrChange>
        </w:rPr>
        <w:t xml:space="preserve"> Most are too young for government benefits, </w:t>
      </w:r>
      <w:r w:rsidR="00EA1F1B" w:rsidRPr="003D3C74">
        <w:rPr>
          <w:rFonts w:ascii="Times New Roman" w:hAnsi="Times New Roman" w:cs="Times New Roman"/>
          <w:rPrChange w:id="995" w:author="Magnuson" w:date="2019-09-28T12:58:00Z">
            <w:rPr>
              <w:rFonts w:ascii="Times New Roman" w:hAnsi="Times New Roman" w:cs="Times New Roman"/>
            </w:rPr>
          </w:rPrChange>
        </w:rPr>
        <w:t xml:space="preserve">a few gain access to foster care, </w:t>
      </w:r>
      <w:r w:rsidR="00C966CB" w:rsidRPr="003D3C74">
        <w:rPr>
          <w:rFonts w:ascii="Times New Roman" w:hAnsi="Times New Roman" w:cs="Times New Roman"/>
          <w:rPrChange w:id="996" w:author="Magnuson" w:date="2019-09-28T12:58:00Z">
            <w:rPr>
              <w:rFonts w:ascii="Times New Roman" w:hAnsi="Times New Roman" w:cs="Times New Roman"/>
            </w:rPr>
          </w:rPrChange>
        </w:rPr>
        <w:t>even fewer</w:t>
      </w:r>
      <w:r w:rsidRPr="003D3C74">
        <w:rPr>
          <w:rFonts w:ascii="Times New Roman" w:hAnsi="Times New Roman" w:cs="Times New Roman"/>
          <w:rPrChange w:id="997" w:author="Magnuson" w:date="2019-09-28T12:58:00Z">
            <w:rPr>
              <w:rFonts w:ascii="Times New Roman" w:hAnsi="Times New Roman" w:cs="Times New Roman"/>
            </w:rPr>
          </w:rPrChange>
        </w:rPr>
        <w:t xml:space="preserve"> gain access to Youth Agreements, an independent living program. M</w:t>
      </w:r>
      <w:r w:rsidR="00C966CB" w:rsidRPr="003D3C74">
        <w:rPr>
          <w:rFonts w:ascii="Times New Roman" w:hAnsi="Times New Roman" w:cs="Times New Roman"/>
          <w:rPrChange w:id="998" w:author="Magnuson" w:date="2019-09-28T12:58:00Z">
            <w:rPr>
              <w:rFonts w:ascii="Times New Roman" w:hAnsi="Times New Roman" w:cs="Times New Roman"/>
            </w:rPr>
          </w:rPrChange>
        </w:rPr>
        <w:t>ost</w:t>
      </w:r>
      <w:r w:rsidRPr="003D3C74">
        <w:rPr>
          <w:rFonts w:ascii="Times New Roman" w:hAnsi="Times New Roman" w:cs="Times New Roman"/>
          <w:rPrChange w:id="999" w:author="Magnuson" w:date="2019-09-28T12:58:00Z">
            <w:rPr>
              <w:rFonts w:ascii="Times New Roman" w:hAnsi="Times New Roman" w:cs="Times New Roman"/>
            </w:rPr>
          </w:rPrChange>
        </w:rPr>
        <w:t xml:space="preserve"> </w:t>
      </w:r>
      <w:r w:rsidR="00C966CB" w:rsidRPr="003D3C74">
        <w:rPr>
          <w:rFonts w:ascii="Times New Roman" w:hAnsi="Times New Roman" w:cs="Times New Roman"/>
          <w:rPrChange w:id="1000" w:author="Magnuson" w:date="2019-09-28T12:58:00Z">
            <w:rPr>
              <w:rFonts w:ascii="Times New Roman" w:hAnsi="Times New Roman" w:cs="Times New Roman"/>
            </w:rPr>
          </w:rPrChange>
        </w:rPr>
        <w:t xml:space="preserve">receive some </w:t>
      </w:r>
      <w:r w:rsidRPr="003D3C74">
        <w:rPr>
          <w:rFonts w:ascii="Times New Roman" w:hAnsi="Times New Roman" w:cs="Times New Roman"/>
          <w:rPrChange w:id="1001" w:author="Magnuson" w:date="2019-09-28T12:58:00Z">
            <w:rPr>
              <w:rFonts w:ascii="Times New Roman" w:hAnsi="Times New Roman" w:cs="Times New Roman"/>
            </w:rPr>
          </w:rPrChange>
        </w:rPr>
        <w:t>charity—</w:t>
      </w:r>
      <w:r w:rsidR="00C966CB" w:rsidRPr="003D3C74">
        <w:rPr>
          <w:rFonts w:ascii="Times New Roman" w:hAnsi="Times New Roman" w:cs="Times New Roman"/>
          <w:rPrChange w:id="1002" w:author="Magnuson" w:date="2019-09-28T12:58:00Z">
            <w:rPr>
              <w:rFonts w:ascii="Times New Roman" w:hAnsi="Times New Roman" w:cs="Times New Roman"/>
            </w:rPr>
          </w:rPrChange>
        </w:rPr>
        <w:t xml:space="preserve">most common is </w:t>
      </w:r>
      <w:r w:rsidRPr="003D3C74">
        <w:rPr>
          <w:rFonts w:ascii="Times New Roman" w:hAnsi="Times New Roman" w:cs="Times New Roman"/>
          <w:rPrChange w:id="1003" w:author="Magnuson" w:date="2019-09-28T12:58:00Z">
            <w:rPr>
              <w:rFonts w:ascii="Times New Roman" w:hAnsi="Times New Roman" w:cs="Times New Roman"/>
            </w:rPr>
          </w:rPrChange>
        </w:rPr>
        <w:t>free food</w:t>
      </w:r>
      <w:r w:rsidR="000C1980" w:rsidRPr="003D3C74">
        <w:rPr>
          <w:rFonts w:ascii="Times New Roman" w:hAnsi="Times New Roman" w:cs="Times New Roman"/>
          <w:rPrChange w:id="1004" w:author="Magnuson" w:date="2019-09-28T12:58:00Z">
            <w:rPr>
              <w:rFonts w:ascii="Times New Roman" w:hAnsi="Times New Roman" w:cs="Times New Roman"/>
            </w:rPr>
          </w:rPrChange>
        </w:rPr>
        <w:t xml:space="preserve"> provided by small services organizations that are either totally funded by private donations or holders of short term government grants, or typically both</w:t>
      </w:r>
      <w:r w:rsidRPr="003D3C74">
        <w:rPr>
          <w:rFonts w:ascii="Times New Roman" w:hAnsi="Times New Roman" w:cs="Times New Roman"/>
          <w:rPrChange w:id="1005" w:author="Magnuson" w:date="2019-09-28T12:58:00Z">
            <w:rPr>
              <w:rFonts w:ascii="Times New Roman" w:hAnsi="Times New Roman" w:cs="Times New Roman"/>
            </w:rPr>
          </w:rPrChange>
        </w:rPr>
        <w:t>. The</w:t>
      </w:r>
      <w:r w:rsidR="00D619D7" w:rsidRPr="003D3C74">
        <w:rPr>
          <w:rFonts w:ascii="Times New Roman" w:hAnsi="Times New Roman" w:cs="Times New Roman"/>
          <w:rPrChange w:id="1006" w:author="Magnuson" w:date="2019-09-28T12:58:00Z">
            <w:rPr>
              <w:rFonts w:ascii="Times New Roman" w:hAnsi="Times New Roman" w:cs="Times New Roman"/>
            </w:rPr>
          </w:rPrChange>
        </w:rPr>
        <w:t xml:space="preserve"> cost of that charity is minimal</w:t>
      </w:r>
      <w:r w:rsidRPr="003D3C74">
        <w:rPr>
          <w:rFonts w:ascii="Times New Roman" w:hAnsi="Times New Roman" w:cs="Times New Roman"/>
          <w:rPrChange w:id="1007" w:author="Magnuson" w:date="2019-09-28T12:58:00Z">
            <w:rPr>
              <w:rFonts w:ascii="Times New Roman" w:hAnsi="Times New Roman" w:cs="Times New Roman"/>
            </w:rPr>
          </w:rPrChange>
        </w:rPr>
        <w:t xml:space="preserve">. They are saving the government educational funds, since </w:t>
      </w:r>
      <w:r w:rsidR="000C1980" w:rsidRPr="003D3C74">
        <w:rPr>
          <w:rFonts w:ascii="Times New Roman" w:hAnsi="Times New Roman" w:cs="Times New Roman"/>
          <w:rPrChange w:id="1008" w:author="Magnuson" w:date="2019-09-28T12:58:00Z">
            <w:rPr>
              <w:rFonts w:ascii="Times New Roman" w:hAnsi="Times New Roman" w:cs="Times New Roman"/>
            </w:rPr>
          </w:rPrChange>
        </w:rPr>
        <w:t xml:space="preserve">most or not registered as </w:t>
      </w:r>
      <w:r w:rsidRPr="003D3C74">
        <w:rPr>
          <w:rFonts w:ascii="Times New Roman" w:hAnsi="Times New Roman" w:cs="Times New Roman"/>
          <w:rPrChange w:id="1009" w:author="Magnuson" w:date="2019-09-28T12:58:00Z">
            <w:rPr>
              <w:rFonts w:ascii="Times New Roman" w:hAnsi="Times New Roman" w:cs="Times New Roman"/>
            </w:rPr>
          </w:rPrChange>
        </w:rPr>
        <w:t>attend</w:t>
      </w:r>
      <w:r w:rsidR="000C1980" w:rsidRPr="003D3C74">
        <w:rPr>
          <w:rFonts w:ascii="Times New Roman" w:hAnsi="Times New Roman" w:cs="Times New Roman"/>
          <w:rPrChange w:id="1010" w:author="Magnuson" w:date="2019-09-28T12:58:00Z">
            <w:rPr>
              <w:rFonts w:ascii="Times New Roman" w:hAnsi="Times New Roman" w:cs="Times New Roman"/>
            </w:rPr>
          </w:rPrChange>
        </w:rPr>
        <w:t>ing a school</w:t>
      </w:r>
      <w:r w:rsidRPr="003D3C74">
        <w:rPr>
          <w:rFonts w:ascii="Times New Roman" w:hAnsi="Times New Roman" w:cs="Times New Roman"/>
          <w:rPrChange w:id="1011" w:author="Magnuson" w:date="2019-09-28T12:58:00Z">
            <w:rPr>
              <w:rFonts w:ascii="Times New Roman" w:hAnsi="Times New Roman" w:cs="Times New Roman"/>
            </w:rPr>
          </w:rPrChange>
        </w:rPr>
        <w:t>. The part-time education in which some enrol</w:t>
      </w:r>
      <w:r w:rsidR="00D619D7" w:rsidRPr="003D3C74">
        <w:rPr>
          <w:rFonts w:ascii="Times New Roman" w:hAnsi="Times New Roman" w:cs="Times New Roman"/>
          <w:rPrChange w:id="1012" w:author="Magnuson" w:date="2019-09-28T12:58:00Z">
            <w:rPr>
              <w:rFonts w:ascii="Times New Roman" w:hAnsi="Times New Roman" w:cs="Times New Roman"/>
            </w:rPr>
          </w:rPrChange>
        </w:rPr>
        <w:t>l</w:t>
      </w:r>
      <w:r w:rsidRPr="003D3C74">
        <w:rPr>
          <w:rFonts w:ascii="Times New Roman" w:hAnsi="Times New Roman" w:cs="Times New Roman"/>
          <w:rPrChange w:id="1013" w:author="Magnuson" w:date="2019-09-28T12:58:00Z">
            <w:rPr>
              <w:rFonts w:ascii="Times New Roman" w:hAnsi="Times New Roman" w:cs="Times New Roman"/>
            </w:rPr>
          </w:rPrChange>
        </w:rPr>
        <w:t xml:space="preserve"> is cheaper than mainstream education</w:t>
      </w:r>
      <w:r w:rsidR="008E651E" w:rsidRPr="003D3C74">
        <w:rPr>
          <w:rFonts w:ascii="Times New Roman" w:hAnsi="Times New Roman" w:cs="Times New Roman"/>
          <w:rPrChange w:id="1014" w:author="Magnuson" w:date="2019-09-28T12:58:00Z">
            <w:rPr>
              <w:rFonts w:ascii="Times New Roman" w:hAnsi="Times New Roman" w:cs="Times New Roman"/>
            </w:rPr>
          </w:rPrChange>
        </w:rPr>
        <w:t xml:space="preserve"> during their high sch</w:t>
      </w:r>
      <w:r w:rsidR="00D540AA" w:rsidRPr="003D3C74">
        <w:rPr>
          <w:rFonts w:ascii="Times New Roman" w:hAnsi="Times New Roman" w:cs="Times New Roman"/>
          <w:rPrChange w:id="1015" w:author="Magnuson" w:date="2019-09-28T12:58:00Z">
            <w:rPr>
              <w:rFonts w:ascii="Times New Roman" w:hAnsi="Times New Roman" w:cs="Times New Roman"/>
            </w:rPr>
          </w:rPrChange>
        </w:rPr>
        <w:t>ool years</w:t>
      </w:r>
      <w:r w:rsidRPr="003D3C74">
        <w:rPr>
          <w:rFonts w:ascii="Times New Roman" w:hAnsi="Times New Roman" w:cs="Times New Roman"/>
          <w:rPrChange w:id="1016" w:author="Magnuson" w:date="2019-09-28T12:58:00Z">
            <w:rPr>
              <w:rFonts w:ascii="Times New Roman" w:hAnsi="Times New Roman" w:cs="Times New Roman"/>
            </w:rPr>
          </w:rPrChange>
        </w:rPr>
        <w:t xml:space="preserve">. </w:t>
      </w:r>
      <w:r w:rsidR="00D540AA" w:rsidRPr="003D3C74">
        <w:rPr>
          <w:rFonts w:ascii="Times New Roman" w:hAnsi="Times New Roman" w:cs="Times New Roman"/>
          <w:rPrChange w:id="1017" w:author="Magnuson" w:date="2019-09-28T12:58:00Z">
            <w:rPr>
              <w:rFonts w:ascii="Times New Roman" w:hAnsi="Times New Roman" w:cs="Times New Roman"/>
            </w:rPr>
          </w:rPrChange>
        </w:rPr>
        <w:t xml:space="preserve">They </w:t>
      </w:r>
      <w:r w:rsidR="000620BF" w:rsidRPr="003D3C74">
        <w:rPr>
          <w:rFonts w:ascii="Times New Roman" w:hAnsi="Times New Roman" w:cs="Times New Roman"/>
          <w:rPrChange w:id="1018" w:author="Magnuson" w:date="2019-09-28T12:58:00Z">
            <w:rPr>
              <w:rFonts w:ascii="Times New Roman" w:hAnsi="Times New Roman" w:cs="Times New Roman"/>
            </w:rPr>
          </w:rPrChange>
        </w:rPr>
        <w:t xml:space="preserve">are unlikely to </w:t>
      </w:r>
      <w:r w:rsidR="00D540AA" w:rsidRPr="003D3C74">
        <w:rPr>
          <w:rFonts w:ascii="Times New Roman" w:hAnsi="Times New Roman" w:cs="Times New Roman"/>
          <w:rPrChange w:id="1019" w:author="Magnuson" w:date="2019-09-28T12:58:00Z">
            <w:rPr>
              <w:rFonts w:ascii="Times New Roman" w:hAnsi="Times New Roman" w:cs="Times New Roman"/>
            </w:rPr>
          </w:rPrChange>
        </w:rPr>
        <w:t xml:space="preserve"> enroll in university or college</w:t>
      </w:r>
      <w:r w:rsidR="000620BF" w:rsidRPr="003D3C74">
        <w:rPr>
          <w:rFonts w:ascii="Times New Roman" w:hAnsi="Times New Roman" w:cs="Times New Roman"/>
          <w:rPrChange w:id="1020" w:author="Magnuson" w:date="2019-09-28T12:58:00Z">
            <w:rPr>
              <w:rFonts w:ascii="Times New Roman" w:hAnsi="Times New Roman" w:cs="Times New Roman"/>
            </w:rPr>
          </w:rPrChange>
        </w:rPr>
        <w:t>,</w:t>
      </w:r>
      <w:r w:rsidR="00D540AA" w:rsidRPr="003D3C74">
        <w:rPr>
          <w:rFonts w:ascii="Times New Roman" w:hAnsi="Times New Roman" w:cs="Times New Roman"/>
          <w:rPrChange w:id="1021" w:author="Magnuson" w:date="2019-09-28T12:58:00Z">
            <w:rPr>
              <w:rFonts w:ascii="Times New Roman" w:hAnsi="Times New Roman" w:cs="Times New Roman"/>
            </w:rPr>
          </w:rPrChange>
        </w:rPr>
        <w:t xml:space="preserve"> </w:t>
      </w:r>
      <w:r w:rsidR="000620BF" w:rsidRPr="003D3C74">
        <w:rPr>
          <w:rFonts w:ascii="Times New Roman" w:hAnsi="Times New Roman" w:cs="Times New Roman"/>
          <w:rPrChange w:id="1022" w:author="Magnuson" w:date="2019-09-28T12:58:00Z">
            <w:rPr>
              <w:rFonts w:ascii="Times New Roman" w:hAnsi="Times New Roman" w:cs="Times New Roman"/>
            </w:rPr>
          </w:rPrChange>
        </w:rPr>
        <w:t>more</w:t>
      </w:r>
      <w:r w:rsidR="00D540AA" w:rsidRPr="003D3C74">
        <w:rPr>
          <w:rFonts w:ascii="Times New Roman" w:hAnsi="Times New Roman" w:cs="Times New Roman"/>
          <w:rPrChange w:id="1023" w:author="Magnuson" w:date="2019-09-28T12:58:00Z">
            <w:rPr>
              <w:rFonts w:ascii="Times New Roman" w:hAnsi="Times New Roman" w:cs="Times New Roman"/>
            </w:rPr>
          </w:rPrChange>
        </w:rPr>
        <w:t xml:space="preserve"> saving </w:t>
      </w:r>
      <w:r w:rsidR="000620BF" w:rsidRPr="003D3C74">
        <w:rPr>
          <w:rFonts w:ascii="Times New Roman" w:hAnsi="Times New Roman" w:cs="Times New Roman"/>
          <w:rPrChange w:id="1024" w:author="Magnuson" w:date="2019-09-28T12:58:00Z">
            <w:rPr>
              <w:rFonts w:ascii="Times New Roman" w:hAnsi="Times New Roman" w:cs="Times New Roman"/>
            </w:rPr>
          </w:rPrChange>
        </w:rPr>
        <w:t xml:space="preserve">for </w:t>
      </w:r>
      <w:r w:rsidR="00D540AA" w:rsidRPr="003D3C74">
        <w:rPr>
          <w:rFonts w:ascii="Times New Roman" w:hAnsi="Times New Roman" w:cs="Times New Roman"/>
          <w:rPrChange w:id="1025" w:author="Magnuson" w:date="2019-09-28T12:58:00Z">
            <w:rPr>
              <w:rFonts w:ascii="Times New Roman" w:hAnsi="Times New Roman" w:cs="Times New Roman"/>
            </w:rPr>
          </w:rPrChange>
        </w:rPr>
        <w:t xml:space="preserve">tax payers. </w:t>
      </w:r>
      <w:r w:rsidRPr="003D3C74">
        <w:rPr>
          <w:rFonts w:ascii="Times New Roman" w:hAnsi="Times New Roman" w:cs="Times New Roman"/>
          <w:rPrChange w:id="1026" w:author="Magnuson" w:date="2019-09-28T12:58:00Z">
            <w:rPr>
              <w:rFonts w:ascii="Times New Roman" w:hAnsi="Times New Roman" w:cs="Times New Roman"/>
            </w:rPr>
          </w:rPrChange>
        </w:rPr>
        <w:t xml:space="preserve">There are some health costs, for the </w:t>
      </w:r>
      <w:r w:rsidR="000C1980" w:rsidRPr="003D3C74">
        <w:rPr>
          <w:rFonts w:ascii="Times New Roman" w:hAnsi="Times New Roman" w:cs="Times New Roman"/>
          <w:rPrChange w:id="1027" w:author="Magnuson" w:date="2019-09-28T12:58:00Z">
            <w:rPr>
              <w:rFonts w:ascii="Times New Roman" w:hAnsi="Times New Roman" w:cs="Times New Roman"/>
            </w:rPr>
          </w:rPrChange>
        </w:rPr>
        <w:t>health clinics dedicated to their health</w:t>
      </w:r>
      <w:r w:rsidRPr="003D3C74">
        <w:rPr>
          <w:rFonts w:ascii="Times New Roman" w:hAnsi="Times New Roman" w:cs="Times New Roman"/>
          <w:rPrChange w:id="1028" w:author="Magnuson" w:date="2019-09-28T12:58:00Z">
            <w:rPr>
              <w:rFonts w:ascii="Times New Roman" w:hAnsi="Times New Roman" w:cs="Times New Roman"/>
            </w:rPr>
          </w:rPrChange>
        </w:rPr>
        <w:t xml:space="preserve">, but because they are young and their needs are few, this cost too is likely far less than for older adults. Those not living in foster care are saving </w:t>
      </w:r>
      <w:r w:rsidR="00D619D7" w:rsidRPr="003D3C74">
        <w:rPr>
          <w:rFonts w:ascii="Times New Roman" w:hAnsi="Times New Roman" w:cs="Times New Roman"/>
          <w:rPrChange w:id="1029" w:author="Magnuson" w:date="2019-09-28T12:58:00Z">
            <w:rPr>
              <w:rFonts w:ascii="Times New Roman" w:hAnsi="Times New Roman" w:cs="Times New Roman"/>
            </w:rPr>
          </w:rPrChange>
        </w:rPr>
        <w:t xml:space="preserve">the government at least $12,000 </w:t>
      </w:r>
      <w:r w:rsidR="005D375A" w:rsidRPr="003D3C74">
        <w:rPr>
          <w:rFonts w:ascii="Times New Roman" w:hAnsi="Times New Roman" w:cs="Times New Roman"/>
          <w:rPrChange w:id="1030" w:author="Magnuson" w:date="2019-09-28T12:58:00Z">
            <w:rPr>
              <w:rFonts w:ascii="Times New Roman" w:hAnsi="Times New Roman" w:cs="Times New Roman"/>
            </w:rPr>
          </w:rPrChange>
        </w:rPr>
        <w:t xml:space="preserve">per year </w:t>
      </w:r>
      <w:r w:rsidR="00D619D7" w:rsidRPr="003D3C74">
        <w:rPr>
          <w:rFonts w:ascii="Times New Roman" w:hAnsi="Times New Roman" w:cs="Times New Roman"/>
          <w:rPrChange w:id="1031" w:author="Magnuson" w:date="2019-09-28T12:58:00Z">
            <w:rPr>
              <w:rFonts w:ascii="Times New Roman" w:hAnsi="Times New Roman" w:cs="Times New Roman"/>
            </w:rPr>
          </w:rPrChange>
        </w:rPr>
        <w:t>and for some much more.</w:t>
      </w:r>
      <w:r w:rsidRPr="003D3C74">
        <w:rPr>
          <w:rFonts w:ascii="Times New Roman" w:hAnsi="Times New Roman" w:cs="Times New Roman"/>
          <w:rPrChange w:id="1032" w:author="Magnuson" w:date="2019-09-28T12:58:00Z">
            <w:rPr>
              <w:rFonts w:ascii="Times New Roman" w:hAnsi="Times New Roman" w:cs="Times New Roman"/>
            </w:rPr>
          </w:rPrChange>
        </w:rPr>
        <w:t xml:space="preserve"> A cost-benefit analysis would be interesting: busking, panhandling, part-time work, and dealing marijuana recycles money through the local economy quickly; they spend it immediately. They might be adding to the economy more than they are receiving.</w:t>
      </w:r>
    </w:p>
    <w:p w14:paraId="156D7B2A" w14:textId="5F69480D" w:rsidR="004303A8" w:rsidRPr="003D3C74" w:rsidRDefault="00BD0C3B"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033" w:author="Magnuson" w:date="2019-09-28T12:58:00Z">
            <w:rPr>
              <w:rFonts w:ascii="Times New Roman" w:hAnsi="Times New Roman" w:cs="Times New Roman"/>
            </w:rPr>
          </w:rPrChange>
        </w:rPr>
      </w:pPr>
      <w:r w:rsidRPr="003D3C74">
        <w:rPr>
          <w:rFonts w:ascii="Times New Roman" w:hAnsi="Times New Roman" w:cs="Times New Roman"/>
          <w:rPrChange w:id="1034" w:author="Magnuson" w:date="2019-09-28T12:58:00Z">
            <w:rPr>
              <w:rFonts w:ascii="Times New Roman" w:hAnsi="Times New Roman" w:cs="Times New Roman"/>
            </w:rPr>
          </w:rPrChange>
        </w:rPr>
        <w:t xml:space="preserve">Regarding millennial housed youth, </w:t>
      </w:r>
      <w:r w:rsidR="004303A8" w:rsidRPr="003D3C74">
        <w:rPr>
          <w:rFonts w:ascii="Times New Roman" w:hAnsi="Times New Roman" w:cs="Times New Roman"/>
          <w:rPrChange w:id="1035" w:author="Magnuson" w:date="2019-09-28T12:58:00Z">
            <w:rPr>
              <w:rFonts w:ascii="Times New Roman" w:hAnsi="Times New Roman" w:cs="Times New Roman"/>
            </w:rPr>
          </w:rPrChange>
        </w:rPr>
        <w:t xml:space="preserve">(DeSilver, 2016) found that </w:t>
      </w:r>
      <w:r w:rsidR="007C746F" w:rsidRPr="003D3C74">
        <w:rPr>
          <w:rFonts w:ascii="Times New Roman" w:hAnsi="Times New Roman" w:cs="Times New Roman"/>
          <w:rPrChange w:id="1036" w:author="Magnuson" w:date="2019-09-28T12:58:00Z">
            <w:rPr>
              <w:rFonts w:ascii="Times New Roman" w:hAnsi="Times New Roman" w:cs="Times New Roman"/>
            </w:rPr>
          </w:rPrChange>
        </w:rPr>
        <w:t xml:space="preserve">42.3 percent of 20-29 year old Canadians are living with their parents, </w:t>
      </w:r>
      <w:r w:rsidR="004303A8" w:rsidRPr="003D3C74">
        <w:rPr>
          <w:rFonts w:ascii="Times New Roman" w:hAnsi="Times New Roman" w:cs="Times New Roman"/>
          <w:rPrChange w:id="1037" w:author="Magnuson" w:date="2019-09-28T12:58:00Z">
            <w:rPr>
              <w:rFonts w:ascii="Times New Roman" w:hAnsi="Times New Roman" w:cs="Times New Roman"/>
            </w:rPr>
          </w:rPrChange>
        </w:rPr>
        <w:t xml:space="preserve">32 percent of 18-34 year olds in the U.S. are living with their </w:t>
      </w:r>
      <w:r w:rsidR="002844D3" w:rsidRPr="003D3C74">
        <w:rPr>
          <w:rFonts w:ascii="Times New Roman" w:hAnsi="Times New Roman" w:cs="Times New Roman"/>
          <w:rPrChange w:id="1038" w:author="Magnuson" w:date="2019-09-28T12:58:00Z">
            <w:rPr>
              <w:rFonts w:ascii="Times New Roman" w:hAnsi="Times New Roman" w:cs="Times New Roman"/>
            </w:rPr>
          </w:rPrChange>
        </w:rPr>
        <w:t xml:space="preserve">parents, </w:t>
      </w:r>
      <w:r w:rsidR="004303A8" w:rsidRPr="003D3C74">
        <w:rPr>
          <w:rFonts w:ascii="Times New Roman" w:hAnsi="Times New Roman" w:cs="Times New Roman"/>
          <w:rPrChange w:id="1039" w:author="Magnuson" w:date="2019-09-28T12:58:00Z">
            <w:rPr>
              <w:rFonts w:ascii="Times New Roman" w:hAnsi="Times New Roman" w:cs="Times New Roman"/>
            </w:rPr>
          </w:rPrChange>
        </w:rPr>
        <w:t>and in Europe just under half of 18-34 year olds live with their parents. In the</w:t>
      </w:r>
      <w:r w:rsidR="000C1980" w:rsidRPr="003D3C74">
        <w:rPr>
          <w:rFonts w:ascii="Times New Roman" w:hAnsi="Times New Roman" w:cs="Times New Roman"/>
          <w:rPrChange w:id="1040" w:author="Magnuson" w:date="2019-09-28T12:58:00Z">
            <w:rPr>
              <w:rFonts w:ascii="Times New Roman" w:hAnsi="Times New Roman" w:cs="Times New Roman"/>
            </w:rPr>
          </w:rPrChange>
        </w:rPr>
        <w:t>se countries</w:t>
      </w:r>
      <w:r w:rsidR="004303A8" w:rsidRPr="003D3C74">
        <w:rPr>
          <w:rFonts w:ascii="Times New Roman" w:hAnsi="Times New Roman" w:cs="Times New Roman"/>
          <w:rPrChange w:id="1041" w:author="Magnuson" w:date="2019-09-28T12:58:00Z">
            <w:rPr>
              <w:rFonts w:ascii="Times New Roman" w:hAnsi="Times New Roman" w:cs="Times New Roman"/>
            </w:rPr>
          </w:rPrChange>
        </w:rPr>
        <w:t xml:space="preserve"> more adults are living with their parents than at any time since 1940. </w:t>
      </w:r>
    </w:p>
    <w:p w14:paraId="241AB8C0" w14:textId="15FE2CD0"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042" w:author="Magnuson" w:date="2019-09-28T12:58:00Z">
            <w:rPr>
              <w:rFonts w:ascii="Times New Roman" w:hAnsi="Times New Roman" w:cs="Times New Roman"/>
            </w:rPr>
          </w:rPrChange>
        </w:rPr>
      </w:pPr>
      <w:r w:rsidRPr="003D3C74">
        <w:rPr>
          <w:rFonts w:ascii="Times New Roman" w:hAnsi="Times New Roman" w:cs="Times New Roman"/>
          <w:rPrChange w:id="1043" w:author="Magnuson" w:date="2019-09-28T12:58:00Z">
            <w:rPr>
              <w:rFonts w:ascii="Times New Roman" w:hAnsi="Times New Roman" w:cs="Times New Roman"/>
            </w:rPr>
          </w:rPrChange>
        </w:rPr>
        <w:t>In North America living with one’s parent as an adult inspir</w:t>
      </w:r>
      <w:r w:rsidR="00FD3FE7" w:rsidRPr="003D3C74">
        <w:rPr>
          <w:rFonts w:ascii="Times New Roman" w:hAnsi="Times New Roman" w:cs="Times New Roman"/>
          <w:rPrChange w:id="1044" w:author="Magnuson" w:date="2019-09-28T12:58:00Z">
            <w:rPr>
              <w:rFonts w:ascii="Times New Roman" w:hAnsi="Times New Roman" w:cs="Times New Roman"/>
            </w:rPr>
          </w:rPrChange>
        </w:rPr>
        <w:t>e</w:t>
      </w:r>
      <w:r w:rsidRPr="003D3C74">
        <w:rPr>
          <w:rFonts w:ascii="Times New Roman" w:hAnsi="Times New Roman" w:cs="Times New Roman"/>
          <w:rPrChange w:id="1045" w:author="Magnuson" w:date="2019-09-28T12:58:00Z">
            <w:rPr>
              <w:rFonts w:ascii="Times New Roman" w:hAnsi="Times New Roman" w:cs="Times New Roman"/>
            </w:rPr>
          </w:rPrChange>
        </w:rPr>
        <w:t xml:space="preserve"> jokes about slackers, yet it is </w:t>
      </w:r>
      <w:r w:rsidRPr="003D3C74">
        <w:rPr>
          <w:rFonts w:ascii="Times New Roman" w:hAnsi="Times New Roman" w:cs="Times New Roman"/>
          <w:rPrChange w:id="1046" w:author="Magnuson" w:date="2019-09-28T12:58:00Z">
            <w:rPr>
              <w:rFonts w:ascii="Times New Roman" w:hAnsi="Times New Roman" w:cs="Times New Roman"/>
            </w:rPr>
          </w:rPrChange>
        </w:rPr>
        <w:lastRenderedPageBreak/>
        <w:t>increasingly necessary</w:t>
      </w:r>
      <w:r w:rsidR="007C746F" w:rsidRPr="003D3C74">
        <w:rPr>
          <w:rFonts w:ascii="Times New Roman" w:hAnsi="Times New Roman" w:cs="Times New Roman"/>
          <w:rPrChange w:id="1047" w:author="Magnuson" w:date="2019-09-28T12:58:00Z">
            <w:rPr>
              <w:rFonts w:ascii="Times New Roman" w:hAnsi="Times New Roman" w:cs="Times New Roman"/>
            </w:rPr>
          </w:rPrChange>
        </w:rPr>
        <w:t xml:space="preserve"> and common</w:t>
      </w:r>
      <w:r w:rsidRPr="003D3C74">
        <w:rPr>
          <w:rFonts w:ascii="Times New Roman" w:hAnsi="Times New Roman" w:cs="Times New Roman"/>
          <w:rPrChange w:id="1048" w:author="Magnuson" w:date="2019-09-28T12:58:00Z">
            <w:rPr>
              <w:rFonts w:ascii="Times New Roman" w:hAnsi="Times New Roman" w:cs="Times New Roman"/>
            </w:rPr>
          </w:rPrChange>
        </w:rPr>
        <w:t>. Living</w:t>
      </w:r>
      <w:r w:rsidR="007C746F" w:rsidRPr="003D3C74">
        <w:rPr>
          <w:rFonts w:ascii="Times New Roman" w:hAnsi="Times New Roman" w:cs="Times New Roman"/>
          <w:rPrChange w:id="1049" w:author="Magnuson" w:date="2019-09-28T12:58:00Z">
            <w:rPr>
              <w:rFonts w:ascii="Times New Roman" w:hAnsi="Times New Roman" w:cs="Times New Roman"/>
            </w:rPr>
          </w:rPrChange>
        </w:rPr>
        <w:t xml:space="preserve"> fulltime </w:t>
      </w:r>
      <w:r w:rsidRPr="003D3C74">
        <w:rPr>
          <w:rFonts w:ascii="Times New Roman" w:hAnsi="Times New Roman" w:cs="Times New Roman"/>
          <w:rPrChange w:id="1050" w:author="Magnuson" w:date="2019-09-28T12:58:00Z">
            <w:rPr>
              <w:rFonts w:ascii="Times New Roman" w:hAnsi="Times New Roman" w:cs="Times New Roman"/>
            </w:rPr>
          </w:rPrChange>
        </w:rPr>
        <w:t xml:space="preserve">without one’s </w:t>
      </w:r>
      <w:r w:rsidR="00D540AA" w:rsidRPr="003D3C74">
        <w:rPr>
          <w:rFonts w:ascii="Times New Roman" w:hAnsi="Times New Roman" w:cs="Times New Roman"/>
          <w:rPrChange w:id="1051" w:author="Magnuson" w:date="2019-09-28T12:58:00Z">
            <w:rPr>
              <w:rFonts w:ascii="Times New Roman" w:hAnsi="Times New Roman" w:cs="Times New Roman"/>
            </w:rPr>
          </w:rPrChange>
        </w:rPr>
        <w:t xml:space="preserve">biological </w:t>
      </w:r>
      <w:r w:rsidR="007C746F" w:rsidRPr="003D3C74">
        <w:rPr>
          <w:rFonts w:ascii="Times New Roman" w:hAnsi="Times New Roman" w:cs="Times New Roman"/>
          <w:rPrChange w:id="1052" w:author="Magnuson" w:date="2019-09-28T12:58:00Z">
            <w:rPr>
              <w:rFonts w:ascii="Times New Roman" w:hAnsi="Times New Roman" w:cs="Times New Roman"/>
            </w:rPr>
          </w:rPrChange>
        </w:rPr>
        <w:t xml:space="preserve">family </w:t>
      </w:r>
      <w:r w:rsidRPr="003D3C74">
        <w:rPr>
          <w:rFonts w:ascii="Times New Roman" w:hAnsi="Times New Roman" w:cs="Times New Roman"/>
          <w:rPrChange w:id="1053" w:author="Magnuson" w:date="2019-09-28T12:58:00Z">
            <w:rPr>
              <w:rFonts w:ascii="Times New Roman" w:hAnsi="Times New Roman" w:cs="Times New Roman"/>
            </w:rPr>
          </w:rPrChange>
        </w:rPr>
        <w:t xml:space="preserve">while younger than 18 is </w:t>
      </w:r>
      <w:r w:rsidR="007C746F" w:rsidRPr="003D3C74">
        <w:rPr>
          <w:rFonts w:ascii="Times New Roman" w:hAnsi="Times New Roman" w:cs="Times New Roman"/>
          <w:rPrChange w:id="1054" w:author="Magnuson" w:date="2019-09-28T12:58:00Z">
            <w:rPr>
              <w:rFonts w:ascii="Times New Roman" w:hAnsi="Times New Roman" w:cs="Times New Roman"/>
            </w:rPr>
          </w:rPrChange>
        </w:rPr>
        <w:t xml:space="preserve">unusual </w:t>
      </w:r>
      <w:r w:rsidRPr="003D3C74">
        <w:rPr>
          <w:rFonts w:ascii="Times New Roman" w:hAnsi="Times New Roman" w:cs="Times New Roman"/>
          <w:rPrChange w:id="1055" w:author="Magnuson" w:date="2019-09-28T12:58:00Z">
            <w:rPr>
              <w:rFonts w:ascii="Times New Roman" w:hAnsi="Times New Roman" w:cs="Times New Roman"/>
            </w:rPr>
          </w:rPrChange>
        </w:rPr>
        <w:t xml:space="preserve">but it happens </w:t>
      </w:r>
      <w:r w:rsidR="002844D3" w:rsidRPr="003D3C74">
        <w:rPr>
          <w:rFonts w:ascii="Times New Roman" w:hAnsi="Times New Roman" w:cs="Times New Roman"/>
          <w:rPrChange w:id="1056" w:author="Magnuson" w:date="2019-09-28T12:58:00Z">
            <w:rPr>
              <w:rFonts w:ascii="Times New Roman" w:hAnsi="Times New Roman" w:cs="Times New Roman"/>
            </w:rPr>
          </w:rPrChange>
        </w:rPr>
        <w:t>in most</w:t>
      </w:r>
      <w:r w:rsidR="00D540AA" w:rsidRPr="003D3C74">
        <w:rPr>
          <w:rFonts w:ascii="Times New Roman" w:hAnsi="Times New Roman" w:cs="Times New Roman"/>
          <w:rPrChange w:id="1057" w:author="Magnuson" w:date="2019-09-28T12:58:00Z">
            <w:rPr>
              <w:rFonts w:ascii="Times New Roman" w:hAnsi="Times New Roman" w:cs="Times New Roman"/>
            </w:rPr>
          </w:rPrChange>
        </w:rPr>
        <w:t xml:space="preserve"> societies</w:t>
      </w:r>
      <w:r w:rsidRPr="003D3C74">
        <w:rPr>
          <w:rFonts w:ascii="Times New Roman" w:hAnsi="Times New Roman" w:cs="Times New Roman"/>
          <w:rPrChange w:id="1058" w:author="Magnuson" w:date="2019-09-28T12:58:00Z">
            <w:rPr>
              <w:rFonts w:ascii="Times New Roman" w:hAnsi="Times New Roman" w:cs="Times New Roman"/>
            </w:rPr>
          </w:rPrChange>
        </w:rPr>
        <w:t>. Soc</w:t>
      </w:r>
      <w:r w:rsidR="00D619D7" w:rsidRPr="003D3C74">
        <w:rPr>
          <w:rFonts w:ascii="Times New Roman" w:hAnsi="Times New Roman" w:cs="Times New Roman"/>
          <w:rPrChange w:id="1059" w:author="Magnuson" w:date="2019-09-28T12:58:00Z">
            <w:rPr>
              <w:rFonts w:ascii="Times New Roman" w:hAnsi="Times New Roman" w:cs="Times New Roman"/>
            </w:rPr>
          </w:rPrChange>
        </w:rPr>
        <w:t>ial expectations about millennial youth</w:t>
      </w:r>
      <w:r w:rsidRPr="003D3C74">
        <w:rPr>
          <w:rFonts w:ascii="Times New Roman" w:hAnsi="Times New Roman" w:cs="Times New Roman"/>
          <w:rPrChange w:id="1060" w:author="Magnuson" w:date="2019-09-28T12:58:00Z">
            <w:rPr>
              <w:rFonts w:ascii="Times New Roman" w:hAnsi="Times New Roman" w:cs="Times New Roman"/>
            </w:rPr>
          </w:rPrChange>
        </w:rPr>
        <w:t xml:space="preserve">—those in their 20s and early 30s—are being revised in </w:t>
      </w:r>
      <w:r w:rsidR="007C746F" w:rsidRPr="003D3C74">
        <w:rPr>
          <w:rFonts w:ascii="Times New Roman" w:hAnsi="Times New Roman" w:cs="Times New Roman"/>
          <w:rPrChange w:id="1061" w:author="Magnuson" w:date="2019-09-28T12:58:00Z">
            <w:rPr>
              <w:rFonts w:ascii="Times New Roman" w:hAnsi="Times New Roman" w:cs="Times New Roman"/>
            </w:rPr>
          </w:rPrChange>
        </w:rPr>
        <w:t>most high income countries</w:t>
      </w:r>
      <w:r w:rsidRPr="003D3C74">
        <w:rPr>
          <w:rFonts w:ascii="Times New Roman" w:hAnsi="Times New Roman" w:cs="Times New Roman"/>
          <w:rPrChange w:id="1062" w:author="Magnuson" w:date="2019-09-28T12:58:00Z">
            <w:rPr>
              <w:rFonts w:ascii="Times New Roman" w:hAnsi="Times New Roman" w:cs="Times New Roman"/>
            </w:rPr>
          </w:rPrChange>
        </w:rPr>
        <w:t>. We suggest that we also need to revise our age-related so</w:t>
      </w:r>
      <w:r w:rsidR="000620BF" w:rsidRPr="003D3C74">
        <w:rPr>
          <w:rFonts w:ascii="Times New Roman" w:hAnsi="Times New Roman" w:cs="Times New Roman"/>
          <w:rPrChange w:id="1063" w:author="Magnuson" w:date="2019-09-28T12:58:00Z">
            <w:rPr>
              <w:rFonts w:ascii="Times New Roman" w:hAnsi="Times New Roman" w:cs="Times New Roman"/>
            </w:rPr>
          </w:rPrChange>
        </w:rPr>
        <w:t>cial expectations for</w:t>
      </w:r>
      <w:r w:rsidR="001A4D82" w:rsidRPr="003D3C74">
        <w:rPr>
          <w:rFonts w:ascii="Times New Roman" w:hAnsi="Times New Roman" w:cs="Times New Roman"/>
          <w:rPrChange w:id="1064" w:author="Magnuson" w:date="2019-09-28T12:58:00Z">
            <w:rPr>
              <w:rFonts w:ascii="Times New Roman" w:hAnsi="Times New Roman" w:cs="Times New Roman"/>
            </w:rPr>
          </w:rPrChange>
        </w:rPr>
        <w:t xml:space="preserve"> others</w:t>
      </w:r>
      <w:r w:rsidRPr="003D3C74">
        <w:rPr>
          <w:rFonts w:ascii="Times New Roman" w:hAnsi="Times New Roman" w:cs="Times New Roman"/>
          <w:rPrChange w:id="1065" w:author="Magnuson" w:date="2019-09-28T12:58:00Z">
            <w:rPr>
              <w:rFonts w:ascii="Times New Roman" w:hAnsi="Times New Roman" w:cs="Times New Roman"/>
            </w:rPr>
          </w:rPrChange>
        </w:rPr>
        <w:t>, at least for str</w:t>
      </w:r>
      <w:r w:rsidR="001A4D82" w:rsidRPr="003D3C74">
        <w:rPr>
          <w:rFonts w:ascii="Times New Roman" w:hAnsi="Times New Roman" w:cs="Times New Roman"/>
          <w:rPrChange w:id="1066" w:author="Magnuson" w:date="2019-09-28T12:58:00Z">
            <w:rPr>
              <w:rFonts w:ascii="Times New Roman" w:hAnsi="Times New Roman" w:cs="Times New Roman"/>
            </w:rPr>
          </w:rPrChange>
        </w:rPr>
        <w:t>eet-involved youth, in the other direction.</w:t>
      </w:r>
      <w:r w:rsidRPr="003D3C74">
        <w:rPr>
          <w:rFonts w:ascii="Times New Roman" w:hAnsi="Times New Roman" w:cs="Times New Roman"/>
          <w:rPrChange w:id="1067" w:author="Magnuson" w:date="2019-09-28T12:58:00Z">
            <w:rPr>
              <w:rFonts w:ascii="Times New Roman" w:hAnsi="Times New Roman" w:cs="Times New Roman"/>
            </w:rPr>
          </w:rPrChange>
        </w:rPr>
        <w:t xml:space="preserve"> If </w:t>
      </w:r>
      <w:r w:rsidR="00D540AA" w:rsidRPr="003D3C74">
        <w:rPr>
          <w:rFonts w:ascii="Times New Roman" w:hAnsi="Times New Roman" w:cs="Times New Roman"/>
          <w:rPrChange w:id="1068" w:author="Magnuson" w:date="2019-09-28T12:58:00Z">
            <w:rPr>
              <w:rFonts w:ascii="Times New Roman" w:hAnsi="Times New Roman" w:cs="Times New Roman"/>
            </w:rPr>
          </w:rPrChange>
        </w:rPr>
        <w:t xml:space="preserve">our society is accepting and at least somewhat </w:t>
      </w:r>
      <w:r w:rsidR="002844D3" w:rsidRPr="003D3C74">
        <w:rPr>
          <w:rFonts w:ascii="Times New Roman" w:hAnsi="Times New Roman" w:cs="Times New Roman"/>
          <w:rPrChange w:id="1069" w:author="Magnuson" w:date="2019-09-28T12:58:00Z">
            <w:rPr>
              <w:rFonts w:ascii="Times New Roman" w:hAnsi="Times New Roman" w:cs="Times New Roman"/>
            </w:rPr>
          </w:rPrChange>
        </w:rPr>
        <w:t>understand</w:t>
      </w:r>
      <w:r w:rsidR="00D31CFB" w:rsidRPr="003D3C74">
        <w:rPr>
          <w:rFonts w:ascii="Times New Roman" w:hAnsi="Times New Roman" w:cs="Times New Roman"/>
          <w:rPrChange w:id="1070" w:author="Magnuson" w:date="2019-09-28T12:58:00Z">
            <w:rPr>
              <w:rFonts w:ascii="Times New Roman" w:hAnsi="Times New Roman" w:cs="Times New Roman"/>
            </w:rPr>
          </w:rPrChange>
        </w:rPr>
        <w:t xml:space="preserve">ing for middle class </w:t>
      </w:r>
      <w:r w:rsidRPr="003D3C74">
        <w:rPr>
          <w:rFonts w:ascii="Times New Roman" w:hAnsi="Times New Roman" w:cs="Times New Roman"/>
          <w:rPrChange w:id="1071" w:author="Magnuson" w:date="2019-09-28T12:58:00Z">
            <w:rPr>
              <w:rFonts w:ascii="Times New Roman" w:hAnsi="Times New Roman" w:cs="Times New Roman"/>
            </w:rPr>
          </w:rPrChange>
        </w:rPr>
        <w:t>adults to live with their parents</w:t>
      </w:r>
      <w:r w:rsidR="00D31CFB" w:rsidRPr="003D3C74">
        <w:rPr>
          <w:rFonts w:ascii="Times New Roman" w:hAnsi="Times New Roman" w:cs="Times New Roman"/>
          <w:rPrChange w:id="1072" w:author="Magnuson" w:date="2019-09-28T12:58:00Z">
            <w:rPr>
              <w:rFonts w:ascii="Times New Roman" w:hAnsi="Times New Roman" w:cs="Times New Roman"/>
            </w:rPr>
          </w:rPrChange>
        </w:rPr>
        <w:t xml:space="preserve"> because they have difficulty attachin</w:t>
      </w:r>
      <w:r w:rsidR="002844D3" w:rsidRPr="003D3C74">
        <w:rPr>
          <w:rFonts w:ascii="Times New Roman" w:hAnsi="Times New Roman" w:cs="Times New Roman"/>
          <w:rPrChange w:id="1073" w:author="Magnuson" w:date="2019-09-28T12:58:00Z">
            <w:rPr>
              <w:rFonts w:ascii="Times New Roman" w:hAnsi="Times New Roman" w:cs="Times New Roman"/>
            </w:rPr>
          </w:rPrChange>
        </w:rPr>
        <w:t>g to the labor market and cannot</w:t>
      </w:r>
      <w:r w:rsidR="00D31CFB" w:rsidRPr="003D3C74">
        <w:rPr>
          <w:rFonts w:ascii="Times New Roman" w:hAnsi="Times New Roman" w:cs="Times New Roman"/>
          <w:rPrChange w:id="1074" w:author="Magnuson" w:date="2019-09-28T12:58:00Z">
            <w:rPr>
              <w:rFonts w:ascii="Times New Roman" w:hAnsi="Times New Roman" w:cs="Times New Roman"/>
            </w:rPr>
          </w:rPrChange>
        </w:rPr>
        <w:t xml:space="preserve"> find affordable independent housing</w:t>
      </w:r>
      <w:r w:rsidRPr="003D3C74">
        <w:rPr>
          <w:rFonts w:ascii="Times New Roman" w:hAnsi="Times New Roman" w:cs="Times New Roman"/>
          <w:rPrChange w:id="1075" w:author="Magnuson" w:date="2019-09-28T12:58:00Z">
            <w:rPr>
              <w:rFonts w:ascii="Times New Roman" w:hAnsi="Times New Roman" w:cs="Times New Roman"/>
            </w:rPr>
          </w:rPrChange>
        </w:rPr>
        <w:t xml:space="preserve">, </w:t>
      </w:r>
      <w:r w:rsidR="007C746F" w:rsidRPr="003D3C74">
        <w:rPr>
          <w:rFonts w:ascii="Times New Roman" w:hAnsi="Times New Roman" w:cs="Times New Roman"/>
          <w:rPrChange w:id="1076" w:author="Magnuson" w:date="2019-09-28T12:58:00Z">
            <w:rPr>
              <w:rFonts w:ascii="Times New Roman" w:hAnsi="Times New Roman" w:cs="Times New Roman"/>
            </w:rPr>
          </w:rPrChange>
        </w:rPr>
        <w:t xml:space="preserve">society should be more accepting of </w:t>
      </w:r>
      <w:r w:rsidRPr="003D3C74">
        <w:rPr>
          <w:rFonts w:ascii="Times New Roman" w:hAnsi="Times New Roman" w:cs="Times New Roman"/>
          <w:rPrChange w:id="1077" w:author="Magnuson" w:date="2019-09-28T12:58:00Z">
            <w:rPr>
              <w:rFonts w:ascii="Times New Roman" w:hAnsi="Times New Roman" w:cs="Times New Roman"/>
            </w:rPr>
          </w:rPrChange>
        </w:rPr>
        <w:t xml:space="preserve">teenagers </w:t>
      </w:r>
      <w:r w:rsidR="007C746F" w:rsidRPr="003D3C74">
        <w:rPr>
          <w:rFonts w:ascii="Times New Roman" w:hAnsi="Times New Roman" w:cs="Times New Roman"/>
          <w:rPrChange w:id="1078" w:author="Magnuson" w:date="2019-09-28T12:58:00Z">
            <w:rPr>
              <w:rFonts w:ascii="Times New Roman" w:hAnsi="Times New Roman" w:cs="Times New Roman"/>
            </w:rPr>
          </w:rPrChange>
        </w:rPr>
        <w:t>who</w:t>
      </w:r>
      <w:r w:rsidRPr="003D3C74">
        <w:rPr>
          <w:rFonts w:ascii="Times New Roman" w:hAnsi="Times New Roman" w:cs="Times New Roman"/>
          <w:rPrChange w:id="1079" w:author="Magnuson" w:date="2019-09-28T12:58:00Z">
            <w:rPr>
              <w:rFonts w:ascii="Times New Roman" w:hAnsi="Times New Roman" w:cs="Times New Roman"/>
            </w:rPr>
          </w:rPrChange>
        </w:rPr>
        <w:t xml:space="preserve"> live without their parents</w:t>
      </w:r>
      <w:r w:rsidR="00BD0C3B" w:rsidRPr="003D3C74">
        <w:rPr>
          <w:rFonts w:ascii="Times New Roman" w:hAnsi="Times New Roman" w:cs="Times New Roman"/>
          <w:rPrChange w:id="1080" w:author="Magnuson" w:date="2019-09-28T12:58:00Z">
            <w:rPr>
              <w:rFonts w:ascii="Times New Roman" w:hAnsi="Times New Roman" w:cs="Times New Roman"/>
            </w:rPr>
          </w:rPrChange>
        </w:rPr>
        <w:t>/guardians</w:t>
      </w:r>
      <w:r w:rsidR="00D31CFB" w:rsidRPr="003D3C74">
        <w:rPr>
          <w:rFonts w:ascii="Times New Roman" w:hAnsi="Times New Roman" w:cs="Times New Roman"/>
          <w:rPrChange w:id="1081" w:author="Magnuson" w:date="2019-09-28T12:58:00Z">
            <w:rPr>
              <w:rFonts w:ascii="Times New Roman" w:hAnsi="Times New Roman" w:cs="Times New Roman"/>
            </w:rPr>
          </w:rPrChange>
        </w:rPr>
        <w:t xml:space="preserve"> when the relationship between parent and child is as strained as described by the youth in our study</w:t>
      </w:r>
      <w:r w:rsidRPr="003D3C74">
        <w:rPr>
          <w:rFonts w:ascii="Times New Roman" w:hAnsi="Times New Roman" w:cs="Times New Roman"/>
          <w:rPrChange w:id="1082" w:author="Magnuson" w:date="2019-09-28T12:58:00Z">
            <w:rPr>
              <w:rFonts w:ascii="Times New Roman" w:hAnsi="Times New Roman" w:cs="Times New Roman"/>
            </w:rPr>
          </w:rPrChange>
        </w:rPr>
        <w:t xml:space="preserve">. </w:t>
      </w:r>
      <w:r w:rsidR="0027534D" w:rsidRPr="003D3C74">
        <w:rPr>
          <w:rFonts w:ascii="Times New Roman" w:hAnsi="Times New Roman" w:cs="Times New Roman"/>
          <w:rPrChange w:id="1083" w:author="Magnuson" w:date="2019-09-28T12:58:00Z">
            <w:rPr>
              <w:rFonts w:ascii="Times New Roman" w:hAnsi="Times New Roman" w:cs="Times New Roman"/>
            </w:rPr>
          </w:rPrChange>
        </w:rPr>
        <w:t xml:space="preserve">If </w:t>
      </w:r>
      <w:r w:rsidRPr="003D3C74">
        <w:rPr>
          <w:rFonts w:ascii="Times New Roman" w:hAnsi="Times New Roman" w:cs="Times New Roman"/>
          <w:rPrChange w:id="1084" w:author="Magnuson" w:date="2019-09-28T12:58:00Z">
            <w:rPr>
              <w:rFonts w:ascii="Times New Roman" w:hAnsi="Times New Roman" w:cs="Times New Roman"/>
            </w:rPr>
          </w:rPrChange>
        </w:rPr>
        <w:t>age-related</w:t>
      </w:r>
      <w:r w:rsidR="00CB44F4" w:rsidRPr="003D3C74">
        <w:rPr>
          <w:rFonts w:ascii="Times New Roman" w:hAnsi="Times New Roman" w:cs="Times New Roman"/>
          <w:rPrChange w:id="1085" w:author="Magnuson" w:date="2019-09-28T12:58:00Z">
            <w:rPr>
              <w:rFonts w:ascii="Times New Roman" w:hAnsi="Times New Roman" w:cs="Times New Roman"/>
            </w:rPr>
          </w:rPrChange>
        </w:rPr>
        <w:t xml:space="preserve"> expectations can and do change for older </w:t>
      </w:r>
      <w:r w:rsidR="007C746F" w:rsidRPr="003D3C74">
        <w:rPr>
          <w:rFonts w:ascii="Times New Roman" w:hAnsi="Times New Roman" w:cs="Times New Roman"/>
          <w:rPrChange w:id="1086" w:author="Magnuson" w:date="2019-09-28T12:58:00Z">
            <w:rPr>
              <w:rFonts w:ascii="Times New Roman" w:hAnsi="Times New Roman" w:cs="Times New Roman"/>
            </w:rPr>
          </w:rPrChange>
        </w:rPr>
        <w:t xml:space="preserve">middle class </w:t>
      </w:r>
      <w:r w:rsidR="00CB44F4" w:rsidRPr="003D3C74">
        <w:rPr>
          <w:rFonts w:ascii="Times New Roman" w:hAnsi="Times New Roman" w:cs="Times New Roman"/>
          <w:rPrChange w:id="1087" w:author="Magnuson" w:date="2019-09-28T12:58:00Z">
            <w:rPr>
              <w:rFonts w:ascii="Times New Roman" w:hAnsi="Times New Roman" w:cs="Times New Roman"/>
            </w:rPr>
          </w:rPrChange>
        </w:rPr>
        <w:t>emerging adults, perhaps they should c</w:t>
      </w:r>
      <w:r w:rsidR="00D619D7" w:rsidRPr="003D3C74">
        <w:rPr>
          <w:rFonts w:ascii="Times New Roman" w:hAnsi="Times New Roman" w:cs="Times New Roman"/>
          <w:rPrChange w:id="1088" w:author="Magnuson" w:date="2019-09-28T12:58:00Z">
            <w:rPr>
              <w:rFonts w:ascii="Times New Roman" w:hAnsi="Times New Roman" w:cs="Times New Roman"/>
            </w:rPr>
          </w:rPrChange>
        </w:rPr>
        <w:t xml:space="preserve">hange for </w:t>
      </w:r>
      <w:r w:rsidR="000E3446" w:rsidRPr="003D3C74">
        <w:rPr>
          <w:rFonts w:ascii="Times New Roman" w:hAnsi="Times New Roman" w:cs="Times New Roman"/>
          <w:rPrChange w:id="1089" w:author="Magnuson" w:date="2019-09-28T12:58:00Z">
            <w:rPr>
              <w:rFonts w:ascii="Times New Roman" w:hAnsi="Times New Roman" w:cs="Times New Roman"/>
            </w:rPr>
          </w:rPrChange>
        </w:rPr>
        <w:t>younger</w:t>
      </w:r>
      <w:r w:rsidR="007C746F" w:rsidRPr="003D3C74">
        <w:rPr>
          <w:rFonts w:ascii="Times New Roman" w:hAnsi="Times New Roman" w:cs="Times New Roman"/>
          <w:rPrChange w:id="1090" w:author="Magnuson" w:date="2019-09-28T12:58:00Z">
            <w:rPr>
              <w:rFonts w:ascii="Times New Roman" w:hAnsi="Times New Roman" w:cs="Times New Roman"/>
            </w:rPr>
          </w:rPrChange>
        </w:rPr>
        <w:t>, often poor,</w:t>
      </w:r>
      <w:r w:rsidR="000E3446" w:rsidRPr="003D3C74">
        <w:rPr>
          <w:rFonts w:ascii="Times New Roman" w:hAnsi="Times New Roman" w:cs="Times New Roman"/>
          <w:rPrChange w:id="1091" w:author="Magnuson" w:date="2019-09-28T12:58:00Z">
            <w:rPr>
              <w:rFonts w:ascii="Times New Roman" w:hAnsi="Times New Roman" w:cs="Times New Roman"/>
            </w:rPr>
          </w:rPrChange>
        </w:rPr>
        <w:t xml:space="preserve"> </w:t>
      </w:r>
      <w:r w:rsidR="00D619D7" w:rsidRPr="003D3C74">
        <w:rPr>
          <w:rFonts w:ascii="Times New Roman" w:hAnsi="Times New Roman" w:cs="Times New Roman"/>
          <w:rPrChange w:id="1092" w:author="Magnuson" w:date="2019-09-28T12:58:00Z">
            <w:rPr>
              <w:rFonts w:ascii="Times New Roman" w:hAnsi="Times New Roman" w:cs="Times New Roman"/>
            </w:rPr>
          </w:rPrChange>
        </w:rPr>
        <w:t xml:space="preserve">teenagers, if </w:t>
      </w:r>
      <w:r w:rsidR="007C746F" w:rsidRPr="003D3C74">
        <w:rPr>
          <w:rFonts w:ascii="Times New Roman" w:hAnsi="Times New Roman" w:cs="Times New Roman"/>
          <w:rPrChange w:id="1093" w:author="Magnuson" w:date="2019-09-28T12:58:00Z">
            <w:rPr>
              <w:rFonts w:ascii="Times New Roman" w:hAnsi="Times New Roman" w:cs="Times New Roman"/>
            </w:rPr>
          </w:rPrChange>
        </w:rPr>
        <w:t xml:space="preserve">society cares about </w:t>
      </w:r>
      <w:r w:rsidR="00D619D7" w:rsidRPr="003D3C74">
        <w:rPr>
          <w:rFonts w:ascii="Times New Roman" w:hAnsi="Times New Roman" w:cs="Times New Roman"/>
          <w:rPrChange w:id="1094" w:author="Magnuson" w:date="2019-09-28T12:58:00Z">
            <w:rPr>
              <w:rFonts w:ascii="Times New Roman" w:hAnsi="Times New Roman" w:cs="Times New Roman"/>
            </w:rPr>
          </w:rPrChange>
        </w:rPr>
        <w:t xml:space="preserve">their best interest. </w:t>
      </w:r>
      <w:r w:rsidRPr="003D3C74">
        <w:rPr>
          <w:rFonts w:ascii="Times New Roman" w:hAnsi="Times New Roman" w:cs="Times New Roman"/>
          <w:rPrChange w:id="1095" w:author="Magnuson" w:date="2019-09-28T12:58:00Z">
            <w:rPr>
              <w:rFonts w:ascii="Times New Roman" w:hAnsi="Times New Roman" w:cs="Times New Roman"/>
            </w:rPr>
          </w:rPrChange>
        </w:rPr>
        <w:t>It has long been accep</w:t>
      </w:r>
      <w:r w:rsidR="00CB44F4" w:rsidRPr="003D3C74">
        <w:rPr>
          <w:rFonts w:ascii="Times New Roman" w:hAnsi="Times New Roman" w:cs="Times New Roman"/>
          <w:rPrChange w:id="1096" w:author="Magnuson" w:date="2019-09-28T12:58:00Z">
            <w:rPr>
              <w:rFonts w:ascii="Times New Roman" w:hAnsi="Times New Roman" w:cs="Times New Roman"/>
            </w:rPr>
          </w:rPrChange>
        </w:rPr>
        <w:t>table</w:t>
      </w:r>
      <w:r w:rsidR="00805FA0" w:rsidRPr="003D3C74">
        <w:rPr>
          <w:rFonts w:ascii="Times New Roman" w:hAnsi="Times New Roman" w:cs="Times New Roman"/>
          <w:rPrChange w:id="1097" w:author="Magnuson" w:date="2019-09-28T12:58:00Z">
            <w:rPr>
              <w:rFonts w:ascii="Times New Roman" w:hAnsi="Times New Roman" w:cs="Times New Roman"/>
            </w:rPr>
          </w:rPrChange>
        </w:rPr>
        <w:t xml:space="preserve">, although with some well known issues caused by institutional failings and those of individual care takers, </w:t>
      </w:r>
      <w:r w:rsidRPr="003D3C74">
        <w:rPr>
          <w:rFonts w:ascii="Times New Roman" w:hAnsi="Times New Roman" w:cs="Times New Roman"/>
          <w:rPrChange w:id="1098" w:author="Magnuson" w:date="2019-09-28T12:58:00Z">
            <w:rPr>
              <w:rFonts w:ascii="Times New Roman" w:hAnsi="Times New Roman" w:cs="Times New Roman"/>
            </w:rPr>
          </w:rPrChange>
        </w:rPr>
        <w:t xml:space="preserve">for youth to live </w:t>
      </w:r>
      <w:r w:rsidR="007C746F" w:rsidRPr="003D3C74">
        <w:rPr>
          <w:rFonts w:ascii="Times New Roman" w:hAnsi="Times New Roman" w:cs="Times New Roman"/>
          <w:rPrChange w:id="1099" w:author="Magnuson" w:date="2019-09-28T12:58:00Z">
            <w:rPr>
              <w:rFonts w:ascii="Times New Roman" w:hAnsi="Times New Roman" w:cs="Times New Roman"/>
            </w:rPr>
          </w:rPrChange>
        </w:rPr>
        <w:t xml:space="preserve">at least on a part time basis </w:t>
      </w:r>
      <w:r w:rsidRPr="003D3C74">
        <w:rPr>
          <w:rFonts w:ascii="Times New Roman" w:hAnsi="Times New Roman" w:cs="Times New Roman"/>
          <w:rPrChange w:id="1100" w:author="Magnuson" w:date="2019-09-28T12:58:00Z">
            <w:rPr>
              <w:rFonts w:ascii="Times New Roman" w:hAnsi="Times New Roman" w:cs="Times New Roman"/>
            </w:rPr>
          </w:rPrChange>
        </w:rPr>
        <w:t>in academic, athletic, military, and religiou</w:t>
      </w:r>
      <w:r w:rsidR="00D619D7" w:rsidRPr="003D3C74">
        <w:rPr>
          <w:rFonts w:ascii="Times New Roman" w:hAnsi="Times New Roman" w:cs="Times New Roman"/>
          <w:rPrChange w:id="1101" w:author="Magnuson" w:date="2019-09-28T12:58:00Z">
            <w:rPr>
              <w:rFonts w:ascii="Times New Roman" w:hAnsi="Times New Roman" w:cs="Times New Roman"/>
            </w:rPr>
          </w:rPrChange>
        </w:rPr>
        <w:t>s boarding schools</w:t>
      </w:r>
      <w:r w:rsidR="007C746F" w:rsidRPr="003D3C74">
        <w:rPr>
          <w:rFonts w:ascii="Times New Roman" w:hAnsi="Times New Roman" w:cs="Times New Roman"/>
          <w:rPrChange w:id="1102" w:author="Magnuson" w:date="2019-09-28T12:58:00Z">
            <w:rPr>
              <w:rFonts w:ascii="Times New Roman" w:hAnsi="Times New Roman" w:cs="Times New Roman"/>
            </w:rPr>
          </w:rPrChange>
        </w:rPr>
        <w:t xml:space="preserve"> and institutions</w:t>
      </w:r>
      <w:r w:rsidR="00D619D7" w:rsidRPr="003D3C74">
        <w:rPr>
          <w:rFonts w:ascii="Times New Roman" w:hAnsi="Times New Roman" w:cs="Times New Roman"/>
          <w:rPrChange w:id="1103" w:author="Magnuson" w:date="2019-09-28T12:58:00Z">
            <w:rPr>
              <w:rFonts w:ascii="Times New Roman" w:hAnsi="Times New Roman" w:cs="Times New Roman"/>
            </w:rPr>
          </w:rPrChange>
        </w:rPr>
        <w:t xml:space="preserve">. </w:t>
      </w:r>
      <w:r w:rsidRPr="003D3C74">
        <w:rPr>
          <w:rFonts w:ascii="Times New Roman" w:hAnsi="Times New Roman" w:cs="Times New Roman"/>
          <w:rPrChange w:id="1104" w:author="Magnuson" w:date="2019-09-28T12:58:00Z">
            <w:rPr>
              <w:rFonts w:ascii="Times New Roman" w:hAnsi="Times New Roman" w:cs="Times New Roman"/>
            </w:rPr>
          </w:rPrChange>
        </w:rPr>
        <w:t xml:space="preserve">It is </w:t>
      </w:r>
      <w:r w:rsidR="00805FA0" w:rsidRPr="003D3C74">
        <w:rPr>
          <w:rFonts w:ascii="Times New Roman" w:hAnsi="Times New Roman" w:cs="Times New Roman"/>
          <w:rPrChange w:id="1105" w:author="Magnuson" w:date="2019-09-28T12:58:00Z">
            <w:rPr>
              <w:rFonts w:ascii="Times New Roman" w:hAnsi="Times New Roman" w:cs="Times New Roman"/>
            </w:rPr>
          </w:rPrChange>
        </w:rPr>
        <w:t xml:space="preserve">interesting that </w:t>
      </w:r>
      <w:r w:rsidRPr="003D3C74">
        <w:rPr>
          <w:rFonts w:ascii="Times New Roman" w:hAnsi="Times New Roman" w:cs="Times New Roman"/>
          <w:rPrChange w:id="1106" w:author="Magnuson" w:date="2019-09-28T12:58:00Z">
            <w:rPr>
              <w:rFonts w:ascii="Times New Roman" w:hAnsi="Times New Roman" w:cs="Times New Roman"/>
            </w:rPr>
          </w:rPrChange>
        </w:rPr>
        <w:t>living independently</w:t>
      </w:r>
      <w:r w:rsidR="00805FA0" w:rsidRPr="003D3C74">
        <w:rPr>
          <w:rFonts w:ascii="Times New Roman" w:hAnsi="Times New Roman" w:cs="Times New Roman"/>
          <w:rPrChange w:id="1107" w:author="Magnuson" w:date="2019-09-28T12:58:00Z">
            <w:rPr>
              <w:rFonts w:ascii="Times New Roman" w:hAnsi="Times New Roman" w:cs="Times New Roman"/>
            </w:rPr>
          </w:rPrChange>
        </w:rPr>
        <w:t>, as most of these street involved youth do, is condemned and highly stigmatized and troublesome issues are usually blamed on the characteristics of the individual youth.</w:t>
      </w:r>
    </w:p>
    <w:p w14:paraId="202E3341" w14:textId="0A855B4D" w:rsidR="00704EF4" w:rsidRPr="003D3C74" w:rsidRDefault="004303A8" w:rsidP="002844D3">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108" w:author="Magnuson" w:date="2019-09-28T12:58:00Z">
            <w:rPr>
              <w:rFonts w:ascii="Times New Roman" w:hAnsi="Times New Roman" w:cs="Times New Roman"/>
            </w:rPr>
          </w:rPrChange>
        </w:rPr>
      </w:pPr>
      <w:r w:rsidRPr="003D3C74">
        <w:rPr>
          <w:rFonts w:ascii="Times New Roman" w:hAnsi="Times New Roman" w:cs="Times New Roman"/>
          <w:rPrChange w:id="1109" w:author="Magnuson" w:date="2019-09-28T12:58:00Z">
            <w:rPr>
              <w:rFonts w:ascii="Times New Roman" w:hAnsi="Times New Roman" w:cs="Times New Roman"/>
            </w:rPr>
          </w:rPrChange>
        </w:rPr>
        <w:t>The argument for revising our social expectations is based on their unique case</w:t>
      </w:r>
      <w:r w:rsidR="000E3446" w:rsidRPr="003D3C74">
        <w:rPr>
          <w:rFonts w:ascii="Times New Roman" w:hAnsi="Times New Roman" w:cs="Times New Roman"/>
          <w:rPrChange w:id="1110" w:author="Magnuson" w:date="2019-09-28T12:58:00Z">
            <w:rPr>
              <w:rFonts w:ascii="Times New Roman" w:hAnsi="Times New Roman" w:cs="Times New Roman"/>
            </w:rPr>
          </w:rPrChange>
        </w:rPr>
        <w:t>s</w:t>
      </w:r>
      <w:r w:rsidRPr="003D3C74">
        <w:rPr>
          <w:rFonts w:ascii="Times New Roman" w:hAnsi="Times New Roman" w:cs="Times New Roman"/>
          <w:rPrChange w:id="1111" w:author="Magnuson" w:date="2019-09-28T12:58:00Z">
            <w:rPr>
              <w:rFonts w:ascii="Times New Roman" w:hAnsi="Times New Roman" w:cs="Times New Roman"/>
            </w:rPr>
          </w:rPrChange>
        </w:rPr>
        <w:t xml:space="preserve">, their circumstances. </w:t>
      </w:r>
      <w:r w:rsidR="008B0A11" w:rsidRPr="003D3C74">
        <w:rPr>
          <w:rFonts w:ascii="Times New Roman" w:hAnsi="Times New Roman" w:cs="Times New Roman"/>
          <w:rPrChange w:id="1112" w:author="Magnuson" w:date="2019-09-28T12:58:00Z">
            <w:rPr>
              <w:rFonts w:ascii="Times New Roman" w:hAnsi="Times New Roman" w:cs="Times New Roman"/>
            </w:rPr>
          </w:rPrChange>
        </w:rPr>
        <w:t xml:space="preserve">Because they </w:t>
      </w:r>
      <w:r w:rsidR="00BD0C3B" w:rsidRPr="003D3C74">
        <w:rPr>
          <w:rFonts w:ascii="Times New Roman" w:hAnsi="Times New Roman" w:cs="Times New Roman"/>
          <w:rPrChange w:id="1113" w:author="Magnuson" w:date="2019-09-28T12:58:00Z">
            <w:rPr>
              <w:rFonts w:ascii="Times New Roman" w:hAnsi="Times New Roman" w:cs="Times New Roman"/>
            </w:rPr>
          </w:rPrChange>
        </w:rPr>
        <w:t>we</w:t>
      </w:r>
      <w:r w:rsidR="008B0A11" w:rsidRPr="003D3C74">
        <w:rPr>
          <w:rFonts w:ascii="Times New Roman" w:hAnsi="Times New Roman" w:cs="Times New Roman"/>
          <w:rPrChange w:id="1114" w:author="Magnuson" w:date="2019-09-28T12:58:00Z">
            <w:rPr>
              <w:rFonts w:ascii="Times New Roman" w:hAnsi="Times New Roman" w:cs="Times New Roman"/>
            </w:rPr>
          </w:rPrChange>
        </w:rPr>
        <w:t xml:space="preserve">re committed to independence, </w:t>
      </w:r>
      <w:r w:rsidRPr="003D3C74">
        <w:rPr>
          <w:rFonts w:ascii="Times New Roman" w:hAnsi="Times New Roman" w:cs="Times New Roman"/>
          <w:rPrChange w:id="1115" w:author="Magnuson" w:date="2019-09-28T12:58:00Z">
            <w:rPr>
              <w:rFonts w:ascii="Times New Roman" w:hAnsi="Times New Roman" w:cs="Times New Roman"/>
            </w:rPr>
          </w:rPrChange>
        </w:rPr>
        <w:t xml:space="preserve">they </w:t>
      </w:r>
      <w:r w:rsidR="00BD0C3B" w:rsidRPr="003D3C74">
        <w:rPr>
          <w:rFonts w:ascii="Times New Roman" w:hAnsi="Times New Roman" w:cs="Times New Roman"/>
          <w:rPrChange w:id="1116" w:author="Magnuson" w:date="2019-09-28T12:58:00Z">
            <w:rPr>
              <w:rFonts w:ascii="Times New Roman" w:hAnsi="Times New Roman" w:cs="Times New Roman"/>
            </w:rPr>
          </w:rPrChange>
        </w:rPr>
        <w:t>we</w:t>
      </w:r>
      <w:r w:rsidRPr="003D3C74">
        <w:rPr>
          <w:rFonts w:ascii="Times New Roman" w:hAnsi="Times New Roman" w:cs="Times New Roman"/>
          <w:rPrChange w:id="1117" w:author="Magnuson" w:date="2019-09-28T12:58:00Z">
            <w:rPr>
              <w:rFonts w:ascii="Times New Roman" w:hAnsi="Times New Roman" w:cs="Times New Roman"/>
            </w:rPr>
          </w:rPrChange>
        </w:rPr>
        <w:t xml:space="preserve">re not going to go to a foster setting that “looks” like a family, and most cannot return to a family that </w:t>
      </w:r>
      <w:r w:rsidR="00D31CFB" w:rsidRPr="003D3C74">
        <w:rPr>
          <w:rFonts w:ascii="Times New Roman" w:hAnsi="Times New Roman" w:cs="Times New Roman"/>
          <w:rPrChange w:id="1118" w:author="Magnuson" w:date="2019-09-28T12:58:00Z">
            <w:rPr>
              <w:rFonts w:ascii="Times New Roman" w:hAnsi="Times New Roman" w:cs="Times New Roman"/>
            </w:rPr>
          </w:rPrChange>
        </w:rPr>
        <w:t xml:space="preserve">they </w:t>
      </w:r>
      <w:r w:rsidRPr="003D3C74">
        <w:rPr>
          <w:rFonts w:ascii="Times New Roman" w:hAnsi="Times New Roman" w:cs="Times New Roman"/>
          <w:rPrChange w:id="1119" w:author="Magnuson" w:date="2019-09-28T12:58:00Z">
            <w:rPr>
              <w:rFonts w:ascii="Times New Roman" w:hAnsi="Times New Roman" w:cs="Times New Roman"/>
            </w:rPr>
          </w:rPrChange>
        </w:rPr>
        <w:t xml:space="preserve">previously rejected </w:t>
      </w:r>
      <w:r w:rsidR="00D31CFB" w:rsidRPr="003D3C74">
        <w:rPr>
          <w:rFonts w:ascii="Times New Roman" w:hAnsi="Times New Roman" w:cs="Times New Roman"/>
          <w:rPrChange w:id="1120" w:author="Magnuson" w:date="2019-09-28T12:58:00Z">
            <w:rPr>
              <w:rFonts w:ascii="Times New Roman" w:hAnsi="Times New Roman" w:cs="Times New Roman"/>
            </w:rPr>
          </w:rPrChange>
        </w:rPr>
        <w:t xml:space="preserve">or rejected them </w:t>
      </w:r>
      <w:r w:rsidRPr="003D3C74">
        <w:rPr>
          <w:rFonts w:ascii="Times New Roman" w:hAnsi="Times New Roman" w:cs="Times New Roman"/>
          <w:rPrChange w:id="1121" w:author="Magnuson" w:date="2019-09-28T12:58:00Z">
            <w:rPr>
              <w:rFonts w:ascii="Times New Roman" w:hAnsi="Times New Roman" w:cs="Times New Roman"/>
            </w:rPr>
          </w:rPrChange>
        </w:rPr>
        <w:t xml:space="preserve">or that harmed them. These options </w:t>
      </w:r>
      <w:r w:rsidR="00BD0C3B" w:rsidRPr="003D3C74">
        <w:rPr>
          <w:rFonts w:ascii="Times New Roman" w:hAnsi="Times New Roman" w:cs="Times New Roman"/>
          <w:rPrChange w:id="1122" w:author="Magnuson" w:date="2019-09-28T12:58:00Z">
            <w:rPr>
              <w:rFonts w:ascii="Times New Roman" w:hAnsi="Times New Roman" w:cs="Times New Roman"/>
            </w:rPr>
          </w:rPrChange>
        </w:rPr>
        <w:t>we</w:t>
      </w:r>
      <w:r w:rsidR="007B0983" w:rsidRPr="003D3C74">
        <w:rPr>
          <w:rFonts w:ascii="Times New Roman" w:hAnsi="Times New Roman" w:cs="Times New Roman"/>
          <w:rPrChange w:id="1123" w:author="Magnuson" w:date="2019-09-28T12:58:00Z">
            <w:rPr>
              <w:rFonts w:ascii="Times New Roman" w:hAnsi="Times New Roman" w:cs="Times New Roman"/>
            </w:rPr>
          </w:rPrChange>
        </w:rPr>
        <w:t>r</w:t>
      </w:r>
      <w:r w:rsidR="00BD0C3B" w:rsidRPr="003D3C74">
        <w:rPr>
          <w:rFonts w:ascii="Times New Roman" w:hAnsi="Times New Roman" w:cs="Times New Roman"/>
          <w:rPrChange w:id="1124" w:author="Magnuson" w:date="2019-09-28T12:58:00Z">
            <w:rPr>
              <w:rFonts w:ascii="Times New Roman" w:hAnsi="Times New Roman" w:cs="Times New Roman"/>
            </w:rPr>
          </w:rPrChange>
        </w:rPr>
        <w:t xml:space="preserve">e </w:t>
      </w:r>
      <w:r w:rsidRPr="003D3C74">
        <w:rPr>
          <w:rFonts w:ascii="Times New Roman" w:hAnsi="Times New Roman" w:cs="Times New Roman"/>
          <w:rPrChange w:id="1125" w:author="Magnuson" w:date="2019-09-28T12:58:00Z">
            <w:rPr>
              <w:rFonts w:ascii="Times New Roman" w:hAnsi="Times New Roman" w:cs="Times New Roman"/>
            </w:rPr>
          </w:rPrChange>
        </w:rPr>
        <w:t xml:space="preserve">a step backward. The risk of further trouble </w:t>
      </w:r>
      <w:r w:rsidR="00BD0C3B" w:rsidRPr="003D3C74">
        <w:rPr>
          <w:rFonts w:ascii="Times New Roman" w:hAnsi="Times New Roman" w:cs="Times New Roman"/>
          <w:rPrChange w:id="1126" w:author="Magnuson" w:date="2019-09-28T12:58:00Z">
            <w:rPr>
              <w:rFonts w:ascii="Times New Roman" w:hAnsi="Times New Roman" w:cs="Times New Roman"/>
            </w:rPr>
          </w:rPrChange>
        </w:rPr>
        <w:t>wa</w:t>
      </w:r>
      <w:r w:rsidRPr="003D3C74">
        <w:rPr>
          <w:rFonts w:ascii="Times New Roman" w:hAnsi="Times New Roman" w:cs="Times New Roman"/>
          <w:rPrChange w:id="1127" w:author="Magnuson" w:date="2019-09-28T12:58:00Z">
            <w:rPr>
              <w:rFonts w:ascii="Times New Roman" w:hAnsi="Times New Roman" w:cs="Times New Roman"/>
            </w:rPr>
          </w:rPrChange>
        </w:rPr>
        <w:t>s perceived to be too great.</w:t>
      </w:r>
      <w:r w:rsidR="00D619D7" w:rsidRPr="003D3C74">
        <w:rPr>
          <w:rFonts w:ascii="Times New Roman" w:hAnsi="Times New Roman" w:cs="Times New Roman"/>
          <w:rPrChange w:id="1128" w:author="Magnuson" w:date="2019-09-28T12:58:00Z">
            <w:rPr>
              <w:rFonts w:ascii="Times New Roman" w:hAnsi="Times New Roman" w:cs="Times New Roman"/>
            </w:rPr>
          </w:rPrChange>
        </w:rPr>
        <w:t xml:space="preserve"> </w:t>
      </w:r>
      <w:r w:rsidR="00D31CFB" w:rsidRPr="003D3C74">
        <w:rPr>
          <w:rFonts w:ascii="Times New Roman" w:hAnsi="Times New Roman" w:cs="Times New Roman"/>
          <w:rPrChange w:id="1129" w:author="Magnuson" w:date="2019-09-28T12:58:00Z">
            <w:rPr>
              <w:rFonts w:ascii="Times New Roman" w:hAnsi="Times New Roman" w:cs="Times New Roman"/>
            </w:rPr>
          </w:rPrChange>
        </w:rPr>
        <w:t xml:space="preserve">Street-involved youth </w:t>
      </w:r>
      <w:r w:rsidRPr="003D3C74">
        <w:rPr>
          <w:rFonts w:ascii="Times New Roman" w:hAnsi="Times New Roman" w:cs="Times New Roman"/>
          <w:rPrChange w:id="1130" w:author="Magnuson" w:date="2019-09-28T12:58:00Z">
            <w:rPr>
              <w:rFonts w:ascii="Times New Roman" w:hAnsi="Times New Roman" w:cs="Times New Roman"/>
            </w:rPr>
          </w:rPrChange>
        </w:rPr>
        <w:t>learn</w:t>
      </w:r>
      <w:r w:rsidR="00BD0C3B" w:rsidRPr="003D3C74">
        <w:rPr>
          <w:rFonts w:ascii="Times New Roman" w:hAnsi="Times New Roman" w:cs="Times New Roman"/>
          <w:rPrChange w:id="1131" w:author="Magnuson" w:date="2019-09-28T12:58:00Z">
            <w:rPr>
              <w:rFonts w:ascii="Times New Roman" w:hAnsi="Times New Roman" w:cs="Times New Roman"/>
            </w:rPr>
          </w:rPrChange>
        </w:rPr>
        <w:t>ed</w:t>
      </w:r>
      <w:r w:rsidRPr="003D3C74">
        <w:rPr>
          <w:rFonts w:ascii="Times New Roman" w:hAnsi="Times New Roman" w:cs="Times New Roman"/>
          <w:rPrChange w:id="1132" w:author="Magnuson" w:date="2019-09-28T12:58:00Z">
            <w:rPr>
              <w:rFonts w:ascii="Times New Roman" w:hAnsi="Times New Roman" w:cs="Times New Roman"/>
            </w:rPr>
          </w:rPrChange>
        </w:rPr>
        <w:t xml:space="preserve"> to manage their independence, and they work</w:t>
      </w:r>
      <w:r w:rsidR="00BD0C3B" w:rsidRPr="003D3C74">
        <w:rPr>
          <w:rFonts w:ascii="Times New Roman" w:hAnsi="Times New Roman" w:cs="Times New Roman"/>
          <w:rPrChange w:id="1133" w:author="Magnuson" w:date="2019-09-28T12:58:00Z">
            <w:rPr>
              <w:rFonts w:ascii="Times New Roman" w:hAnsi="Times New Roman" w:cs="Times New Roman"/>
            </w:rPr>
          </w:rPrChange>
        </w:rPr>
        <w:t>ed</w:t>
      </w:r>
      <w:r w:rsidRPr="003D3C74">
        <w:rPr>
          <w:rFonts w:ascii="Times New Roman" w:hAnsi="Times New Roman" w:cs="Times New Roman"/>
          <w:rPrChange w:id="1134" w:author="Magnuson" w:date="2019-09-28T12:58:00Z">
            <w:rPr>
              <w:rFonts w:ascii="Times New Roman" w:hAnsi="Times New Roman" w:cs="Times New Roman"/>
            </w:rPr>
          </w:rPrChange>
        </w:rPr>
        <w:t xml:space="preserve"> out, often experientially, what it mean</w:t>
      </w:r>
      <w:r w:rsidR="00BD0C3B" w:rsidRPr="003D3C74">
        <w:rPr>
          <w:rFonts w:ascii="Times New Roman" w:hAnsi="Times New Roman" w:cs="Times New Roman"/>
          <w:rPrChange w:id="1135" w:author="Magnuson" w:date="2019-09-28T12:58:00Z">
            <w:rPr>
              <w:rFonts w:ascii="Times New Roman" w:hAnsi="Times New Roman" w:cs="Times New Roman"/>
            </w:rPr>
          </w:rPrChange>
        </w:rPr>
        <w:t>t</w:t>
      </w:r>
      <w:r w:rsidRPr="003D3C74">
        <w:rPr>
          <w:rFonts w:ascii="Times New Roman" w:hAnsi="Times New Roman" w:cs="Times New Roman"/>
          <w:rPrChange w:id="1136" w:author="Magnuson" w:date="2019-09-28T12:58:00Z">
            <w:rPr>
              <w:rFonts w:ascii="Times New Roman" w:hAnsi="Times New Roman" w:cs="Times New Roman"/>
            </w:rPr>
          </w:rPrChange>
        </w:rPr>
        <w:t xml:space="preserve"> to be responsible. The leg of the young adulthood t</w:t>
      </w:r>
      <w:r w:rsidR="00D619D7" w:rsidRPr="003D3C74">
        <w:rPr>
          <w:rFonts w:ascii="Times New Roman" w:hAnsi="Times New Roman" w:cs="Times New Roman"/>
          <w:rPrChange w:id="1137" w:author="Magnuson" w:date="2019-09-28T12:58:00Z">
            <w:rPr>
              <w:rFonts w:ascii="Times New Roman" w:hAnsi="Times New Roman" w:cs="Times New Roman"/>
            </w:rPr>
          </w:rPrChange>
        </w:rPr>
        <w:t>riangle that cause</w:t>
      </w:r>
      <w:r w:rsidR="00BD0C3B" w:rsidRPr="003D3C74">
        <w:rPr>
          <w:rFonts w:ascii="Times New Roman" w:hAnsi="Times New Roman" w:cs="Times New Roman"/>
          <w:rPrChange w:id="1138" w:author="Magnuson" w:date="2019-09-28T12:58:00Z">
            <w:rPr>
              <w:rFonts w:ascii="Times New Roman" w:hAnsi="Times New Roman" w:cs="Times New Roman"/>
            </w:rPr>
          </w:rPrChange>
        </w:rPr>
        <w:t>d</w:t>
      </w:r>
      <w:r w:rsidR="00D619D7" w:rsidRPr="003D3C74">
        <w:rPr>
          <w:rFonts w:ascii="Times New Roman" w:hAnsi="Times New Roman" w:cs="Times New Roman"/>
          <w:rPrChange w:id="1139" w:author="Magnuson" w:date="2019-09-28T12:58:00Z">
            <w:rPr>
              <w:rFonts w:ascii="Times New Roman" w:hAnsi="Times New Roman" w:cs="Times New Roman"/>
            </w:rPr>
          </w:rPrChange>
        </w:rPr>
        <w:t xml:space="preserve"> the most s</w:t>
      </w:r>
      <w:r w:rsidRPr="003D3C74">
        <w:rPr>
          <w:rFonts w:ascii="Times New Roman" w:hAnsi="Times New Roman" w:cs="Times New Roman"/>
          <w:rPrChange w:id="1140" w:author="Magnuson" w:date="2019-09-28T12:58:00Z">
            <w:rPr>
              <w:rFonts w:ascii="Times New Roman" w:hAnsi="Times New Roman" w:cs="Times New Roman"/>
            </w:rPr>
          </w:rPrChange>
        </w:rPr>
        <w:t xml:space="preserve">tress, that </w:t>
      </w:r>
      <w:r w:rsidR="00BD0C3B" w:rsidRPr="003D3C74">
        <w:rPr>
          <w:rFonts w:ascii="Times New Roman" w:hAnsi="Times New Roman" w:cs="Times New Roman"/>
          <w:rPrChange w:id="1141" w:author="Magnuson" w:date="2019-09-28T12:58:00Z">
            <w:rPr>
              <w:rFonts w:ascii="Times New Roman" w:hAnsi="Times New Roman" w:cs="Times New Roman"/>
            </w:rPr>
          </w:rPrChange>
        </w:rPr>
        <w:t xml:space="preserve">stalled </w:t>
      </w:r>
      <w:r w:rsidRPr="003D3C74">
        <w:rPr>
          <w:rFonts w:ascii="Times New Roman" w:hAnsi="Times New Roman" w:cs="Times New Roman"/>
          <w:rPrChange w:id="1142" w:author="Magnuson" w:date="2019-09-28T12:58:00Z">
            <w:rPr>
              <w:rFonts w:ascii="Times New Roman" w:hAnsi="Times New Roman" w:cs="Times New Roman"/>
            </w:rPr>
          </w:rPrChange>
        </w:rPr>
        <w:t xml:space="preserve"> progress in other areas, </w:t>
      </w:r>
      <w:r w:rsidR="00BD0C3B" w:rsidRPr="003D3C74">
        <w:rPr>
          <w:rFonts w:ascii="Times New Roman" w:hAnsi="Times New Roman" w:cs="Times New Roman"/>
          <w:rPrChange w:id="1143" w:author="Magnuson" w:date="2019-09-28T12:58:00Z">
            <w:rPr>
              <w:rFonts w:ascii="Times New Roman" w:hAnsi="Times New Roman" w:cs="Times New Roman"/>
            </w:rPr>
          </w:rPrChange>
        </w:rPr>
        <w:lastRenderedPageBreak/>
        <w:t>was</w:t>
      </w:r>
      <w:r w:rsidRPr="003D3C74">
        <w:rPr>
          <w:rFonts w:ascii="Times New Roman" w:hAnsi="Times New Roman" w:cs="Times New Roman"/>
          <w:rPrChange w:id="1144" w:author="Magnuson" w:date="2019-09-28T12:58:00Z">
            <w:rPr>
              <w:rFonts w:ascii="Times New Roman" w:hAnsi="Times New Roman" w:cs="Times New Roman"/>
            </w:rPr>
          </w:rPrChange>
        </w:rPr>
        <w:t xml:space="preserve"> the need and expectation of financial independence. The very small number of youth with families as backstops, like Ava, d</w:t>
      </w:r>
      <w:r w:rsidR="00BD0C3B" w:rsidRPr="003D3C74">
        <w:rPr>
          <w:rFonts w:ascii="Times New Roman" w:hAnsi="Times New Roman" w:cs="Times New Roman"/>
          <w:rPrChange w:id="1145" w:author="Magnuson" w:date="2019-09-28T12:58:00Z">
            <w:rPr>
              <w:rFonts w:ascii="Times New Roman" w:hAnsi="Times New Roman" w:cs="Times New Roman"/>
            </w:rPr>
          </w:rPrChange>
        </w:rPr>
        <w:t>id</w:t>
      </w:r>
      <w:r w:rsidRPr="003D3C74">
        <w:rPr>
          <w:rFonts w:ascii="Times New Roman" w:hAnsi="Times New Roman" w:cs="Times New Roman"/>
          <w:rPrChange w:id="1146" w:author="Magnuson" w:date="2019-09-28T12:58:00Z">
            <w:rPr>
              <w:rFonts w:ascii="Times New Roman" w:hAnsi="Times New Roman" w:cs="Times New Roman"/>
            </w:rPr>
          </w:rPrChange>
        </w:rPr>
        <w:t xml:space="preserve"> not need special intervention, and a cluster of youth in the middle, like Katrina, somehow manage</w:t>
      </w:r>
      <w:r w:rsidR="00BD0C3B" w:rsidRPr="003D3C74">
        <w:rPr>
          <w:rFonts w:ascii="Times New Roman" w:hAnsi="Times New Roman" w:cs="Times New Roman"/>
          <w:rPrChange w:id="1147" w:author="Magnuson" w:date="2019-09-28T12:58:00Z">
            <w:rPr>
              <w:rFonts w:ascii="Times New Roman" w:hAnsi="Times New Roman" w:cs="Times New Roman"/>
            </w:rPr>
          </w:rPrChange>
        </w:rPr>
        <w:t>d</w:t>
      </w:r>
      <w:r w:rsidRPr="003D3C74">
        <w:rPr>
          <w:rFonts w:ascii="Times New Roman" w:hAnsi="Times New Roman" w:cs="Times New Roman"/>
          <w:rPrChange w:id="1148" w:author="Magnuson" w:date="2019-09-28T12:58:00Z">
            <w:rPr>
              <w:rFonts w:ascii="Times New Roman" w:hAnsi="Times New Roman" w:cs="Times New Roman"/>
            </w:rPr>
          </w:rPrChange>
        </w:rPr>
        <w:t xml:space="preserve"> to muddle through, though  life </w:t>
      </w:r>
      <w:r w:rsidR="00BD0C3B" w:rsidRPr="003D3C74">
        <w:rPr>
          <w:rFonts w:ascii="Times New Roman" w:hAnsi="Times New Roman" w:cs="Times New Roman"/>
          <w:rPrChange w:id="1149" w:author="Magnuson" w:date="2019-09-28T12:58:00Z">
            <w:rPr>
              <w:rFonts w:ascii="Times New Roman" w:hAnsi="Times New Roman" w:cs="Times New Roman"/>
            </w:rPr>
          </w:rPrChange>
        </w:rPr>
        <w:t xml:space="preserve">was not </w:t>
      </w:r>
      <w:r w:rsidRPr="003D3C74">
        <w:rPr>
          <w:rFonts w:ascii="Times New Roman" w:hAnsi="Times New Roman" w:cs="Times New Roman"/>
          <w:rPrChange w:id="1150" w:author="Magnuson" w:date="2019-09-28T12:58:00Z">
            <w:rPr>
              <w:rFonts w:ascii="Times New Roman" w:hAnsi="Times New Roman" w:cs="Times New Roman"/>
            </w:rPr>
          </w:rPrChange>
        </w:rPr>
        <w:t xml:space="preserve">easy </w:t>
      </w:r>
      <w:r w:rsidR="00BD0C3B" w:rsidRPr="003D3C74">
        <w:rPr>
          <w:rFonts w:ascii="Times New Roman" w:hAnsi="Times New Roman" w:cs="Times New Roman"/>
          <w:rPrChange w:id="1151" w:author="Magnuson" w:date="2019-09-28T12:58:00Z">
            <w:rPr>
              <w:rFonts w:ascii="Times New Roman" w:hAnsi="Times New Roman" w:cs="Times New Roman"/>
            </w:rPr>
          </w:rPrChange>
        </w:rPr>
        <w:t xml:space="preserve">even </w:t>
      </w:r>
      <w:r w:rsidRPr="003D3C74">
        <w:rPr>
          <w:rFonts w:ascii="Times New Roman" w:hAnsi="Times New Roman" w:cs="Times New Roman"/>
          <w:rPrChange w:id="1152" w:author="Magnuson" w:date="2019-09-28T12:58:00Z">
            <w:rPr>
              <w:rFonts w:ascii="Times New Roman" w:hAnsi="Times New Roman" w:cs="Times New Roman"/>
            </w:rPr>
          </w:rPrChange>
        </w:rPr>
        <w:t xml:space="preserve">for them. </w:t>
      </w:r>
      <w:r w:rsidR="00BD0C3B" w:rsidRPr="003D3C74">
        <w:rPr>
          <w:rFonts w:ascii="Times New Roman" w:hAnsi="Times New Roman" w:cs="Times New Roman"/>
          <w:rPrChange w:id="1153" w:author="Magnuson" w:date="2019-09-28T12:58:00Z">
            <w:rPr>
              <w:rFonts w:ascii="Times New Roman" w:hAnsi="Times New Roman" w:cs="Times New Roman"/>
            </w:rPr>
          </w:rPrChange>
        </w:rPr>
        <w:t>Most worrisome  were the othe</w:t>
      </w:r>
      <w:r w:rsidR="007B0983" w:rsidRPr="003D3C74">
        <w:rPr>
          <w:rFonts w:ascii="Times New Roman" w:hAnsi="Times New Roman" w:cs="Times New Roman"/>
          <w:rPrChange w:id="1154" w:author="Magnuson" w:date="2019-09-28T12:58:00Z">
            <w:rPr>
              <w:rFonts w:ascii="Times New Roman" w:hAnsi="Times New Roman" w:cs="Times New Roman"/>
            </w:rPr>
          </w:rPrChange>
        </w:rPr>
        <w:t>r</w:t>
      </w:r>
      <w:r w:rsidR="00BD0C3B" w:rsidRPr="003D3C74">
        <w:rPr>
          <w:rFonts w:ascii="Times New Roman" w:hAnsi="Times New Roman" w:cs="Times New Roman"/>
          <w:rPrChange w:id="1155" w:author="Magnuson" w:date="2019-09-28T12:58:00Z">
            <w:rPr>
              <w:rFonts w:ascii="Times New Roman" w:hAnsi="Times New Roman" w:cs="Times New Roman"/>
            </w:rPr>
          </w:rPrChange>
        </w:rPr>
        <w:t xml:space="preserve"> str</w:t>
      </w:r>
      <w:r w:rsidR="007B0983" w:rsidRPr="003D3C74">
        <w:rPr>
          <w:rFonts w:ascii="Times New Roman" w:hAnsi="Times New Roman" w:cs="Times New Roman"/>
          <w:rPrChange w:id="1156" w:author="Magnuson" w:date="2019-09-28T12:58:00Z">
            <w:rPr>
              <w:rFonts w:ascii="Times New Roman" w:hAnsi="Times New Roman" w:cs="Times New Roman"/>
            </w:rPr>
          </w:rPrChange>
        </w:rPr>
        <w:t>e</w:t>
      </w:r>
      <w:r w:rsidR="00BD0C3B" w:rsidRPr="003D3C74">
        <w:rPr>
          <w:rFonts w:ascii="Times New Roman" w:hAnsi="Times New Roman" w:cs="Times New Roman"/>
          <w:rPrChange w:id="1157" w:author="Magnuson" w:date="2019-09-28T12:58:00Z">
            <w:rPr>
              <w:rFonts w:ascii="Times New Roman" w:hAnsi="Times New Roman" w:cs="Times New Roman"/>
            </w:rPr>
          </w:rPrChange>
        </w:rPr>
        <w:t>et-involved youth</w:t>
      </w:r>
      <w:r w:rsidRPr="003D3C74">
        <w:rPr>
          <w:rFonts w:ascii="Times New Roman" w:hAnsi="Times New Roman" w:cs="Times New Roman"/>
          <w:rPrChange w:id="1158" w:author="Magnuson" w:date="2019-09-28T12:58:00Z">
            <w:rPr>
              <w:rFonts w:ascii="Times New Roman" w:hAnsi="Times New Roman" w:cs="Times New Roman"/>
            </w:rPr>
          </w:rPrChange>
        </w:rPr>
        <w:t xml:space="preserve">, like Kurtis, some of whom </w:t>
      </w:r>
      <w:r w:rsidR="00BD0C3B" w:rsidRPr="003D3C74">
        <w:rPr>
          <w:rFonts w:ascii="Times New Roman" w:hAnsi="Times New Roman" w:cs="Times New Roman"/>
          <w:rPrChange w:id="1159" w:author="Magnuson" w:date="2019-09-28T12:58:00Z">
            <w:rPr>
              <w:rFonts w:ascii="Times New Roman" w:hAnsi="Times New Roman" w:cs="Times New Roman"/>
            </w:rPr>
          </w:rPrChange>
        </w:rPr>
        <w:t>had</w:t>
      </w:r>
      <w:r w:rsidRPr="003D3C74">
        <w:rPr>
          <w:rFonts w:ascii="Times New Roman" w:hAnsi="Times New Roman" w:cs="Times New Roman"/>
          <w:rPrChange w:id="1160" w:author="Magnuson" w:date="2019-09-28T12:58:00Z">
            <w:rPr>
              <w:rFonts w:ascii="Times New Roman" w:hAnsi="Times New Roman" w:cs="Times New Roman"/>
            </w:rPr>
          </w:rPrChange>
        </w:rPr>
        <w:t xml:space="preserve"> special circumstances—a criminal conviction, missing identification, a disability—that ma</w:t>
      </w:r>
      <w:r w:rsidR="00BD0C3B" w:rsidRPr="003D3C74">
        <w:rPr>
          <w:rFonts w:ascii="Times New Roman" w:hAnsi="Times New Roman" w:cs="Times New Roman"/>
          <w:rPrChange w:id="1161" w:author="Magnuson" w:date="2019-09-28T12:58:00Z">
            <w:rPr>
              <w:rFonts w:ascii="Times New Roman" w:hAnsi="Times New Roman" w:cs="Times New Roman"/>
            </w:rPr>
          </w:rPrChange>
        </w:rPr>
        <w:t>de life very</w:t>
      </w:r>
      <w:r w:rsidRPr="003D3C74">
        <w:rPr>
          <w:rFonts w:ascii="Times New Roman" w:hAnsi="Times New Roman" w:cs="Times New Roman"/>
          <w:rPrChange w:id="1162" w:author="Magnuson" w:date="2019-09-28T12:58:00Z">
            <w:rPr>
              <w:rFonts w:ascii="Times New Roman" w:hAnsi="Times New Roman" w:cs="Times New Roman"/>
            </w:rPr>
          </w:rPrChange>
        </w:rPr>
        <w:t xml:space="preserve"> challenging. </w:t>
      </w:r>
    </w:p>
    <w:p w14:paraId="7EBD8F68" w14:textId="66E03669" w:rsidR="004303A8" w:rsidRPr="003D3C74" w:rsidRDefault="00704EF4" w:rsidP="002844D3">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163" w:author="Magnuson" w:date="2019-09-28T12:58:00Z">
            <w:rPr>
              <w:rFonts w:ascii="Times New Roman" w:hAnsi="Times New Roman" w:cs="Times New Roman"/>
            </w:rPr>
          </w:rPrChange>
        </w:rPr>
      </w:pPr>
      <w:r w:rsidRPr="003D3C74">
        <w:rPr>
          <w:rFonts w:ascii="Times New Roman" w:hAnsi="Times New Roman" w:cs="Times New Roman"/>
          <w:rPrChange w:id="1164" w:author="Magnuson" w:date="2019-09-28T12:58:00Z">
            <w:rPr>
              <w:rFonts w:ascii="Times New Roman" w:hAnsi="Times New Roman" w:cs="Times New Roman"/>
            </w:rPr>
          </w:rPrChange>
        </w:rPr>
        <w:t xml:space="preserve">It </w:t>
      </w:r>
      <w:r w:rsidR="00BD0C3B" w:rsidRPr="003D3C74">
        <w:rPr>
          <w:rFonts w:ascii="Times New Roman" w:hAnsi="Times New Roman" w:cs="Times New Roman"/>
          <w:rPrChange w:id="1165" w:author="Magnuson" w:date="2019-09-28T12:58:00Z">
            <w:rPr>
              <w:rFonts w:ascii="Times New Roman" w:hAnsi="Times New Roman" w:cs="Times New Roman"/>
            </w:rPr>
          </w:rPrChange>
        </w:rPr>
        <w:t>was</w:t>
      </w:r>
      <w:r w:rsidRPr="003D3C74">
        <w:rPr>
          <w:rFonts w:ascii="Times New Roman" w:hAnsi="Times New Roman" w:cs="Times New Roman"/>
          <w:rPrChange w:id="1166" w:author="Magnuson" w:date="2019-09-28T12:58:00Z">
            <w:rPr>
              <w:rFonts w:ascii="Times New Roman" w:hAnsi="Times New Roman" w:cs="Times New Roman"/>
            </w:rPr>
          </w:rPrChange>
        </w:rPr>
        <w:t xml:space="preserve"> not just th</w:t>
      </w:r>
      <w:r w:rsidR="00BD0C3B" w:rsidRPr="003D3C74">
        <w:rPr>
          <w:rFonts w:ascii="Times New Roman" w:hAnsi="Times New Roman" w:cs="Times New Roman"/>
          <w:rPrChange w:id="1167" w:author="Magnuson" w:date="2019-09-28T12:58:00Z">
            <w:rPr>
              <w:rFonts w:ascii="Times New Roman" w:hAnsi="Times New Roman" w:cs="Times New Roman"/>
            </w:rPr>
          </w:rPrChange>
        </w:rPr>
        <w:t>at</w:t>
      </w:r>
      <w:r w:rsidRPr="003D3C74">
        <w:rPr>
          <w:rFonts w:ascii="Times New Roman" w:hAnsi="Times New Roman" w:cs="Times New Roman"/>
          <w:rPrChange w:id="1168" w:author="Magnuson" w:date="2019-09-28T12:58:00Z">
            <w:rPr>
              <w:rFonts w:ascii="Times New Roman" w:hAnsi="Times New Roman" w:cs="Times New Roman"/>
            </w:rPr>
          </w:rPrChange>
        </w:rPr>
        <w:t xml:space="preserve"> money </w:t>
      </w:r>
      <w:r w:rsidR="00BD0C3B" w:rsidRPr="003D3C74">
        <w:rPr>
          <w:rFonts w:ascii="Times New Roman" w:hAnsi="Times New Roman" w:cs="Times New Roman"/>
          <w:rPrChange w:id="1169" w:author="Magnuson" w:date="2019-09-28T12:58:00Z">
            <w:rPr>
              <w:rFonts w:ascii="Times New Roman" w:hAnsi="Times New Roman" w:cs="Times New Roman"/>
            </w:rPr>
          </w:rPrChange>
        </w:rPr>
        <w:t>was</w:t>
      </w:r>
      <w:r w:rsidRPr="003D3C74">
        <w:rPr>
          <w:rFonts w:ascii="Times New Roman" w:hAnsi="Times New Roman" w:cs="Times New Roman"/>
          <w:rPrChange w:id="1170" w:author="Magnuson" w:date="2019-09-28T12:58:00Z">
            <w:rPr>
              <w:rFonts w:ascii="Times New Roman" w:hAnsi="Times New Roman" w:cs="Times New Roman"/>
            </w:rPr>
          </w:rPrChange>
        </w:rPr>
        <w:t xml:space="preserve"> needed. Some of these youth earn a lot of money</w:t>
      </w:r>
      <w:r w:rsidR="00E51628" w:rsidRPr="003D3C74">
        <w:rPr>
          <w:rFonts w:ascii="Times New Roman" w:hAnsi="Times New Roman" w:cs="Times New Roman"/>
          <w:rPrChange w:id="1171" w:author="Magnuson" w:date="2019-09-28T12:58:00Z">
            <w:rPr>
              <w:rFonts w:ascii="Times New Roman" w:hAnsi="Times New Roman" w:cs="Times New Roman"/>
            </w:rPr>
          </w:rPrChange>
        </w:rPr>
        <w:t xml:space="preserve"> in the street economy</w:t>
      </w:r>
      <w:r w:rsidRPr="003D3C74">
        <w:rPr>
          <w:rFonts w:ascii="Times New Roman" w:hAnsi="Times New Roman" w:cs="Times New Roman"/>
          <w:rPrChange w:id="1172" w:author="Magnuson" w:date="2019-09-28T12:58:00Z">
            <w:rPr>
              <w:rFonts w:ascii="Times New Roman" w:hAnsi="Times New Roman" w:cs="Times New Roman"/>
            </w:rPr>
          </w:rPrChange>
        </w:rPr>
        <w:t xml:space="preserve">. </w:t>
      </w:r>
      <w:r w:rsidR="004303A8" w:rsidRPr="003D3C74">
        <w:rPr>
          <w:rFonts w:ascii="Times New Roman" w:hAnsi="Times New Roman" w:cs="Times New Roman"/>
          <w:rPrChange w:id="1173" w:author="Magnuson" w:date="2019-09-28T12:58:00Z">
            <w:rPr>
              <w:rFonts w:ascii="Times New Roman" w:hAnsi="Times New Roman" w:cs="Times New Roman"/>
            </w:rPr>
          </w:rPrChange>
        </w:rPr>
        <w:t xml:space="preserve">It would not be very expensive to </w:t>
      </w:r>
      <w:r w:rsidR="001338C0" w:rsidRPr="003D3C74">
        <w:rPr>
          <w:rFonts w:ascii="Times New Roman" w:hAnsi="Times New Roman" w:cs="Times New Roman"/>
          <w:rPrChange w:id="1174" w:author="Magnuson" w:date="2019-09-28T12:58:00Z">
            <w:rPr>
              <w:rFonts w:ascii="Times New Roman" w:hAnsi="Times New Roman" w:cs="Times New Roman"/>
            </w:rPr>
          </w:rPrChange>
        </w:rPr>
        <w:t xml:space="preserve">make it easier </w:t>
      </w:r>
      <w:r w:rsidR="004303A8" w:rsidRPr="003D3C74">
        <w:rPr>
          <w:rFonts w:ascii="Times New Roman" w:hAnsi="Times New Roman" w:cs="Times New Roman"/>
          <w:rPrChange w:id="1175" w:author="Magnuson" w:date="2019-09-28T12:58:00Z">
            <w:rPr>
              <w:rFonts w:ascii="Times New Roman" w:hAnsi="Times New Roman" w:cs="Times New Roman"/>
            </w:rPr>
          </w:rPrChange>
        </w:rPr>
        <w:t>for these youth</w:t>
      </w:r>
      <w:r w:rsidR="001338C0" w:rsidRPr="003D3C74">
        <w:rPr>
          <w:rFonts w:ascii="Times New Roman" w:hAnsi="Times New Roman" w:cs="Times New Roman"/>
          <w:rPrChange w:id="1176" w:author="Magnuson" w:date="2019-09-28T12:58:00Z">
            <w:rPr>
              <w:rFonts w:ascii="Times New Roman" w:hAnsi="Times New Roman" w:cs="Times New Roman"/>
            </w:rPr>
          </w:rPrChange>
        </w:rPr>
        <w:t xml:space="preserve"> to access formal employment through for example, subsidized wages.</w:t>
      </w:r>
      <w:r w:rsidR="004303A8" w:rsidRPr="003D3C74">
        <w:rPr>
          <w:rFonts w:ascii="Times New Roman" w:hAnsi="Times New Roman" w:cs="Times New Roman"/>
          <w:rPrChange w:id="1177" w:author="Magnuson" w:date="2019-09-28T12:58:00Z">
            <w:rPr>
              <w:rFonts w:ascii="Times New Roman" w:hAnsi="Times New Roman" w:cs="Times New Roman"/>
            </w:rPr>
          </w:rPrChange>
        </w:rPr>
        <w:t xml:space="preserve"> </w:t>
      </w:r>
    </w:p>
    <w:p w14:paraId="49338E14" w14:textId="77777777"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color w:val="262626"/>
          <w:rPrChange w:id="1178" w:author="Magnuson" w:date="2019-09-28T12:58:00Z">
            <w:rPr>
              <w:rFonts w:ascii="Times New Roman" w:hAnsi="Times New Roman" w:cs="Times New Roman"/>
              <w:color w:val="262626"/>
            </w:rPr>
          </w:rPrChange>
        </w:rPr>
      </w:pPr>
      <w:r w:rsidRPr="003D3C74">
        <w:rPr>
          <w:rFonts w:ascii="Times New Roman" w:hAnsi="Times New Roman" w:cs="Times New Roman"/>
          <w:color w:val="262626"/>
          <w:rPrChange w:id="1179" w:author="Magnuson" w:date="2019-09-28T12:58:00Z">
            <w:rPr>
              <w:rFonts w:ascii="Times New Roman" w:hAnsi="Times New Roman" w:cs="Times New Roman"/>
              <w:color w:val="262626"/>
            </w:rPr>
          </w:rPrChange>
        </w:rPr>
        <w:t>Th</w:t>
      </w:r>
      <w:r w:rsidR="00D619D7" w:rsidRPr="003D3C74">
        <w:rPr>
          <w:rFonts w:ascii="Times New Roman" w:hAnsi="Times New Roman" w:cs="Times New Roman"/>
          <w:color w:val="262626"/>
          <w:rPrChange w:id="1180" w:author="Magnuson" w:date="2019-09-28T12:58:00Z">
            <w:rPr>
              <w:rFonts w:ascii="Times New Roman" w:hAnsi="Times New Roman" w:cs="Times New Roman"/>
              <w:color w:val="262626"/>
            </w:rPr>
          </w:rPrChange>
        </w:rPr>
        <w:t>e average income for 16-19 year</w:t>
      </w:r>
      <w:r w:rsidRPr="003D3C74">
        <w:rPr>
          <w:rFonts w:ascii="Times New Roman" w:hAnsi="Times New Roman" w:cs="Times New Roman"/>
          <w:color w:val="262626"/>
          <w:rPrChange w:id="1181" w:author="Magnuson" w:date="2019-09-28T12:58:00Z">
            <w:rPr>
              <w:rFonts w:ascii="Times New Roman" w:hAnsi="Times New Roman" w:cs="Times New Roman"/>
              <w:color w:val="262626"/>
            </w:rPr>
          </w:rPrChange>
        </w:rPr>
        <w:t xml:space="preserve"> olds in Canada is $7450, and for 20-24 years olds it is $17,600 (Statistics Canada, 2008). </w:t>
      </w:r>
      <w:r w:rsidR="00D619D7" w:rsidRPr="003D3C74">
        <w:rPr>
          <w:rFonts w:ascii="Times New Roman" w:hAnsi="Times New Roman" w:cs="Times New Roman"/>
          <w:color w:val="262626"/>
          <w:rPrChange w:id="1182" w:author="Magnuson" w:date="2019-09-28T12:58:00Z">
            <w:rPr>
              <w:rFonts w:ascii="Times New Roman" w:hAnsi="Times New Roman" w:cs="Times New Roman"/>
              <w:color w:val="262626"/>
            </w:rPr>
          </w:rPrChange>
        </w:rPr>
        <w:t xml:space="preserve">Making it </w:t>
      </w:r>
      <w:r w:rsidR="00D31CFB" w:rsidRPr="003D3C74">
        <w:rPr>
          <w:rFonts w:ascii="Times New Roman" w:hAnsi="Times New Roman" w:cs="Times New Roman"/>
          <w:color w:val="262626"/>
          <w:rPrChange w:id="1183" w:author="Magnuson" w:date="2019-09-28T12:58:00Z">
            <w:rPr>
              <w:rFonts w:ascii="Times New Roman" w:hAnsi="Times New Roman" w:cs="Times New Roman"/>
              <w:color w:val="262626"/>
            </w:rPr>
          </w:rPrChange>
        </w:rPr>
        <w:t xml:space="preserve">easier </w:t>
      </w:r>
      <w:r w:rsidR="00D619D7" w:rsidRPr="003D3C74">
        <w:rPr>
          <w:rFonts w:ascii="Times New Roman" w:hAnsi="Times New Roman" w:cs="Times New Roman"/>
          <w:color w:val="262626"/>
          <w:rPrChange w:id="1184" w:author="Magnuson" w:date="2019-09-28T12:58:00Z">
            <w:rPr>
              <w:rFonts w:ascii="Times New Roman" w:hAnsi="Times New Roman" w:cs="Times New Roman"/>
              <w:color w:val="262626"/>
            </w:rPr>
          </w:rPrChange>
        </w:rPr>
        <w:t xml:space="preserve">for </w:t>
      </w:r>
      <w:r w:rsidR="00D31CFB" w:rsidRPr="003D3C74">
        <w:rPr>
          <w:rFonts w:ascii="Times New Roman" w:hAnsi="Times New Roman" w:cs="Times New Roman"/>
          <w:color w:val="262626"/>
          <w:rPrChange w:id="1185" w:author="Magnuson" w:date="2019-09-28T12:58:00Z">
            <w:rPr>
              <w:rFonts w:ascii="Times New Roman" w:hAnsi="Times New Roman" w:cs="Times New Roman"/>
              <w:color w:val="262626"/>
            </w:rPr>
          </w:rPrChange>
        </w:rPr>
        <w:t xml:space="preserve">more </w:t>
      </w:r>
      <w:r w:rsidR="00D619D7" w:rsidRPr="003D3C74">
        <w:rPr>
          <w:rFonts w:ascii="Times New Roman" w:hAnsi="Times New Roman" w:cs="Times New Roman"/>
          <w:color w:val="262626"/>
          <w:rPrChange w:id="1186" w:author="Magnuson" w:date="2019-09-28T12:58:00Z">
            <w:rPr>
              <w:rFonts w:ascii="Times New Roman" w:hAnsi="Times New Roman" w:cs="Times New Roman"/>
              <w:color w:val="262626"/>
            </w:rPr>
          </w:rPrChange>
        </w:rPr>
        <w:t>youth to earn t</w:t>
      </w:r>
      <w:r w:rsidRPr="003D3C74">
        <w:rPr>
          <w:rFonts w:ascii="Times New Roman" w:hAnsi="Times New Roman" w:cs="Times New Roman"/>
          <w:color w:val="262626"/>
          <w:rPrChange w:id="1187" w:author="Magnuson" w:date="2019-09-28T12:58:00Z">
            <w:rPr>
              <w:rFonts w:ascii="Times New Roman" w:hAnsi="Times New Roman" w:cs="Times New Roman"/>
              <w:color w:val="262626"/>
            </w:rPr>
          </w:rPrChange>
        </w:rPr>
        <w:t xml:space="preserve">hese small amounts would make a difference to easing the vulnerability of youth to the underground </w:t>
      </w:r>
      <w:r w:rsidR="00D619D7" w:rsidRPr="003D3C74">
        <w:rPr>
          <w:rFonts w:ascii="Times New Roman" w:hAnsi="Times New Roman" w:cs="Times New Roman"/>
          <w:color w:val="262626"/>
          <w:rPrChange w:id="1188" w:author="Magnuson" w:date="2019-09-28T12:58:00Z">
            <w:rPr>
              <w:rFonts w:ascii="Times New Roman" w:hAnsi="Times New Roman" w:cs="Times New Roman"/>
              <w:color w:val="262626"/>
            </w:rPr>
          </w:rPrChange>
        </w:rPr>
        <w:t>economy and provide some relief to the daily stress of accessing room and board. They know how to make money last, and i</w:t>
      </w:r>
      <w:r w:rsidRPr="003D3C74">
        <w:rPr>
          <w:rFonts w:ascii="Times New Roman" w:hAnsi="Times New Roman" w:cs="Times New Roman"/>
          <w:color w:val="262626"/>
          <w:rPrChange w:id="1189" w:author="Magnuson" w:date="2019-09-28T12:58:00Z">
            <w:rPr>
              <w:rFonts w:ascii="Times New Roman" w:hAnsi="Times New Roman" w:cs="Times New Roman"/>
              <w:color w:val="262626"/>
            </w:rPr>
          </w:rPrChange>
        </w:rPr>
        <w:t xml:space="preserve">t would provide the financial support that middle-class youth expect from family. </w:t>
      </w:r>
    </w:p>
    <w:p w14:paraId="59DE7480" w14:textId="77777777" w:rsidR="004303A8" w:rsidRPr="003D3C74" w:rsidRDefault="004303A8"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jc w:val="center"/>
        <w:rPr>
          <w:rFonts w:ascii="Times New Roman" w:hAnsi="Times New Roman" w:cs="Times New Roman"/>
          <w:rPrChange w:id="1190" w:author="Magnuson" w:date="2019-09-28T12:58:00Z">
            <w:rPr>
              <w:rFonts w:ascii="Times New Roman" w:hAnsi="Times New Roman" w:cs="Times New Roman"/>
            </w:rPr>
          </w:rPrChange>
        </w:rPr>
      </w:pPr>
    </w:p>
    <w:p w14:paraId="4628272B" w14:textId="467B4AB1" w:rsidR="00CB44F4" w:rsidRPr="003D3C74" w:rsidRDefault="0077388B" w:rsidP="0077388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191" w:author="Magnuson" w:date="2019-09-28T12:58:00Z">
            <w:rPr>
              <w:rFonts w:ascii="Times New Roman" w:hAnsi="Times New Roman" w:cs="Times New Roman"/>
            </w:rPr>
          </w:rPrChange>
        </w:rPr>
      </w:pPr>
      <w:r w:rsidRPr="003D3C74">
        <w:rPr>
          <w:rFonts w:ascii="Times New Roman" w:hAnsi="Times New Roman" w:cs="Times New Roman"/>
          <w:rPrChange w:id="1192" w:author="Magnuson" w:date="2019-09-28T12:58:00Z">
            <w:rPr>
              <w:rFonts w:ascii="Times New Roman" w:hAnsi="Times New Roman" w:cs="Times New Roman"/>
            </w:rPr>
          </w:rPrChange>
        </w:rPr>
        <w:t>&lt;</w:t>
      </w:r>
      <w:r w:rsidR="00813152">
        <w:rPr>
          <w:rFonts w:ascii="Times New Roman" w:hAnsi="Times New Roman" w:cs="Times New Roman"/>
        </w:rPr>
        <w:t>2</w:t>
      </w:r>
      <w:bookmarkStart w:id="1193" w:name="_GoBack"/>
      <w:bookmarkEnd w:id="1193"/>
      <w:r w:rsidRPr="003D3C74">
        <w:rPr>
          <w:rFonts w:ascii="Times New Roman" w:hAnsi="Times New Roman" w:cs="Times New Roman"/>
          <w:rPrChange w:id="1194" w:author="Magnuson" w:date="2019-09-28T12:58:00Z">
            <w:rPr>
              <w:rFonts w:ascii="Times New Roman" w:hAnsi="Times New Roman" w:cs="Times New Roman"/>
            </w:rPr>
          </w:rPrChange>
        </w:rPr>
        <w:t xml:space="preserve">&gt; </w:t>
      </w:r>
      <w:r w:rsidR="000620BF" w:rsidRPr="003D3C74">
        <w:rPr>
          <w:rFonts w:ascii="Times New Roman" w:hAnsi="Times New Roman" w:cs="Times New Roman"/>
          <w:rPrChange w:id="1195" w:author="Magnuson" w:date="2019-09-28T12:58:00Z">
            <w:rPr>
              <w:rFonts w:ascii="Times New Roman" w:hAnsi="Times New Roman" w:cs="Times New Roman"/>
            </w:rPr>
          </w:rPrChange>
        </w:rPr>
        <w:t>Summary</w:t>
      </w:r>
    </w:p>
    <w:p w14:paraId="0D738034" w14:textId="6B14A1CE" w:rsidR="000620BF" w:rsidRPr="003D3C74" w:rsidRDefault="0023298A"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196" w:author="Magnuson" w:date="2019-09-28T12:58:00Z">
            <w:rPr>
              <w:rFonts w:ascii="Times New Roman" w:hAnsi="Times New Roman" w:cs="Times New Roman"/>
            </w:rPr>
          </w:rPrChange>
        </w:rPr>
      </w:pPr>
      <w:r w:rsidRPr="003D3C74">
        <w:rPr>
          <w:rFonts w:ascii="Times New Roman" w:hAnsi="Times New Roman" w:cs="Times New Roman"/>
          <w:rPrChange w:id="1197" w:author="Magnuson" w:date="2019-09-28T12:58:00Z">
            <w:rPr>
              <w:rFonts w:ascii="Times New Roman" w:hAnsi="Times New Roman" w:cs="Times New Roman"/>
            </w:rPr>
          </w:rPrChange>
        </w:rPr>
        <w:tab/>
      </w:r>
      <w:r w:rsidR="0028794F" w:rsidRPr="003D3C74">
        <w:rPr>
          <w:rFonts w:ascii="Times New Roman" w:hAnsi="Times New Roman" w:cs="Times New Roman"/>
          <w:rPrChange w:id="1198" w:author="Magnuson" w:date="2019-09-28T12:58:00Z">
            <w:rPr>
              <w:rFonts w:ascii="Times New Roman" w:hAnsi="Times New Roman" w:cs="Times New Roman"/>
            </w:rPr>
          </w:rPrChange>
        </w:rPr>
        <w:t xml:space="preserve">In </w:t>
      </w:r>
      <w:r w:rsidR="00BD0C3B" w:rsidRPr="003D3C74">
        <w:rPr>
          <w:rFonts w:ascii="Times New Roman" w:hAnsi="Times New Roman" w:cs="Times New Roman"/>
          <w:rPrChange w:id="1199" w:author="Magnuson" w:date="2019-09-28T12:58:00Z">
            <w:rPr>
              <w:rFonts w:ascii="Times New Roman" w:hAnsi="Times New Roman" w:cs="Times New Roman"/>
            </w:rPr>
          </w:rPrChange>
        </w:rPr>
        <w:t>earlier chapters</w:t>
      </w:r>
      <w:r w:rsidR="0028794F" w:rsidRPr="003D3C74">
        <w:rPr>
          <w:rFonts w:ascii="Times New Roman" w:hAnsi="Times New Roman" w:cs="Times New Roman"/>
          <w:rPrChange w:id="1200" w:author="Magnuson" w:date="2019-09-28T12:58:00Z">
            <w:rPr>
              <w:rFonts w:ascii="Times New Roman" w:hAnsi="Times New Roman" w:cs="Times New Roman"/>
            </w:rPr>
          </w:rPrChange>
        </w:rPr>
        <w:t xml:space="preserve"> we </w:t>
      </w:r>
      <w:r w:rsidR="00BD0C3B" w:rsidRPr="003D3C74">
        <w:rPr>
          <w:rFonts w:ascii="Times New Roman" w:hAnsi="Times New Roman" w:cs="Times New Roman"/>
          <w:rPrChange w:id="1201" w:author="Magnuson" w:date="2019-09-28T12:58:00Z">
            <w:rPr>
              <w:rFonts w:ascii="Times New Roman" w:hAnsi="Times New Roman" w:cs="Times New Roman"/>
            </w:rPr>
          </w:rPrChange>
        </w:rPr>
        <w:t xml:space="preserve">showed </w:t>
      </w:r>
      <w:r w:rsidR="0028794F" w:rsidRPr="003D3C74">
        <w:rPr>
          <w:rFonts w:ascii="Times New Roman" w:hAnsi="Times New Roman" w:cs="Times New Roman"/>
          <w:rPrChange w:id="1202" w:author="Magnuson" w:date="2019-09-28T12:58:00Z">
            <w:rPr>
              <w:rFonts w:ascii="Times New Roman" w:hAnsi="Times New Roman" w:cs="Times New Roman"/>
            </w:rPr>
          </w:rPrChange>
        </w:rPr>
        <w:t xml:space="preserve">that some </w:t>
      </w:r>
      <w:r w:rsidR="00BD0C3B" w:rsidRPr="003D3C74">
        <w:rPr>
          <w:rFonts w:ascii="Times New Roman" w:hAnsi="Times New Roman" w:cs="Times New Roman"/>
          <w:rPrChange w:id="1203" w:author="Magnuson" w:date="2019-09-28T12:58:00Z">
            <w:rPr>
              <w:rFonts w:ascii="Times New Roman" w:hAnsi="Times New Roman" w:cs="Times New Roman"/>
            </w:rPr>
          </w:rPrChange>
        </w:rPr>
        <w:t xml:space="preserve">street-involved </w:t>
      </w:r>
      <w:r w:rsidR="0028794F" w:rsidRPr="003D3C74">
        <w:rPr>
          <w:rFonts w:ascii="Times New Roman" w:hAnsi="Times New Roman" w:cs="Times New Roman"/>
          <w:rPrChange w:id="1204" w:author="Magnuson" w:date="2019-09-28T12:58:00Z">
            <w:rPr>
              <w:rFonts w:ascii="Times New Roman" w:hAnsi="Times New Roman" w:cs="Times New Roman"/>
            </w:rPr>
          </w:rPrChange>
        </w:rPr>
        <w:t xml:space="preserve">youth </w:t>
      </w:r>
      <w:r w:rsidR="00BD0C3B" w:rsidRPr="003D3C74">
        <w:rPr>
          <w:rFonts w:ascii="Times New Roman" w:hAnsi="Times New Roman" w:cs="Times New Roman"/>
          <w:rPrChange w:id="1205" w:author="Magnuson" w:date="2019-09-28T12:58:00Z">
            <w:rPr>
              <w:rFonts w:ascii="Times New Roman" w:hAnsi="Times New Roman" w:cs="Times New Roman"/>
            </w:rPr>
          </w:rPrChange>
        </w:rPr>
        <w:t>we</w:t>
      </w:r>
      <w:r w:rsidR="0028794F" w:rsidRPr="003D3C74">
        <w:rPr>
          <w:rFonts w:ascii="Times New Roman" w:hAnsi="Times New Roman" w:cs="Times New Roman"/>
          <w:rPrChange w:id="1206" w:author="Magnuson" w:date="2019-09-28T12:58:00Z">
            <w:rPr>
              <w:rFonts w:ascii="Times New Roman" w:hAnsi="Times New Roman" w:cs="Times New Roman"/>
            </w:rPr>
          </w:rPrChange>
        </w:rPr>
        <w:t xml:space="preserve">re making choices to be adult, or adult-like choices, at </w:t>
      </w:r>
      <w:r w:rsidR="00D31CFB" w:rsidRPr="003D3C74">
        <w:rPr>
          <w:rFonts w:ascii="Times New Roman" w:hAnsi="Times New Roman" w:cs="Times New Roman"/>
          <w:rPrChange w:id="1207" w:author="Magnuson" w:date="2019-09-28T12:58:00Z">
            <w:rPr>
              <w:rFonts w:ascii="Times New Roman" w:hAnsi="Times New Roman" w:cs="Times New Roman"/>
            </w:rPr>
          </w:rPrChange>
        </w:rPr>
        <w:t>unusually</w:t>
      </w:r>
      <w:r w:rsidR="0028794F" w:rsidRPr="003D3C74">
        <w:rPr>
          <w:rFonts w:ascii="Times New Roman" w:hAnsi="Times New Roman" w:cs="Times New Roman"/>
          <w:rPrChange w:id="1208" w:author="Magnuson" w:date="2019-09-28T12:58:00Z">
            <w:rPr>
              <w:rFonts w:ascii="Times New Roman" w:hAnsi="Times New Roman" w:cs="Times New Roman"/>
            </w:rPr>
          </w:rPrChange>
        </w:rPr>
        <w:t xml:space="preserve"> young ages </w:t>
      </w:r>
      <w:r w:rsidR="00D31CFB" w:rsidRPr="003D3C74">
        <w:rPr>
          <w:rFonts w:ascii="Times New Roman" w:hAnsi="Times New Roman" w:cs="Times New Roman"/>
          <w:rPrChange w:id="1209" w:author="Magnuson" w:date="2019-09-28T12:58:00Z">
            <w:rPr>
              <w:rFonts w:ascii="Times New Roman" w:hAnsi="Times New Roman" w:cs="Times New Roman"/>
            </w:rPr>
          </w:rPrChange>
        </w:rPr>
        <w:t xml:space="preserve">and </w:t>
      </w:r>
      <w:r w:rsidR="0028794F" w:rsidRPr="003D3C74">
        <w:rPr>
          <w:rFonts w:ascii="Times New Roman" w:hAnsi="Times New Roman" w:cs="Times New Roman"/>
          <w:rPrChange w:id="1210" w:author="Magnuson" w:date="2019-09-28T12:58:00Z">
            <w:rPr>
              <w:rFonts w:ascii="Times New Roman" w:hAnsi="Times New Roman" w:cs="Times New Roman"/>
            </w:rPr>
          </w:rPrChange>
        </w:rPr>
        <w:t>in un</w:t>
      </w:r>
      <w:r w:rsidR="00D31CFB" w:rsidRPr="003D3C74">
        <w:rPr>
          <w:rFonts w:ascii="Times New Roman" w:hAnsi="Times New Roman" w:cs="Times New Roman"/>
          <w:rPrChange w:id="1211" w:author="Magnuson" w:date="2019-09-28T12:58:00Z">
            <w:rPr>
              <w:rFonts w:ascii="Times New Roman" w:hAnsi="Times New Roman" w:cs="Times New Roman"/>
            </w:rPr>
          </w:rPrChange>
        </w:rPr>
        <w:t>usual</w:t>
      </w:r>
      <w:r w:rsidR="0028794F" w:rsidRPr="003D3C74">
        <w:rPr>
          <w:rFonts w:ascii="Times New Roman" w:hAnsi="Times New Roman" w:cs="Times New Roman"/>
          <w:rPrChange w:id="1212" w:author="Magnuson" w:date="2019-09-28T12:58:00Z">
            <w:rPr>
              <w:rFonts w:ascii="Times New Roman" w:hAnsi="Times New Roman" w:cs="Times New Roman"/>
            </w:rPr>
          </w:rPrChange>
        </w:rPr>
        <w:t xml:space="preserve"> circumstances. In this chapter we briefly mentioned the common middle-class expectation that a long period of preparation, in school, and then waiting for a middle-class income before making adult commitments would be rewarded. Katrina and her boyfriend turned that sequence on its head. They chose parenting first and then worked on how to make the necessities of life possible—an </w:t>
      </w:r>
      <w:r w:rsidR="0028794F" w:rsidRPr="003D3C74">
        <w:rPr>
          <w:rFonts w:ascii="Times New Roman" w:hAnsi="Times New Roman" w:cs="Times New Roman"/>
          <w:rPrChange w:id="1213" w:author="Magnuson" w:date="2019-09-28T12:58:00Z">
            <w:rPr>
              <w:rFonts w:ascii="Times New Roman" w:hAnsi="Times New Roman" w:cs="Times New Roman"/>
            </w:rPr>
          </w:rPrChange>
        </w:rPr>
        <w:lastRenderedPageBreak/>
        <w:t xml:space="preserve">apartment, a modest income, and health care. </w:t>
      </w:r>
      <w:r w:rsidR="00CE2A12" w:rsidRPr="003D3C74">
        <w:rPr>
          <w:rFonts w:ascii="Times New Roman" w:hAnsi="Times New Roman" w:cs="Times New Roman"/>
          <w:rPrChange w:id="1214" w:author="Magnuson" w:date="2019-09-28T12:58:00Z">
            <w:rPr>
              <w:rFonts w:ascii="Times New Roman" w:hAnsi="Times New Roman" w:cs="Times New Roman"/>
            </w:rPr>
          </w:rPrChange>
        </w:rPr>
        <w:t>Katrina still expected to go back to school and to have better employment opportunities</w:t>
      </w:r>
      <w:r w:rsidR="00BD0C3B" w:rsidRPr="003D3C74">
        <w:rPr>
          <w:rFonts w:ascii="Times New Roman" w:hAnsi="Times New Roman" w:cs="Times New Roman"/>
          <w:rPrChange w:id="1215" w:author="Magnuson" w:date="2019-09-28T12:58:00Z">
            <w:rPr>
              <w:rFonts w:ascii="Times New Roman" w:hAnsi="Times New Roman" w:cs="Times New Roman"/>
            </w:rPr>
          </w:rPrChange>
        </w:rPr>
        <w:t xml:space="preserve"> in the future</w:t>
      </w:r>
      <w:r w:rsidR="00CE2A12" w:rsidRPr="003D3C74">
        <w:rPr>
          <w:rFonts w:ascii="Times New Roman" w:hAnsi="Times New Roman" w:cs="Times New Roman"/>
          <w:rPrChange w:id="1216" w:author="Magnuson" w:date="2019-09-28T12:58:00Z">
            <w:rPr>
              <w:rFonts w:ascii="Times New Roman" w:hAnsi="Times New Roman" w:cs="Times New Roman"/>
            </w:rPr>
          </w:rPrChange>
        </w:rPr>
        <w:t>. It was the adult commitment to parenting and to one’s partne</w:t>
      </w:r>
      <w:r w:rsidRPr="003D3C74">
        <w:rPr>
          <w:rFonts w:ascii="Times New Roman" w:hAnsi="Times New Roman" w:cs="Times New Roman"/>
          <w:rPrChange w:id="1217" w:author="Magnuson" w:date="2019-09-28T12:58:00Z">
            <w:rPr>
              <w:rFonts w:ascii="Times New Roman" w:hAnsi="Times New Roman" w:cs="Times New Roman"/>
            </w:rPr>
          </w:rPrChange>
        </w:rPr>
        <w:t>r—to the care of others--that was</w:t>
      </w:r>
      <w:r w:rsidR="00CE2A12" w:rsidRPr="003D3C74">
        <w:rPr>
          <w:rFonts w:ascii="Times New Roman" w:hAnsi="Times New Roman" w:cs="Times New Roman"/>
          <w:rPrChange w:id="1218" w:author="Magnuson" w:date="2019-09-28T12:58:00Z">
            <w:rPr>
              <w:rFonts w:ascii="Times New Roman" w:hAnsi="Times New Roman" w:cs="Times New Roman"/>
            </w:rPr>
          </w:rPrChange>
        </w:rPr>
        <w:t xml:space="preserve"> the incentive for these. </w:t>
      </w:r>
      <w:r w:rsidR="0027534D" w:rsidRPr="003D3C74">
        <w:rPr>
          <w:rFonts w:ascii="Times New Roman" w:hAnsi="Times New Roman" w:cs="Times New Roman"/>
          <w:rPrChange w:id="1219" w:author="Magnuson" w:date="2019-09-28T12:58:00Z">
            <w:rPr>
              <w:rFonts w:ascii="Times New Roman" w:hAnsi="Times New Roman" w:cs="Times New Roman"/>
            </w:rPr>
          </w:rPrChange>
        </w:rPr>
        <w:t>It</w:t>
      </w:r>
      <w:r w:rsidR="00BD0C3B" w:rsidRPr="003D3C74">
        <w:rPr>
          <w:rFonts w:ascii="Times New Roman" w:hAnsi="Times New Roman" w:cs="Times New Roman"/>
          <w:rPrChange w:id="1220" w:author="Magnuson" w:date="2019-09-28T12:58:00Z">
            <w:rPr>
              <w:rFonts w:ascii="Times New Roman" w:hAnsi="Times New Roman" w:cs="Times New Roman"/>
            </w:rPr>
          </w:rPrChange>
        </w:rPr>
        <w:t xml:space="preserve"> was</w:t>
      </w:r>
      <w:r w:rsidR="0027534D" w:rsidRPr="003D3C74">
        <w:rPr>
          <w:rFonts w:ascii="Times New Roman" w:hAnsi="Times New Roman" w:cs="Times New Roman"/>
          <w:rPrChange w:id="1221" w:author="Magnuson" w:date="2019-09-28T12:58:00Z">
            <w:rPr>
              <w:rFonts w:ascii="Times New Roman" w:hAnsi="Times New Roman" w:cs="Times New Roman"/>
            </w:rPr>
          </w:rPrChange>
        </w:rPr>
        <w:t xml:space="preserve"> a different kind of in-between</w:t>
      </w:r>
      <w:r w:rsidR="00BD0C3B" w:rsidRPr="003D3C74">
        <w:rPr>
          <w:rFonts w:ascii="Times New Roman" w:hAnsi="Times New Roman" w:cs="Times New Roman"/>
          <w:rPrChange w:id="1222" w:author="Magnuson" w:date="2019-09-28T12:58:00Z">
            <w:rPr>
              <w:rFonts w:ascii="Times New Roman" w:hAnsi="Times New Roman" w:cs="Times New Roman"/>
            </w:rPr>
          </w:rPrChange>
        </w:rPr>
        <w:t xml:space="preserve"> being a youth and an adult</w:t>
      </w:r>
      <w:r w:rsidR="0027534D" w:rsidRPr="003D3C74">
        <w:rPr>
          <w:rFonts w:ascii="Times New Roman" w:hAnsi="Times New Roman" w:cs="Times New Roman"/>
          <w:rPrChange w:id="1223" w:author="Magnuson" w:date="2019-09-28T12:58:00Z">
            <w:rPr>
              <w:rFonts w:ascii="Times New Roman" w:hAnsi="Times New Roman" w:cs="Times New Roman"/>
            </w:rPr>
          </w:rPrChange>
        </w:rPr>
        <w:t>.</w:t>
      </w:r>
    </w:p>
    <w:p w14:paraId="230A0DBB" w14:textId="68E5CBDD" w:rsidR="0028794F" w:rsidRPr="003D3C74" w:rsidRDefault="000620BF"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224" w:author="Magnuson" w:date="2019-09-28T12:58:00Z">
            <w:rPr>
              <w:rFonts w:ascii="Times New Roman" w:hAnsi="Times New Roman" w:cs="Times New Roman"/>
            </w:rPr>
          </w:rPrChange>
        </w:rPr>
      </w:pPr>
      <w:r w:rsidRPr="003D3C74">
        <w:rPr>
          <w:rFonts w:ascii="Times New Roman" w:hAnsi="Times New Roman" w:cs="Times New Roman"/>
          <w:rPrChange w:id="1225" w:author="Magnuson" w:date="2019-09-28T12:58:00Z">
            <w:rPr>
              <w:rFonts w:ascii="Times New Roman" w:hAnsi="Times New Roman" w:cs="Times New Roman"/>
            </w:rPr>
          </w:rPrChange>
        </w:rPr>
        <w:tab/>
      </w:r>
      <w:r w:rsidR="00CE2A12" w:rsidRPr="003D3C74">
        <w:rPr>
          <w:rFonts w:ascii="Times New Roman" w:hAnsi="Times New Roman" w:cs="Times New Roman"/>
          <w:rPrChange w:id="1226" w:author="Magnuson" w:date="2019-09-28T12:58:00Z">
            <w:rPr>
              <w:rFonts w:ascii="Times New Roman" w:hAnsi="Times New Roman" w:cs="Times New Roman"/>
            </w:rPr>
          </w:rPrChange>
        </w:rPr>
        <w:t>There is a</w:t>
      </w:r>
      <w:r w:rsidR="00FC61AB" w:rsidRPr="003D3C74">
        <w:rPr>
          <w:rFonts w:ascii="Times New Roman" w:hAnsi="Times New Roman" w:cs="Times New Roman"/>
          <w:rPrChange w:id="1227" w:author="Magnuson" w:date="2019-09-28T12:58:00Z">
            <w:rPr>
              <w:rFonts w:ascii="Times New Roman" w:hAnsi="Times New Roman" w:cs="Times New Roman"/>
            </w:rPr>
          </w:rPrChange>
        </w:rPr>
        <w:t xml:space="preserve"> </w:t>
      </w:r>
      <w:r w:rsidR="000D6850" w:rsidRPr="003D3C74">
        <w:rPr>
          <w:rFonts w:ascii="Times New Roman" w:hAnsi="Times New Roman" w:cs="Times New Roman"/>
          <w:rPrChange w:id="1228" w:author="Magnuson" w:date="2019-09-28T12:58:00Z">
            <w:rPr>
              <w:rFonts w:ascii="Times New Roman" w:hAnsi="Times New Roman" w:cs="Times New Roman"/>
            </w:rPr>
          </w:rPrChange>
        </w:rPr>
        <w:t>l</w:t>
      </w:r>
      <w:r w:rsidR="00FC61AB" w:rsidRPr="003D3C74">
        <w:rPr>
          <w:rFonts w:ascii="Times New Roman" w:hAnsi="Times New Roman" w:cs="Times New Roman"/>
          <w:rPrChange w:id="1229" w:author="Magnuson" w:date="2019-09-28T12:58:00Z">
            <w:rPr>
              <w:rFonts w:ascii="Times New Roman" w:hAnsi="Times New Roman" w:cs="Times New Roman"/>
            </w:rPr>
          </w:rPrChange>
        </w:rPr>
        <w:t>iterature about “individualization</w:t>
      </w:r>
      <w:r w:rsidR="000D6850" w:rsidRPr="003D3C74">
        <w:rPr>
          <w:rFonts w:ascii="Times New Roman" w:hAnsi="Times New Roman" w:cs="Times New Roman"/>
          <w:rPrChange w:id="1230" w:author="Magnuson" w:date="2019-09-28T12:58:00Z">
            <w:rPr>
              <w:rFonts w:ascii="Times New Roman" w:hAnsi="Times New Roman" w:cs="Times New Roman"/>
            </w:rPr>
          </w:rPrChange>
        </w:rPr>
        <w:t xml:space="preserve">” </w:t>
      </w:r>
      <w:r w:rsidR="00FC61AB" w:rsidRPr="003D3C74">
        <w:rPr>
          <w:rFonts w:ascii="Times New Roman" w:hAnsi="Times New Roman" w:cs="Times New Roman"/>
          <w:rPrChange w:id="1231" w:author="Magnuson" w:date="2019-09-28T12:58:00Z">
            <w:rPr>
              <w:rFonts w:ascii="Times New Roman" w:hAnsi="Times New Roman" w:cs="Times New Roman"/>
            </w:rPr>
          </w:rPrChange>
        </w:rPr>
        <w:t xml:space="preserve">(see, </w:t>
      </w:r>
      <w:r w:rsidR="00C11F6A" w:rsidRPr="003D3C74">
        <w:rPr>
          <w:rFonts w:ascii="Times New Roman" w:hAnsi="Times New Roman" w:cs="Times New Roman"/>
          <w:rPrChange w:id="1232" w:author="Magnuson" w:date="2019-09-28T12:58:00Z">
            <w:rPr>
              <w:rFonts w:ascii="Times New Roman" w:hAnsi="Times New Roman" w:cs="Times New Roman"/>
            </w:rPr>
          </w:rPrChange>
        </w:rPr>
        <w:t>for example, Giddens, 1991,</w:t>
      </w:r>
      <w:r w:rsidR="002844D3" w:rsidRPr="003D3C74">
        <w:rPr>
          <w:rFonts w:ascii="Times New Roman" w:hAnsi="Times New Roman" w:cs="Times New Roman"/>
          <w:rPrChange w:id="1233" w:author="Magnuson" w:date="2019-09-28T12:58:00Z">
            <w:rPr>
              <w:rFonts w:ascii="Times New Roman" w:hAnsi="Times New Roman" w:cs="Times New Roman"/>
            </w:rPr>
          </w:rPrChange>
        </w:rPr>
        <w:t xml:space="preserve"> </w:t>
      </w:r>
      <w:r w:rsidR="00FC61AB" w:rsidRPr="003D3C74">
        <w:rPr>
          <w:rFonts w:ascii="Times New Roman" w:hAnsi="Times New Roman" w:cs="Times New Roman"/>
          <w:rPrChange w:id="1234" w:author="Magnuson" w:date="2019-09-28T12:58:00Z">
            <w:rPr>
              <w:rFonts w:ascii="Times New Roman" w:hAnsi="Times New Roman" w:cs="Times New Roman"/>
            </w:rPr>
          </w:rPrChange>
        </w:rPr>
        <w:t>Chisholm, 2006</w:t>
      </w:r>
      <w:r w:rsidR="00C11F6A" w:rsidRPr="003D3C74">
        <w:rPr>
          <w:rFonts w:ascii="Times New Roman" w:hAnsi="Times New Roman" w:cs="Times New Roman"/>
          <w:rPrChange w:id="1235" w:author="Magnuson" w:date="2019-09-28T12:58:00Z">
            <w:rPr>
              <w:rFonts w:ascii="Times New Roman" w:hAnsi="Times New Roman" w:cs="Times New Roman"/>
            </w:rPr>
          </w:rPrChange>
        </w:rPr>
        <w:t>. &amp; Wyn, 2004</w:t>
      </w:r>
      <w:r w:rsidR="00FC61AB" w:rsidRPr="003D3C74">
        <w:rPr>
          <w:rFonts w:ascii="Times New Roman" w:hAnsi="Times New Roman" w:cs="Times New Roman"/>
          <w:rPrChange w:id="1236" w:author="Magnuson" w:date="2019-09-28T12:58:00Z">
            <w:rPr>
              <w:rFonts w:ascii="Times New Roman" w:hAnsi="Times New Roman" w:cs="Times New Roman"/>
            </w:rPr>
          </w:rPrChange>
        </w:rPr>
        <w:t xml:space="preserve">) </w:t>
      </w:r>
      <w:r w:rsidR="00BD0C3B" w:rsidRPr="003D3C74">
        <w:rPr>
          <w:rFonts w:ascii="Times New Roman" w:hAnsi="Times New Roman" w:cs="Times New Roman"/>
          <w:rPrChange w:id="1237" w:author="Magnuson" w:date="2019-09-28T12:58:00Z">
            <w:rPr>
              <w:rFonts w:ascii="Times New Roman" w:hAnsi="Times New Roman" w:cs="Times New Roman"/>
            </w:rPr>
          </w:rPrChange>
        </w:rPr>
        <w:t>in</w:t>
      </w:r>
      <w:r w:rsidR="000D6850" w:rsidRPr="003D3C74">
        <w:rPr>
          <w:rFonts w:ascii="Times New Roman" w:hAnsi="Times New Roman" w:cs="Times New Roman"/>
          <w:rPrChange w:id="1238" w:author="Magnuson" w:date="2019-09-28T12:58:00Z">
            <w:rPr>
              <w:rFonts w:ascii="Times New Roman" w:hAnsi="Times New Roman" w:cs="Times New Roman"/>
            </w:rPr>
          </w:rPrChange>
        </w:rPr>
        <w:t xml:space="preserve"> young adulthood, suggesting that the markers of adulthood </w:t>
      </w:r>
      <w:r w:rsidR="009E4072" w:rsidRPr="003D3C74">
        <w:rPr>
          <w:rFonts w:ascii="Times New Roman" w:hAnsi="Times New Roman" w:cs="Times New Roman"/>
          <w:rPrChange w:id="1239" w:author="Magnuson" w:date="2019-09-28T12:58:00Z">
            <w:rPr>
              <w:rFonts w:ascii="Times New Roman" w:hAnsi="Times New Roman" w:cs="Times New Roman"/>
            </w:rPr>
          </w:rPrChange>
        </w:rPr>
        <w:t xml:space="preserve">are </w:t>
      </w:r>
      <w:r w:rsidR="00F0097A" w:rsidRPr="003D3C74">
        <w:rPr>
          <w:rFonts w:ascii="Times New Roman" w:hAnsi="Times New Roman" w:cs="Times New Roman"/>
          <w:rPrChange w:id="1240" w:author="Magnuson" w:date="2019-09-28T12:58:00Z">
            <w:rPr>
              <w:rFonts w:ascii="Times New Roman" w:hAnsi="Times New Roman" w:cs="Times New Roman"/>
            </w:rPr>
          </w:rPrChange>
        </w:rPr>
        <w:t>diverging</w:t>
      </w:r>
      <w:r w:rsidR="000D6850" w:rsidRPr="003D3C74">
        <w:rPr>
          <w:rFonts w:ascii="Times New Roman" w:hAnsi="Times New Roman" w:cs="Times New Roman"/>
          <w:rPrChange w:id="1241" w:author="Magnuson" w:date="2019-09-28T12:58:00Z">
            <w:rPr>
              <w:rFonts w:ascii="Times New Roman" w:hAnsi="Times New Roman" w:cs="Times New Roman"/>
            </w:rPr>
          </w:rPrChange>
        </w:rPr>
        <w:t xml:space="preserve"> such that there </w:t>
      </w:r>
      <w:r w:rsidR="009E4072" w:rsidRPr="003D3C74">
        <w:rPr>
          <w:rFonts w:ascii="Times New Roman" w:hAnsi="Times New Roman" w:cs="Times New Roman"/>
          <w:rPrChange w:id="1242" w:author="Magnuson" w:date="2019-09-28T12:58:00Z">
            <w:rPr>
              <w:rFonts w:ascii="Times New Roman" w:hAnsi="Times New Roman" w:cs="Times New Roman"/>
            </w:rPr>
          </w:rPrChange>
        </w:rPr>
        <w:t>are</w:t>
      </w:r>
      <w:r w:rsidR="00F0097A" w:rsidRPr="003D3C74">
        <w:rPr>
          <w:rFonts w:ascii="Times New Roman" w:hAnsi="Times New Roman" w:cs="Times New Roman"/>
          <w:rPrChange w:id="1243" w:author="Magnuson" w:date="2019-09-28T12:58:00Z">
            <w:rPr>
              <w:rFonts w:ascii="Times New Roman" w:hAnsi="Times New Roman" w:cs="Times New Roman"/>
            </w:rPr>
          </w:rPrChange>
        </w:rPr>
        <w:t xml:space="preserve"> </w:t>
      </w:r>
      <w:r w:rsidR="000D6850" w:rsidRPr="003D3C74">
        <w:rPr>
          <w:rFonts w:ascii="Times New Roman" w:hAnsi="Times New Roman" w:cs="Times New Roman"/>
          <w:rPrChange w:id="1244" w:author="Magnuson" w:date="2019-09-28T12:58:00Z">
            <w:rPr>
              <w:rFonts w:ascii="Times New Roman" w:hAnsi="Times New Roman" w:cs="Times New Roman"/>
            </w:rPr>
          </w:rPrChange>
        </w:rPr>
        <w:t>fewer guides as to the right time to be a parent, the right time to go to school, to get ma</w:t>
      </w:r>
      <w:r w:rsidR="009E4072" w:rsidRPr="003D3C74">
        <w:rPr>
          <w:rFonts w:ascii="Times New Roman" w:hAnsi="Times New Roman" w:cs="Times New Roman"/>
          <w:rPrChange w:id="1245" w:author="Magnuson" w:date="2019-09-28T12:58:00Z">
            <w:rPr>
              <w:rFonts w:ascii="Times New Roman" w:hAnsi="Times New Roman" w:cs="Times New Roman"/>
            </w:rPr>
          </w:rPrChange>
        </w:rPr>
        <w:t xml:space="preserve">rried, and so forth. These are </w:t>
      </w:r>
      <w:r w:rsidR="000D6850" w:rsidRPr="003D3C74">
        <w:rPr>
          <w:rFonts w:ascii="Times New Roman" w:hAnsi="Times New Roman" w:cs="Times New Roman"/>
          <w:rPrChange w:id="1246" w:author="Magnuson" w:date="2019-09-28T12:58:00Z">
            <w:rPr>
              <w:rFonts w:ascii="Times New Roman" w:hAnsi="Times New Roman" w:cs="Times New Roman"/>
            </w:rPr>
          </w:rPrChange>
        </w:rPr>
        <w:t>being chosen in no</w:t>
      </w:r>
      <w:r w:rsidR="009E4072" w:rsidRPr="003D3C74">
        <w:rPr>
          <w:rFonts w:ascii="Times New Roman" w:hAnsi="Times New Roman" w:cs="Times New Roman"/>
          <w:rPrChange w:id="1247" w:author="Magnuson" w:date="2019-09-28T12:58:00Z">
            <w:rPr>
              <w:rFonts w:ascii="Times New Roman" w:hAnsi="Times New Roman" w:cs="Times New Roman"/>
            </w:rPr>
          </w:rPrChange>
        </w:rPr>
        <w:t>n-traditional sequences and are</w:t>
      </w:r>
      <w:r w:rsidR="000D6850" w:rsidRPr="003D3C74">
        <w:rPr>
          <w:rFonts w:ascii="Times New Roman" w:hAnsi="Times New Roman" w:cs="Times New Roman"/>
          <w:rPrChange w:id="1248" w:author="Magnuson" w:date="2019-09-28T12:58:00Z">
            <w:rPr>
              <w:rFonts w:ascii="Times New Roman" w:hAnsi="Times New Roman" w:cs="Times New Roman"/>
            </w:rPr>
          </w:rPrChange>
        </w:rPr>
        <w:t xml:space="preserve"> sometimes chosen late and sometimes chosen early.</w:t>
      </w:r>
      <w:r w:rsidR="0023298A" w:rsidRPr="003D3C74">
        <w:rPr>
          <w:rFonts w:ascii="Times New Roman" w:hAnsi="Times New Roman" w:cs="Times New Roman"/>
          <w:rPrChange w:id="1249" w:author="Magnuson" w:date="2019-09-28T12:58:00Z">
            <w:rPr>
              <w:rFonts w:ascii="Times New Roman" w:hAnsi="Times New Roman" w:cs="Times New Roman"/>
            </w:rPr>
          </w:rPrChange>
        </w:rPr>
        <w:t xml:space="preserve"> </w:t>
      </w:r>
      <w:r w:rsidR="000D6850" w:rsidRPr="003D3C74">
        <w:rPr>
          <w:rFonts w:ascii="Times New Roman" w:hAnsi="Times New Roman" w:cs="Times New Roman"/>
          <w:rPrChange w:id="1250" w:author="Magnuson" w:date="2019-09-28T12:58:00Z">
            <w:rPr>
              <w:rFonts w:ascii="Times New Roman" w:hAnsi="Times New Roman" w:cs="Times New Roman"/>
            </w:rPr>
          </w:rPrChange>
        </w:rPr>
        <w:t xml:space="preserve">It may be that </w:t>
      </w:r>
      <w:r w:rsidR="00814550" w:rsidRPr="003D3C74">
        <w:rPr>
          <w:rFonts w:ascii="Times New Roman" w:hAnsi="Times New Roman" w:cs="Times New Roman"/>
          <w:rPrChange w:id="1251" w:author="Magnuson" w:date="2019-09-28T12:58:00Z">
            <w:rPr>
              <w:rFonts w:ascii="Times New Roman" w:hAnsi="Times New Roman" w:cs="Times New Roman"/>
            </w:rPr>
          </w:rPrChange>
        </w:rPr>
        <w:t xml:space="preserve">Arnett’s (2004) </w:t>
      </w:r>
      <w:r w:rsidR="000D6850" w:rsidRPr="003D3C74">
        <w:rPr>
          <w:rFonts w:ascii="Times New Roman" w:hAnsi="Times New Roman" w:cs="Times New Roman"/>
          <w:rPrChange w:id="1252" w:author="Magnuson" w:date="2019-09-28T12:58:00Z">
            <w:rPr>
              <w:rFonts w:ascii="Times New Roman" w:hAnsi="Times New Roman" w:cs="Times New Roman"/>
            </w:rPr>
          </w:rPrChange>
        </w:rPr>
        <w:t xml:space="preserve">emerging adulthood model is best suited for capturing middle-class expectations, while the individualization model best describes working-class expectations. </w:t>
      </w:r>
    </w:p>
    <w:p w14:paraId="53BD734F" w14:textId="47082AFA" w:rsidR="008815A7" w:rsidRPr="003D3C74" w:rsidRDefault="0023298A"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253" w:author="Magnuson" w:date="2019-09-28T12:58:00Z">
            <w:rPr>
              <w:rFonts w:ascii="Times New Roman" w:hAnsi="Times New Roman" w:cs="Times New Roman"/>
            </w:rPr>
          </w:rPrChange>
        </w:rPr>
      </w:pPr>
      <w:r w:rsidRPr="003D3C74">
        <w:rPr>
          <w:rFonts w:ascii="Times New Roman" w:hAnsi="Times New Roman" w:cs="Times New Roman"/>
          <w:rPrChange w:id="1254" w:author="Magnuson" w:date="2019-09-28T12:58:00Z">
            <w:rPr>
              <w:rFonts w:ascii="Times New Roman" w:hAnsi="Times New Roman" w:cs="Times New Roman"/>
            </w:rPr>
          </w:rPrChange>
        </w:rPr>
        <w:tab/>
        <w:t>Tagliabue, Crocetti, and Lanz (2016) studied whether one’s expectations for adulthood influenced one’s p</w:t>
      </w:r>
      <w:r w:rsidR="00D619D7" w:rsidRPr="003D3C74">
        <w:rPr>
          <w:rFonts w:ascii="Times New Roman" w:hAnsi="Times New Roman" w:cs="Times New Roman"/>
          <w:rPrChange w:id="1255" w:author="Magnuson" w:date="2019-09-28T12:58:00Z">
            <w:rPr>
              <w:rFonts w:ascii="Times New Roman" w:hAnsi="Times New Roman" w:cs="Times New Roman"/>
            </w:rPr>
          </w:rPrChange>
        </w:rPr>
        <w:t>erception of emerging adulthood, and vice versa.</w:t>
      </w:r>
      <w:r w:rsidRPr="003D3C74">
        <w:rPr>
          <w:rFonts w:ascii="Times New Roman" w:hAnsi="Times New Roman" w:cs="Times New Roman"/>
          <w:rPrChange w:id="1256" w:author="Magnuson" w:date="2019-09-28T12:58:00Z">
            <w:rPr>
              <w:rFonts w:ascii="Times New Roman" w:hAnsi="Times New Roman" w:cs="Times New Roman"/>
            </w:rPr>
          </w:rPrChange>
        </w:rPr>
        <w:t xml:space="preserve"> The expectation of financial independence in adulthood would matter if one is currently financially vulnerable</w:t>
      </w:r>
      <w:r w:rsidR="00953BB8" w:rsidRPr="003D3C74">
        <w:rPr>
          <w:rFonts w:ascii="Times New Roman" w:hAnsi="Times New Roman" w:cs="Times New Roman"/>
          <w:rPrChange w:id="1257" w:author="Magnuson" w:date="2019-09-28T12:58:00Z">
            <w:rPr>
              <w:rFonts w:ascii="Times New Roman" w:hAnsi="Times New Roman" w:cs="Times New Roman"/>
            </w:rPr>
          </w:rPrChange>
        </w:rPr>
        <w:t>, making one feel “in</w:t>
      </w:r>
      <w:r w:rsidR="002844D3" w:rsidRPr="003D3C74">
        <w:rPr>
          <w:rFonts w:ascii="Times New Roman" w:hAnsi="Times New Roman" w:cs="Times New Roman"/>
          <w:rPrChange w:id="1258" w:author="Magnuson" w:date="2019-09-28T12:58:00Z">
            <w:rPr>
              <w:rFonts w:ascii="Times New Roman" w:hAnsi="Times New Roman" w:cs="Times New Roman"/>
            </w:rPr>
          </w:rPrChange>
        </w:rPr>
        <w:t>-</w:t>
      </w:r>
      <w:r w:rsidR="00953BB8" w:rsidRPr="003D3C74">
        <w:rPr>
          <w:rFonts w:ascii="Times New Roman" w:hAnsi="Times New Roman" w:cs="Times New Roman"/>
          <w:rPrChange w:id="1259" w:author="Magnuson" w:date="2019-09-28T12:58:00Z">
            <w:rPr>
              <w:rFonts w:ascii="Times New Roman" w:hAnsi="Times New Roman" w:cs="Times New Roman"/>
            </w:rPr>
          </w:rPrChange>
        </w:rPr>
        <w:t xml:space="preserve">between.”  One’s current financial vulnerability </w:t>
      </w:r>
      <w:r w:rsidRPr="003D3C74">
        <w:rPr>
          <w:rFonts w:ascii="Times New Roman" w:hAnsi="Times New Roman" w:cs="Times New Roman"/>
          <w:rPrChange w:id="1260" w:author="Magnuson" w:date="2019-09-28T12:58:00Z">
            <w:rPr>
              <w:rFonts w:ascii="Times New Roman" w:hAnsi="Times New Roman" w:cs="Times New Roman"/>
            </w:rPr>
          </w:rPrChange>
        </w:rPr>
        <w:t xml:space="preserve">would matter less if financial independence was not part of one’s </w:t>
      </w:r>
      <w:r w:rsidR="00F0097A" w:rsidRPr="003D3C74">
        <w:rPr>
          <w:rFonts w:ascii="Times New Roman" w:hAnsi="Times New Roman" w:cs="Times New Roman"/>
          <w:rPrChange w:id="1261" w:author="Magnuson" w:date="2019-09-28T12:58:00Z">
            <w:rPr>
              <w:rFonts w:ascii="Times New Roman" w:hAnsi="Times New Roman" w:cs="Times New Roman"/>
            </w:rPr>
          </w:rPrChange>
        </w:rPr>
        <w:t>goal</w:t>
      </w:r>
      <w:r w:rsidRPr="003D3C74">
        <w:rPr>
          <w:rFonts w:ascii="Times New Roman" w:hAnsi="Times New Roman" w:cs="Times New Roman"/>
          <w:rPrChange w:id="1262" w:author="Magnuson" w:date="2019-09-28T12:58:00Z">
            <w:rPr>
              <w:rFonts w:ascii="Times New Roman" w:hAnsi="Times New Roman" w:cs="Times New Roman"/>
            </w:rPr>
          </w:rPrChange>
        </w:rPr>
        <w:t>. Katrina’s expectation was that she be able to support herself, even if that support was a mix of income from a mainstream job, income assistance</w:t>
      </w:r>
      <w:r w:rsidR="00953BB8" w:rsidRPr="003D3C74">
        <w:rPr>
          <w:rFonts w:ascii="Times New Roman" w:hAnsi="Times New Roman" w:cs="Times New Roman"/>
          <w:rPrChange w:id="1263" w:author="Magnuson" w:date="2019-09-28T12:58:00Z">
            <w:rPr>
              <w:rFonts w:ascii="Times New Roman" w:hAnsi="Times New Roman" w:cs="Times New Roman"/>
            </w:rPr>
          </w:rPrChange>
        </w:rPr>
        <w:t>, occasional use of a food bank</w:t>
      </w:r>
      <w:r w:rsidRPr="003D3C74">
        <w:rPr>
          <w:rFonts w:ascii="Times New Roman" w:hAnsi="Times New Roman" w:cs="Times New Roman"/>
          <w:rPrChange w:id="1264" w:author="Magnuson" w:date="2019-09-28T12:58:00Z">
            <w:rPr>
              <w:rFonts w:ascii="Times New Roman" w:hAnsi="Times New Roman" w:cs="Times New Roman"/>
            </w:rPr>
          </w:rPrChange>
        </w:rPr>
        <w:t xml:space="preserve"> and, more rarely, the use of </w:t>
      </w:r>
      <w:r w:rsidR="00F0097A" w:rsidRPr="003D3C74">
        <w:rPr>
          <w:rFonts w:ascii="Times New Roman" w:hAnsi="Times New Roman" w:cs="Times New Roman"/>
          <w:rPrChange w:id="1265" w:author="Magnuson" w:date="2019-09-28T12:58:00Z">
            <w:rPr>
              <w:rFonts w:ascii="Times New Roman" w:hAnsi="Times New Roman" w:cs="Times New Roman"/>
            </w:rPr>
          </w:rPrChange>
        </w:rPr>
        <w:t>the street</w:t>
      </w:r>
      <w:r w:rsidRPr="003D3C74">
        <w:rPr>
          <w:rFonts w:ascii="Times New Roman" w:hAnsi="Times New Roman" w:cs="Times New Roman"/>
          <w:rPrChange w:id="1266" w:author="Magnuson" w:date="2019-09-28T12:58:00Z">
            <w:rPr>
              <w:rFonts w:ascii="Times New Roman" w:hAnsi="Times New Roman" w:cs="Times New Roman"/>
            </w:rPr>
          </w:rPrChange>
        </w:rPr>
        <w:t xml:space="preserve"> economy. </w:t>
      </w:r>
      <w:r w:rsidR="000B30E6" w:rsidRPr="003D3C74">
        <w:rPr>
          <w:rFonts w:ascii="Times New Roman" w:hAnsi="Times New Roman" w:cs="Times New Roman"/>
          <w:rPrChange w:id="1267" w:author="Magnuson" w:date="2019-09-28T12:58:00Z">
            <w:rPr>
              <w:rFonts w:ascii="Times New Roman" w:hAnsi="Times New Roman" w:cs="Times New Roman"/>
            </w:rPr>
          </w:rPrChange>
        </w:rPr>
        <w:t xml:space="preserve">This is closer to </w:t>
      </w:r>
      <w:r w:rsidR="00192A6F" w:rsidRPr="003D3C74">
        <w:rPr>
          <w:rFonts w:ascii="Times New Roman" w:hAnsi="Times New Roman" w:cs="Times New Roman"/>
          <w:rPrChange w:id="1268" w:author="Magnuson" w:date="2019-09-28T12:58:00Z">
            <w:rPr>
              <w:rFonts w:ascii="Times New Roman" w:hAnsi="Times New Roman" w:cs="Times New Roman"/>
            </w:rPr>
          </w:rPrChange>
        </w:rPr>
        <w:t xml:space="preserve">the description by </w:t>
      </w:r>
      <w:r w:rsidR="000B30E6" w:rsidRPr="003D3C74">
        <w:rPr>
          <w:rFonts w:ascii="Times New Roman" w:hAnsi="Times New Roman" w:cs="Times New Roman"/>
          <w:rPrChange w:id="1269" w:author="Magnuson" w:date="2019-09-28T12:58:00Z">
            <w:rPr>
              <w:rFonts w:ascii="Times New Roman" w:hAnsi="Times New Roman" w:cs="Times New Roman"/>
            </w:rPr>
          </w:rPrChange>
        </w:rPr>
        <w:t>M</w:t>
      </w:r>
      <w:r w:rsidR="00192A6F" w:rsidRPr="003D3C74">
        <w:rPr>
          <w:rFonts w:ascii="Times New Roman" w:hAnsi="Times New Roman" w:cs="Times New Roman"/>
          <w:rPrChange w:id="1270" w:author="Magnuson" w:date="2019-09-28T12:58:00Z">
            <w:rPr>
              <w:rFonts w:ascii="Times New Roman" w:hAnsi="Times New Roman" w:cs="Times New Roman"/>
            </w:rPr>
          </w:rPrChange>
        </w:rPr>
        <w:t>unson, et al</w:t>
      </w:r>
      <w:r w:rsidR="00814550" w:rsidRPr="003D3C74">
        <w:rPr>
          <w:rFonts w:ascii="Times New Roman" w:hAnsi="Times New Roman" w:cs="Times New Roman"/>
          <w:rPrChange w:id="1271" w:author="Magnuson" w:date="2019-09-28T12:58:00Z">
            <w:rPr>
              <w:rFonts w:ascii="Times New Roman" w:hAnsi="Times New Roman" w:cs="Times New Roman"/>
            </w:rPr>
          </w:rPrChange>
        </w:rPr>
        <w:t>.</w:t>
      </w:r>
      <w:r w:rsidR="000B30E6" w:rsidRPr="003D3C74">
        <w:rPr>
          <w:rFonts w:ascii="Times New Roman" w:hAnsi="Times New Roman" w:cs="Times New Roman"/>
          <w:rPrChange w:id="1272" w:author="Magnuson" w:date="2019-09-28T12:58:00Z">
            <w:rPr>
              <w:rFonts w:ascii="Times New Roman" w:hAnsi="Times New Roman" w:cs="Times New Roman"/>
            </w:rPr>
          </w:rPrChange>
        </w:rPr>
        <w:t xml:space="preserve"> (2013</w:t>
      </w:r>
      <w:r w:rsidR="00192A6F" w:rsidRPr="003D3C74">
        <w:rPr>
          <w:rFonts w:ascii="Times New Roman" w:hAnsi="Times New Roman" w:cs="Times New Roman"/>
          <w:rPrChange w:id="1273" w:author="Magnuson" w:date="2019-09-28T12:58:00Z">
            <w:rPr>
              <w:rFonts w:ascii="Times New Roman" w:hAnsi="Times New Roman" w:cs="Times New Roman"/>
            </w:rPr>
          </w:rPrChange>
        </w:rPr>
        <w:t>) of self-reliance rather than financial independence. What mattered most to Katrina</w:t>
      </w:r>
      <w:r w:rsidR="009B2B31" w:rsidRPr="003D3C74">
        <w:rPr>
          <w:rFonts w:ascii="Times New Roman" w:hAnsi="Times New Roman" w:cs="Times New Roman"/>
          <w:rPrChange w:id="1274" w:author="Magnuson" w:date="2019-09-28T12:58:00Z">
            <w:rPr>
              <w:rFonts w:ascii="Times New Roman" w:hAnsi="Times New Roman" w:cs="Times New Roman"/>
            </w:rPr>
          </w:rPrChange>
        </w:rPr>
        <w:t xml:space="preserve"> was the meaningfulness of the permanent commitments to </w:t>
      </w:r>
      <w:r w:rsidR="00814550" w:rsidRPr="003D3C74">
        <w:rPr>
          <w:rFonts w:ascii="Times New Roman" w:hAnsi="Times New Roman" w:cs="Times New Roman"/>
          <w:rPrChange w:id="1275" w:author="Magnuson" w:date="2019-09-28T12:58:00Z">
            <w:rPr>
              <w:rFonts w:ascii="Times New Roman" w:hAnsi="Times New Roman" w:cs="Times New Roman"/>
            </w:rPr>
          </w:rPrChange>
        </w:rPr>
        <w:t>her partner and children</w:t>
      </w:r>
      <w:r w:rsidR="009B2B31" w:rsidRPr="003D3C74">
        <w:rPr>
          <w:rFonts w:ascii="Times New Roman" w:hAnsi="Times New Roman" w:cs="Times New Roman"/>
          <w:rPrChange w:id="1276" w:author="Magnuson" w:date="2019-09-28T12:58:00Z">
            <w:rPr>
              <w:rFonts w:ascii="Times New Roman" w:hAnsi="Times New Roman" w:cs="Times New Roman"/>
            </w:rPr>
          </w:rPrChange>
        </w:rPr>
        <w:t xml:space="preserve">. </w:t>
      </w:r>
      <w:r w:rsidR="00192A6F" w:rsidRPr="003D3C74">
        <w:rPr>
          <w:rFonts w:ascii="Times New Roman" w:hAnsi="Times New Roman" w:cs="Times New Roman"/>
          <w:rPrChange w:id="1277" w:author="Magnuson" w:date="2019-09-28T12:58:00Z">
            <w:rPr>
              <w:rFonts w:ascii="Times New Roman" w:hAnsi="Times New Roman" w:cs="Times New Roman"/>
            </w:rPr>
          </w:rPrChange>
        </w:rPr>
        <w:t>She</w:t>
      </w:r>
      <w:r w:rsidR="008815A7" w:rsidRPr="003D3C74">
        <w:rPr>
          <w:rFonts w:ascii="Times New Roman" w:hAnsi="Times New Roman" w:cs="Times New Roman"/>
          <w:rPrChange w:id="1278" w:author="Magnuson" w:date="2019-09-28T12:58:00Z">
            <w:rPr>
              <w:rFonts w:ascii="Times New Roman" w:hAnsi="Times New Roman" w:cs="Times New Roman"/>
            </w:rPr>
          </w:rPrChange>
        </w:rPr>
        <w:t xml:space="preserve"> was </w:t>
      </w:r>
      <w:r w:rsidR="00F0097A" w:rsidRPr="003D3C74">
        <w:rPr>
          <w:rFonts w:ascii="Times New Roman" w:hAnsi="Times New Roman" w:cs="Times New Roman"/>
          <w:rPrChange w:id="1279" w:author="Magnuson" w:date="2019-09-28T12:58:00Z">
            <w:rPr>
              <w:rFonts w:ascii="Times New Roman" w:hAnsi="Times New Roman" w:cs="Times New Roman"/>
            </w:rPr>
          </w:rPrChange>
        </w:rPr>
        <w:t>stoic</w:t>
      </w:r>
      <w:r w:rsidR="008815A7" w:rsidRPr="003D3C74">
        <w:rPr>
          <w:rFonts w:ascii="Times New Roman" w:hAnsi="Times New Roman" w:cs="Times New Roman"/>
          <w:rPrChange w:id="1280" w:author="Magnuson" w:date="2019-09-28T12:58:00Z">
            <w:rPr>
              <w:rFonts w:ascii="Times New Roman" w:hAnsi="Times New Roman" w:cs="Times New Roman"/>
            </w:rPr>
          </w:rPrChange>
        </w:rPr>
        <w:t xml:space="preserve"> and perhaps visionary in aiming at a meaningful goal and making it happen. </w:t>
      </w:r>
      <w:r w:rsidR="00953BB8" w:rsidRPr="003D3C74">
        <w:rPr>
          <w:rFonts w:ascii="Times New Roman" w:hAnsi="Times New Roman" w:cs="Times New Roman"/>
          <w:rPrChange w:id="1281" w:author="Magnuson" w:date="2019-09-28T12:58:00Z">
            <w:rPr>
              <w:rFonts w:ascii="Times New Roman" w:hAnsi="Times New Roman" w:cs="Times New Roman"/>
            </w:rPr>
          </w:rPrChange>
        </w:rPr>
        <w:t xml:space="preserve">She worried less than we might expect about her financial </w:t>
      </w:r>
      <w:r w:rsidR="00F0097A" w:rsidRPr="003D3C74">
        <w:rPr>
          <w:rFonts w:ascii="Times New Roman" w:hAnsi="Times New Roman" w:cs="Times New Roman"/>
          <w:rPrChange w:id="1282" w:author="Magnuson" w:date="2019-09-28T12:58:00Z">
            <w:rPr>
              <w:rFonts w:ascii="Times New Roman" w:hAnsi="Times New Roman" w:cs="Times New Roman"/>
            </w:rPr>
          </w:rPrChange>
        </w:rPr>
        <w:t>unpredictability</w:t>
      </w:r>
      <w:r w:rsidR="00953BB8" w:rsidRPr="003D3C74">
        <w:rPr>
          <w:rFonts w:ascii="Times New Roman" w:hAnsi="Times New Roman" w:cs="Times New Roman"/>
          <w:rPrChange w:id="1283" w:author="Magnuson" w:date="2019-09-28T12:58:00Z">
            <w:rPr>
              <w:rFonts w:ascii="Times New Roman" w:hAnsi="Times New Roman" w:cs="Times New Roman"/>
            </w:rPr>
          </w:rPrChange>
        </w:rPr>
        <w:t>.</w:t>
      </w:r>
    </w:p>
    <w:p w14:paraId="25FD7644" w14:textId="663856D4" w:rsidR="008815A7" w:rsidRPr="003D3C74" w:rsidRDefault="008815A7"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284" w:author="Magnuson" w:date="2019-09-28T12:58:00Z">
            <w:rPr>
              <w:rFonts w:ascii="Times New Roman" w:hAnsi="Times New Roman" w:cs="Times New Roman"/>
            </w:rPr>
          </w:rPrChange>
        </w:rPr>
      </w:pPr>
      <w:r w:rsidRPr="003D3C74">
        <w:rPr>
          <w:rFonts w:ascii="Times New Roman" w:hAnsi="Times New Roman" w:cs="Times New Roman"/>
          <w:rPrChange w:id="1285" w:author="Magnuson" w:date="2019-09-28T12:58:00Z">
            <w:rPr>
              <w:rFonts w:ascii="Times New Roman" w:hAnsi="Times New Roman" w:cs="Times New Roman"/>
            </w:rPr>
          </w:rPrChange>
        </w:rPr>
        <w:tab/>
      </w:r>
      <w:r w:rsidR="009B2B31" w:rsidRPr="003D3C74">
        <w:rPr>
          <w:rFonts w:ascii="Times New Roman" w:hAnsi="Times New Roman" w:cs="Times New Roman"/>
          <w:rPrChange w:id="1286" w:author="Magnuson" w:date="2019-09-28T12:58:00Z">
            <w:rPr>
              <w:rFonts w:ascii="Times New Roman" w:hAnsi="Times New Roman" w:cs="Times New Roman"/>
            </w:rPr>
          </w:rPrChange>
        </w:rPr>
        <w:t>Kurtis idealized a simple life of work, an ideal with which he had little experience; whil</w:t>
      </w:r>
      <w:r w:rsidR="009E4072" w:rsidRPr="003D3C74">
        <w:rPr>
          <w:rFonts w:ascii="Times New Roman" w:hAnsi="Times New Roman" w:cs="Times New Roman"/>
          <w:rPrChange w:id="1287" w:author="Magnuson" w:date="2019-09-28T12:58:00Z">
            <w:rPr>
              <w:rFonts w:ascii="Times New Roman" w:hAnsi="Times New Roman" w:cs="Times New Roman"/>
            </w:rPr>
          </w:rPrChange>
        </w:rPr>
        <w:t xml:space="preserve">e </w:t>
      </w:r>
      <w:r w:rsidR="009E4072" w:rsidRPr="003D3C74">
        <w:rPr>
          <w:rFonts w:ascii="Times New Roman" w:hAnsi="Times New Roman" w:cs="Times New Roman"/>
          <w:rPrChange w:id="1288" w:author="Magnuson" w:date="2019-09-28T12:58:00Z">
            <w:rPr>
              <w:rFonts w:ascii="Times New Roman" w:hAnsi="Times New Roman" w:cs="Times New Roman"/>
            </w:rPr>
          </w:rPrChange>
        </w:rPr>
        <w:lastRenderedPageBreak/>
        <w:t>waiting for it to materialize</w:t>
      </w:r>
      <w:r w:rsidR="009B2B31" w:rsidRPr="003D3C74">
        <w:rPr>
          <w:rFonts w:ascii="Times New Roman" w:hAnsi="Times New Roman" w:cs="Times New Roman"/>
          <w:rPrChange w:id="1289" w:author="Magnuson" w:date="2019-09-28T12:58:00Z">
            <w:rPr>
              <w:rFonts w:ascii="Times New Roman" w:hAnsi="Times New Roman" w:cs="Times New Roman"/>
            </w:rPr>
          </w:rPrChange>
        </w:rPr>
        <w:t xml:space="preserve"> he entertained himself with small thrills, primarily communal drug use. It worked as a diversion but was an unsatisfying life. He kne</w:t>
      </w:r>
      <w:r w:rsidR="00646873" w:rsidRPr="003D3C74">
        <w:rPr>
          <w:rFonts w:ascii="Times New Roman" w:hAnsi="Times New Roman" w:cs="Times New Roman"/>
          <w:rPrChange w:id="1290" w:author="Magnuson" w:date="2019-09-28T12:58:00Z">
            <w:rPr>
              <w:rFonts w:ascii="Times New Roman" w:hAnsi="Times New Roman" w:cs="Times New Roman"/>
            </w:rPr>
          </w:rPrChange>
        </w:rPr>
        <w:t>w he should want something else, and he could describe what that something else looked like; he did not get much help from others for participating in</w:t>
      </w:r>
      <w:r w:rsidRPr="003D3C74">
        <w:rPr>
          <w:rFonts w:ascii="Times New Roman" w:hAnsi="Times New Roman" w:cs="Times New Roman"/>
          <w:rPrChange w:id="1291" w:author="Magnuson" w:date="2019-09-28T12:58:00Z">
            <w:rPr>
              <w:rFonts w:ascii="Times New Roman" w:hAnsi="Times New Roman" w:cs="Times New Roman"/>
            </w:rPr>
          </w:rPrChange>
        </w:rPr>
        <w:t xml:space="preserve"> that “something else,” and on his own he could not sustain the search for meaning. He was responsive to the reactive services protecting him from the wor</w:t>
      </w:r>
      <w:r w:rsidR="00953BB8" w:rsidRPr="003D3C74">
        <w:rPr>
          <w:rFonts w:ascii="Times New Roman" w:hAnsi="Times New Roman" w:cs="Times New Roman"/>
          <w:rPrChange w:id="1292" w:author="Magnuson" w:date="2019-09-28T12:58:00Z">
            <w:rPr>
              <w:rFonts w:ascii="Times New Roman" w:hAnsi="Times New Roman" w:cs="Times New Roman"/>
            </w:rPr>
          </w:rPrChange>
        </w:rPr>
        <w:t xml:space="preserve">st consequences of street life. </w:t>
      </w:r>
      <w:r w:rsidRPr="003D3C74">
        <w:rPr>
          <w:rFonts w:ascii="Times New Roman" w:hAnsi="Times New Roman" w:cs="Times New Roman"/>
          <w:rPrChange w:id="1293" w:author="Magnuson" w:date="2019-09-28T12:58:00Z">
            <w:rPr>
              <w:rFonts w:ascii="Times New Roman" w:hAnsi="Times New Roman" w:cs="Times New Roman"/>
            </w:rPr>
          </w:rPrChange>
        </w:rPr>
        <w:t xml:space="preserve">Unlike Katrina who transcended those services and that life, </w:t>
      </w:r>
      <w:r w:rsidR="00814550" w:rsidRPr="003D3C74">
        <w:rPr>
          <w:rFonts w:ascii="Times New Roman" w:hAnsi="Times New Roman" w:cs="Times New Roman"/>
          <w:rPrChange w:id="1294" w:author="Magnuson" w:date="2019-09-28T12:58:00Z">
            <w:rPr>
              <w:rFonts w:ascii="Times New Roman" w:hAnsi="Times New Roman" w:cs="Times New Roman"/>
            </w:rPr>
          </w:rPrChange>
        </w:rPr>
        <w:t>Kurtis</w:t>
      </w:r>
      <w:r w:rsidRPr="003D3C74">
        <w:rPr>
          <w:rFonts w:ascii="Times New Roman" w:hAnsi="Times New Roman" w:cs="Times New Roman"/>
          <w:rPrChange w:id="1295" w:author="Magnuson" w:date="2019-09-28T12:58:00Z">
            <w:rPr>
              <w:rFonts w:ascii="Times New Roman" w:hAnsi="Times New Roman" w:cs="Times New Roman"/>
            </w:rPr>
          </w:rPrChange>
        </w:rPr>
        <w:t xml:space="preserve"> had not yet found the pathway away from the street</w:t>
      </w:r>
      <w:r w:rsidR="00953BB8" w:rsidRPr="003D3C74">
        <w:rPr>
          <w:rFonts w:ascii="Times New Roman" w:hAnsi="Times New Roman" w:cs="Times New Roman"/>
          <w:rPrChange w:id="1296" w:author="Magnuson" w:date="2019-09-28T12:58:00Z">
            <w:rPr>
              <w:rFonts w:ascii="Times New Roman" w:hAnsi="Times New Roman" w:cs="Times New Roman"/>
            </w:rPr>
          </w:rPrChange>
        </w:rPr>
        <w:t>.</w:t>
      </w:r>
      <w:r w:rsidR="009E4072" w:rsidRPr="003D3C74">
        <w:rPr>
          <w:rFonts w:ascii="Times New Roman" w:hAnsi="Times New Roman" w:cs="Times New Roman"/>
          <w:rPrChange w:id="1297" w:author="Magnuson" w:date="2019-09-28T12:58:00Z">
            <w:rPr>
              <w:rFonts w:ascii="Times New Roman" w:hAnsi="Times New Roman" w:cs="Times New Roman"/>
            </w:rPr>
          </w:rPrChange>
        </w:rPr>
        <w:t xml:space="preserve"> </w:t>
      </w:r>
      <w:r w:rsidR="00F0097A" w:rsidRPr="003D3C74">
        <w:rPr>
          <w:rFonts w:ascii="Times New Roman" w:hAnsi="Times New Roman" w:cs="Times New Roman"/>
          <w:rPrChange w:id="1298" w:author="Magnuson" w:date="2019-09-28T12:58:00Z">
            <w:rPr>
              <w:rFonts w:ascii="Times New Roman" w:hAnsi="Times New Roman" w:cs="Times New Roman"/>
            </w:rPr>
          </w:rPrChange>
        </w:rPr>
        <w:t>From a middle class perspective i</w:t>
      </w:r>
      <w:r w:rsidR="00953BB8" w:rsidRPr="003D3C74">
        <w:rPr>
          <w:rFonts w:ascii="Times New Roman" w:hAnsi="Times New Roman" w:cs="Times New Roman"/>
          <w:rPrChange w:id="1299" w:author="Magnuson" w:date="2019-09-28T12:58:00Z">
            <w:rPr>
              <w:rFonts w:ascii="Times New Roman" w:hAnsi="Times New Roman" w:cs="Times New Roman"/>
            </w:rPr>
          </w:rPrChange>
        </w:rPr>
        <w:t>t is temp</w:t>
      </w:r>
      <w:r w:rsidR="00F0097A" w:rsidRPr="003D3C74">
        <w:rPr>
          <w:rFonts w:ascii="Times New Roman" w:hAnsi="Times New Roman" w:cs="Times New Roman"/>
          <w:rPrChange w:id="1300" w:author="Magnuson" w:date="2019-09-28T12:58:00Z">
            <w:rPr>
              <w:rFonts w:ascii="Times New Roman" w:hAnsi="Times New Roman" w:cs="Times New Roman"/>
            </w:rPr>
          </w:rPrChange>
        </w:rPr>
        <w:t xml:space="preserve">ting to think that Kurtis should </w:t>
      </w:r>
      <w:r w:rsidR="00953BB8" w:rsidRPr="003D3C74">
        <w:rPr>
          <w:rFonts w:ascii="Times New Roman" w:hAnsi="Times New Roman" w:cs="Times New Roman"/>
          <w:rPrChange w:id="1301" w:author="Magnuson" w:date="2019-09-28T12:58:00Z">
            <w:rPr>
              <w:rFonts w:ascii="Times New Roman" w:hAnsi="Times New Roman" w:cs="Times New Roman"/>
            </w:rPr>
          </w:rPrChange>
        </w:rPr>
        <w:t xml:space="preserve">have </w:t>
      </w:r>
      <w:r w:rsidR="00F0097A" w:rsidRPr="003D3C74">
        <w:rPr>
          <w:rFonts w:ascii="Times New Roman" w:hAnsi="Times New Roman" w:cs="Times New Roman"/>
          <w:rPrChange w:id="1302" w:author="Magnuson" w:date="2019-09-28T12:58:00Z">
            <w:rPr>
              <w:rFonts w:ascii="Times New Roman" w:hAnsi="Times New Roman" w:cs="Times New Roman"/>
            </w:rPr>
          </w:rPrChange>
        </w:rPr>
        <w:t xml:space="preserve">made a </w:t>
      </w:r>
      <w:r w:rsidR="00953BB8" w:rsidRPr="003D3C74">
        <w:rPr>
          <w:rFonts w:ascii="Times New Roman" w:hAnsi="Times New Roman" w:cs="Times New Roman"/>
          <w:rPrChange w:id="1303" w:author="Magnuson" w:date="2019-09-28T12:58:00Z">
            <w:rPr>
              <w:rFonts w:ascii="Times New Roman" w:hAnsi="Times New Roman" w:cs="Times New Roman"/>
            </w:rPr>
          </w:rPrChange>
        </w:rPr>
        <w:t>commitment to something adult, as Katrina did, and then us</w:t>
      </w:r>
      <w:r w:rsidR="00F0097A" w:rsidRPr="003D3C74">
        <w:rPr>
          <w:rFonts w:ascii="Times New Roman" w:hAnsi="Times New Roman" w:cs="Times New Roman"/>
          <w:rPrChange w:id="1304" w:author="Magnuson" w:date="2019-09-28T12:58:00Z">
            <w:rPr>
              <w:rFonts w:ascii="Times New Roman" w:hAnsi="Times New Roman" w:cs="Times New Roman"/>
            </w:rPr>
          </w:rPrChange>
        </w:rPr>
        <w:t>e</w:t>
      </w:r>
      <w:r w:rsidR="00953BB8" w:rsidRPr="003D3C74">
        <w:rPr>
          <w:rFonts w:ascii="Times New Roman" w:hAnsi="Times New Roman" w:cs="Times New Roman"/>
          <w:rPrChange w:id="1305" w:author="Magnuson" w:date="2019-09-28T12:58:00Z">
            <w:rPr>
              <w:rFonts w:ascii="Times New Roman" w:hAnsi="Times New Roman" w:cs="Times New Roman"/>
            </w:rPr>
          </w:rPrChange>
        </w:rPr>
        <w:t xml:space="preserve"> his intelligence and </w:t>
      </w:r>
      <w:r w:rsidR="00AF448D" w:rsidRPr="003D3C74">
        <w:rPr>
          <w:rFonts w:ascii="Times New Roman" w:hAnsi="Times New Roman" w:cs="Times New Roman"/>
          <w:rPrChange w:id="1306" w:author="Magnuson" w:date="2019-09-28T12:58:00Z">
            <w:rPr>
              <w:rFonts w:ascii="Times New Roman" w:hAnsi="Times New Roman" w:cs="Times New Roman"/>
            </w:rPr>
          </w:rPrChange>
        </w:rPr>
        <w:t>savvy</w:t>
      </w:r>
      <w:r w:rsidR="00953BB8" w:rsidRPr="003D3C74">
        <w:rPr>
          <w:rFonts w:ascii="Times New Roman" w:hAnsi="Times New Roman" w:cs="Times New Roman"/>
          <w:rPrChange w:id="1307" w:author="Magnuson" w:date="2019-09-28T12:58:00Z">
            <w:rPr>
              <w:rFonts w:ascii="Times New Roman" w:hAnsi="Times New Roman" w:cs="Times New Roman"/>
            </w:rPr>
          </w:rPrChange>
        </w:rPr>
        <w:t xml:space="preserve"> to make it happen. </w:t>
      </w:r>
      <w:r w:rsidR="00AF448D" w:rsidRPr="003D3C74">
        <w:rPr>
          <w:rFonts w:ascii="Times New Roman" w:hAnsi="Times New Roman" w:cs="Times New Roman"/>
          <w:rPrChange w:id="1308" w:author="Magnuson" w:date="2019-09-28T12:58:00Z">
            <w:rPr>
              <w:rFonts w:ascii="Times New Roman" w:hAnsi="Times New Roman" w:cs="Times New Roman"/>
            </w:rPr>
          </w:rPrChange>
        </w:rPr>
        <w:t xml:space="preserve">But those choices are much harder to make if one receives few encouragements, </w:t>
      </w:r>
      <w:r w:rsidR="00814550" w:rsidRPr="003D3C74">
        <w:rPr>
          <w:rFonts w:ascii="Times New Roman" w:hAnsi="Times New Roman" w:cs="Times New Roman"/>
          <w:rPrChange w:id="1309" w:author="Magnuson" w:date="2019-09-28T12:58:00Z">
            <w:rPr>
              <w:rFonts w:ascii="Times New Roman" w:hAnsi="Times New Roman" w:cs="Times New Roman"/>
            </w:rPr>
          </w:rPrChange>
        </w:rPr>
        <w:t xml:space="preserve">and experiences </w:t>
      </w:r>
      <w:r w:rsidR="002844D3" w:rsidRPr="003D3C74">
        <w:rPr>
          <w:rFonts w:ascii="Times New Roman" w:hAnsi="Times New Roman" w:cs="Times New Roman"/>
          <w:rPrChange w:id="1310" w:author="Magnuson" w:date="2019-09-28T12:58:00Z">
            <w:rPr>
              <w:rFonts w:ascii="Times New Roman" w:hAnsi="Times New Roman" w:cs="Times New Roman"/>
            </w:rPr>
          </w:rPrChange>
        </w:rPr>
        <w:t xml:space="preserve"> </w:t>
      </w:r>
      <w:r w:rsidR="00AF448D" w:rsidRPr="003D3C74">
        <w:rPr>
          <w:rFonts w:ascii="Times New Roman" w:hAnsi="Times New Roman" w:cs="Times New Roman"/>
          <w:rPrChange w:id="1311" w:author="Magnuson" w:date="2019-09-28T12:58:00Z">
            <w:rPr>
              <w:rFonts w:ascii="Times New Roman" w:hAnsi="Times New Roman" w:cs="Times New Roman"/>
            </w:rPr>
          </w:rPrChange>
        </w:rPr>
        <w:t>low self</w:t>
      </w:r>
      <w:r w:rsidR="00814550" w:rsidRPr="003D3C74">
        <w:rPr>
          <w:rFonts w:ascii="Times New Roman" w:hAnsi="Times New Roman" w:cs="Times New Roman"/>
          <w:rPrChange w:id="1312" w:author="Magnuson" w:date="2019-09-28T12:58:00Z">
            <w:rPr>
              <w:rFonts w:ascii="Times New Roman" w:hAnsi="Times New Roman" w:cs="Times New Roman"/>
            </w:rPr>
          </w:rPrChange>
        </w:rPr>
        <w:t>-</w:t>
      </w:r>
      <w:r w:rsidR="00AF448D" w:rsidRPr="003D3C74">
        <w:rPr>
          <w:rFonts w:ascii="Times New Roman" w:hAnsi="Times New Roman" w:cs="Times New Roman"/>
          <w:rPrChange w:id="1313" w:author="Magnuson" w:date="2019-09-28T12:58:00Z">
            <w:rPr>
              <w:rFonts w:ascii="Times New Roman" w:hAnsi="Times New Roman" w:cs="Times New Roman"/>
            </w:rPr>
          </w:rPrChange>
        </w:rPr>
        <w:t xml:space="preserve">esteem and </w:t>
      </w:r>
      <w:r w:rsidR="00814550" w:rsidRPr="003D3C74">
        <w:rPr>
          <w:rFonts w:ascii="Times New Roman" w:hAnsi="Times New Roman" w:cs="Times New Roman"/>
          <w:rPrChange w:id="1314" w:author="Magnuson" w:date="2019-09-28T12:58:00Z">
            <w:rPr>
              <w:rFonts w:ascii="Times New Roman" w:hAnsi="Times New Roman" w:cs="Times New Roman"/>
            </w:rPr>
          </w:rPrChange>
        </w:rPr>
        <w:t xml:space="preserve">have </w:t>
      </w:r>
      <w:r w:rsidR="00AF448D" w:rsidRPr="003D3C74">
        <w:rPr>
          <w:rFonts w:ascii="Times New Roman" w:hAnsi="Times New Roman" w:cs="Times New Roman"/>
          <w:rPrChange w:id="1315" w:author="Magnuson" w:date="2019-09-28T12:58:00Z">
            <w:rPr>
              <w:rFonts w:ascii="Times New Roman" w:hAnsi="Times New Roman" w:cs="Times New Roman"/>
            </w:rPr>
          </w:rPrChange>
        </w:rPr>
        <w:t>few assurances that those commitments will produce positive results in the long term</w:t>
      </w:r>
      <w:r w:rsidR="00953BB8" w:rsidRPr="003D3C74">
        <w:rPr>
          <w:rFonts w:ascii="Times New Roman" w:hAnsi="Times New Roman" w:cs="Times New Roman"/>
          <w:rPrChange w:id="1316" w:author="Magnuson" w:date="2019-09-28T12:58:00Z">
            <w:rPr>
              <w:rFonts w:ascii="Times New Roman" w:hAnsi="Times New Roman" w:cs="Times New Roman"/>
            </w:rPr>
          </w:rPrChange>
        </w:rPr>
        <w:t xml:space="preserve">. </w:t>
      </w:r>
    </w:p>
    <w:p w14:paraId="07AEDD02" w14:textId="1A67E8FF" w:rsidR="0023298A" w:rsidRPr="003D3C74" w:rsidRDefault="00953BB8"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317" w:author="Magnuson" w:date="2019-09-28T12:58:00Z">
            <w:rPr>
              <w:rFonts w:ascii="Times New Roman" w:hAnsi="Times New Roman" w:cs="Times New Roman"/>
            </w:rPr>
          </w:rPrChange>
        </w:rPr>
      </w:pPr>
      <w:r w:rsidRPr="003D3C74">
        <w:rPr>
          <w:rFonts w:ascii="Times New Roman" w:hAnsi="Times New Roman" w:cs="Times New Roman"/>
          <w:rPrChange w:id="1318" w:author="Magnuson" w:date="2019-09-28T12:58:00Z">
            <w:rPr>
              <w:rFonts w:ascii="Times New Roman" w:hAnsi="Times New Roman" w:cs="Times New Roman"/>
            </w:rPr>
          </w:rPrChange>
        </w:rPr>
        <w:tab/>
      </w:r>
      <w:r w:rsidR="008815A7" w:rsidRPr="003D3C74">
        <w:rPr>
          <w:rFonts w:ascii="Times New Roman" w:hAnsi="Times New Roman" w:cs="Times New Roman"/>
          <w:rPrChange w:id="1319" w:author="Magnuson" w:date="2019-09-28T12:58:00Z">
            <w:rPr>
              <w:rFonts w:ascii="Times New Roman" w:hAnsi="Times New Roman" w:cs="Times New Roman"/>
            </w:rPr>
          </w:rPrChange>
        </w:rPr>
        <w:t>Ava also found a diversion from everyday life, in heroin and</w:t>
      </w:r>
      <w:r w:rsidR="00814550" w:rsidRPr="003D3C74">
        <w:rPr>
          <w:rFonts w:ascii="Times New Roman" w:hAnsi="Times New Roman" w:cs="Times New Roman"/>
          <w:rPrChange w:id="1320" w:author="Magnuson" w:date="2019-09-28T12:58:00Z">
            <w:rPr>
              <w:rFonts w:ascii="Times New Roman" w:hAnsi="Times New Roman" w:cs="Times New Roman"/>
            </w:rPr>
          </w:rPrChange>
        </w:rPr>
        <w:t>,</w:t>
      </w:r>
      <w:r w:rsidR="008815A7" w:rsidRPr="003D3C74">
        <w:rPr>
          <w:rFonts w:ascii="Times New Roman" w:hAnsi="Times New Roman" w:cs="Times New Roman"/>
          <w:rPrChange w:id="1321" w:author="Magnuson" w:date="2019-09-28T12:58:00Z">
            <w:rPr>
              <w:rFonts w:ascii="Times New Roman" w:hAnsi="Times New Roman" w:cs="Times New Roman"/>
            </w:rPr>
          </w:rPrChange>
        </w:rPr>
        <w:t xml:space="preserve"> like Kurtis</w:t>
      </w:r>
      <w:r w:rsidR="00814550" w:rsidRPr="003D3C74">
        <w:rPr>
          <w:rFonts w:ascii="Times New Roman" w:hAnsi="Times New Roman" w:cs="Times New Roman"/>
          <w:rPrChange w:id="1322" w:author="Magnuson" w:date="2019-09-28T12:58:00Z">
            <w:rPr>
              <w:rFonts w:ascii="Times New Roman" w:hAnsi="Times New Roman" w:cs="Times New Roman"/>
            </w:rPr>
          </w:rPrChange>
        </w:rPr>
        <w:t>,</w:t>
      </w:r>
      <w:r w:rsidR="008815A7" w:rsidRPr="003D3C74">
        <w:rPr>
          <w:rFonts w:ascii="Times New Roman" w:hAnsi="Times New Roman" w:cs="Times New Roman"/>
          <w:rPrChange w:id="1323" w:author="Magnuson" w:date="2019-09-28T12:58:00Z">
            <w:rPr>
              <w:rFonts w:ascii="Times New Roman" w:hAnsi="Times New Roman" w:cs="Times New Roman"/>
            </w:rPr>
          </w:rPrChange>
        </w:rPr>
        <w:t xml:space="preserve"> she ran up against the limit of its ability to satisfy. The difference between her and Kurtis </w:t>
      </w:r>
      <w:r w:rsidR="000620BF" w:rsidRPr="003D3C74">
        <w:rPr>
          <w:rFonts w:ascii="Times New Roman" w:hAnsi="Times New Roman" w:cs="Times New Roman"/>
          <w:rPrChange w:id="1324" w:author="Magnuson" w:date="2019-09-28T12:58:00Z">
            <w:rPr>
              <w:rFonts w:ascii="Times New Roman" w:hAnsi="Times New Roman" w:cs="Times New Roman"/>
            </w:rPr>
          </w:rPrChange>
        </w:rPr>
        <w:t>wa</w:t>
      </w:r>
      <w:r w:rsidR="008815A7" w:rsidRPr="003D3C74">
        <w:rPr>
          <w:rFonts w:ascii="Times New Roman" w:hAnsi="Times New Roman" w:cs="Times New Roman"/>
          <w:rPrChange w:id="1325" w:author="Magnuson" w:date="2019-09-28T12:58:00Z">
            <w:rPr>
              <w:rFonts w:ascii="Times New Roman" w:hAnsi="Times New Roman" w:cs="Times New Roman"/>
            </w:rPr>
          </w:rPrChange>
        </w:rPr>
        <w:t>s she that</w:t>
      </w:r>
      <w:r w:rsidRPr="003D3C74">
        <w:rPr>
          <w:rFonts w:ascii="Times New Roman" w:hAnsi="Times New Roman" w:cs="Times New Roman"/>
          <w:rPrChange w:id="1326" w:author="Magnuson" w:date="2019-09-28T12:58:00Z">
            <w:rPr>
              <w:rFonts w:ascii="Times New Roman" w:hAnsi="Times New Roman" w:cs="Times New Roman"/>
            </w:rPr>
          </w:rPrChange>
        </w:rPr>
        <w:t xml:space="preserve"> even though</w:t>
      </w:r>
      <w:r w:rsidR="008815A7" w:rsidRPr="003D3C74">
        <w:rPr>
          <w:rFonts w:ascii="Times New Roman" w:hAnsi="Times New Roman" w:cs="Times New Roman"/>
          <w:rPrChange w:id="1327" w:author="Magnuson" w:date="2019-09-28T12:58:00Z">
            <w:rPr>
              <w:rFonts w:ascii="Times New Roman" w:hAnsi="Times New Roman" w:cs="Times New Roman"/>
            </w:rPr>
          </w:rPrChange>
        </w:rPr>
        <w:t xml:space="preserve"> she had </w:t>
      </w:r>
      <w:r w:rsidRPr="003D3C74">
        <w:rPr>
          <w:rFonts w:ascii="Times New Roman" w:hAnsi="Times New Roman" w:cs="Times New Roman"/>
          <w:rPrChange w:id="1328" w:author="Magnuson" w:date="2019-09-28T12:58:00Z">
            <w:rPr>
              <w:rFonts w:ascii="Times New Roman" w:hAnsi="Times New Roman" w:cs="Times New Roman"/>
            </w:rPr>
          </w:rPrChange>
        </w:rPr>
        <w:t xml:space="preserve">partially abandoned </w:t>
      </w:r>
      <w:r w:rsidR="008815A7" w:rsidRPr="003D3C74">
        <w:rPr>
          <w:rFonts w:ascii="Times New Roman" w:hAnsi="Times New Roman" w:cs="Times New Roman"/>
          <w:rPrChange w:id="1329" w:author="Magnuson" w:date="2019-09-28T12:58:00Z">
            <w:rPr>
              <w:rFonts w:ascii="Times New Roman" w:hAnsi="Times New Roman" w:cs="Times New Roman"/>
            </w:rPr>
          </w:rPrChange>
        </w:rPr>
        <w:t>li</w:t>
      </w:r>
      <w:r w:rsidRPr="003D3C74">
        <w:rPr>
          <w:rFonts w:ascii="Times New Roman" w:hAnsi="Times New Roman" w:cs="Times New Roman"/>
          <w:rPrChange w:id="1330" w:author="Magnuson" w:date="2019-09-28T12:58:00Z">
            <w:rPr>
              <w:rFonts w:ascii="Times New Roman" w:hAnsi="Times New Roman" w:cs="Times New Roman"/>
            </w:rPr>
          </w:rPrChange>
        </w:rPr>
        <w:t>fe with family and friends, except for being housed with her mother, when she was ready</w:t>
      </w:r>
      <w:r w:rsidR="008815A7" w:rsidRPr="003D3C74">
        <w:rPr>
          <w:rFonts w:ascii="Times New Roman" w:hAnsi="Times New Roman" w:cs="Times New Roman"/>
          <w:rPrChange w:id="1331" w:author="Magnuson" w:date="2019-09-28T12:58:00Z">
            <w:rPr>
              <w:rFonts w:ascii="Times New Roman" w:hAnsi="Times New Roman" w:cs="Times New Roman"/>
            </w:rPr>
          </w:rPrChange>
        </w:rPr>
        <w:t xml:space="preserve"> </w:t>
      </w:r>
      <w:r w:rsidR="00AF448D" w:rsidRPr="003D3C74">
        <w:rPr>
          <w:rFonts w:ascii="Times New Roman" w:hAnsi="Times New Roman" w:cs="Times New Roman"/>
          <w:rPrChange w:id="1332" w:author="Magnuson" w:date="2019-09-28T12:58:00Z">
            <w:rPr>
              <w:rFonts w:ascii="Times New Roman" w:hAnsi="Times New Roman" w:cs="Times New Roman"/>
            </w:rPr>
          </w:rPrChange>
        </w:rPr>
        <w:t>she was still able to integrate re</w:t>
      </w:r>
      <w:r w:rsidR="000620BF" w:rsidRPr="003D3C74">
        <w:rPr>
          <w:rFonts w:ascii="Times New Roman" w:hAnsi="Times New Roman" w:cs="Times New Roman"/>
          <w:rPrChange w:id="1333" w:author="Magnuson" w:date="2019-09-28T12:58:00Z">
            <w:rPr>
              <w:rFonts w:ascii="Times New Roman" w:hAnsi="Times New Roman" w:cs="Times New Roman"/>
            </w:rPr>
          </w:rPrChange>
        </w:rPr>
        <w:t>la</w:t>
      </w:r>
      <w:r w:rsidR="00AF448D" w:rsidRPr="003D3C74">
        <w:rPr>
          <w:rFonts w:ascii="Times New Roman" w:hAnsi="Times New Roman" w:cs="Times New Roman"/>
          <w:rPrChange w:id="1334" w:author="Magnuson" w:date="2019-09-28T12:58:00Z">
            <w:rPr>
              <w:rFonts w:ascii="Times New Roman" w:hAnsi="Times New Roman" w:cs="Times New Roman"/>
            </w:rPr>
          </w:rPrChange>
        </w:rPr>
        <w:t xml:space="preserve">tively seamlessly </w:t>
      </w:r>
      <w:r w:rsidR="008815A7" w:rsidRPr="003D3C74">
        <w:rPr>
          <w:rFonts w:ascii="Times New Roman" w:hAnsi="Times New Roman" w:cs="Times New Roman"/>
          <w:rPrChange w:id="1335" w:author="Magnuson" w:date="2019-09-28T12:58:00Z">
            <w:rPr>
              <w:rFonts w:ascii="Times New Roman" w:hAnsi="Times New Roman" w:cs="Times New Roman"/>
            </w:rPr>
          </w:rPrChange>
        </w:rPr>
        <w:t>back in</w:t>
      </w:r>
      <w:r w:rsidRPr="003D3C74">
        <w:rPr>
          <w:rFonts w:ascii="Times New Roman" w:hAnsi="Times New Roman" w:cs="Times New Roman"/>
          <w:rPrChange w:id="1336" w:author="Magnuson" w:date="2019-09-28T12:58:00Z">
            <w:rPr>
              <w:rFonts w:ascii="Times New Roman" w:hAnsi="Times New Roman" w:cs="Times New Roman"/>
            </w:rPr>
          </w:rPrChange>
        </w:rPr>
        <w:t>to their lives</w:t>
      </w:r>
      <w:r w:rsidR="008815A7" w:rsidRPr="003D3C74">
        <w:rPr>
          <w:rFonts w:ascii="Times New Roman" w:hAnsi="Times New Roman" w:cs="Times New Roman"/>
          <w:rPrChange w:id="1337" w:author="Magnuson" w:date="2019-09-28T12:58:00Z">
            <w:rPr>
              <w:rFonts w:ascii="Times New Roman" w:hAnsi="Times New Roman" w:cs="Times New Roman"/>
            </w:rPr>
          </w:rPrChange>
        </w:rPr>
        <w:t>. Street life was a three-year dalliance for her. Most street-involved youth</w:t>
      </w:r>
      <w:r w:rsidR="000620BF" w:rsidRPr="003D3C74">
        <w:rPr>
          <w:rFonts w:ascii="Times New Roman" w:hAnsi="Times New Roman" w:cs="Times New Roman"/>
          <w:rPrChange w:id="1338" w:author="Magnuson" w:date="2019-09-28T12:58:00Z">
            <w:rPr>
              <w:rFonts w:ascii="Times New Roman" w:hAnsi="Times New Roman" w:cs="Times New Roman"/>
            </w:rPr>
          </w:rPrChange>
        </w:rPr>
        <w:t xml:space="preserve"> we</w:t>
      </w:r>
      <w:r w:rsidR="008815A7" w:rsidRPr="003D3C74">
        <w:rPr>
          <w:rFonts w:ascii="Times New Roman" w:hAnsi="Times New Roman" w:cs="Times New Roman"/>
          <w:rPrChange w:id="1339" w:author="Magnuson" w:date="2019-09-28T12:58:00Z">
            <w:rPr>
              <w:rFonts w:ascii="Times New Roman" w:hAnsi="Times New Roman" w:cs="Times New Roman"/>
            </w:rPr>
          </w:rPrChange>
        </w:rPr>
        <w:t xml:space="preserve">re moving away from family and toward something better. Ava </w:t>
      </w:r>
      <w:r w:rsidRPr="003D3C74">
        <w:rPr>
          <w:rFonts w:ascii="Times New Roman" w:hAnsi="Times New Roman" w:cs="Times New Roman"/>
          <w:rPrChange w:id="1340" w:author="Magnuson" w:date="2019-09-28T12:58:00Z">
            <w:rPr>
              <w:rFonts w:ascii="Times New Roman" w:hAnsi="Times New Roman" w:cs="Times New Roman"/>
            </w:rPr>
          </w:rPrChange>
        </w:rPr>
        <w:t xml:space="preserve">was taking a holiday from her former life, and she went back. </w:t>
      </w:r>
      <w:r w:rsidR="008815A7" w:rsidRPr="003D3C74">
        <w:rPr>
          <w:rFonts w:ascii="Times New Roman" w:hAnsi="Times New Roman" w:cs="Times New Roman"/>
          <w:rPrChange w:id="1341" w:author="Magnuson" w:date="2019-09-28T12:58:00Z">
            <w:rPr>
              <w:rFonts w:ascii="Times New Roman" w:hAnsi="Times New Roman" w:cs="Times New Roman"/>
            </w:rPr>
          </w:rPrChange>
        </w:rPr>
        <w:t>Kurtis had no c</w:t>
      </w:r>
      <w:r w:rsidRPr="003D3C74">
        <w:rPr>
          <w:rFonts w:ascii="Times New Roman" w:hAnsi="Times New Roman" w:cs="Times New Roman"/>
          <w:rPrChange w:id="1342" w:author="Magnuson" w:date="2019-09-28T12:58:00Z">
            <w:rPr>
              <w:rFonts w:ascii="Times New Roman" w:hAnsi="Times New Roman" w:cs="Times New Roman"/>
            </w:rPr>
          </w:rPrChange>
        </w:rPr>
        <w:t>hoice but to move forward, but his progress stalled.</w:t>
      </w:r>
    </w:p>
    <w:p w14:paraId="5A614215" w14:textId="5F18D202" w:rsidR="008815A7" w:rsidRPr="003D3C74" w:rsidRDefault="008815A7"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343" w:author="Magnuson" w:date="2019-09-28T12:58:00Z">
            <w:rPr>
              <w:rFonts w:ascii="Times New Roman" w:hAnsi="Times New Roman" w:cs="Times New Roman"/>
            </w:rPr>
          </w:rPrChange>
        </w:rPr>
      </w:pPr>
      <w:r w:rsidRPr="003D3C74">
        <w:rPr>
          <w:rFonts w:ascii="Times New Roman" w:hAnsi="Times New Roman" w:cs="Times New Roman"/>
          <w:rPrChange w:id="1344" w:author="Magnuson" w:date="2019-09-28T12:58:00Z">
            <w:rPr>
              <w:rFonts w:ascii="Times New Roman" w:hAnsi="Times New Roman" w:cs="Times New Roman"/>
            </w:rPr>
          </w:rPrChange>
        </w:rPr>
        <w:tab/>
      </w:r>
      <w:r w:rsidR="00872C4E" w:rsidRPr="003D3C74">
        <w:rPr>
          <w:rFonts w:ascii="Times New Roman" w:hAnsi="Times New Roman" w:cs="Times New Roman"/>
          <w:rPrChange w:id="1345" w:author="Magnuson" w:date="2019-09-28T12:58:00Z">
            <w:rPr>
              <w:rFonts w:ascii="Times New Roman" w:hAnsi="Times New Roman" w:cs="Times New Roman"/>
            </w:rPr>
          </w:rPrChange>
        </w:rPr>
        <w:t>The 64 youth in all five waves, and the 189 youth in wave one all left their mainstream schools, although a handful returned. They left their families, or were evicted (ex</w:t>
      </w:r>
      <w:r w:rsidR="00C11F6A" w:rsidRPr="003D3C74">
        <w:rPr>
          <w:rFonts w:ascii="Times New Roman" w:hAnsi="Times New Roman" w:cs="Times New Roman"/>
          <w:rPrChange w:id="1346" w:author="Magnuson" w:date="2019-09-28T12:58:00Z">
            <w:rPr>
              <w:rFonts w:ascii="Times New Roman" w:hAnsi="Times New Roman" w:cs="Times New Roman"/>
            </w:rPr>
          </w:rPrChange>
        </w:rPr>
        <w:t>cept for Ava). About twenty</w:t>
      </w:r>
      <w:r w:rsidR="00872C4E" w:rsidRPr="003D3C74">
        <w:rPr>
          <w:rFonts w:ascii="Times New Roman" w:hAnsi="Times New Roman" w:cs="Times New Roman"/>
          <w:rPrChange w:id="1347" w:author="Magnuson" w:date="2019-09-28T12:58:00Z">
            <w:rPr>
              <w:rFonts w:ascii="Times New Roman" w:hAnsi="Times New Roman" w:cs="Times New Roman"/>
            </w:rPr>
          </w:rPrChange>
        </w:rPr>
        <w:t xml:space="preserve"> percent of youth in British Columbia do not finish high school within </w:t>
      </w:r>
      <w:r w:rsidR="009E4072" w:rsidRPr="003D3C74">
        <w:rPr>
          <w:rFonts w:ascii="Times New Roman" w:hAnsi="Times New Roman" w:cs="Times New Roman"/>
          <w:rPrChange w:id="1348" w:author="Magnuson" w:date="2019-09-28T12:58:00Z">
            <w:rPr>
              <w:rFonts w:ascii="Times New Roman" w:hAnsi="Times New Roman" w:cs="Times New Roman"/>
            </w:rPr>
          </w:rPrChange>
        </w:rPr>
        <w:t>the usual four years</w:t>
      </w:r>
      <w:r w:rsidR="00872C4E" w:rsidRPr="003D3C74">
        <w:rPr>
          <w:rFonts w:ascii="Times New Roman" w:hAnsi="Times New Roman" w:cs="Times New Roman"/>
          <w:rPrChange w:id="1349" w:author="Magnuson" w:date="2019-09-28T12:58:00Z">
            <w:rPr>
              <w:rFonts w:ascii="Times New Roman" w:hAnsi="Times New Roman" w:cs="Times New Roman"/>
            </w:rPr>
          </w:rPrChange>
        </w:rPr>
        <w:t>. About four percent of Canadian youth leave—or are removed from—their families, staying with relatives, fri</w:t>
      </w:r>
      <w:r w:rsidR="00390A1E" w:rsidRPr="003D3C74">
        <w:rPr>
          <w:rFonts w:ascii="Times New Roman" w:hAnsi="Times New Roman" w:cs="Times New Roman"/>
          <w:rPrChange w:id="1350" w:author="Magnuson" w:date="2019-09-28T12:58:00Z">
            <w:rPr>
              <w:rFonts w:ascii="Times New Roman" w:hAnsi="Times New Roman" w:cs="Times New Roman"/>
            </w:rPr>
          </w:rPrChange>
        </w:rPr>
        <w:t>ends, or going to foster care. Some of t</w:t>
      </w:r>
      <w:r w:rsidR="00872C4E" w:rsidRPr="003D3C74">
        <w:rPr>
          <w:rFonts w:ascii="Times New Roman" w:hAnsi="Times New Roman" w:cs="Times New Roman"/>
          <w:rPrChange w:id="1351" w:author="Magnuson" w:date="2019-09-28T12:58:00Z">
            <w:rPr>
              <w:rFonts w:ascii="Times New Roman" w:hAnsi="Times New Roman" w:cs="Times New Roman"/>
            </w:rPr>
          </w:rPrChange>
        </w:rPr>
        <w:t xml:space="preserve">he sociology of childhood </w:t>
      </w:r>
      <w:r w:rsidR="00872C4E" w:rsidRPr="003D3C74">
        <w:rPr>
          <w:rFonts w:ascii="Times New Roman" w:hAnsi="Times New Roman" w:cs="Times New Roman"/>
          <w:rPrChange w:id="1352" w:author="Magnuson" w:date="2019-09-28T12:58:00Z">
            <w:rPr>
              <w:rFonts w:ascii="Times New Roman" w:hAnsi="Times New Roman" w:cs="Times New Roman"/>
            </w:rPr>
          </w:rPrChange>
        </w:rPr>
        <w:lastRenderedPageBreak/>
        <w:t>literature (</w:t>
      </w:r>
      <w:r w:rsidR="00390A1E" w:rsidRPr="003D3C74">
        <w:rPr>
          <w:rFonts w:ascii="Times New Roman" w:hAnsi="Times New Roman" w:cs="Times New Roman"/>
          <w:rPrChange w:id="1353" w:author="Magnuson" w:date="2019-09-28T12:58:00Z">
            <w:rPr>
              <w:rFonts w:ascii="Times New Roman" w:hAnsi="Times New Roman" w:cs="Times New Roman"/>
            </w:rPr>
          </w:rPrChange>
        </w:rPr>
        <w:t>for example, Eisenstadt, 1956</w:t>
      </w:r>
      <w:r w:rsidR="00872C4E" w:rsidRPr="003D3C74">
        <w:rPr>
          <w:rFonts w:ascii="Times New Roman" w:hAnsi="Times New Roman" w:cs="Times New Roman"/>
          <w:rPrChange w:id="1354" w:author="Magnuson" w:date="2019-09-28T12:58:00Z">
            <w:rPr>
              <w:rFonts w:ascii="Times New Roman" w:hAnsi="Times New Roman" w:cs="Times New Roman"/>
            </w:rPr>
          </w:rPrChange>
        </w:rPr>
        <w:t xml:space="preserve">) has long addressed the arbitrariness of some social expectations, like age of high school graduation, age of emancipation, and age of entry into employment. </w:t>
      </w:r>
      <w:r w:rsidR="000620BF" w:rsidRPr="003D3C74">
        <w:rPr>
          <w:rFonts w:ascii="Times New Roman" w:hAnsi="Times New Roman" w:cs="Times New Roman"/>
          <w:rPrChange w:id="1355" w:author="Magnuson" w:date="2019-09-28T12:58:00Z">
            <w:rPr>
              <w:rFonts w:ascii="Times New Roman" w:hAnsi="Times New Roman" w:cs="Times New Roman"/>
            </w:rPr>
          </w:rPrChange>
        </w:rPr>
        <w:t>The street</w:t>
      </w:r>
      <w:r w:rsidR="00872C4E" w:rsidRPr="003D3C74">
        <w:rPr>
          <w:rFonts w:ascii="Times New Roman" w:hAnsi="Times New Roman" w:cs="Times New Roman"/>
          <w:rPrChange w:id="1356" w:author="Magnuson" w:date="2019-09-28T12:58:00Z">
            <w:rPr>
              <w:rFonts w:ascii="Times New Roman" w:hAnsi="Times New Roman" w:cs="Times New Roman"/>
            </w:rPr>
          </w:rPrChange>
        </w:rPr>
        <w:t xml:space="preserve">-involved youth </w:t>
      </w:r>
      <w:r w:rsidR="000620BF" w:rsidRPr="003D3C74">
        <w:rPr>
          <w:rFonts w:ascii="Times New Roman" w:hAnsi="Times New Roman" w:cs="Times New Roman"/>
          <w:rPrChange w:id="1357" w:author="Magnuson" w:date="2019-09-28T12:58:00Z">
            <w:rPr>
              <w:rFonts w:ascii="Times New Roman" w:hAnsi="Times New Roman" w:cs="Times New Roman"/>
            </w:rPr>
          </w:rPrChange>
        </w:rPr>
        <w:t>in our sample we</w:t>
      </w:r>
      <w:r w:rsidR="001C0C2F" w:rsidRPr="003D3C74">
        <w:rPr>
          <w:rFonts w:ascii="Times New Roman" w:hAnsi="Times New Roman" w:cs="Times New Roman"/>
          <w:rPrChange w:id="1358" w:author="Magnuson" w:date="2019-09-28T12:58:00Z">
            <w:rPr>
              <w:rFonts w:ascii="Times New Roman" w:hAnsi="Times New Roman" w:cs="Times New Roman"/>
            </w:rPr>
          </w:rPrChange>
        </w:rPr>
        <w:t>re a mix of ambi</w:t>
      </w:r>
      <w:r w:rsidR="000620BF" w:rsidRPr="003D3C74">
        <w:rPr>
          <w:rFonts w:ascii="Times New Roman" w:hAnsi="Times New Roman" w:cs="Times New Roman"/>
          <w:rPrChange w:id="1359" w:author="Magnuson" w:date="2019-09-28T12:58:00Z">
            <w:rPr>
              <w:rFonts w:ascii="Times New Roman" w:hAnsi="Times New Roman" w:cs="Times New Roman"/>
            </w:rPr>
          </w:rPrChange>
        </w:rPr>
        <w:t xml:space="preserve">tions in this regard. They wanted and needed </w:t>
      </w:r>
      <w:r w:rsidR="001C0C2F" w:rsidRPr="003D3C74">
        <w:rPr>
          <w:rFonts w:ascii="Times New Roman" w:hAnsi="Times New Roman" w:cs="Times New Roman"/>
          <w:rPrChange w:id="1360" w:author="Magnuson" w:date="2019-09-28T12:58:00Z">
            <w:rPr>
              <w:rFonts w:ascii="Times New Roman" w:hAnsi="Times New Roman" w:cs="Times New Roman"/>
            </w:rPr>
          </w:rPrChange>
        </w:rPr>
        <w:t>access to education at non-tradition</w:t>
      </w:r>
      <w:r w:rsidR="000620BF" w:rsidRPr="003D3C74">
        <w:rPr>
          <w:rFonts w:ascii="Times New Roman" w:hAnsi="Times New Roman" w:cs="Times New Roman"/>
          <w:rPrChange w:id="1361" w:author="Magnuson" w:date="2019-09-28T12:58:00Z">
            <w:rPr>
              <w:rFonts w:ascii="Times New Roman" w:hAnsi="Times New Roman" w:cs="Times New Roman"/>
            </w:rPr>
          </w:rPrChange>
        </w:rPr>
        <w:t xml:space="preserve">al ages, often older. They wanted </w:t>
      </w:r>
      <w:r w:rsidR="001C0C2F" w:rsidRPr="003D3C74">
        <w:rPr>
          <w:rFonts w:ascii="Times New Roman" w:hAnsi="Times New Roman" w:cs="Times New Roman"/>
          <w:rPrChange w:id="1362" w:author="Magnuson" w:date="2019-09-28T12:58:00Z">
            <w:rPr>
              <w:rFonts w:ascii="Times New Roman" w:hAnsi="Times New Roman" w:cs="Times New Roman"/>
            </w:rPr>
          </w:rPrChange>
        </w:rPr>
        <w:t>and need</w:t>
      </w:r>
      <w:r w:rsidR="000620BF" w:rsidRPr="003D3C74">
        <w:rPr>
          <w:rFonts w:ascii="Times New Roman" w:hAnsi="Times New Roman" w:cs="Times New Roman"/>
          <w:rPrChange w:id="1363" w:author="Magnuson" w:date="2019-09-28T12:58:00Z">
            <w:rPr>
              <w:rFonts w:ascii="Times New Roman" w:hAnsi="Times New Roman" w:cs="Times New Roman"/>
            </w:rPr>
          </w:rPrChange>
        </w:rPr>
        <w:t>ed</w:t>
      </w:r>
      <w:r w:rsidR="001C0C2F" w:rsidRPr="003D3C74">
        <w:rPr>
          <w:rFonts w:ascii="Times New Roman" w:hAnsi="Times New Roman" w:cs="Times New Roman"/>
          <w:rPrChange w:id="1364" w:author="Magnuson" w:date="2019-09-28T12:58:00Z">
            <w:rPr>
              <w:rFonts w:ascii="Times New Roman" w:hAnsi="Times New Roman" w:cs="Times New Roman"/>
            </w:rPr>
          </w:rPrChange>
        </w:rPr>
        <w:t xml:space="preserve"> access to employment income at non-traditional ages, often</w:t>
      </w:r>
      <w:r w:rsidR="000620BF" w:rsidRPr="003D3C74">
        <w:rPr>
          <w:rFonts w:ascii="Times New Roman" w:hAnsi="Times New Roman" w:cs="Times New Roman"/>
          <w:rPrChange w:id="1365" w:author="Magnuson" w:date="2019-09-28T12:58:00Z">
            <w:rPr>
              <w:rFonts w:ascii="Times New Roman" w:hAnsi="Times New Roman" w:cs="Times New Roman"/>
            </w:rPr>
          </w:rPrChange>
        </w:rPr>
        <w:t xml:space="preserve"> younger. In Victoria they had </w:t>
      </w:r>
      <w:r w:rsidR="001C0C2F" w:rsidRPr="003D3C74">
        <w:rPr>
          <w:rFonts w:ascii="Times New Roman" w:hAnsi="Times New Roman" w:cs="Times New Roman"/>
          <w:rPrChange w:id="1366" w:author="Magnuson" w:date="2019-09-28T12:58:00Z">
            <w:rPr>
              <w:rFonts w:ascii="Times New Roman" w:hAnsi="Times New Roman" w:cs="Times New Roman"/>
            </w:rPr>
          </w:rPrChange>
        </w:rPr>
        <w:t xml:space="preserve">access to health care through special arrangement, but the mainstream system </w:t>
      </w:r>
      <w:r w:rsidR="000620BF" w:rsidRPr="003D3C74">
        <w:rPr>
          <w:rFonts w:ascii="Times New Roman" w:hAnsi="Times New Roman" w:cs="Times New Roman"/>
          <w:rPrChange w:id="1367" w:author="Magnuson" w:date="2019-09-28T12:58:00Z">
            <w:rPr>
              <w:rFonts w:ascii="Times New Roman" w:hAnsi="Times New Roman" w:cs="Times New Roman"/>
            </w:rPr>
          </w:rPrChange>
        </w:rPr>
        <w:t>wa</w:t>
      </w:r>
      <w:r w:rsidR="001C0C2F" w:rsidRPr="003D3C74">
        <w:rPr>
          <w:rFonts w:ascii="Times New Roman" w:hAnsi="Times New Roman" w:cs="Times New Roman"/>
          <w:rPrChange w:id="1368" w:author="Magnuson" w:date="2019-09-28T12:58:00Z">
            <w:rPr>
              <w:rFonts w:ascii="Times New Roman" w:hAnsi="Times New Roman" w:cs="Times New Roman"/>
            </w:rPr>
          </w:rPrChange>
        </w:rPr>
        <w:t>s best accessed through a guardian. Most social wel</w:t>
      </w:r>
      <w:r w:rsidR="000620BF" w:rsidRPr="003D3C74">
        <w:rPr>
          <w:rFonts w:ascii="Times New Roman" w:hAnsi="Times New Roman" w:cs="Times New Roman"/>
          <w:rPrChange w:id="1369" w:author="Magnuson" w:date="2019-09-28T12:58:00Z">
            <w:rPr>
              <w:rFonts w:ascii="Times New Roman" w:hAnsi="Times New Roman" w:cs="Times New Roman"/>
            </w:rPr>
          </w:rPrChange>
        </w:rPr>
        <w:t>fare programs providing income we</w:t>
      </w:r>
      <w:r w:rsidR="001C0C2F" w:rsidRPr="003D3C74">
        <w:rPr>
          <w:rFonts w:ascii="Times New Roman" w:hAnsi="Times New Roman" w:cs="Times New Roman"/>
          <w:rPrChange w:id="1370" w:author="Magnuson" w:date="2019-09-28T12:58:00Z">
            <w:rPr>
              <w:rFonts w:ascii="Times New Roman" w:hAnsi="Times New Roman" w:cs="Times New Roman"/>
            </w:rPr>
          </w:rPrChange>
        </w:rPr>
        <w:t xml:space="preserve">re for those 19 and older, including programs for those with disabilities, and those </w:t>
      </w:r>
      <w:r w:rsidR="000620BF" w:rsidRPr="003D3C74">
        <w:rPr>
          <w:rFonts w:ascii="Times New Roman" w:hAnsi="Times New Roman" w:cs="Times New Roman"/>
          <w:rPrChange w:id="1371" w:author="Magnuson" w:date="2019-09-28T12:58:00Z">
            <w:rPr>
              <w:rFonts w:ascii="Times New Roman" w:hAnsi="Times New Roman" w:cs="Times New Roman"/>
            </w:rPr>
          </w:rPrChange>
        </w:rPr>
        <w:t>we</w:t>
      </w:r>
      <w:r w:rsidR="001C0C2F" w:rsidRPr="003D3C74">
        <w:rPr>
          <w:rFonts w:ascii="Times New Roman" w:hAnsi="Times New Roman" w:cs="Times New Roman"/>
          <w:rPrChange w:id="1372" w:author="Magnuson" w:date="2019-09-28T12:58:00Z">
            <w:rPr>
              <w:rFonts w:ascii="Times New Roman" w:hAnsi="Times New Roman" w:cs="Times New Roman"/>
            </w:rPr>
          </w:rPrChange>
        </w:rPr>
        <w:t>re entitlement programs: If qualified one aut</w:t>
      </w:r>
      <w:r w:rsidR="000620BF" w:rsidRPr="003D3C74">
        <w:rPr>
          <w:rFonts w:ascii="Times New Roman" w:hAnsi="Times New Roman" w:cs="Times New Roman"/>
          <w:rPrChange w:id="1373" w:author="Magnuson" w:date="2019-09-28T12:58:00Z">
            <w:rPr>
              <w:rFonts w:ascii="Times New Roman" w:hAnsi="Times New Roman" w:cs="Times New Roman"/>
            </w:rPr>
          </w:rPrChange>
        </w:rPr>
        <w:t>omatically received</w:t>
      </w:r>
      <w:r w:rsidR="001C0C2F" w:rsidRPr="003D3C74">
        <w:rPr>
          <w:rFonts w:ascii="Times New Roman" w:hAnsi="Times New Roman" w:cs="Times New Roman"/>
          <w:rPrChange w:id="1374" w:author="Magnuson" w:date="2019-09-28T12:58:00Z">
            <w:rPr>
              <w:rFonts w:ascii="Times New Roman" w:hAnsi="Times New Roman" w:cs="Times New Roman"/>
            </w:rPr>
          </w:rPrChange>
        </w:rPr>
        <w:t xml:space="preserve"> the benefits. Those younger ha</w:t>
      </w:r>
      <w:r w:rsidR="000620BF" w:rsidRPr="003D3C74">
        <w:rPr>
          <w:rFonts w:ascii="Times New Roman" w:hAnsi="Times New Roman" w:cs="Times New Roman"/>
          <w:rPrChange w:id="1375" w:author="Magnuson" w:date="2019-09-28T12:58:00Z">
            <w:rPr>
              <w:rFonts w:ascii="Times New Roman" w:hAnsi="Times New Roman" w:cs="Times New Roman"/>
            </w:rPr>
          </w:rPrChange>
        </w:rPr>
        <w:t>d</w:t>
      </w:r>
      <w:r w:rsidR="001C0C2F" w:rsidRPr="003D3C74">
        <w:rPr>
          <w:rFonts w:ascii="Times New Roman" w:hAnsi="Times New Roman" w:cs="Times New Roman"/>
          <w:rPrChange w:id="1376" w:author="Magnuson" w:date="2019-09-28T12:58:00Z">
            <w:rPr>
              <w:rFonts w:ascii="Times New Roman" w:hAnsi="Times New Roman" w:cs="Times New Roman"/>
            </w:rPr>
          </w:rPrChange>
        </w:rPr>
        <w:t xml:space="preserve"> to persuade a caseworker, and even if that </w:t>
      </w:r>
      <w:r w:rsidR="002F3473" w:rsidRPr="003D3C74">
        <w:rPr>
          <w:rFonts w:ascii="Times New Roman" w:hAnsi="Times New Roman" w:cs="Times New Roman"/>
          <w:rPrChange w:id="1377" w:author="Magnuson" w:date="2019-09-28T12:58:00Z">
            <w:rPr>
              <w:rFonts w:ascii="Times New Roman" w:hAnsi="Times New Roman" w:cs="Times New Roman"/>
            </w:rPr>
          </w:rPrChange>
        </w:rPr>
        <w:t>wa</w:t>
      </w:r>
      <w:r w:rsidR="001C0C2F" w:rsidRPr="003D3C74">
        <w:rPr>
          <w:rFonts w:ascii="Times New Roman" w:hAnsi="Times New Roman" w:cs="Times New Roman"/>
          <w:rPrChange w:id="1378" w:author="Magnuson" w:date="2019-09-28T12:58:00Z">
            <w:rPr>
              <w:rFonts w:ascii="Times New Roman" w:hAnsi="Times New Roman" w:cs="Times New Roman"/>
            </w:rPr>
          </w:rPrChange>
        </w:rPr>
        <w:t xml:space="preserve">s possible there </w:t>
      </w:r>
      <w:r w:rsidR="002F3473" w:rsidRPr="003D3C74">
        <w:rPr>
          <w:rFonts w:ascii="Times New Roman" w:hAnsi="Times New Roman" w:cs="Times New Roman"/>
          <w:rPrChange w:id="1379" w:author="Magnuson" w:date="2019-09-28T12:58:00Z">
            <w:rPr>
              <w:rFonts w:ascii="Times New Roman" w:hAnsi="Times New Roman" w:cs="Times New Roman"/>
            </w:rPr>
          </w:rPrChange>
        </w:rPr>
        <w:t>wa</w:t>
      </w:r>
      <w:r w:rsidR="001C0C2F" w:rsidRPr="003D3C74">
        <w:rPr>
          <w:rFonts w:ascii="Times New Roman" w:hAnsi="Times New Roman" w:cs="Times New Roman"/>
          <w:rPrChange w:id="1380" w:author="Magnuson" w:date="2019-09-28T12:58:00Z">
            <w:rPr>
              <w:rFonts w:ascii="Times New Roman" w:hAnsi="Times New Roman" w:cs="Times New Roman"/>
            </w:rPr>
          </w:rPrChange>
        </w:rPr>
        <w:t xml:space="preserve">s a limited amount of funding. </w:t>
      </w:r>
      <w:r w:rsidR="00D765F4" w:rsidRPr="003D3C74">
        <w:rPr>
          <w:rFonts w:ascii="Times New Roman" w:hAnsi="Times New Roman" w:cs="Times New Roman"/>
          <w:rPrChange w:id="1381" w:author="Magnuson" w:date="2019-09-28T12:58:00Z">
            <w:rPr>
              <w:rFonts w:ascii="Times New Roman" w:hAnsi="Times New Roman" w:cs="Times New Roman"/>
            </w:rPr>
          </w:rPrChange>
        </w:rPr>
        <w:t>Things could easily and inexpensively</w:t>
      </w:r>
      <w:r w:rsidR="002F3473" w:rsidRPr="003D3C74">
        <w:rPr>
          <w:rFonts w:ascii="Times New Roman" w:hAnsi="Times New Roman" w:cs="Times New Roman"/>
          <w:rPrChange w:id="1382" w:author="Magnuson" w:date="2019-09-28T12:58:00Z">
            <w:rPr>
              <w:rFonts w:ascii="Times New Roman" w:hAnsi="Times New Roman" w:cs="Times New Roman"/>
            </w:rPr>
          </w:rPrChange>
        </w:rPr>
        <w:t xml:space="preserve"> have been</w:t>
      </w:r>
      <w:r w:rsidR="00D765F4" w:rsidRPr="003D3C74">
        <w:rPr>
          <w:rFonts w:ascii="Times New Roman" w:hAnsi="Times New Roman" w:cs="Times New Roman"/>
          <w:rPrChange w:id="1383" w:author="Magnuson" w:date="2019-09-28T12:58:00Z">
            <w:rPr>
              <w:rFonts w:ascii="Times New Roman" w:hAnsi="Times New Roman" w:cs="Times New Roman"/>
            </w:rPr>
          </w:rPrChange>
        </w:rPr>
        <w:t xml:space="preserve"> different</w:t>
      </w:r>
      <w:r w:rsidR="002F3473" w:rsidRPr="003D3C74">
        <w:rPr>
          <w:rFonts w:ascii="Times New Roman" w:hAnsi="Times New Roman" w:cs="Times New Roman"/>
          <w:rPrChange w:id="1384" w:author="Magnuson" w:date="2019-09-28T12:58:00Z">
            <w:rPr>
              <w:rFonts w:ascii="Times New Roman" w:hAnsi="Times New Roman" w:cs="Times New Roman"/>
            </w:rPr>
          </w:rPrChange>
        </w:rPr>
        <w:t xml:space="preserve">. </w:t>
      </w:r>
    </w:p>
    <w:p w14:paraId="60310DD9" w14:textId="77777777" w:rsidR="001C0C2F" w:rsidRPr="003D3C74" w:rsidRDefault="001C0C2F" w:rsidP="000D6850">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385" w:author="Magnuson" w:date="2019-09-28T12:58:00Z">
            <w:rPr>
              <w:rFonts w:ascii="Times New Roman" w:hAnsi="Times New Roman" w:cs="Times New Roman"/>
            </w:rPr>
          </w:rPrChange>
        </w:rPr>
      </w:pPr>
      <w:r w:rsidRPr="003D3C74">
        <w:rPr>
          <w:rFonts w:ascii="Times New Roman" w:hAnsi="Times New Roman" w:cs="Times New Roman"/>
          <w:rPrChange w:id="1386" w:author="Magnuson" w:date="2019-09-28T12:58:00Z">
            <w:rPr>
              <w:rFonts w:ascii="Times New Roman" w:hAnsi="Times New Roman" w:cs="Times New Roman"/>
            </w:rPr>
          </w:rPrChange>
        </w:rPr>
        <w:tab/>
      </w:r>
      <w:r w:rsidR="00D765F4" w:rsidRPr="003D3C74">
        <w:rPr>
          <w:rFonts w:ascii="Times New Roman" w:hAnsi="Times New Roman" w:cs="Times New Roman"/>
          <w:rPrChange w:id="1387" w:author="Magnuson" w:date="2019-09-28T12:58:00Z">
            <w:rPr>
              <w:rFonts w:ascii="Times New Roman" w:hAnsi="Times New Roman" w:cs="Times New Roman"/>
            </w:rPr>
          </w:rPrChange>
        </w:rPr>
        <w:t xml:space="preserve"> </w:t>
      </w:r>
    </w:p>
    <w:p w14:paraId="54ED1F17" w14:textId="77777777"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388" w:author="Magnuson" w:date="2019-09-28T12:58:00Z">
            <w:rPr>
              <w:rFonts w:ascii="Times New Roman" w:hAnsi="Times New Roman" w:cs="Times New Roman"/>
            </w:rPr>
          </w:rPrChange>
        </w:rPr>
      </w:pPr>
    </w:p>
    <w:p w14:paraId="27CE865B" w14:textId="77777777" w:rsidR="00CB44F4" w:rsidRPr="003D3C74" w:rsidRDefault="00CB44F4">
      <w:pPr>
        <w:rPr>
          <w:rFonts w:ascii="Times New Roman" w:hAnsi="Times New Roman" w:cs="Times New Roman"/>
          <w:rPrChange w:id="1389" w:author="Magnuson" w:date="2019-09-28T12:58:00Z">
            <w:rPr>
              <w:rFonts w:ascii="Times New Roman" w:hAnsi="Times New Roman" w:cs="Times New Roman"/>
            </w:rPr>
          </w:rPrChange>
        </w:rPr>
      </w:pPr>
      <w:r w:rsidRPr="003D3C74">
        <w:rPr>
          <w:rFonts w:ascii="Times New Roman" w:hAnsi="Times New Roman" w:cs="Times New Roman"/>
          <w:rPrChange w:id="1390" w:author="Magnuson" w:date="2019-09-28T12:58:00Z">
            <w:rPr>
              <w:rFonts w:ascii="Times New Roman" w:hAnsi="Times New Roman" w:cs="Times New Roman"/>
            </w:rPr>
          </w:rPrChange>
        </w:rPr>
        <w:br w:type="page"/>
      </w:r>
    </w:p>
    <w:p w14:paraId="39051219" w14:textId="77777777" w:rsidR="004303A8" w:rsidRPr="003D3C74" w:rsidRDefault="0077388B" w:rsidP="0077388B">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391" w:author="Magnuson" w:date="2019-09-28T12:58:00Z">
            <w:rPr>
              <w:rFonts w:ascii="Times New Roman" w:hAnsi="Times New Roman" w:cs="Times New Roman"/>
            </w:rPr>
          </w:rPrChange>
        </w:rPr>
      </w:pPr>
      <w:r w:rsidRPr="003D3C74">
        <w:rPr>
          <w:rFonts w:ascii="Times New Roman" w:hAnsi="Times New Roman" w:cs="Times New Roman"/>
          <w:rPrChange w:id="1392" w:author="Magnuson" w:date="2019-09-28T12:58:00Z">
            <w:rPr>
              <w:rFonts w:ascii="Times New Roman" w:hAnsi="Times New Roman" w:cs="Times New Roman"/>
            </w:rPr>
          </w:rPrChange>
        </w:rPr>
        <w:lastRenderedPageBreak/>
        <w:t xml:space="preserve">&lt;1&gt; </w:t>
      </w:r>
      <w:r w:rsidR="00CB44F4" w:rsidRPr="003D3C74">
        <w:rPr>
          <w:rFonts w:ascii="Times New Roman" w:hAnsi="Times New Roman" w:cs="Times New Roman"/>
          <w:rPrChange w:id="1393" w:author="Magnuson" w:date="2019-09-28T12:58:00Z">
            <w:rPr>
              <w:rFonts w:ascii="Times New Roman" w:hAnsi="Times New Roman" w:cs="Times New Roman"/>
            </w:rPr>
          </w:rPrChange>
        </w:rPr>
        <w:t>References</w:t>
      </w:r>
    </w:p>
    <w:p w14:paraId="12941609" w14:textId="77777777" w:rsidR="000567ED" w:rsidRPr="003D3C74" w:rsidRDefault="000567ED"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394" w:author="Magnuson" w:date="2019-09-28T12:58:00Z">
            <w:rPr>
              <w:rFonts w:ascii="Times New Roman" w:hAnsi="Times New Roman" w:cs="Times New Roman"/>
            </w:rPr>
          </w:rPrChange>
        </w:rPr>
      </w:pPr>
      <w:r w:rsidRPr="003D3C74">
        <w:rPr>
          <w:rFonts w:ascii="Times New Roman" w:hAnsi="Times New Roman" w:cs="Times New Roman"/>
          <w:rPrChange w:id="1395" w:author="Magnuson" w:date="2019-09-28T12:58:00Z">
            <w:rPr>
              <w:rFonts w:ascii="Times New Roman" w:hAnsi="Times New Roman" w:cs="Times New Roman"/>
            </w:rPr>
          </w:rPrChange>
        </w:rPr>
        <w:tab/>
        <w:t xml:space="preserve">Battersby, A., &amp; Phillips, L. (2016). In the end it all makes sense: Meaning in life at either end of the adult lifespan. </w:t>
      </w:r>
      <w:r w:rsidRPr="003D3C74">
        <w:rPr>
          <w:rFonts w:ascii="Times New Roman" w:hAnsi="Times New Roman" w:cs="Times New Roman"/>
          <w:i/>
          <w:rPrChange w:id="1396" w:author="Magnuson" w:date="2019-09-28T12:58:00Z">
            <w:rPr>
              <w:rFonts w:ascii="Times New Roman" w:hAnsi="Times New Roman" w:cs="Times New Roman"/>
              <w:i/>
            </w:rPr>
          </w:rPrChange>
        </w:rPr>
        <w:t>International Journal of Aging and Human Development, 83</w:t>
      </w:r>
      <w:r w:rsidRPr="003D3C74">
        <w:rPr>
          <w:rFonts w:ascii="Times New Roman" w:hAnsi="Times New Roman" w:cs="Times New Roman"/>
          <w:rPrChange w:id="1397" w:author="Magnuson" w:date="2019-09-28T12:58:00Z">
            <w:rPr>
              <w:rFonts w:ascii="Times New Roman" w:hAnsi="Times New Roman" w:cs="Times New Roman"/>
            </w:rPr>
          </w:rPrChange>
        </w:rPr>
        <w:t>(2), 184-204.</w:t>
      </w:r>
      <w:r w:rsidR="00CB44F4" w:rsidRPr="003D3C74">
        <w:rPr>
          <w:rFonts w:ascii="Times New Roman" w:hAnsi="Times New Roman" w:cs="Times New Roman"/>
          <w:rPrChange w:id="1398" w:author="Magnuson" w:date="2019-09-28T12:58:00Z">
            <w:rPr>
              <w:rFonts w:ascii="Times New Roman" w:hAnsi="Times New Roman" w:cs="Times New Roman"/>
            </w:rPr>
          </w:rPrChange>
        </w:rPr>
        <w:tab/>
      </w:r>
    </w:p>
    <w:p w14:paraId="561E1FA6" w14:textId="77777777" w:rsidR="004303A8" w:rsidRPr="003D3C74" w:rsidRDefault="000567ED"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399" w:author="Magnuson" w:date="2019-09-28T12:58:00Z">
            <w:rPr>
              <w:rFonts w:ascii="Times New Roman" w:hAnsi="Times New Roman" w:cs="Times New Roman"/>
            </w:rPr>
          </w:rPrChange>
        </w:rPr>
      </w:pPr>
      <w:r w:rsidRPr="003D3C74">
        <w:rPr>
          <w:rFonts w:ascii="Times New Roman" w:hAnsi="Times New Roman" w:cs="Times New Roman"/>
          <w:rPrChange w:id="1400" w:author="Magnuson" w:date="2019-09-28T12:58:00Z">
            <w:rPr>
              <w:rFonts w:ascii="Times New Roman" w:hAnsi="Times New Roman" w:cs="Times New Roman"/>
            </w:rPr>
          </w:rPrChange>
        </w:rPr>
        <w:tab/>
      </w:r>
      <w:r w:rsidR="004303A8" w:rsidRPr="003D3C74">
        <w:rPr>
          <w:rFonts w:ascii="Times New Roman" w:hAnsi="Times New Roman" w:cs="Times New Roman"/>
          <w:rPrChange w:id="1401" w:author="Magnuson" w:date="2019-09-28T12:58:00Z">
            <w:rPr>
              <w:rFonts w:ascii="Times New Roman" w:hAnsi="Times New Roman" w:cs="Times New Roman"/>
            </w:rPr>
          </w:rPrChange>
        </w:rPr>
        <w:t xml:space="preserve">Bender, J., Thompson, S. J., Ferguson, K. M., Yoder, J. R., &amp; Kern, L. (2014). Trauma among street-involved youth. </w:t>
      </w:r>
      <w:r w:rsidR="004303A8" w:rsidRPr="003D3C74">
        <w:rPr>
          <w:rFonts w:ascii="Times New Roman" w:hAnsi="Times New Roman" w:cs="Times New Roman"/>
          <w:i/>
          <w:iCs/>
          <w:rPrChange w:id="1402" w:author="Magnuson" w:date="2019-09-28T12:58:00Z">
            <w:rPr>
              <w:rFonts w:ascii="Times New Roman" w:hAnsi="Times New Roman" w:cs="Times New Roman"/>
              <w:i/>
              <w:iCs/>
            </w:rPr>
          </w:rPrChange>
        </w:rPr>
        <w:t>Journal of Emotional and Behavioral Disorders</w:t>
      </w:r>
      <w:r w:rsidR="004303A8" w:rsidRPr="003D3C74">
        <w:rPr>
          <w:rFonts w:ascii="Times New Roman" w:hAnsi="Times New Roman" w:cs="Times New Roman"/>
          <w:rPrChange w:id="1403" w:author="Magnuson" w:date="2019-09-28T12:58:00Z">
            <w:rPr>
              <w:rFonts w:ascii="Times New Roman" w:hAnsi="Times New Roman" w:cs="Times New Roman"/>
            </w:rPr>
          </w:rPrChange>
        </w:rPr>
        <w:t xml:space="preserve">, 22(1), 53-64. </w:t>
      </w:r>
    </w:p>
    <w:p w14:paraId="5CB10EFA" w14:textId="77777777" w:rsidR="009E4072" w:rsidRPr="003D3C74" w:rsidRDefault="009E4072"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404" w:author="Magnuson" w:date="2019-09-28T12:58:00Z">
            <w:rPr>
              <w:rFonts w:ascii="Times New Roman" w:hAnsi="Times New Roman" w:cs="Times New Roman"/>
            </w:rPr>
          </w:rPrChange>
        </w:rPr>
      </w:pPr>
      <w:r w:rsidRPr="003D3C74">
        <w:rPr>
          <w:rFonts w:ascii="Times New Roman" w:hAnsi="Times New Roman" w:cs="Times New Roman"/>
          <w:rPrChange w:id="1405" w:author="Magnuson" w:date="2019-09-28T12:58:00Z">
            <w:rPr>
              <w:rFonts w:ascii="Times New Roman" w:hAnsi="Times New Roman" w:cs="Times New Roman"/>
            </w:rPr>
          </w:rPrChange>
        </w:rPr>
        <w:tab/>
        <w:t xml:space="preserve">Chisholm, L. (2006). European youth research: development, debates, demands. </w:t>
      </w:r>
      <w:r w:rsidRPr="003D3C74">
        <w:rPr>
          <w:rFonts w:ascii="Times New Roman" w:hAnsi="Times New Roman" w:cs="Times New Roman"/>
          <w:i/>
          <w:rPrChange w:id="1406" w:author="Magnuson" w:date="2019-09-28T12:58:00Z">
            <w:rPr>
              <w:rFonts w:ascii="Times New Roman" w:hAnsi="Times New Roman" w:cs="Times New Roman"/>
              <w:i/>
            </w:rPr>
          </w:rPrChange>
        </w:rPr>
        <w:t>New Directions for Child and Adolescent Development</w:t>
      </w:r>
      <w:r w:rsidRPr="003D3C74">
        <w:rPr>
          <w:rFonts w:ascii="Times New Roman" w:hAnsi="Times New Roman" w:cs="Times New Roman"/>
          <w:rPrChange w:id="1407" w:author="Magnuson" w:date="2019-09-28T12:58:00Z">
            <w:rPr>
              <w:rFonts w:ascii="Times New Roman" w:hAnsi="Times New Roman" w:cs="Times New Roman"/>
            </w:rPr>
          </w:rPrChange>
        </w:rPr>
        <w:t>, 113, pp. 11-21.</w:t>
      </w:r>
    </w:p>
    <w:p w14:paraId="0F986756" w14:textId="77777777" w:rsidR="00ED718E" w:rsidRPr="003D3C74" w:rsidRDefault="009E4072"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408" w:author="Magnuson" w:date="2019-09-28T12:58:00Z">
            <w:rPr/>
          </w:rPrChange>
        </w:rPr>
      </w:pPr>
      <w:r w:rsidRPr="003D3C74">
        <w:rPr>
          <w:rFonts w:ascii="Times New Roman" w:hAnsi="Times New Roman" w:cs="Times New Roman"/>
          <w:rPrChange w:id="1409" w:author="Magnuson" w:date="2019-09-28T12:58:00Z">
            <w:rPr>
              <w:rFonts w:ascii="Times New Roman" w:hAnsi="Times New Roman" w:cs="Times New Roman"/>
            </w:rPr>
          </w:rPrChange>
        </w:rPr>
        <w:tab/>
      </w:r>
      <w:r w:rsidR="004303A8" w:rsidRPr="003D3C74">
        <w:rPr>
          <w:rFonts w:ascii="Times New Roman" w:hAnsi="Times New Roman" w:cs="Times New Roman"/>
          <w:rPrChange w:id="1410" w:author="Magnuson" w:date="2019-09-28T12:58:00Z">
            <w:rPr>
              <w:rFonts w:ascii="Times New Roman" w:hAnsi="Times New Roman" w:cs="Times New Roman"/>
            </w:rPr>
          </w:rPrChange>
        </w:rPr>
        <w:t xml:space="preserve">DeSilver, D. (2016, May 14). In the U.S. and abroad, more young adults are living with their parents. Available from:  </w:t>
      </w:r>
      <w:r w:rsidR="00745682" w:rsidRPr="003D3C74">
        <w:rPr>
          <w:rFonts w:ascii="Times New Roman" w:hAnsi="Times New Roman" w:cs="Times New Roman"/>
          <w:rPrChange w:id="1411" w:author="Magnuson" w:date="2019-09-28T12:58:00Z">
            <w:rPr/>
          </w:rPrChange>
        </w:rPr>
        <w:fldChar w:fldCharType="begin"/>
      </w:r>
      <w:r w:rsidR="00745682" w:rsidRPr="003D3C74">
        <w:rPr>
          <w:rFonts w:ascii="Times New Roman" w:hAnsi="Times New Roman" w:cs="Times New Roman"/>
          <w:rPrChange w:id="1412" w:author="Magnuson" w:date="2019-09-28T12:58:00Z">
            <w:rPr/>
          </w:rPrChange>
        </w:rPr>
        <w:instrText xml:space="preserve"> HYPERLINK "http://www.pewresearch.org/fact-tank/2016/05/24/in-the-u-s-and-abroad-more-young-adults-are-living-with-their-parents/" </w:instrText>
      </w:r>
      <w:r w:rsidR="00745682" w:rsidRPr="003D3C74">
        <w:rPr>
          <w:rFonts w:ascii="Times New Roman" w:hAnsi="Times New Roman" w:cs="Times New Roman"/>
          <w:rPrChange w:id="1413" w:author="Magnuson" w:date="2019-09-28T12:58:00Z">
            <w:rPr/>
          </w:rPrChange>
        </w:rPr>
        <w:fldChar w:fldCharType="separate"/>
      </w:r>
      <w:r w:rsidR="004303A8" w:rsidRPr="003D3C74">
        <w:rPr>
          <w:rFonts w:ascii="Times New Roman" w:hAnsi="Times New Roman" w:cs="Times New Roman"/>
          <w:rPrChange w:id="1414" w:author="Magnuson" w:date="2019-09-28T12:58:00Z">
            <w:rPr>
              <w:rFonts w:ascii="Times New Roman" w:hAnsi="Times New Roman" w:cs="Times New Roman"/>
            </w:rPr>
          </w:rPrChange>
        </w:rPr>
        <w:t>http://www.pewresearch.org/fact-tank/2016/05/24/in-the-u-s-and-abroad-more-young-adults-are-living-with-their-parents/</w:t>
      </w:r>
      <w:r w:rsidR="00745682" w:rsidRPr="003D3C74">
        <w:rPr>
          <w:rFonts w:ascii="Times New Roman" w:hAnsi="Times New Roman" w:cs="Times New Roman"/>
          <w:rPrChange w:id="1415" w:author="Magnuson" w:date="2019-09-28T12:58:00Z">
            <w:rPr>
              <w:rFonts w:ascii="Times New Roman" w:hAnsi="Times New Roman" w:cs="Times New Roman"/>
            </w:rPr>
          </w:rPrChange>
        </w:rPr>
        <w:fldChar w:fldCharType="end"/>
      </w:r>
    </w:p>
    <w:p w14:paraId="64C111E7" w14:textId="77777777" w:rsidR="004303A8" w:rsidRPr="003D3C74" w:rsidRDefault="00ED718E"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
      </w:pPr>
      <w:r w:rsidRPr="003D3C74">
        <w:rPr>
          <w:rFonts w:ascii="Times New Roman" w:hAnsi="Times New Roman" w:cs="Times New Roman"/>
          <w:rPrChange w:id="1416" w:author="Magnuson" w:date="2019-09-28T12:58:00Z">
            <w:rPr/>
          </w:rPrChange>
        </w:rPr>
        <w:tab/>
        <w:t xml:space="preserve">Eisenstadt, S. N. (1956). </w:t>
      </w:r>
      <w:r w:rsidRPr="003D3C74">
        <w:rPr>
          <w:rFonts w:ascii="Times New Roman" w:hAnsi="Times New Roman" w:cs="Times New Roman"/>
          <w:i/>
          <w:rPrChange w:id="1417" w:author="Magnuson" w:date="2019-09-28T12:58:00Z">
            <w:rPr>
              <w:i/>
            </w:rPr>
          </w:rPrChange>
        </w:rPr>
        <w:t>From generation to generation: age groups and social structure</w:t>
      </w:r>
      <w:r w:rsidRPr="003D3C74">
        <w:rPr>
          <w:rFonts w:ascii="Times New Roman" w:hAnsi="Times New Roman" w:cs="Times New Roman"/>
          <w:rPrChange w:id="1418" w:author="Magnuson" w:date="2019-09-28T12:58:00Z">
            <w:rPr/>
          </w:rPrChange>
        </w:rPr>
        <w:t>. Transaction Publishers.</w:t>
      </w:r>
    </w:p>
    <w:p w14:paraId="5DD8A594" w14:textId="77777777" w:rsidR="009E4072" w:rsidRPr="003D3C74" w:rsidRDefault="009E4072"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ind w:left="360"/>
        <w:rPr>
          <w:rFonts w:ascii="Times New Roman" w:hAnsi="Times New Roman" w:cs="Times New Roman"/>
          <w:rPrChange w:id="1419" w:author="Magnuson" w:date="2019-09-28T12:58:00Z">
            <w:rPr>
              <w:rFonts w:ascii="Times New Roman" w:hAnsi="Times New Roman" w:cs="Times New Roman"/>
            </w:rPr>
          </w:rPrChange>
        </w:rPr>
      </w:pPr>
      <w:r w:rsidRPr="003D3C74">
        <w:rPr>
          <w:rFonts w:ascii="Times New Roman" w:hAnsi="Times New Roman" w:cs="Times New Roman"/>
          <w:rPrChange w:id="1420" w:author="Magnuson" w:date="2019-09-28T12:58:00Z">
            <w:rPr>
              <w:rFonts w:ascii="Times New Roman" w:hAnsi="Times New Roman" w:cs="Times New Roman"/>
            </w:rPr>
          </w:rPrChange>
        </w:rPr>
        <w:tab/>
        <w:t xml:space="preserve">Giddens, A. (1991). </w:t>
      </w:r>
      <w:r w:rsidRPr="003D3C74">
        <w:rPr>
          <w:rFonts w:ascii="Times New Roman" w:hAnsi="Times New Roman" w:cs="Times New Roman"/>
          <w:i/>
          <w:rPrChange w:id="1421" w:author="Magnuson" w:date="2019-09-28T12:58:00Z">
            <w:rPr>
              <w:rFonts w:ascii="Times New Roman" w:hAnsi="Times New Roman" w:cs="Times New Roman"/>
              <w:i/>
            </w:rPr>
          </w:rPrChange>
        </w:rPr>
        <w:t>Modernity</w:t>
      </w:r>
      <w:r w:rsidRPr="003D3C74">
        <w:rPr>
          <w:rFonts w:ascii="Times New Roman" w:hAnsi="Times New Roman" w:cs="Times New Roman"/>
          <w:rPrChange w:id="1422" w:author="Magnuson" w:date="2019-09-28T12:58:00Z">
            <w:rPr>
              <w:rFonts w:ascii="Times New Roman" w:hAnsi="Times New Roman" w:cs="Times New Roman"/>
            </w:rPr>
          </w:rPrChange>
        </w:rPr>
        <w:t xml:space="preserve"> and self-identity: self and society in the late modern age. Cambridge, UK: Polity Press.</w:t>
      </w:r>
      <w:r w:rsidRPr="003D3C74">
        <w:rPr>
          <w:rFonts w:ascii="Times New Roman" w:hAnsi="Times New Roman" w:cs="Times New Roman"/>
          <w:rPrChange w:id="1423" w:author="Magnuson" w:date="2019-09-28T12:58:00Z">
            <w:rPr>
              <w:rFonts w:ascii="Times New Roman" w:hAnsi="Times New Roman" w:cs="Times New Roman"/>
            </w:rPr>
          </w:rPrChange>
        </w:rPr>
        <w:tab/>
      </w:r>
    </w:p>
    <w:p w14:paraId="5B5516B9" w14:textId="77777777" w:rsidR="00885D30" w:rsidRPr="003D3C74" w:rsidRDefault="009E4072" w:rsidP="009E4072">
      <w:pPr>
        <w:widowControl w:val="0"/>
        <w:tabs>
          <w:tab w:val="left" w:pos="720"/>
          <w:tab w:val="left" w:pos="1440"/>
          <w:tab w:val="left" w:pos="2160"/>
          <w:tab w:val="left" w:pos="2880"/>
          <w:tab w:val="left" w:pos="3600"/>
          <w:tab w:val="left" w:pos="4320"/>
        </w:tabs>
        <w:autoSpaceDE w:val="0"/>
        <w:autoSpaceDN w:val="0"/>
        <w:adjustRightInd w:val="0"/>
        <w:spacing w:line="480" w:lineRule="auto"/>
        <w:rPr>
          <w:rFonts w:ascii="Times New Roman" w:hAnsi="Times New Roman" w:cs="Times New Roman"/>
          <w:rPrChange w:id="1424" w:author="Magnuson" w:date="2019-09-28T12:58:00Z">
            <w:rPr>
              <w:rFonts w:ascii="Times New Roman" w:hAnsi="Times New Roman" w:cs="Times New Roman"/>
            </w:rPr>
          </w:rPrChange>
        </w:rPr>
      </w:pPr>
      <w:r w:rsidRPr="003D3C74">
        <w:rPr>
          <w:rFonts w:ascii="Times New Roman" w:hAnsi="Times New Roman" w:cs="Times New Roman"/>
          <w:rPrChange w:id="1425" w:author="Magnuson" w:date="2019-09-28T12:58:00Z">
            <w:rPr>
              <w:rFonts w:ascii="Times New Roman" w:hAnsi="Times New Roman" w:cs="Times New Roman"/>
            </w:rPr>
          </w:rPrChange>
        </w:rPr>
        <w:tab/>
      </w:r>
      <w:r w:rsidR="00885D30" w:rsidRPr="003D3C74">
        <w:rPr>
          <w:rFonts w:ascii="Times New Roman" w:hAnsi="Times New Roman" w:cs="Times New Roman"/>
          <w:rPrChange w:id="1426" w:author="Magnuson" w:date="2019-09-28T12:58:00Z">
            <w:rPr>
              <w:rFonts w:ascii="Times New Roman" w:hAnsi="Times New Roman" w:cs="Times New Roman"/>
            </w:rPr>
          </w:rPrChange>
        </w:rPr>
        <w:t xml:space="preserve">Julavits, H. (2016, June 15). Jenny Diski’s </w:t>
      </w:r>
      <w:r w:rsidR="00885D30" w:rsidRPr="003D3C74">
        <w:rPr>
          <w:rFonts w:ascii="Times New Roman" w:hAnsi="Times New Roman" w:cs="Times New Roman"/>
          <w:i/>
          <w:rPrChange w:id="1427" w:author="Magnuson" w:date="2019-09-28T12:58:00Z">
            <w:rPr>
              <w:rFonts w:ascii="Times New Roman" w:hAnsi="Times New Roman" w:cs="Times New Roman"/>
              <w:i/>
            </w:rPr>
          </w:rPrChange>
        </w:rPr>
        <w:t>In Gratitude</w:t>
      </w:r>
      <w:r w:rsidR="00885D30" w:rsidRPr="003D3C74">
        <w:rPr>
          <w:rFonts w:ascii="Times New Roman" w:hAnsi="Times New Roman" w:cs="Times New Roman"/>
          <w:rPrChange w:id="1428" w:author="Magnuson" w:date="2019-09-28T12:58:00Z">
            <w:rPr>
              <w:rFonts w:ascii="Times New Roman" w:hAnsi="Times New Roman" w:cs="Times New Roman"/>
            </w:rPr>
          </w:rPrChange>
        </w:rPr>
        <w:t>. Available from http://www.nytimes.com/2016/06/19/books/review/jenny-diskis-in-gratitude.html?_r=0</w:t>
      </w:r>
    </w:p>
    <w:p w14:paraId="6A55AFFD" w14:textId="77777777" w:rsidR="004303A8" w:rsidRPr="003D3C74" w:rsidRDefault="004303A8"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429" w:author="Magnuson" w:date="2019-09-28T12:58:00Z">
            <w:rPr>
              <w:rFonts w:ascii="Times New Roman" w:hAnsi="Times New Roman" w:cs="Times New Roman"/>
            </w:rPr>
          </w:rPrChange>
        </w:rPr>
      </w:pPr>
      <w:r w:rsidRPr="003D3C74">
        <w:rPr>
          <w:rFonts w:ascii="Times New Roman" w:hAnsi="Times New Roman" w:cs="Times New Roman"/>
          <w:rPrChange w:id="1430" w:author="Magnuson" w:date="2019-09-28T12:58:00Z">
            <w:rPr>
              <w:rFonts w:ascii="Times New Roman" w:hAnsi="Times New Roman" w:cs="Times New Roman"/>
            </w:rPr>
          </w:rPrChange>
        </w:rPr>
        <w:t xml:space="preserve">Kraus, H. (2014, May 4). Guess who cares for young adults when they move back home. Available from: </w:t>
      </w:r>
      <w:r w:rsidR="00745682" w:rsidRPr="003D3C74">
        <w:rPr>
          <w:rFonts w:ascii="Times New Roman" w:hAnsi="Times New Roman" w:cs="Times New Roman"/>
          <w:rPrChange w:id="1431" w:author="Magnuson" w:date="2019-09-28T12:58:00Z">
            <w:rPr/>
          </w:rPrChange>
        </w:rPr>
        <w:fldChar w:fldCharType="begin"/>
      </w:r>
      <w:r w:rsidR="00745682" w:rsidRPr="003D3C74">
        <w:rPr>
          <w:rFonts w:ascii="Times New Roman" w:hAnsi="Times New Roman" w:cs="Times New Roman"/>
          <w:rPrChange w:id="1432" w:author="Magnuson" w:date="2019-09-28T12:58:00Z">
            <w:rPr/>
          </w:rPrChange>
        </w:rPr>
        <w:instrText xml:space="preserve"> HYPERLINK "https://f</w:instrText>
      </w:r>
      <w:r w:rsidR="00745682" w:rsidRPr="003D3C74">
        <w:rPr>
          <w:rFonts w:ascii="Times New Roman" w:hAnsi="Times New Roman" w:cs="Times New Roman"/>
          <w:rPrChange w:id="1433" w:author="Magnuson" w:date="2019-09-28T12:58:00Z">
            <w:rPr/>
          </w:rPrChange>
        </w:rPr>
        <w:instrText xml:space="preserve">ivethirtyeight.com/features/guess-who-cares-for-young-adults-when-they-move-back-home/" </w:instrText>
      </w:r>
      <w:r w:rsidR="00745682" w:rsidRPr="003D3C74">
        <w:rPr>
          <w:rFonts w:ascii="Times New Roman" w:hAnsi="Times New Roman" w:cs="Times New Roman"/>
          <w:rPrChange w:id="1434" w:author="Magnuson" w:date="2019-09-28T12:58:00Z">
            <w:rPr/>
          </w:rPrChange>
        </w:rPr>
        <w:fldChar w:fldCharType="separate"/>
      </w:r>
      <w:r w:rsidRPr="003D3C74">
        <w:rPr>
          <w:rFonts w:ascii="Times New Roman" w:hAnsi="Times New Roman" w:cs="Times New Roman"/>
          <w:rPrChange w:id="1435" w:author="Magnuson" w:date="2019-09-28T12:58:00Z">
            <w:rPr>
              <w:rFonts w:ascii="Times New Roman" w:hAnsi="Times New Roman" w:cs="Times New Roman"/>
            </w:rPr>
          </w:rPrChange>
        </w:rPr>
        <w:t>https://fivethirtyeight.com/features/guess-who-cares-for-young-adults-when-they-move-back-home/</w:t>
      </w:r>
      <w:r w:rsidR="00745682" w:rsidRPr="003D3C74">
        <w:rPr>
          <w:rFonts w:ascii="Times New Roman" w:hAnsi="Times New Roman" w:cs="Times New Roman"/>
          <w:rPrChange w:id="1436" w:author="Magnuson" w:date="2019-09-28T12:58:00Z">
            <w:rPr>
              <w:rFonts w:ascii="Times New Roman" w:hAnsi="Times New Roman" w:cs="Times New Roman"/>
            </w:rPr>
          </w:rPrChange>
        </w:rPr>
        <w:fldChar w:fldCharType="end"/>
      </w:r>
      <w:r w:rsidRPr="003D3C74">
        <w:rPr>
          <w:rFonts w:ascii="Times New Roman" w:hAnsi="Times New Roman" w:cs="Times New Roman"/>
        </w:rPr>
        <w:t xml:space="preserve"> </w:t>
      </w:r>
    </w:p>
    <w:p w14:paraId="744D759E" w14:textId="77777777" w:rsidR="00192A6F" w:rsidRPr="003D3C74" w:rsidRDefault="00192A6F" w:rsidP="00CB44F4">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437" w:author="Magnuson" w:date="2019-09-28T12:58:00Z">
            <w:rPr>
              <w:rFonts w:ascii="Times New Roman" w:hAnsi="Times New Roman" w:cs="Times New Roman"/>
            </w:rPr>
          </w:rPrChange>
        </w:rPr>
      </w:pPr>
      <w:r w:rsidRPr="003D3C74">
        <w:rPr>
          <w:rFonts w:ascii="Times New Roman" w:hAnsi="Times New Roman" w:cs="Times New Roman"/>
          <w:rPrChange w:id="1438" w:author="Magnuson" w:date="2019-09-28T12:58:00Z">
            <w:rPr>
              <w:rFonts w:ascii="Times New Roman" w:hAnsi="Times New Roman" w:cs="Times New Roman"/>
            </w:rPr>
          </w:rPrChange>
        </w:rPr>
        <w:t xml:space="preserve">Munson, M. R., Lee, B. R., Miler, D., Cole, A., &amp; Nedelcu, C. (2013). Emerging adulthood among former system youth: The ideal versus the real. </w:t>
      </w:r>
      <w:r w:rsidRPr="003D3C74">
        <w:rPr>
          <w:rFonts w:ascii="Times New Roman" w:hAnsi="Times New Roman" w:cs="Times New Roman"/>
          <w:i/>
          <w:rPrChange w:id="1439" w:author="Magnuson" w:date="2019-09-28T12:58:00Z">
            <w:rPr>
              <w:rFonts w:ascii="Times New Roman" w:hAnsi="Times New Roman" w:cs="Times New Roman"/>
              <w:i/>
            </w:rPr>
          </w:rPrChange>
        </w:rPr>
        <w:t>Children and Youth Services Review, 35</w:t>
      </w:r>
      <w:r w:rsidRPr="003D3C74">
        <w:rPr>
          <w:rFonts w:ascii="Times New Roman" w:hAnsi="Times New Roman" w:cs="Times New Roman"/>
          <w:rPrChange w:id="1440" w:author="Magnuson" w:date="2019-09-28T12:58:00Z">
            <w:rPr>
              <w:rFonts w:ascii="Times New Roman" w:hAnsi="Times New Roman" w:cs="Times New Roman"/>
            </w:rPr>
          </w:rPrChange>
        </w:rPr>
        <w:t>, 923-929.</w:t>
      </w:r>
    </w:p>
    <w:p w14:paraId="5AA62023" w14:textId="77777777" w:rsidR="004303A8" w:rsidRPr="003D3C74" w:rsidRDefault="004303A8" w:rsidP="00A67DE8">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outlineLvl w:val="0"/>
        <w:rPr>
          <w:rFonts w:ascii="Times New Roman" w:hAnsi="Times New Roman" w:cs="Times New Roman"/>
          <w:color w:val="262626"/>
          <w:rPrChange w:id="1441" w:author="Magnuson" w:date="2019-09-28T12:58:00Z">
            <w:rPr>
              <w:rFonts w:ascii="Times New Roman" w:hAnsi="Times New Roman" w:cs="Times New Roman"/>
              <w:color w:val="262626"/>
            </w:rPr>
          </w:rPrChange>
        </w:rPr>
      </w:pPr>
      <w:r w:rsidRPr="003D3C74">
        <w:rPr>
          <w:rFonts w:ascii="Times New Roman" w:hAnsi="Times New Roman" w:cs="Times New Roman"/>
          <w:rPrChange w:id="1442" w:author="Magnuson" w:date="2019-09-28T12:58:00Z">
            <w:rPr>
              <w:rFonts w:ascii="Times New Roman" w:hAnsi="Times New Roman" w:cs="Times New Roman"/>
            </w:rPr>
          </w:rPrChange>
        </w:rPr>
        <w:lastRenderedPageBreak/>
        <w:t xml:space="preserve">Statistics Canada. (2008). Economic Well-being, Table 2. Available from </w:t>
      </w:r>
    </w:p>
    <w:p w14:paraId="322BD4BA" w14:textId="77777777" w:rsidR="004303A8" w:rsidRPr="003D3C74" w:rsidRDefault="00745682"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
      </w:pPr>
      <w:r w:rsidRPr="003D3C74">
        <w:rPr>
          <w:rFonts w:ascii="Times New Roman" w:hAnsi="Times New Roman" w:cs="Times New Roman"/>
          <w:rPrChange w:id="1443" w:author="Magnuson" w:date="2019-09-28T12:58:00Z">
            <w:rPr/>
          </w:rPrChange>
        </w:rPr>
        <w:fldChar w:fldCharType="begin"/>
      </w:r>
      <w:r w:rsidRPr="003D3C74">
        <w:rPr>
          <w:rFonts w:ascii="Times New Roman" w:hAnsi="Times New Roman" w:cs="Times New Roman"/>
          <w:rPrChange w:id="1444" w:author="Magnuson" w:date="2019-09-28T12:58:00Z">
            <w:rPr/>
          </w:rPrChange>
        </w:rPr>
        <w:instrText xml:space="preserve"> HYPERLINK "http://www.statcan.gc.ca/pub/89-503-x/2010001/a</w:instrText>
      </w:r>
      <w:r w:rsidRPr="003D3C74">
        <w:rPr>
          <w:rFonts w:ascii="Times New Roman" w:hAnsi="Times New Roman" w:cs="Times New Roman"/>
          <w:rPrChange w:id="1445" w:author="Magnuson" w:date="2019-09-28T12:58:00Z">
            <w:rPr/>
          </w:rPrChange>
        </w:rPr>
        <w:instrText xml:space="preserve">rticle/11388/tbl/tbl002-eng.htm" </w:instrText>
      </w:r>
      <w:r w:rsidRPr="003D3C74">
        <w:rPr>
          <w:rFonts w:ascii="Times New Roman" w:hAnsi="Times New Roman" w:cs="Times New Roman"/>
          <w:rPrChange w:id="1446" w:author="Magnuson" w:date="2019-09-28T12:58:00Z">
            <w:rPr/>
          </w:rPrChange>
        </w:rPr>
        <w:fldChar w:fldCharType="separate"/>
      </w:r>
      <w:r w:rsidR="004303A8" w:rsidRPr="003D3C74">
        <w:rPr>
          <w:rFonts w:ascii="Times New Roman" w:hAnsi="Times New Roman" w:cs="Times New Roman"/>
          <w:rPrChange w:id="1447" w:author="Magnuson" w:date="2019-09-28T12:58:00Z">
            <w:rPr>
              <w:rFonts w:ascii="Times New Roman" w:hAnsi="Times New Roman" w:cs="Times New Roman"/>
            </w:rPr>
          </w:rPrChange>
        </w:rPr>
        <w:t>http://www.statcan.gc.ca/pub/89-503-x/2010001/article/11388/tbl/tbl002-eng.htm</w:t>
      </w:r>
      <w:r w:rsidRPr="003D3C74">
        <w:rPr>
          <w:rFonts w:ascii="Times New Roman" w:hAnsi="Times New Roman" w:cs="Times New Roman"/>
          <w:rPrChange w:id="1448" w:author="Magnuson" w:date="2019-09-28T12:58:00Z">
            <w:rPr>
              <w:rFonts w:ascii="Times New Roman" w:hAnsi="Times New Roman" w:cs="Times New Roman"/>
            </w:rPr>
          </w:rPrChange>
        </w:rPr>
        <w:fldChar w:fldCharType="end"/>
      </w:r>
    </w:p>
    <w:p w14:paraId="568CC0A1" w14:textId="77777777" w:rsidR="00340A91" w:rsidRPr="003D3C74" w:rsidRDefault="00340A91"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449" w:author="Magnuson" w:date="2019-09-28T12:58:00Z">
            <w:rPr>
              <w:rFonts w:ascii="Times New Roman" w:hAnsi="Times New Roman" w:cs="Times New Roman"/>
            </w:rPr>
          </w:rPrChange>
        </w:rPr>
      </w:pPr>
      <w:r w:rsidRPr="003D3C74">
        <w:rPr>
          <w:rFonts w:ascii="Times New Roman" w:hAnsi="Times New Roman" w:cs="Times New Roman"/>
          <w:rPrChange w:id="1450" w:author="Magnuson" w:date="2019-09-28T12:58:00Z">
            <w:rPr>
              <w:rFonts w:ascii="Times New Roman" w:hAnsi="Times New Roman" w:cs="Times New Roman"/>
            </w:rPr>
          </w:rPrChange>
        </w:rPr>
        <w:t xml:space="preserve">Tagliabu, S., Crocetti, E., &amp; Lanz, M. (2016). Emerging adulthood features and criteria for adulthood: Variable and person-centered approaches. </w:t>
      </w:r>
      <w:r w:rsidRPr="003D3C74">
        <w:rPr>
          <w:rFonts w:ascii="Times New Roman" w:hAnsi="Times New Roman" w:cs="Times New Roman"/>
          <w:i/>
          <w:rPrChange w:id="1451" w:author="Magnuson" w:date="2019-09-28T12:58:00Z">
            <w:rPr>
              <w:rFonts w:ascii="Times New Roman" w:hAnsi="Times New Roman" w:cs="Times New Roman"/>
              <w:i/>
            </w:rPr>
          </w:rPrChange>
        </w:rPr>
        <w:t>Journal of Youth Studies, 19</w:t>
      </w:r>
      <w:r w:rsidRPr="003D3C74">
        <w:rPr>
          <w:rFonts w:ascii="Times New Roman" w:hAnsi="Times New Roman" w:cs="Times New Roman"/>
          <w:rPrChange w:id="1452" w:author="Magnuson" w:date="2019-09-28T12:58:00Z">
            <w:rPr>
              <w:rFonts w:ascii="Times New Roman" w:hAnsi="Times New Roman" w:cs="Times New Roman"/>
            </w:rPr>
          </w:rPrChange>
        </w:rPr>
        <w:t xml:space="preserve">(3), 374-388. </w:t>
      </w:r>
    </w:p>
    <w:p w14:paraId="70C6D141" w14:textId="77777777"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rPrChange w:id="1453" w:author="Magnuson" w:date="2019-09-28T12:58:00Z">
            <w:rPr>
              <w:rFonts w:ascii="Times New Roman" w:hAnsi="Times New Roman" w:cs="Times New Roman"/>
            </w:rPr>
          </w:rPrChange>
        </w:rPr>
      </w:pPr>
    </w:p>
    <w:p w14:paraId="1656929E" w14:textId="77777777" w:rsidR="004303A8" w:rsidRPr="003D3C74" w:rsidRDefault="004303A8" w:rsidP="00466936">
      <w:pPr>
        <w:widowControl w:val="0"/>
        <w:tabs>
          <w:tab w:val="left" w:pos="720"/>
          <w:tab w:val="left" w:pos="1440"/>
          <w:tab w:val="left" w:pos="2160"/>
          <w:tab w:val="left" w:pos="2880"/>
          <w:tab w:val="left" w:pos="3600"/>
          <w:tab w:val="left" w:pos="4320"/>
        </w:tabs>
        <w:autoSpaceDE w:val="0"/>
        <w:autoSpaceDN w:val="0"/>
        <w:adjustRightInd w:val="0"/>
        <w:spacing w:line="480" w:lineRule="auto"/>
        <w:ind w:firstLine="360"/>
        <w:rPr>
          <w:rFonts w:ascii="Times New Roman" w:hAnsi="Times New Roman" w:cs="Times New Roman"/>
          <w:kern w:val="1"/>
          <w:u w:color="0000E9"/>
          <w:rPrChange w:id="1454" w:author="Magnuson" w:date="2019-09-28T12:58:00Z">
            <w:rPr>
              <w:rFonts w:ascii="Times New Roman" w:hAnsi="Times New Roman" w:cs="Times New Roman"/>
              <w:kern w:val="1"/>
              <w:u w:color="0000E9"/>
            </w:rPr>
          </w:rPrChange>
        </w:rPr>
      </w:pPr>
    </w:p>
    <w:p w14:paraId="12436F5F" w14:textId="77777777" w:rsidR="008D47D6" w:rsidRPr="003D3C74" w:rsidRDefault="008D47D6" w:rsidP="00466936">
      <w:pPr>
        <w:spacing w:line="480" w:lineRule="auto"/>
        <w:rPr>
          <w:rFonts w:ascii="Times New Roman" w:hAnsi="Times New Roman" w:cs="Times New Roman"/>
          <w:rPrChange w:id="1455" w:author="Magnuson" w:date="2019-09-28T12:58:00Z">
            <w:rPr>
              <w:rFonts w:ascii="Times New Roman" w:hAnsi="Times New Roman" w:cs="Times New Roman"/>
            </w:rPr>
          </w:rPrChange>
        </w:rPr>
      </w:pPr>
    </w:p>
    <w:sectPr w:rsidR="008D47D6" w:rsidRPr="003D3C74" w:rsidSect="00787113">
      <w:footerReference w:type="even" r:id="rId6"/>
      <w:foot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660C7" w14:textId="77777777" w:rsidR="00745682" w:rsidRDefault="00745682" w:rsidP="00044A09">
      <w:r>
        <w:separator/>
      </w:r>
    </w:p>
  </w:endnote>
  <w:endnote w:type="continuationSeparator" w:id="0">
    <w:p w14:paraId="364269B8" w14:textId="77777777" w:rsidR="00745682" w:rsidRDefault="00745682" w:rsidP="00044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3E8BA" w14:textId="77777777" w:rsidR="00FD3FE7" w:rsidRDefault="00FD3FE7" w:rsidP="00FD3F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74E3F4" w14:textId="77777777" w:rsidR="00FD3FE7" w:rsidRDefault="00FD3F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41C32" w14:textId="4AFF2595" w:rsidR="00FD3FE7" w:rsidRDefault="00FD3FE7" w:rsidP="00FD3F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3152">
      <w:rPr>
        <w:rStyle w:val="PageNumber"/>
        <w:noProof/>
      </w:rPr>
      <w:t>16</w:t>
    </w:r>
    <w:r>
      <w:rPr>
        <w:rStyle w:val="PageNumber"/>
      </w:rPr>
      <w:fldChar w:fldCharType="end"/>
    </w:r>
  </w:p>
  <w:p w14:paraId="26EEC699" w14:textId="77777777" w:rsidR="00FD3FE7" w:rsidRPr="00044A09" w:rsidRDefault="00FD3FE7" w:rsidP="00044A09">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BA594" w14:textId="77777777" w:rsidR="00745682" w:rsidRDefault="00745682" w:rsidP="00044A09">
      <w:r>
        <w:separator/>
      </w:r>
    </w:p>
  </w:footnote>
  <w:footnote w:type="continuationSeparator" w:id="0">
    <w:p w14:paraId="5A4AB1D6" w14:textId="77777777" w:rsidR="00745682" w:rsidRDefault="00745682" w:rsidP="00044A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revisionView w:markup="0" w:comments="0" w:insDel="0" w:formatting="0" w:inkAnnotations="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A8"/>
    <w:rsid w:val="0000324A"/>
    <w:rsid w:val="000048AB"/>
    <w:rsid w:val="000231B4"/>
    <w:rsid w:val="00037595"/>
    <w:rsid w:val="00042914"/>
    <w:rsid w:val="00044A09"/>
    <w:rsid w:val="000567ED"/>
    <w:rsid w:val="000620BF"/>
    <w:rsid w:val="000638EF"/>
    <w:rsid w:val="000A4D3E"/>
    <w:rsid w:val="000B30E6"/>
    <w:rsid w:val="000C1980"/>
    <w:rsid w:val="000D6850"/>
    <w:rsid w:val="000E3446"/>
    <w:rsid w:val="00104210"/>
    <w:rsid w:val="001126E5"/>
    <w:rsid w:val="0011611A"/>
    <w:rsid w:val="00121249"/>
    <w:rsid w:val="00133690"/>
    <w:rsid w:val="001338C0"/>
    <w:rsid w:val="00192A6F"/>
    <w:rsid w:val="00194EE2"/>
    <w:rsid w:val="001A4D82"/>
    <w:rsid w:val="001B5E62"/>
    <w:rsid w:val="001C0C2F"/>
    <w:rsid w:val="001F0422"/>
    <w:rsid w:val="002109F9"/>
    <w:rsid w:val="00217B47"/>
    <w:rsid w:val="00221D84"/>
    <w:rsid w:val="00226994"/>
    <w:rsid w:val="0023298A"/>
    <w:rsid w:val="00241D90"/>
    <w:rsid w:val="002449CD"/>
    <w:rsid w:val="002744D5"/>
    <w:rsid w:val="0027534D"/>
    <w:rsid w:val="002844D3"/>
    <w:rsid w:val="0028794F"/>
    <w:rsid w:val="002A5A0D"/>
    <w:rsid w:val="002B29E3"/>
    <w:rsid w:val="002E477F"/>
    <w:rsid w:val="002F1F47"/>
    <w:rsid w:val="002F2769"/>
    <w:rsid w:val="002F3473"/>
    <w:rsid w:val="0030674C"/>
    <w:rsid w:val="0032333A"/>
    <w:rsid w:val="00340A91"/>
    <w:rsid w:val="00344743"/>
    <w:rsid w:val="00382D2E"/>
    <w:rsid w:val="00390A1E"/>
    <w:rsid w:val="003A0DE2"/>
    <w:rsid w:val="003B1AFE"/>
    <w:rsid w:val="003D3C74"/>
    <w:rsid w:val="0040519A"/>
    <w:rsid w:val="00424296"/>
    <w:rsid w:val="004303A8"/>
    <w:rsid w:val="00444851"/>
    <w:rsid w:val="0045173B"/>
    <w:rsid w:val="004662BD"/>
    <w:rsid w:val="00466936"/>
    <w:rsid w:val="004F72C3"/>
    <w:rsid w:val="00502373"/>
    <w:rsid w:val="00554C7D"/>
    <w:rsid w:val="0057519F"/>
    <w:rsid w:val="005945EC"/>
    <w:rsid w:val="00594D50"/>
    <w:rsid w:val="005B3001"/>
    <w:rsid w:val="005C61BF"/>
    <w:rsid w:val="005D1D15"/>
    <w:rsid w:val="005D375A"/>
    <w:rsid w:val="005E05F2"/>
    <w:rsid w:val="0061706C"/>
    <w:rsid w:val="00627B3F"/>
    <w:rsid w:val="00641C1D"/>
    <w:rsid w:val="00643510"/>
    <w:rsid w:val="006446C9"/>
    <w:rsid w:val="00646873"/>
    <w:rsid w:val="006A0F8B"/>
    <w:rsid w:val="006C2FC9"/>
    <w:rsid w:val="006E0257"/>
    <w:rsid w:val="00704EF4"/>
    <w:rsid w:val="00732323"/>
    <w:rsid w:val="00745682"/>
    <w:rsid w:val="00746E28"/>
    <w:rsid w:val="00764213"/>
    <w:rsid w:val="0076649E"/>
    <w:rsid w:val="007710D9"/>
    <w:rsid w:val="0077388B"/>
    <w:rsid w:val="00785A90"/>
    <w:rsid w:val="00787113"/>
    <w:rsid w:val="0079250F"/>
    <w:rsid w:val="007A63AE"/>
    <w:rsid w:val="007B0983"/>
    <w:rsid w:val="007C746F"/>
    <w:rsid w:val="007D1DAA"/>
    <w:rsid w:val="007E26CB"/>
    <w:rsid w:val="008046FD"/>
    <w:rsid w:val="00805FA0"/>
    <w:rsid w:val="00813152"/>
    <w:rsid w:val="00814550"/>
    <w:rsid w:val="00872C4E"/>
    <w:rsid w:val="008815A7"/>
    <w:rsid w:val="00885D30"/>
    <w:rsid w:val="0089355C"/>
    <w:rsid w:val="008B0A11"/>
    <w:rsid w:val="008C0275"/>
    <w:rsid w:val="008D47D6"/>
    <w:rsid w:val="008E651E"/>
    <w:rsid w:val="00920073"/>
    <w:rsid w:val="009467D4"/>
    <w:rsid w:val="00953BB8"/>
    <w:rsid w:val="0098314B"/>
    <w:rsid w:val="00983507"/>
    <w:rsid w:val="009A3526"/>
    <w:rsid w:val="009B2B31"/>
    <w:rsid w:val="009E4072"/>
    <w:rsid w:val="009F0A79"/>
    <w:rsid w:val="00A37F95"/>
    <w:rsid w:val="00A50290"/>
    <w:rsid w:val="00A56302"/>
    <w:rsid w:val="00A659FF"/>
    <w:rsid w:val="00A67DE8"/>
    <w:rsid w:val="00A67EC1"/>
    <w:rsid w:val="00A912A4"/>
    <w:rsid w:val="00AA619A"/>
    <w:rsid w:val="00AB66F3"/>
    <w:rsid w:val="00AD696F"/>
    <w:rsid w:val="00AE13C1"/>
    <w:rsid w:val="00AF448D"/>
    <w:rsid w:val="00B33126"/>
    <w:rsid w:val="00B43F47"/>
    <w:rsid w:val="00BB6349"/>
    <w:rsid w:val="00BD0C3B"/>
    <w:rsid w:val="00BD0C54"/>
    <w:rsid w:val="00BD0D46"/>
    <w:rsid w:val="00BE4FAF"/>
    <w:rsid w:val="00C11F6A"/>
    <w:rsid w:val="00C62155"/>
    <w:rsid w:val="00C7255A"/>
    <w:rsid w:val="00C966CB"/>
    <w:rsid w:val="00CA1D23"/>
    <w:rsid w:val="00CB44F4"/>
    <w:rsid w:val="00CC6F6D"/>
    <w:rsid w:val="00CD0636"/>
    <w:rsid w:val="00CE2A12"/>
    <w:rsid w:val="00CF39E6"/>
    <w:rsid w:val="00D20918"/>
    <w:rsid w:val="00D276CE"/>
    <w:rsid w:val="00D31CFB"/>
    <w:rsid w:val="00D540AA"/>
    <w:rsid w:val="00D619D7"/>
    <w:rsid w:val="00D708FE"/>
    <w:rsid w:val="00D765F4"/>
    <w:rsid w:val="00D830DB"/>
    <w:rsid w:val="00DA2131"/>
    <w:rsid w:val="00DB3ACC"/>
    <w:rsid w:val="00DB77C6"/>
    <w:rsid w:val="00DC6A3F"/>
    <w:rsid w:val="00DD7EE0"/>
    <w:rsid w:val="00DE561E"/>
    <w:rsid w:val="00DF04D5"/>
    <w:rsid w:val="00E20D04"/>
    <w:rsid w:val="00E351A8"/>
    <w:rsid w:val="00E50F16"/>
    <w:rsid w:val="00E51628"/>
    <w:rsid w:val="00EA1F1B"/>
    <w:rsid w:val="00EA76D3"/>
    <w:rsid w:val="00ED1E88"/>
    <w:rsid w:val="00ED718E"/>
    <w:rsid w:val="00EE0927"/>
    <w:rsid w:val="00F0097A"/>
    <w:rsid w:val="00F121E4"/>
    <w:rsid w:val="00F1593A"/>
    <w:rsid w:val="00F43879"/>
    <w:rsid w:val="00F97529"/>
    <w:rsid w:val="00FC61AB"/>
    <w:rsid w:val="00FD10CB"/>
    <w:rsid w:val="00FD323D"/>
    <w:rsid w:val="00FD3FE7"/>
    <w:rsid w:val="00FF4AF7"/>
    <w:rsid w:val="00FF70D8"/>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B81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39E6"/>
  </w:style>
  <w:style w:type="paragraph" w:styleId="Heading2">
    <w:name w:val="heading 2"/>
    <w:basedOn w:val="Normal"/>
    <w:next w:val="Normal"/>
    <w:link w:val="Heading2Char"/>
    <w:uiPriority w:val="9"/>
    <w:semiHidden/>
    <w:unhideWhenUsed/>
    <w:qFormat/>
    <w:rsid w:val="00FC61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title">
    <w:name w:val="sourcetitle"/>
    <w:basedOn w:val="Normal"/>
    <w:rsid w:val="000567ED"/>
    <w:pPr>
      <w:spacing w:before="100" w:beforeAutospacing="1" w:after="100" w:afterAutospacing="1"/>
    </w:pPr>
    <w:rPr>
      <w:rFonts w:ascii="Times" w:hAnsi="Times"/>
      <w:sz w:val="20"/>
      <w:szCs w:val="20"/>
      <w:lang w:val="en-CA"/>
    </w:rPr>
  </w:style>
  <w:style w:type="paragraph" w:customStyle="1" w:styleId="frfield">
    <w:name w:val="fr_field"/>
    <w:basedOn w:val="Normal"/>
    <w:rsid w:val="000567ED"/>
    <w:pPr>
      <w:spacing w:before="100" w:beforeAutospacing="1" w:after="100" w:afterAutospacing="1"/>
    </w:pPr>
    <w:rPr>
      <w:rFonts w:ascii="Times" w:hAnsi="Times"/>
      <w:sz w:val="20"/>
      <w:szCs w:val="20"/>
      <w:lang w:val="en-CA"/>
    </w:rPr>
  </w:style>
  <w:style w:type="character" w:customStyle="1" w:styleId="frlabel">
    <w:name w:val="fr_label"/>
    <w:basedOn w:val="DefaultParagraphFont"/>
    <w:rsid w:val="000567ED"/>
  </w:style>
  <w:style w:type="character" w:styleId="CommentReference">
    <w:name w:val="annotation reference"/>
    <w:basedOn w:val="DefaultParagraphFont"/>
    <w:uiPriority w:val="99"/>
    <w:semiHidden/>
    <w:unhideWhenUsed/>
    <w:rsid w:val="00554C7D"/>
    <w:rPr>
      <w:sz w:val="16"/>
      <w:szCs w:val="16"/>
    </w:rPr>
  </w:style>
  <w:style w:type="paragraph" w:styleId="CommentText">
    <w:name w:val="annotation text"/>
    <w:basedOn w:val="Normal"/>
    <w:link w:val="CommentTextChar"/>
    <w:uiPriority w:val="99"/>
    <w:semiHidden/>
    <w:unhideWhenUsed/>
    <w:rsid w:val="00554C7D"/>
    <w:rPr>
      <w:sz w:val="20"/>
      <w:szCs w:val="20"/>
    </w:rPr>
  </w:style>
  <w:style w:type="character" w:customStyle="1" w:styleId="CommentTextChar">
    <w:name w:val="Comment Text Char"/>
    <w:basedOn w:val="DefaultParagraphFont"/>
    <w:link w:val="CommentText"/>
    <w:uiPriority w:val="99"/>
    <w:semiHidden/>
    <w:rsid w:val="00554C7D"/>
    <w:rPr>
      <w:sz w:val="20"/>
      <w:szCs w:val="20"/>
    </w:rPr>
  </w:style>
  <w:style w:type="paragraph" w:styleId="CommentSubject">
    <w:name w:val="annotation subject"/>
    <w:basedOn w:val="CommentText"/>
    <w:next w:val="CommentText"/>
    <w:link w:val="CommentSubjectChar"/>
    <w:uiPriority w:val="99"/>
    <w:semiHidden/>
    <w:unhideWhenUsed/>
    <w:rsid w:val="00554C7D"/>
    <w:rPr>
      <w:b/>
      <w:bCs/>
    </w:rPr>
  </w:style>
  <w:style w:type="character" w:customStyle="1" w:styleId="CommentSubjectChar">
    <w:name w:val="Comment Subject Char"/>
    <w:basedOn w:val="CommentTextChar"/>
    <w:link w:val="CommentSubject"/>
    <w:uiPriority w:val="99"/>
    <w:semiHidden/>
    <w:rsid w:val="00554C7D"/>
    <w:rPr>
      <w:b/>
      <w:bCs/>
      <w:sz w:val="20"/>
      <w:szCs w:val="20"/>
    </w:rPr>
  </w:style>
  <w:style w:type="paragraph" w:styleId="BalloonText">
    <w:name w:val="Balloon Text"/>
    <w:basedOn w:val="Normal"/>
    <w:link w:val="BalloonTextChar"/>
    <w:uiPriority w:val="99"/>
    <w:semiHidden/>
    <w:unhideWhenUsed/>
    <w:rsid w:val="00554C7D"/>
    <w:rPr>
      <w:rFonts w:ascii="Tahoma" w:hAnsi="Tahoma" w:cs="Tahoma"/>
      <w:sz w:val="16"/>
      <w:szCs w:val="16"/>
    </w:rPr>
  </w:style>
  <w:style w:type="character" w:customStyle="1" w:styleId="BalloonTextChar">
    <w:name w:val="Balloon Text Char"/>
    <w:basedOn w:val="DefaultParagraphFont"/>
    <w:link w:val="BalloonText"/>
    <w:uiPriority w:val="99"/>
    <w:semiHidden/>
    <w:rsid w:val="00554C7D"/>
    <w:rPr>
      <w:rFonts w:ascii="Tahoma" w:hAnsi="Tahoma" w:cs="Tahoma"/>
      <w:sz w:val="16"/>
      <w:szCs w:val="16"/>
    </w:rPr>
  </w:style>
  <w:style w:type="character" w:customStyle="1" w:styleId="Heading2Char">
    <w:name w:val="Heading 2 Char"/>
    <w:basedOn w:val="DefaultParagraphFont"/>
    <w:link w:val="Heading2"/>
    <w:uiPriority w:val="9"/>
    <w:semiHidden/>
    <w:rsid w:val="00FC61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44A09"/>
    <w:pPr>
      <w:tabs>
        <w:tab w:val="center" w:pos="4320"/>
        <w:tab w:val="right" w:pos="8640"/>
      </w:tabs>
    </w:pPr>
  </w:style>
  <w:style w:type="character" w:customStyle="1" w:styleId="HeaderChar">
    <w:name w:val="Header Char"/>
    <w:basedOn w:val="DefaultParagraphFont"/>
    <w:link w:val="Header"/>
    <w:uiPriority w:val="99"/>
    <w:rsid w:val="00044A09"/>
  </w:style>
  <w:style w:type="paragraph" w:styleId="Footer">
    <w:name w:val="footer"/>
    <w:basedOn w:val="Normal"/>
    <w:link w:val="FooterChar"/>
    <w:uiPriority w:val="99"/>
    <w:unhideWhenUsed/>
    <w:rsid w:val="00044A09"/>
    <w:pPr>
      <w:tabs>
        <w:tab w:val="center" w:pos="4320"/>
        <w:tab w:val="right" w:pos="8640"/>
      </w:tabs>
    </w:pPr>
  </w:style>
  <w:style w:type="character" w:customStyle="1" w:styleId="FooterChar">
    <w:name w:val="Footer Char"/>
    <w:basedOn w:val="DefaultParagraphFont"/>
    <w:link w:val="Footer"/>
    <w:uiPriority w:val="99"/>
    <w:rsid w:val="00044A09"/>
  </w:style>
  <w:style w:type="character" w:styleId="PageNumber">
    <w:name w:val="page number"/>
    <w:basedOn w:val="DefaultParagraphFont"/>
    <w:uiPriority w:val="99"/>
    <w:semiHidden/>
    <w:unhideWhenUsed/>
    <w:rsid w:val="00044A09"/>
  </w:style>
  <w:style w:type="paragraph" w:styleId="DocumentMap">
    <w:name w:val="Document Map"/>
    <w:basedOn w:val="Normal"/>
    <w:link w:val="DocumentMapChar"/>
    <w:uiPriority w:val="99"/>
    <w:semiHidden/>
    <w:unhideWhenUsed/>
    <w:rsid w:val="00A67DE8"/>
    <w:rPr>
      <w:rFonts w:ascii="Times New Roman" w:hAnsi="Times New Roman" w:cs="Times New Roman"/>
    </w:rPr>
  </w:style>
  <w:style w:type="character" w:customStyle="1" w:styleId="DocumentMapChar">
    <w:name w:val="Document Map Char"/>
    <w:basedOn w:val="DefaultParagraphFont"/>
    <w:link w:val="DocumentMap"/>
    <w:uiPriority w:val="99"/>
    <w:semiHidden/>
    <w:rsid w:val="00A67D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938963">
      <w:bodyDiv w:val="1"/>
      <w:marLeft w:val="0"/>
      <w:marRight w:val="0"/>
      <w:marTop w:val="0"/>
      <w:marBottom w:val="0"/>
      <w:divBdr>
        <w:top w:val="none" w:sz="0" w:space="0" w:color="auto"/>
        <w:left w:val="none" w:sz="0" w:space="0" w:color="auto"/>
        <w:bottom w:val="none" w:sz="0" w:space="0" w:color="auto"/>
        <w:right w:val="none" w:sz="0" w:space="0" w:color="auto"/>
      </w:divBdr>
      <w:divsChild>
        <w:div w:id="17122675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5900</Words>
  <Characters>33631</Characters>
  <Application>Microsoft Macintosh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drmagnuson</dc:creator>
  <cp:lastModifiedBy>Magnuson</cp:lastModifiedBy>
  <cp:revision>7</cp:revision>
  <cp:lastPrinted>2018-05-16T22:42:00Z</cp:lastPrinted>
  <dcterms:created xsi:type="dcterms:W3CDTF">2019-08-30T16:53:00Z</dcterms:created>
  <dcterms:modified xsi:type="dcterms:W3CDTF">2019-09-28T20:01:00Z</dcterms:modified>
</cp:coreProperties>
</file>