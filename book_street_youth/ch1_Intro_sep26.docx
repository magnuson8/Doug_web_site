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3616C6" w14:textId="77777777" w:rsidR="00094B2A" w:rsidRDefault="00094B2A" w:rsidP="005964CE">
      <w:pPr>
        <w:spacing w:line="480" w:lineRule="auto"/>
        <w:ind w:firstLine="720"/>
        <w:rPr>
          <w:rFonts w:ascii="Times New Roman" w:hAnsi="Times New Roman" w:cs="Times New Roman"/>
          <w:lang w:val="en-CA"/>
        </w:rPr>
      </w:pPr>
    </w:p>
    <w:p w14:paraId="5A14A110" w14:textId="00BC5CAC" w:rsidR="00094B2A" w:rsidRDefault="00094B2A" w:rsidP="00094B2A">
      <w:pPr>
        <w:spacing w:line="480" w:lineRule="auto"/>
        <w:ind w:firstLine="720"/>
        <w:jc w:val="center"/>
        <w:rPr>
          <w:rFonts w:ascii="Times New Roman" w:hAnsi="Times New Roman" w:cs="Times New Roman"/>
          <w:b/>
          <w:sz w:val="28"/>
          <w:szCs w:val="28"/>
          <w:lang w:val="en-CA"/>
        </w:rPr>
      </w:pPr>
      <w:r w:rsidRPr="00BE36B7">
        <w:rPr>
          <w:rFonts w:ascii="Times New Roman" w:hAnsi="Times New Roman" w:cs="Times New Roman"/>
          <w:b/>
          <w:sz w:val="28"/>
          <w:szCs w:val="28"/>
          <w:lang w:val="en-CA"/>
        </w:rPr>
        <w:t>Introduction</w:t>
      </w:r>
    </w:p>
    <w:p w14:paraId="553BEE47" w14:textId="7ACE7171" w:rsidR="004A62E6" w:rsidRDefault="004A62E6" w:rsidP="00094B2A">
      <w:pPr>
        <w:spacing w:line="480" w:lineRule="auto"/>
        <w:ind w:firstLine="720"/>
        <w:jc w:val="center"/>
        <w:rPr>
          <w:rFonts w:ascii="Times New Roman" w:hAnsi="Times New Roman" w:cs="Times New Roman"/>
          <w:b/>
          <w:sz w:val="28"/>
          <w:szCs w:val="28"/>
          <w:lang w:val="en-CA"/>
        </w:rPr>
      </w:pPr>
    </w:p>
    <w:p w14:paraId="39182C60" w14:textId="1CCD0F0D" w:rsidR="001F357A" w:rsidRDefault="001F357A" w:rsidP="001F357A">
      <w:pPr>
        <w:spacing w:line="480" w:lineRule="auto"/>
        <w:ind w:firstLine="720"/>
        <w:rPr>
          <w:rFonts w:ascii="Times New Roman" w:hAnsi="Times New Roman" w:cs="Times New Roman"/>
          <w:lang w:val="en-CA"/>
        </w:rPr>
      </w:pPr>
      <w:r w:rsidRPr="001A18C1">
        <w:rPr>
          <w:rFonts w:ascii="Times New Roman" w:hAnsi="Times New Roman" w:cs="Times New Roman"/>
          <w:lang w:val="en-CA"/>
        </w:rPr>
        <w:t xml:space="preserve">Canada and </w:t>
      </w:r>
      <w:del w:id="0" w:author="Magnuson" w:date="2019-09-27T08:41:00Z">
        <w:r w:rsidRPr="001A18C1" w:rsidDel="002933B7">
          <w:rPr>
            <w:rFonts w:ascii="Times New Roman" w:hAnsi="Times New Roman" w:cs="Times New Roman"/>
            <w:lang w:val="en-CA"/>
          </w:rPr>
          <w:delText xml:space="preserve">in </w:delText>
        </w:r>
      </w:del>
      <w:r>
        <w:rPr>
          <w:rFonts w:ascii="Times New Roman" w:hAnsi="Times New Roman" w:cs="Times New Roman"/>
          <w:lang w:val="en-CA"/>
        </w:rPr>
        <w:t>many other high-income countries</w:t>
      </w:r>
      <w:r w:rsidRPr="001A18C1">
        <w:rPr>
          <w:rFonts w:ascii="Times New Roman" w:hAnsi="Times New Roman" w:cs="Times New Roman"/>
          <w:lang w:val="en-CA"/>
        </w:rPr>
        <w:t xml:space="preserve"> </w:t>
      </w:r>
      <w:r>
        <w:rPr>
          <w:rFonts w:ascii="Times New Roman" w:hAnsi="Times New Roman" w:cs="Times New Roman"/>
          <w:lang w:val="en-CA"/>
        </w:rPr>
        <w:t>ha</w:t>
      </w:r>
      <w:ins w:id="1" w:author="Magnuson" w:date="2019-09-27T08:41:00Z">
        <w:r w:rsidR="002933B7">
          <w:rPr>
            <w:rFonts w:ascii="Times New Roman" w:hAnsi="Times New Roman" w:cs="Times New Roman"/>
            <w:lang w:val="en-CA"/>
          </w:rPr>
          <w:t>ve</w:t>
        </w:r>
      </w:ins>
      <w:del w:id="2" w:author="Magnuson" w:date="2019-09-27T08:41:00Z">
        <w:r w:rsidDel="002933B7">
          <w:rPr>
            <w:rFonts w:ascii="Times New Roman" w:hAnsi="Times New Roman" w:cs="Times New Roman"/>
            <w:lang w:val="en-CA"/>
          </w:rPr>
          <w:delText>s</w:delText>
        </w:r>
      </w:del>
      <w:r>
        <w:rPr>
          <w:rFonts w:ascii="Times New Roman" w:hAnsi="Times New Roman" w:cs="Times New Roman"/>
          <w:lang w:val="en-CA"/>
        </w:rPr>
        <w:t xml:space="preserve"> </w:t>
      </w:r>
      <w:r w:rsidRPr="001A18C1">
        <w:rPr>
          <w:rFonts w:ascii="Times New Roman" w:hAnsi="Times New Roman" w:cs="Times New Roman"/>
          <w:lang w:val="en-CA"/>
        </w:rPr>
        <w:t xml:space="preserve">a sizable number of youth who </w:t>
      </w:r>
      <w:r>
        <w:rPr>
          <w:rFonts w:ascii="Times New Roman" w:hAnsi="Times New Roman" w:cs="Times New Roman"/>
          <w:lang w:val="en-CA"/>
        </w:rPr>
        <w:t xml:space="preserve">are transient or </w:t>
      </w:r>
      <w:del w:id="3" w:author="Magnuson" w:date="2019-09-17T08:15:00Z">
        <w:r w:rsidRPr="001A18C1" w:rsidDel="00DB14E0">
          <w:rPr>
            <w:rFonts w:ascii="Times New Roman" w:hAnsi="Times New Roman" w:cs="Times New Roman"/>
            <w:lang w:val="en-CA"/>
          </w:rPr>
          <w:delText xml:space="preserve"> </w:delText>
        </w:r>
      </w:del>
      <w:r>
        <w:rPr>
          <w:rFonts w:ascii="Times New Roman" w:hAnsi="Times New Roman" w:cs="Times New Roman"/>
          <w:lang w:val="en-CA"/>
        </w:rPr>
        <w:t>“</w:t>
      </w:r>
      <w:r w:rsidRPr="001A18C1">
        <w:rPr>
          <w:rFonts w:ascii="Times New Roman" w:hAnsi="Times New Roman" w:cs="Times New Roman"/>
          <w:lang w:val="en-CA"/>
        </w:rPr>
        <w:t>homeless</w:t>
      </w:r>
      <w:r w:rsidR="002933B7">
        <w:rPr>
          <w:rFonts w:ascii="Times New Roman" w:hAnsi="Times New Roman" w:cs="Times New Roman"/>
          <w:lang w:val="en-CA"/>
        </w:rPr>
        <w:t xml:space="preserve">,” a </w:t>
      </w:r>
      <w:r>
        <w:rPr>
          <w:rFonts w:ascii="Times New Roman" w:hAnsi="Times New Roman" w:cs="Times New Roman"/>
          <w:lang w:val="en-CA"/>
        </w:rPr>
        <w:t xml:space="preserve">term that is common in the literature, and most of these young people manage to successfully achieve adulthood. It is a premise of this book that the lifestyles, subcultures, and pathways of their world are familiar historically but have come to be seen as unique as a consequence of differential labelling of age-specific behaviour. </w:t>
      </w:r>
      <w:r w:rsidRPr="001A18C1">
        <w:rPr>
          <w:rFonts w:ascii="Times New Roman" w:hAnsi="Times New Roman" w:cs="Times New Roman"/>
          <w:lang w:val="en-CA"/>
        </w:rPr>
        <w:t xml:space="preserve">In </w:t>
      </w:r>
      <w:r>
        <w:rPr>
          <w:rFonts w:ascii="Times New Roman" w:hAnsi="Times New Roman" w:cs="Times New Roman"/>
          <w:lang w:val="en-CA"/>
        </w:rPr>
        <w:t xml:space="preserve">the chapters that follow, we present findings from our longitudinal study of </w:t>
      </w:r>
      <w:r w:rsidRPr="00147F16">
        <w:rPr>
          <w:rFonts w:ascii="Times New Roman" w:hAnsi="Times New Roman" w:cs="Times New Roman"/>
          <w:lang w:val="en-CA"/>
        </w:rPr>
        <w:t>“street-involved”</w:t>
      </w:r>
      <w:r>
        <w:rPr>
          <w:rFonts w:ascii="Times New Roman" w:hAnsi="Times New Roman" w:cs="Times New Roman"/>
          <w:lang w:val="en-CA"/>
        </w:rPr>
        <w:t xml:space="preserve"> youth, our preferred term for youth who are n</w:t>
      </w:r>
      <w:r w:rsidRPr="00147F16">
        <w:rPr>
          <w:rFonts w:ascii="Times New Roman" w:hAnsi="Times New Roman" w:cs="Times New Roman"/>
          <w:lang w:val="en-CA"/>
        </w:rPr>
        <w:t>ot living with their family, not going to school, and not working in the mainstream economy</w:t>
      </w:r>
      <w:r>
        <w:rPr>
          <w:rFonts w:ascii="Times New Roman" w:hAnsi="Times New Roman" w:cs="Times New Roman"/>
          <w:lang w:val="en-CA"/>
        </w:rPr>
        <w:t xml:space="preserve">. We highlight their independence and the consequences of this independence for their vulnerability and show how they exercised their independence at a young age is unique, even though it is their vulnerability that is familiar. </w:t>
      </w:r>
    </w:p>
    <w:p w14:paraId="3DB4B353" w14:textId="5F55CF87" w:rsidR="004A62E6" w:rsidRPr="001A18C1" w:rsidRDefault="004A62E6" w:rsidP="004A62E6">
      <w:pPr>
        <w:pStyle w:val="p3"/>
        <w:spacing w:line="480" w:lineRule="auto"/>
        <w:ind w:firstLine="720"/>
        <w:rPr>
          <w:rFonts w:ascii="Times New Roman" w:hAnsi="Times New Roman"/>
          <w:sz w:val="24"/>
          <w:szCs w:val="24"/>
        </w:rPr>
      </w:pPr>
      <w:r>
        <w:rPr>
          <w:rFonts w:ascii="Times New Roman" w:hAnsi="Times New Roman"/>
          <w:sz w:val="24"/>
          <w:szCs w:val="24"/>
        </w:rPr>
        <w:t xml:space="preserve">Below we describe </w:t>
      </w:r>
      <w:r w:rsidR="002933B7">
        <w:rPr>
          <w:rFonts w:ascii="Times New Roman" w:hAnsi="Times New Roman"/>
          <w:sz w:val="24"/>
          <w:szCs w:val="24"/>
        </w:rPr>
        <w:t>Julie’s life</w:t>
      </w:r>
      <w:r>
        <w:rPr>
          <w:rFonts w:ascii="Times New Roman" w:hAnsi="Times New Roman"/>
          <w:sz w:val="24"/>
          <w:szCs w:val="24"/>
        </w:rPr>
        <w:t xml:space="preserve"> as in illustration of</w:t>
      </w:r>
      <w:r w:rsidRPr="001A18C1">
        <w:rPr>
          <w:rFonts w:ascii="Times New Roman" w:hAnsi="Times New Roman"/>
          <w:sz w:val="24"/>
          <w:szCs w:val="24"/>
        </w:rPr>
        <w:t xml:space="preserve"> some of these ideas. At age 14 she decided that neither her life in formal education nor her life with her parents had a future, so she began to scout for a way to be independent of both. Eventually she </w:t>
      </w:r>
      <w:r>
        <w:rPr>
          <w:rFonts w:ascii="Times New Roman" w:hAnsi="Times New Roman"/>
          <w:sz w:val="24"/>
          <w:szCs w:val="24"/>
        </w:rPr>
        <w:t>succeeded</w:t>
      </w:r>
      <w:r w:rsidRPr="001A18C1">
        <w:rPr>
          <w:rFonts w:ascii="Times New Roman" w:hAnsi="Times New Roman"/>
          <w:sz w:val="24"/>
          <w:szCs w:val="24"/>
        </w:rPr>
        <w:t>, and in the early years</w:t>
      </w:r>
      <w:r>
        <w:rPr>
          <w:rFonts w:ascii="Times New Roman" w:hAnsi="Times New Roman"/>
          <w:sz w:val="24"/>
          <w:szCs w:val="24"/>
        </w:rPr>
        <w:t xml:space="preserve"> of independence</w:t>
      </w:r>
      <w:r w:rsidRPr="001A18C1">
        <w:rPr>
          <w:rFonts w:ascii="Times New Roman" w:hAnsi="Times New Roman"/>
          <w:sz w:val="24"/>
          <w:szCs w:val="24"/>
        </w:rPr>
        <w:t>, separated from school and parents, she experimented with lifestyle and life choices, with whom to be friends, and what to live for--choices characteristic of self-focus</w:t>
      </w:r>
      <w:r>
        <w:rPr>
          <w:rFonts w:ascii="Times New Roman" w:hAnsi="Times New Roman"/>
          <w:sz w:val="24"/>
          <w:szCs w:val="24"/>
        </w:rPr>
        <w:t xml:space="preserve"> and “a reflexive enterprise.”</w:t>
      </w:r>
      <w:r w:rsidRPr="001A18C1">
        <w:rPr>
          <w:rFonts w:ascii="Times New Roman" w:hAnsi="Times New Roman"/>
          <w:sz w:val="24"/>
          <w:szCs w:val="24"/>
        </w:rPr>
        <w:t xml:space="preserve"> As time went on, her identity as a street-involved youth was no longer enough, and she began thinking about and planning for future “possibilities,” especially about work, with some optimism and hope. </w:t>
      </w:r>
    </w:p>
    <w:p w14:paraId="58505C14" w14:textId="77777777" w:rsidR="004A62E6" w:rsidRPr="001A18C1" w:rsidRDefault="004A62E6" w:rsidP="004A62E6">
      <w:pPr>
        <w:widowControl w:val="0"/>
        <w:autoSpaceDE w:val="0"/>
        <w:autoSpaceDN w:val="0"/>
        <w:adjustRightInd w:val="0"/>
        <w:spacing w:line="480" w:lineRule="auto"/>
        <w:outlineLvl w:val="0"/>
        <w:rPr>
          <w:rFonts w:ascii="Times New Roman" w:hAnsi="Times New Roman" w:cs="Times New Roman"/>
        </w:rPr>
      </w:pPr>
      <w:r w:rsidRPr="001A18C1">
        <w:rPr>
          <w:rFonts w:ascii="Times New Roman" w:hAnsi="Times New Roman" w:cs="Times New Roman"/>
        </w:rPr>
        <w:t>&lt;1&gt;Julie</w:t>
      </w:r>
    </w:p>
    <w:p w14:paraId="1DE95ECF" w14:textId="77777777" w:rsidR="004A62E6" w:rsidRPr="001A18C1"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Julie was born on Vancouver Island</w:t>
      </w:r>
      <w:r>
        <w:rPr>
          <w:rFonts w:ascii="Times New Roman" w:hAnsi="Times New Roman" w:cs="Times New Roman"/>
        </w:rPr>
        <w:t>, Canada,</w:t>
      </w:r>
      <w:r w:rsidRPr="001A18C1">
        <w:rPr>
          <w:rFonts w:ascii="Times New Roman" w:hAnsi="Times New Roman" w:cs="Times New Roman"/>
        </w:rPr>
        <w:t xml:space="preserve"> and grew up with a younger sister. She </w:t>
      </w:r>
      <w:r w:rsidRPr="001A18C1">
        <w:rPr>
          <w:rFonts w:ascii="Times New Roman" w:hAnsi="Times New Roman" w:cs="Times New Roman"/>
        </w:rPr>
        <w:lastRenderedPageBreak/>
        <w:t xml:space="preserve">lived with both parents until age 12 when her parents separated. Like many other children, she </w:t>
      </w:r>
      <w:r>
        <w:rPr>
          <w:rFonts w:ascii="Times New Roman" w:hAnsi="Times New Roman" w:cs="Times New Roman"/>
        </w:rPr>
        <w:t xml:space="preserve">then </w:t>
      </w:r>
      <w:r w:rsidRPr="001A18C1">
        <w:rPr>
          <w:rFonts w:ascii="Times New Roman" w:hAnsi="Times New Roman" w:cs="Times New Roman"/>
        </w:rPr>
        <w:t>shuttled between her parents. Julie liked and still likes her parents; even after she became street-involved she had nothing criti</w:t>
      </w:r>
      <w:r>
        <w:rPr>
          <w:rFonts w:ascii="Times New Roman" w:hAnsi="Times New Roman" w:cs="Times New Roman"/>
        </w:rPr>
        <w:t xml:space="preserve">cal to say about them, </w:t>
      </w:r>
      <w:r w:rsidRPr="001A18C1">
        <w:rPr>
          <w:rFonts w:ascii="Times New Roman" w:hAnsi="Times New Roman" w:cs="Times New Roman"/>
        </w:rPr>
        <w:t xml:space="preserve">not common among the street-involved youth in our sample. Yet dividing her time between them became stressful, especially because of her mother’s escalating mental health difficulties, including depression. Her mother’s depression had been manageable before the separation, but it was different and more troublesome when it was just Julie and mom in the home. Part of the problem was that her mother refused to take medication or seek professional help. </w:t>
      </w:r>
    </w:p>
    <w:p w14:paraId="1CE6E220" w14:textId="77777777" w:rsidR="004A62E6" w:rsidRPr="001A18C1"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In addition, Julie did not have many friends growing up and often felt like an outcast at school. Teachers and a principal noticed and were concerned enough to recommend her to therapists. The teachers, in Julie’s view, “were the worst.” She found them to be inflexible, and she was placed in uninteresting “resource” programs rather than the regular classroom; she reported being too slow for the regular classroom and too quick for the resource programs. Nothing seemed to fit. The last school grade she completed was year 10, at about age 15 to 16, and she had frequently skipped school before finally stopping, saying she did not feel like going anymore. She did have aspirations to do more in school, another time, and she still wishes “teachers were more open-minded.” </w:t>
      </w:r>
    </w:p>
    <w:p w14:paraId="607D9E92" w14:textId="77777777" w:rsidR="004A62E6" w:rsidRPr="001A18C1"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At age 14 she began spending much of her time on the street, while still sleeping at her mom’s apartment. She started looking for a job so that she could move out, and then she moved in with an aunt as an interim step. At 17 she fi</w:t>
      </w:r>
      <w:r>
        <w:rPr>
          <w:rFonts w:ascii="Times New Roman" w:hAnsi="Times New Roman" w:cs="Times New Roman"/>
        </w:rPr>
        <w:t xml:space="preserve">nally found a reasonable </w:t>
      </w:r>
      <w:r w:rsidRPr="001A18C1">
        <w:rPr>
          <w:rFonts w:ascii="Times New Roman" w:hAnsi="Times New Roman" w:cs="Times New Roman"/>
        </w:rPr>
        <w:t xml:space="preserve">job and moved in with a roommate. The roommate did not work out well, and she left that apartment in a hurry, without a plan, and was homeless for a short time. As part of the complications of being homeless, she lost her job. Over the next two years she had less and less contact with her parents, especially with </w:t>
      </w:r>
      <w:r w:rsidRPr="001A18C1">
        <w:rPr>
          <w:rFonts w:ascii="Times New Roman" w:hAnsi="Times New Roman" w:cs="Times New Roman"/>
        </w:rPr>
        <w:lastRenderedPageBreak/>
        <w:t xml:space="preserve">her mother, and more time exposed to some of the temptations and risks of street life. She tried several drugs, including alcohol, pot, ecstasy, acid, mushrooms, heroin, and psychedelics. She was arrested once for illegal drug possession. She experienced some ongoing depression and emotional trauma but, like her mother, did not seek treatment for it. Early in her street experience Julie did have a boyfriend </w:t>
      </w:r>
      <w:r>
        <w:rPr>
          <w:rFonts w:ascii="Times New Roman" w:hAnsi="Times New Roman" w:cs="Times New Roman"/>
        </w:rPr>
        <w:t xml:space="preserve">who </w:t>
      </w:r>
      <w:r w:rsidRPr="001A18C1">
        <w:rPr>
          <w:rFonts w:ascii="Times New Roman" w:hAnsi="Times New Roman" w:cs="Times New Roman"/>
        </w:rPr>
        <w:t xml:space="preserve">she says was “negative a lot and he didn’t want to get any help or influence of any sort.”  She often felt confused and angry at the same time. </w:t>
      </w:r>
    </w:p>
    <w:p w14:paraId="4E3922AD" w14:textId="4FACD3D4" w:rsidR="004A62E6" w:rsidRPr="001A18C1" w:rsidRDefault="004A62E6" w:rsidP="004A62E6">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There was much trouble, and </w:t>
      </w:r>
      <w:r w:rsidR="002933B7">
        <w:rPr>
          <w:rFonts w:ascii="Times New Roman" w:hAnsi="Times New Roman" w:cs="Times New Roman"/>
        </w:rPr>
        <w:t>yet</w:t>
      </w:r>
      <w:r>
        <w:rPr>
          <w:rFonts w:ascii="Times New Roman" w:hAnsi="Times New Roman" w:cs="Times New Roman"/>
        </w:rPr>
        <w:t xml:space="preserve"> she </w:t>
      </w:r>
      <w:r w:rsidRPr="001A18C1">
        <w:rPr>
          <w:rFonts w:ascii="Times New Roman" w:hAnsi="Times New Roman" w:cs="Times New Roman"/>
        </w:rPr>
        <w:t xml:space="preserve">was </w:t>
      </w:r>
      <w:r w:rsidR="002933B7">
        <w:rPr>
          <w:rFonts w:ascii="Times New Roman" w:hAnsi="Times New Roman" w:cs="Times New Roman"/>
        </w:rPr>
        <w:t xml:space="preserve">still </w:t>
      </w:r>
      <w:r w:rsidRPr="001A18C1">
        <w:rPr>
          <w:rFonts w:ascii="Times New Roman" w:hAnsi="Times New Roman" w:cs="Times New Roman"/>
        </w:rPr>
        <w:t>managing her day-to-day life, working hard to find ways to make life better. She managed to find temporary places to stay</w:t>
      </w:r>
      <w:r>
        <w:rPr>
          <w:rFonts w:ascii="Times New Roman" w:hAnsi="Times New Roman" w:cs="Times New Roman"/>
        </w:rPr>
        <w:t xml:space="preserve">, however tenuous, and she again </w:t>
      </w:r>
      <w:r w:rsidRPr="001A18C1">
        <w:rPr>
          <w:rFonts w:ascii="Times New Roman" w:hAnsi="Times New Roman" w:cs="Times New Roman"/>
        </w:rPr>
        <w:t xml:space="preserve">obtained some </w:t>
      </w:r>
      <w:r>
        <w:rPr>
          <w:rFonts w:ascii="Times New Roman" w:hAnsi="Times New Roman" w:cs="Times New Roman"/>
        </w:rPr>
        <w:t xml:space="preserve">mainstream </w:t>
      </w:r>
      <w:r w:rsidRPr="001A18C1">
        <w:rPr>
          <w:rFonts w:ascii="Times New Roman" w:hAnsi="Times New Roman" w:cs="Times New Roman"/>
        </w:rPr>
        <w:t xml:space="preserve">income. Though she lost her health card at one point and thus access to her family doctor, she regularly visited the free youth clinic. She sought out help for learning about sex and sexuality, and she reported full control over her dating and sex life. When there was a crisis Julie sought help from friends, her father, and relatives. Her mother was notably absent from this list. Julie was usually happy, rarely lonely, and sometimes hopeful. She had a support group but missed intimacy and felt others had trouble being close to her. For a period of time she had emotional connections with counselors at the YMCA, but they all left their jobs and she did not know their replacements. </w:t>
      </w:r>
    </w:p>
    <w:p w14:paraId="00F4264F" w14:textId="77777777" w:rsidR="004A62E6" w:rsidRPr="001A18C1"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Many of Julie’s concerns at the time were typical of young people; the lesser concerns were “friends, just bullshit, landlords….” and doctors who don’t pay attention.” The longer-term interests were “…going to school, growing up, what do you wanna’ be, that was always a blank. I’d rather try a little bit of every field and see what I really want…. it’s all waiting to be seen and slowly pieced together.”  It was not obvious to her how she was going to reconnect with school and workplace opportunities where these identities could be tried.</w:t>
      </w:r>
    </w:p>
    <w:p w14:paraId="316E67E9" w14:textId="77777777" w:rsidR="004A62E6" w:rsidRPr="001A18C1"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For several </w:t>
      </w:r>
      <w:proofErr w:type="gramStart"/>
      <w:r w:rsidRPr="001A18C1">
        <w:rPr>
          <w:rFonts w:ascii="Times New Roman" w:hAnsi="Times New Roman" w:cs="Times New Roman"/>
        </w:rPr>
        <w:t>years</w:t>
      </w:r>
      <w:proofErr w:type="gramEnd"/>
      <w:r w:rsidRPr="001A18C1">
        <w:rPr>
          <w:rFonts w:ascii="Times New Roman" w:hAnsi="Times New Roman" w:cs="Times New Roman"/>
        </w:rPr>
        <w:t xml:space="preserve"> there had been considerable instability in housing, but eventually she </w:t>
      </w:r>
      <w:r w:rsidRPr="001A18C1">
        <w:rPr>
          <w:rFonts w:ascii="Times New Roman" w:hAnsi="Times New Roman" w:cs="Times New Roman"/>
        </w:rPr>
        <w:lastRenderedPageBreak/>
        <w:t xml:space="preserve">had obtained residence at a rooming house, and she also did gardening for in-kind payment of housing. By </w:t>
      </w:r>
      <w:r>
        <w:rPr>
          <w:rFonts w:ascii="Times New Roman" w:hAnsi="Times New Roman" w:cs="Times New Roman"/>
        </w:rPr>
        <w:t>contrast</w:t>
      </w:r>
      <w:r w:rsidRPr="001A18C1">
        <w:rPr>
          <w:rFonts w:ascii="Times New Roman" w:hAnsi="Times New Roman" w:cs="Times New Roman"/>
        </w:rPr>
        <w:t xml:space="preserve"> with her </w:t>
      </w:r>
      <w:r>
        <w:rPr>
          <w:rFonts w:ascii="Times New Roman" w:hAnsi="Times New Roman" w:cs="Times New Roman"/>
        </w:rPr>
        <w:t xml:space="preserve">lonely </w:t>
      </w:r>
      <w:r w:rsidRPr="001A18C1">
        <w:rPr>
          <w:rFonts w:ascii="Times New Roman" w:hAnsi="Times New Roman" w:cs="Times New Roman"/>
        </w:rPr>
        <w:t xml:space="preserve">childhood, in her street-involved life she reported having friends, and the number of these grew steadily as time went by. By age 20 she thought she had 15 close friends, a dramatic improvement. Most were also street-involved and also involved in the street economy. About half received money from panhandling and from other friends, and some received help from family. </w:t>
      </w:r>
    </w:p>
    <w:p w14:paraId="73952CDC" w14:textId="29FBEF38" w:rsidR="004A62E6" w:rsidRPr="001A18C1"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Later, at age 22</w:t>
      </w:r>
      <w:r>
        <w:rPr>
          <w:rFonts w:ascii="Times New Roman" w:hAnsi="Times New Roman" w:cs="Times New Roman"/>
        </w:rPr>
        <w:t>,</w:t>
      </w:r>
      <w:r w:rsidRPr="001A18C1">
        <w:rPr>
          <w:rFonts w:ascii="Times New Roman" w:hAnsi="Times New Roman" w:cs="Times New Roman"/>
        </w:rPr>
        <w:t xml:space="preserve"> Julie had acquired a </w:t>
      </w:r>
      <w:r>
        <w:rPr>
          <w:rFonts w:ascii="Times New Roman" w:hAnsi="Times New Roman" w:cs="Times New Roman"/>
        </w:rPr>
        <w:t>part-time job, earning a</w:t>
      </w:r>
      <w:r w:rsidR="002933B7">
        <w:rPr>
          <w:rFonts w:ascii="Times New Roman" w:hAnsi="Times New Roman" w:cs="Times New Roman"/>
        </w:rPr>
        <w:t xml:space="preserve"> small amount of cash each week, though her housing options were fragile again.</w:t>
      </w:r>
      <w:r>
        <w:rPr>
          <w:rFonts w:ascii="Times New Roman" w:hAnsi="Times New Roman" w:cs="Times New Roman"/>
        </w:rPr>
        <w:t xml:space="preserve"> In addition to her own need for cash, </w:t>
      </w:r>
      <w:r w:rsidRPr="001A18C1">
        <w:rPr>
          <w:rFonts w:ascii="Times New Roman" w:hAnsi="Times New Roman" w:cs="Times New Roman"/>
        </w:rPr>
        <w:t xml:space="preserve">she also shared some of it with friends, and they shared with her. She received an additional $75 per week from </w:t>
      </w:r>
      <w:r>
        <w:rPr>
          <w:rFonts w:ascii="Times New Roman" w:hAnsi="Times New Roman" w:cs="Times New Roman"/>
        </w:rPr>
        <w:t xml:space="preserve">busking (receiving money for performance on the street) </w:t>
      </w:r>
      <w:r w:rsidRPr="001A18C1">
        <w:rPr>
          <w:rFonts w:ascii="Times New Roman" w:hAnsi="Times New Roman" w:cs="Times New Roman"/>
        </w:rPr>
        <w:t>and</w:t>
      </w:r>
      <w:r>
        <w:rPr>
          <w:rFonts w:ascii="Times New Roman" w:hAnsi="Times New Roman" w:cs="Times New Roman"/>
        </w:rPr>
        <w:t xml:space="preserve"> estimated a total of about </w:t>
      </w:r>
      <w:r w:rsidRPr="001A18C1">
        <w:rPr>
          <w:rFonts w:ascii="Times New Roman" w:hAnsi="Times New Roman" w:cs="Times New Roman"/>
        </w:rPr>
        <w:t xml:space="preserve">$150 of income per week. She had also tried to make money by selling items on the street. She worried about a lack of basic necessities and was sometimes stressed by “not always being able to get by.”  She occasionally used food banks and an emergency service that provided boxed food for youth. </w:t>
      </w:r>
    </w:p>
    <w:p w14:paraId="3CE6E9BF" w14:textId="2C9A9C61" w:rsidR="004A62E6" w:rsidRPr="001A18C1"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r>
      <w:r>
        <w:rPr>
          <w:rFonts w:ascii="Times New Roman" w:hAnsi="Times New Roman" w:cs="Times New Roman"/>
        </w:rPr>
        <w:t xml:space="preserve">She was also happy, </w:t>
      </w:r>
      <w:r w:rsidRPr="001A18C1">
        <w:rPr>
          <w:rFonts w:ascii="Times New Roman" w:hAnsi="Times New Roman" w:cs="Times New Roman"/>
        </w:rPr>
        <w:t>probably at least in part a consequence of a new boyfriend who treated her well and with wh</w:t>
      </w:r>
      <w:r>
        <w:rPr>
          <w:rFonts w:ascii="Times New Roman" w:hAnsi="Times New Roman" w:cs="Times New Roman"/>
        </w:rPr>
        <w:t xml:space="preserve">om she was living. She had </w:t>
      </w:r>
      <w:r w:rsidRPr="001A18C1">
        <w:rPr>
          <w:rFonts w:ascii="Times New Roman" w:hAnsi="Times New Roman" w:cs="Times New Roman"/>
        </w:rPr>
        <w:t>continued to apply for jobs and was hopeful about the prospects. There had been some recent turnover in her friendship network, acquiring some new friends who were motivated rather than “people who don’t want to do anything with their life.” Her support system was now her dad, her partner, and a few new friends. She still busked occasionally to supplement her income, but she was hoping to stop if she obtained one of the new jobs. Applying for jobs gave her everyday life a rhythm, and she was hopeful that having a full</w:t>
      </w:r>
      <w:r w:rsidR="002933B7">
        <w:rPr>
          <w:rFonts w:ascii="Times New Roman" w:hAnsi="Times New Roman" w:cs="Times New Roman"/>
        </w:rPr>
        <w:t xml:space="preserve">-time job would continue that: </w:t>
      </w:r>
      <w:r w:rsidRPr="001A18C1">
        <w:rPr>
          <w:rFonts w:ascii="Times New Roman" w:hAnsi="Times New Roman" w:cs="Times New Roman"/>
        </w:rPr>
        <w:t>“…playing video games and watching TV doesn’t count.”</w:t>
      </w:r>
    </w:p>
    <w:p w14:paraId="01A22353" w14:textId="11DDF41B" w:rsidR="004A62E6" w:rsidRPr="001A18C1" w:rsidRDefault="004A62E6" w:rsidP="004A62E6">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lastRenderedPageBreak/>
        <w:t>As always, her mom’s mental health was still a problem and “a big</w:t>
      </w:r>
      <w:r>
        <w:rPr>
          <w:rFonts w:ascii="Times New Roman" w:hAnsi="Times New Roman" w:cs="Times New Roman"/>
        </w:rPr>
        <w:t xml:space="preserve"> emotional concern.” This was striking, </w:t>
      </w:r>
      <w:r w:rsidRPr="001A18C1">
        <w:rPr>
          <w:rFonts w:ascii="Times New Roman" w:hAnsi="Times New Roman" w:cs="Times New Roman"/>
        </w:rPr>
        <w:t>because Julie had not lived with her mother for many years and for long periods of time did not have contact with her mother.</w:t>
      </w:r>
      <w:r>
        <w:rPr>
          <w:rFonts w:ascii="Times New Roman" w:hAnsi="Times New Roman" w:cs="Times New Roman"/>
        </w:rPr>
        <w:t xml:space="preserve"> Still, Julie thought about her and cared about her.</w:t>
      </w:r>
      <w:r w:rsidRPr="001A18C1">
        <w:rPr>
          <w:rFonts w:ascii="Times New Roman" w:hAnsi="Times New Roman" w:cs="Times New Roman"/>
        </w:rPr>
        <w:t xml:space="preserve"> </w:t>
      </w:r>
      <w:r>
        <w:rPr>
          <w:rFonts w:ascii="Times New Roman" w:hAnsi="Times New Roman" w:cs="Times New Roman"/>
        </w:rPr>
        <w:t xml:space="preserve">Over time </w:t>
      </w:r>
      <w:r w:rsidRPr="001A18C1">
        <w:rPr>
          <w:rFonts w:ascii="Times New Roman" w:hAnsi="Times New Roman" w:cs="Times New Roman"/>
        </w:rPr>
        <w:t xml:space="preserve">Julie </w:t>
      </w:r>
      <w:r>
        <w:rPr>
          <w:rFonts w:ascii="Times New Roman" w:hAnsi="Times New Roman" w:cs="Times New Roman"/>
        </w:rPr>
        <w:t xml:space="preserve">spent </w:t>
      </w:r>
      <w:r w:rsidRPr="001A18C1">
        <w:rPr>
          <w:rFonts w:ascii="Times New Roman" w:hAnsi="Times New Roman" w:cs="Times New Roman"/>
        </w:rPr>
        <w:t>less time “downtown” and more time with relatives, incl</w:t>
      </w:r>
      <w:r w:rsidR="002933B7">
        <w:rPr>
          <w:rFonts w:ascii="Times New Roman" w:hAnsi="Times New Roman" w:cs="Times New Roman"/>
        </w:rPr>
        <w:t xml:space="preserve">uding her grandma. Things </w:t>
      </w:r>
      <w:r w:rsidRPr="001A18C1">
        <w:rPr>
          <w:rFonts w:ascii="Times New Roman" w:hAnsi="Times New Roman" w:cs="Times New Roman"/>
        </w:rPr>
        <w:t>seem</w:t>
      </w:r>
      <w:r>
        <w:rPr>
          <w:rFonts w:ascii="Times New Roman" w:hAnsi="Times New Roman" w:cs="Times New Roman"/>
        </w:rPr>
        <w:t>ed</w:t>
      </w:r>
      <w:r w:rsidRPr="001A18C1">
        <w:rPr>
          <w:rFonts w:ascii="Times New Roman" w:hAnsi="Times New Roman" w:cs="Times New Roman"/>
        </w:rPr>
        <w:t xml:space="preserve"> to be going well, although she had yet to locate a full-time job. She wanted enough money for a computer and a little space to work on school things, in preparation for going back to school. It was a signal that her relationship to the street changed when she started to worry about the drug use of some of her friends, about “kids having kids,” and had some ideas about the right age to become sexually active and what people should know before they did. </w:t>
      </w:r>
    </w:p>
    <w:p w14:paraId="4431DFF3" w14:textId="0B94A906" w:rsidR="004A62E6" w:rsidRDefault="004A62E6" w:rsidP="004A62E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 xml:space="preserve"> </w:t>
      </w:r>
      <w:r w:rsidRPr="001A18C1">
        <w:rPr>
          <w:rFonts w:ascii="Times New Roman" w:hAnsi="Times New Roman" w:cs="Times New Roman"/>
        </w:rPr>
        <w:tab/>
        <w:t xml:space="preserve"> Within another year, Julie had acquired a job cleaning a restaurant, and the rest of her life was going well. She still had the same boyfriend who continued to treat her well, and things seemed to be looking up, in her mind. And yet she was impressively economically fragile and the housing stability challenges had not improved: In the 60 days prior to the final interview she had stayed with a parent for 12 nights, 14 nights at a friend’s place, and 10 nights at a youth shelter, mostly to get out of the rain and to take a break from street life.  She had also stayed with her father, friends, and her partner. </w:t>
      </w:r>
      <w:r>
        <w:rPr>
          <w:rFonts w:ascii="Times New Roman" w:hAnsi="Times New Roman" w:cs="Times New Roman"/>
        </w:rPr>
        <w:t xml:space="preserve">Julie was independent and responsible even while instability </w:t>
      </w:r>
      <w:commentRangeStart w:id="4"/>
      <w:commentRangeStart w:id="5"/>
      <w:r>
        <w:rPr>
          <w:rFonts w:ascii="Times New Roman" w:hAnsi="Times New Roman" w:cs="Times New Roman"/>
        </w:rPr>
        <w:t>continued</w:t>
      </w:r>
      <w:commentRangeEnd w:id="4"/>
      <w:r w:rsidR="00BE36B7">
        <w:rPr>
          <w:rStyle w:val="CommentReference"/>
          <w:rFonts w:eastAsiaTheme="minorEastAsia"/>
        </w:rPr>
        <w:commentReference w:id="4"/>
      </w:r>
      <w:r>
        <w:rPr>
          <w:rFonts w:ascii="Times New Roman" w:hAnsi="Times New Roman" w:cs="Times New Roman"/>
        </w:rPr>
        <w:t>.</w:t>
      </w:r>
      <w:commentRangeEnd w:id="5"/>
      <w:r w:rsidR="0083729F">
        <w:rPr>
          <w:rStyle w:val="CommentReference"/>
          <w:rFonts w:eastAsiaTheme="minorEastAsia"/>
        </w:rPr>
        <w:commentReference w:id="5"/>
      </w:r>
    </w:p>
    <w:p w14:paraId="5B8458E4" w14:textId="2F6EA9E1" w:rsidR="00BC5C8D" w:rsidRDefault="00BC5C8D" w:rsidP="004A62E6">
      <w:pPr>
        <w:widowControl w:val="0"/>
        <w:autoSpaceDE w:val="0"/>
        <w:autoSpaceDN w:val="0"/>
        <w:adjustRightInd w:val="0"/>
        <w:spacing w:line="480" w:lineRule="auto"/>
        <w:rPr>
          <w:rFonts w:ascii="Times New Roman" w:hAnsi="Times New Roman" w:cs="Times New Roman"/>
        </w:rPr>
      </w:pPr>
      <w:r>
        <w:rPr>
          <w:rFonts w:ascii="Times New Roman" w:hAnsi="Times New Roman" w:cs="Times New Roman"/>
        </w:rPr>
        <w:t>&lt;1&gt; Background</w:t>
      </w:r>
    </w:p>
    <w:p w14:paraId="6473DBD2" w14:textId="665EF220" w:rsidR="001B129E" w:rsidRPr="001A18C1" w:rsidRDefault="00D02CBC" w:rsidP="005964CE">
      <w:pPr>
        <w:spacing w:line="480" w:lineRule="auto"/>
        <w:ind w:firstLine="720"/>
        <w:rPr>
          <w:rFonts w:ascii="Times New Roman" w:hAnsi="Times New Roman" w:cs="Times New Roman"/>
          <w:lang w:val="en-CA"/>
        </w:rPr>
      </w:pPr>
      <w:r w:rsidRPr="001A18C1">
        <w:rPr>
          <w:rFonts w:ascii="Times New Roman" w:hAnsi="Times New Roman" w:cs="Times New Roman"/>
          <w:lang w:val="en-CA"/>
        </w:rPr>
        <w:t xml:space="preserve">In Canada “transient youth” were the focus of a series of meetings and reports from </w:t>
      </w:r>
      <w:r w:rsidR="001B129E" w:rsidRPr="001A18C1">
        <w:rPr>
          <w:rFonts w:ascii="Times New Roman" w:hAnsi="Times New Roman" w:cs="Times New Roman"/>
          <w:lang w:val="en-CA"/>
        </w:rPr>
        <w:t xml:space="preserve">1969 to </w:t>
      </w:r>
      <w:r w:rsidRPr="001A18C1">
        <w:rPr>
          <w:rFonts w:ascii="Times New Roman" w:hAnsi="Times New Roman" w:cs="Times New Roman"/>
          <w:lang w:val="en-CA"/>
        </w:rPr>
        <w:t>1971</w:t>
      </w:r>
      <w:r w:rsidR="000237AB" w:rsidRPr="001A18C1">
        <w:rPr>
          <w:rFonts w:ascii="Times New Roman" w:hAnsi="Times New Roman" w:cs="Times New Roman"/>
          <w:lang w:val="en-CA"/>
        </w:rPr>
        <w:t xml:space="preserve"> (</w:t>
      </w:r>
      <w:r w:rsidR="0066171A" w:rsidRPr="001A18C1">
        <w:rPr>
          <w:rFonts w:ascii="Times New Roman" w:hAnsi="Times New Roman" w:cs="Times New Roman"/>
          <w:lang w:val="en-CA"/>
        </w:rPr>
        <w:t xml:space="preserve">Canadian Council on Social Development, 1970, 1971; </w:t>
      </w:r>
      <w:r w:rsidR="000237AB" w:rsidRPr="001A18C1">
        <w:rPr>
          <w:rFonts w:ascii="Times New Roman" w:hAnsi="Times New Roman" w:cs="Times New Roman"/>
          <w:lang w:val="en-CA"/>
        </w:rPr>
        <w:t>Canadian Welfare Council, 1970; National Consul</w:t>
      </w:r>
      <w:r w:rsidR="0066171A" w:rsidRPr="001A18C1">
        <w:rPr>
          <w:rFonts w:ascii="Times New Roman" w:hAnsi="Times New Roman" w:cs="Times New Roman"/>
          <w:lang w:val="en-CA"/>
        </w:rPr>
        <w:t>tation on Transient Youth, 1970</w:t>
      </w:r>
      <w:r w:rsidR="000237AB" w:rsidRPr="001A18C1">
        <w:rPr>
          <w:rFonts w:ascii="Times New Roman" w:hAnsi="Times New Roman" w:cs="Times New Roman"/>
          <w:lang w:val="en-CA"/>
        </w:rPr>
        <w:t>)</w:t>
      </w:r>
      <w:r w:rsidRPr="001A18C1">
        <w:rPr>
          <w:rFonts w:ascii="Times New Roman" w:hAnsi="Times New Roman" w:cs="Times New Roman"/>
          <w:lang w:val="en-CA"/>
        </w:rPr>
        <w:t xml:space="preserve">. Transient youth were </w:t>
      </w:r>
      <w:r w:rsidR="001B129E" w:rsidRPr="001A18C1">
        <w:rPr>
          <w:rFonts w:ascii="Times New Roman" w:hAnsi="Times New Roman" w:cs="Times New Roman"/>
          <w:lang w:val="en-CA"/>
        </w:rPr>
        <w:t xml:space="preserve">defined as those who were not in school, not working, and without a fixed address. </w:t>
      </w:r>
      <w:r w:rsidR="00793AB4" w:rsidRPr="001A18C1">
        <w:rPr>
          <w:rFonts w:ascii="Times New Roman" w:hAnsi="Times New Roman" w:cs="Times New Roman"/>
          <w:lang w:val="en-CA"/>
        </w:rPr>
        <w:t xml:space="preserve">It was noted that there seemed </w:t>
      </w:r>
      <w:r w:rsidR="00793AB4" w:rsidRPr="001A18C1">
        <w:rPr>
          <w:rFonts w:ascii="Times New Roman" w:hAnsi="Times New Roman" w:cs="Times New Roman"/>
          <w:lang w:val="en-CA"/>
        </w:rPr>
        <w:lastRenderedPageBreak/>
        <w:t>to be a</w:t>
      </w:r>
      <w:r w:rsidR="00476039" w:rsidRPr="001A18C1">
        <w:rPr>
          <w:rFonts w:ascii="Times New Roman" w:hAnsi="Times New Roman" w:cs="Times New Roman"/>
          <w:lang w:val="en-CA"/>
        </w:rPr>
        <w:t>n</w:t>
      </w:r>
      <w:r w:rsidR="00793AB4" w:rsidRPr="001A18C1">
        <w:rPr>
          <w:rFonts w:ascii="Times New Roman" w:hAnsi="Times New Roman" w:cs="Times New Roman"/>
          <w:lang w:val="en-CA"/>
        </w:rPr>
        <w:t xml:space="preserve"> increase in</w:t>
      </w:r>
      <w:r w:rsidR="009249E4" w:rsidRPr="001A18C1">
        <w:rPr>
          <w:rFonts w:ascii="Times New Roman" w:hAnsi="Times New Roman" w:cs="Times New Roman"/>
          <w:lang w:val="en-CA"/>
        </w:rPr>
        <w:t xml:space="preserve"> the</w:t>
      </w:r>
      <w:r w:rsidR="00E82085">
        <w:rPr>
          <w:rFonts w:ascii="Times New Roman" w:hAnsi="Times New Roman" w:cs="Times New Roman"/>
          <w:lang w:val="en-CA"/>
        </w:rPr>
        <w:t>ir</w:t>
      </w:r>
      <w:r w:rsidR="009249E4" w:rsidRPr="001A18C1">
        <w:rPr>
          <w:rFonts w:ascii="Times New Roman" w:hAnsi="Times New Roman" w:cs="Times New Roman"/>
          <w:lang w:val="en-CA"/>
        </w:rPr>
        <w:t xml:space="preserve"> numbers, and yet </w:t>
      </w:r>
      <w:r w:rsidR="003D42E8" w:rsidRPr="001A18C1">
        <w:rPr>
          <w:rFonts w:ascii="Times New Roman" w:hAnsi="Times New Roman" w:cs="Times New Roman"/>
          <w:lang w:val="en-CA"/>
        </w:rPr>
        <w:t>the reports included little</w:t>
      </w:r>
      <w:r w:rsidR="00793AB4" w:rsidRPr="001A18C1">
        <w:rPr>
          <w:rFonts w:ascii="Times New Roman" w:hAnsi="Times New Roman" w:cs="Times New Roman"/>
          <w:lang w:val="en-CA"/>
        </w:rPr>
        <w:t xml:space="preserve"> description of the risks or threats </w:t>
      </w:r>
      <w:r w:rsidRPr="001A18C1">
        <w:rPr>
          <w:rFonts w:ascii="Times New Roman" w:hAnsi="Times New Roman" w:cs="Times New Roman"/>
          <w:lang w:val="en-CA"/>
        </w:rPr>
        <w:t xml:space="preserve">to or from </w:t>
      </w:r>
      <w:proofErr w:type="gramStart"/>
      <w:r w:rsidRPr="001A18C1">
        <w:rPr>
          <w:rFonts w:ascii="Times New Roman" w:hAnsi="Times New Roman" w:cs="Times New Roman"/>
          <w:lang w:val="en-CA"/>
        </w:rPr>
        <w:t>these youth</w:t>
      </w:r>
      <w:proofErr w:type="gramEnd"/>
      <w:r w:rsidR="00BC5C8D">
        <w:rPr>
          <w:rFonts w:ascii="Times New Roman" w:hAnsi="Times New Roman" w:cs="Times New Roman"/>
          <w:lang w:val="en-CA"/>
        </w:rPr>
        <w:t xml:space="preserve"> and </w:t>
      </w:r>
      <w:r w:rsidR="003F570E">
        <w:rPr>
          <w:rFonts w:ascii="Times New Roman" w:hAnsi="Times New Roman" w:cs="Times New Roman"/>
          <w:lang w:val="en-CA"/>
        </w:rPr>
        <w:t>only a little</w:t>
      </w:r>
      <w:r w:rsidR="004C7DC5" w:rsidRPr="001A18C1">
        <w:rPr>
          <w:rFonts w:ascii="Times New Roman" w:hAnsi="Times New Roman" w:cs="Times New Roman"/>
          <w:lang w:val="en-CA"/>
        </w:rPr>
        <w:t xml:space="preserve"> di</w:t>
      </w:r>
      <w:r w:rsidR="003D42E8" w:rsidRPr="001A18C1">
        <w:rPr>
          <w:rFonts w:ascii="Times New Roman" w:hAnsi="Times New Roman" w:cs="Times New Roman"/>
          <w:lang w:val="en-CA"/>
        </w:rPr>
        <w:t>scussion of the ne</w:t>
      </w:r>
      <w:r w:rsidR="00C249D6">
        <w:rPr>
          <w:rFonts w:ascii="Times New Roman" w:hAnsi="Times New Roman" w:cs="Times New Roman"/>
          <w:lang w:val="en-CA"/>
        </w:rPr>
        <w:t>ed to protect</w:t>
      </w:r>
      <w:r w:rsidR="00E82085">
        <w:rPr>
          <w:rFonts w:ascii="Times New Roman" w:hAnsi="Times New Roman" w:cs="Times New Roman"/>
          <w:lang w:val="en-CA"/>
        </w:rPr>
        <w:t xml:space="preserve"> them</w:t>
      </w:r>
      <w:r w:rsidR="003D42E8" w:rsidRPr="001A18C1">
        <w:rPr>
          <w:rFonts w:ascii="Times New Roman" w:hAnsi="Times New Roman" w:cs="Times New Roman"/>
          <w:lang w:val="en-CA"/>
        </w:rPr>
        <w:t>.</w:t>
      </w:r>
      <w:r w:rsidR="004C7DC5" w:rsidRPr="001A18C1">
        <w:rPr>
          <w:rFonts w:ascii="Times New Roman" w:hAnsi="Times New Roman" w:cs="Times New Roman"/>
          <w:lang w:val="en-CA"/>
        </w:rPr>
        <w:t xml:space="preserve"> </w:t>
      </w:r>
      <w:r w:rsidR="007B64D5" w:rsidRPr="001A18C1">
        <w:rPr>
          <w:rFonts w:ascii="Times New Roman" w:hAnsi="Times New Roman" w:cs="Times New Roman"/>
          <w:lang w:val="en-CA"/>
        </w:rPr>
        <w:t xml:space="preserve">The recommendations </w:t>
      </w:r>
      <w:r w:rsidR="00793AB4" w:rsidRPr="001A18C1">
        <w:rPr>
          <w:rFonts w:ascii="Times New Roman" w:hAnsi="Times New Roman" w:cs="Times New Roman"/>
          <w:lang w:val="en-CA"/>
        </w:rPr>
        <w:t xml:space="preserve">for addressing the situation </w:t>
      </w:r>
      <w:r w:rsidR="007B64D5" w:rsidRPr="001A18C1">
        <w:rPr>
          <w:rFonts w:ascii="Times New Roman" w:hAnsi="Times New Roman" w:cs="Times New Roman"/>
          <w:lang w:val="en-CA"/>
        </w:rPr>
        <w:t>included establishin</w:t>
      </w:r>
      <w:r w:rsidR="004C7DC5" w:rsidRPr="001A18C1">
        <w:rPr>
          <w:rFonts w:ascii="Times New Roman" w:hAnsi="Times New Roman" w:cs="Times New Roman"/>
          <w:lang w:val="en-CA"/>
        </w:rPr>
        <w:t xml:space="preserve">g hostels </w:t>
      </w:r>
      <w:r w:rsidR="006D4F21" w:rsidRPr="001A18C1">
        <w:rPr>
          <w:rFonts w:ascii="Times New Roman" w:hAnsi="Times New Roman" w:cs="Times New Roman"/>
          <w:lang w:val="en-CA"/>
        </w:rPr>
        <w:t>and youth-oriented progra</w:t>
      </w:r>
      <w:r w:rsidR="00275D05">
        <w:rPr>
          <w:rFonts w:ascii="Times New Roman" w:hAnsi="Times New Roman" w:cs="Times New Roman"/>
          <w:lang w:val="en-CA"/>
        </w:rPr>
        <w:t>mming</w:t>
      </w:r>
      <w:r w:rsidR="006D4F21" w:rsidRPr="001A18C1">
        <w:rPr>
          <w:rFonts w:ascii="Times New Roman" w:hAnsi="Times New Roman" w:cs="Times New Roman"/>
          <w:lang w:val="en-CA"/>
        </w:rPr>
        <w:t>.</w:t>
      </w:r>
      <w:r w:rsidR="003F570E">
        <w:rPr>
          <w:rFonts w:ascii="Times New Roman" w:hAnsi="Times New Roman" w:cs="Times New Roman"/>
          <w:lang w:val="en-CA"/>
        </w:rPr>
        <w:t xml:space="preserve"> This sober approach may reflect</w:t>
      </w:r>
      <w:r w:rsidR="00275D05">
        <w:rPr>
          <w:rFonts w:ascii="Times New Roman" w:hAnsi="Times New Roman" w:cs="Times New Roman"/>
          <w:lang w:val="en-CA"/>
        </w:rPr>
        <w:t xml:space="preserve"> a common understanding at the </w:t>
      </w:r>
      <w:r w:rsidR="003F570E">
        <w:rPr>
          <w:rFonts w:ascii="Times New Roman" w:hAnsi="Times New Roman" w:cs="Times New Roman"/>
          <w:lang w:val="en-CA"/>
        </w:rPr>
        <w:t>time that exploration—and making mistakes—is a core activity of adolescence and youthhood.</w:t>
      </w:r>
    </w:p>
    <w:p w14:paraId="4BC4EE8A" w14:textId="47A5B297" w:rsidR="00ED1F61" w:rsidRPr="001A18C1" w:rsidRDefault="006D4F21" w:rsidP="00A92F01">
      <w:pPr>
        <w:spacing w:line="480" w:lineRule="auto"/>
        <w:ind w:firstLine="720"/>
        <w:rPr>
          <w:rFonts w:ascii="Times New Roman" w:hAnsi="Times New Roman" w:cs="Times New Roman"/>
          <w:lang w:val="en-CA"/>
        </w:rPr>
      </w:pPr>
      <w:r w:rsidRPr="001A18C1">
        <w:rPr>
          <w:rFonts w:ascii="Times New Roman" w:hAnsi="Times New Roman" w:cs="Times New Roman"/>
          <w:lang w:val="en-CA"/>
        </w:rPr>
        <w:t xml:space="preserve">In </w:t>
      </w:r>
      <w:r w:rsidR="00E82085">
        <w:rPr>
          <w:rFonts w:ascii="Times New Roman" w:hAnsi="Times New Roman" w:cs="Times New Roman"/>
          <w:lang w:val="en-CA"/>
        </w:rPr>
        <w:t>recent</w:t>
      </w:r>
      <w:r w:rsidRPr="001A18C1">
        <w:rPr>
          <w:rFonts w:ascii="Times New Roman" w:hAnsi="Times New Roman" w:cs="Times New Roman"/>
          <w:lang w:val="en-CA"/>
        </w:rPr>
        <w:t xml:space="preserve"> </w:t>
      </w:r>
      <w:proofErr w:type="gramStart"/>
      <w:r w:rsidRPr="001A18C1">
        <w:rPr>
          <w:rFonts w:ascii="Times New Roman" w:hAnsi="Times New Roman" w:cs="Times New Roman"/>
          <w:lang w:val="en-CA"/>
        </w:rPr>
        <w:t>decades</w:t>
      </w:r>
      <w:proofErr w:type="gramEnd"/>
      <w:r w:rsidR="00793AB4" w:rsidRPr="001A18C1">
        <w:rPr>
          <w:rFonts w:ascii="Times New Roman" w:hAnsi="Times New Roman" w:cs="Times New Roman"/>
          <w:lang w:val="en-CA"/>
        </w:rPr>
        <w:t xml:space="preserve"> </w:t>
      </w:r>
      <w:r w:rsidR="00D43394">
        <w:rPr>
          <w:rFonts w:ascii="Times New Roman" w:hAnsi="Times New Roman" w:cs="Times New Roman"/>
          <w:lang w:val="en-CA"/>
        </w:rPr>
        <w:t xml:space="preserve">the intensity of </w:t>
      </w:r>
      <w:r w:rsidR="00793AB4" w:rsidRPr="001A18C1">
        <w:rPr>
          <w:rFonts w:ascii="Times New Roman" w:hAnsi="Times New Roman" w:cs="Times New Roman"/>
          <w:lang w:val="en-CA"/>
        </w:rPr>
        <w:t>expectatio</w:t>
      </w:r>
      <w:r w:rsidR="00D43394">
        <w:rPr>
          <w:rFonts w:ascii="Times New Roman" w:hAnsi="Times New Roman" w:cs="Times New Roman"/>
          <w:lang w:val="en-CA"/>
        </w:rPr>
        <w:t xml:space="preserve">ns </w:t>
      </w:r>
      <w:r w:rsidR="00626BAC">
        <w:rPr>
          <w:rFonts w:ascii="Times New Roman" w:hAnsi="Times New Roman" w:cs="Times New Roman"/>
          <w:lang w:val="en-CA"/>
        </w:rPr>
        <w:t xml:space="preserve">and hopes </w:t>
      </w:r>
      <w:r w:rsidR="00D43394">
        <w:rPr>
          <w:rFonts w:ascii="Times New Roman" w:hAnsi="Times New Roman" w:cs="Times New Roman"/>
          <w:lang w:val="en-CA"/>
        </w:rPr>
        <w:t>for</w:t>
      </w:r>
      <w:r w:rsidR="00FC171B" w:rsidRPr="001A18C1">
        <w:rPr>
          <w:rFonts w:ascii="Times New Roman" w:hAnsi="Times New Roman" w:cs="Times New Roman"/>
          <w:lang w:val="en-CA"/>
        </w:rPr>
        <w:t xml:space="preserve"> </w:t>
      </w:r>
      <w:r w:rsidR="005F3BB6">
        <w:rPr>
          <w:rFonts w:ascii="Times New Roman" w:hAnsi="Times New Roman" w:cs="Times New Roman"/>
          <w:lang w:val="en-CA"/>
        </w:rPr>
        <w:t xml:space="preserve">all young people </w:t>
      </w:r>
      <w:r w:rsidR="00E82085">
        <w:rPr>
          <w:rFonts w:ascii="Times New Roman" w:hAnsi="Times New Roman" w:cs="Times New Roman"/>
          <w:lang w:val="en-CA"/>
        </w:rPr>
        <w:t xml:space="preserve">in Canada </w:t>
      </w:r>
      <w:r w:rsidR="005F3BB6">
        <w:rPr>
          <w:rFonts w:ascii="Times New Roman" w:hAnsi="Times New Roman" w:cs="Times New Roman"/>
          <w:lang w:val="en-CA"/>
        </w:rPr>
        <w:t>have increased.</w:t>
      </w:r>
      <w:r w:rsidR="00793AB4" w:rsidRPr="001A18C1">
        <w:rPr>
          <w:rFonts w:ascii="Times New Roman" w:hAnsi="Times New Roman" w:cs="Times New Roman"/>
          <w:lang w:val="en-CA"/>
        </w:rPr>
        <w:t xml:space="preserve"> </w:t>
      </w:r>
      <w:r w:rsidR="00E82085">
        <w:rPr>
          <w:rFonts w:ascii="Times New Roman" w:hAnsi="Times New Roman" w:cs="Times New Roman"/>
          <w:lang w:val="en-CA"/>
        </w:rPr>
        <w:t>They are</w:t>
      </w:r>
      <w:r w:rsidR="00D02CBC" w:rsidRPr="001A18C1">
        <w:rPr>
          <w:rFonts w:ascii="Times New Roman" w:hAnsi="Times New Roman" w:cs="Times New Roman"/>
          <w:lang w:val="en-CA"/>
        </w:rPr>
        <w:t xml:space="preserve"> </w:t>
      </w:r>
      <w:r w:rsidR="00F619F8" w:rsidRPr="001A18C1">
        <w:rPr>
          <w:rFonts w:ascii="Times New Roman" w:hAnsi="Times New Roman" w:cs="Times New Roman"/>
          <w:lang w:val="en-CA"/>
        </w:rPr>
        <w:t>expect</w:t>
      </w:r>
      <w:r w:rsidR="00E82085">
        <w:rPr>
          <w:rFonts w:ascii="Times New Roman" w:hAnsi="Times New Roman" w:cs="Times New Roman"/>
          <w:lang w:val="en-CA"/>
        </w:rPr>
        <w:t>ed to</w:t>
      </w:r>
      <w:r w:rsidR="00601E33" w:rsidRPr="001A18C1">
        <w:rPr>
          <w:rFonts w:ascii="Times New Roman" w:hAnsi="Times New Roman" w:cs="Times New Roman"/>
          <w:lang w:val="en-CA"/>
        </w:rPr>
        <w:t xml:space="preserve"> achieve</w:t>
      </w:r>
      <w:r w:rsidR="00A92F01" w:rsidRPr="001A18C1">
        <w:rPr>
          <w:rFonts w:ascii="Times New Roman" w:hAnsi="Times New Roman" w:cs="Times New Roman"/>
          <w:lang w:val="en-CA"/>
        </w:rPr>
        <w:t xml:space="preserve"> </w:t>
      </w:r>
      <w:r w:rsidR="00BC5C8D">
        <w:rPr>
          <w:rFonts w:ascii="Times New Roman" w:hAnsi="Times New Roman" w:cs="Times New Roman"/>
          <w:lang w:val="en-CA"/>
        </w:rPr>
        <w:t xml:space="preserve">and perform </w:t>
      </w:r>
      <w:r w:rsidR="00A92F01" w:rsidRPr="001A18C1">
        <w:rPr>
          <w:rFonts w:ascii="Times New Roman" w:hAnsi="Times New Roman" w:cs="Times New Roman"/>
          <w:lang w:val="en-CA"/>
        </w:rPr>
        <w:t>at young ages</w:t>
      </w:r>
      <w:r w:rsidR="00601E33" w:rsidRPr="001A18C1">
        <w:rPr>
          <w:rFonts w:ascii="Times New Roman" w:hAnsi="Times New Roman" w:cs="Times New Roman"/>
          <w:lang w:val="en-CA"/>
        </w:rPr>
        <w:t xml:space="preserve"> and </w:t>
      </w:r>
      <w:r w:rsidR="008B111A" w:rsidRPr="001A18C1">
        <w:rPr>
          <w:rFonts w:ascii="Times New Roman" w:hAnsi="Times New Roman" w:cs="Times New Roman"/>
          <w:lang w:val="en-CA"/>
        </w:rPr>
        <w:t>adults worry more about youth.</w:t>
      </w:r>
      <w:r w:rsidR="00476039" w:rsidRPr="001A18C1">
        <w:rPr>
          <w:rFonts w:ascii="Times New Roman" w:hAnsi="Times New Roman" w:cs="Times New Roman"/>
          <w:lang w:val="en-CA"/>
        </w:rPr>
        <w:t xml:space="preserve"> </w:t>
      </w:r>
      <w:r w:rsidR="005F3BB6">
        <w:rPr>
          <w:rFonts w:ascii="Times New Roman" w:hAnsi="Times New Roman" w:cs="Times New Roman"/>
          <w:lang w:val="en-CA"/>
        </w:rPr>
        <w:t xml:space="preserve">A much higher proportion of </w:t>
      </w:r>
      <w:r w:rsidR="00793AB4" w:rsidRPr="001A18C1">
        <w:rPr>
          <w:rFonts w:ascii="Times New Roman" w:hAnsi="Times New Roman" w:cs="Times New Roman"/>
          <w:lang w:val="en-CA"/>
        </w:rPr>
        <w:t>youth graduate high school</w:t>
      </w:r>
      <w:r w:rsidR="005F3BB6">
        <w:rPr>
          <w:rFonts w:ascii="Times New Roman" w:hAnsi="Times New Roman" w:cs="Times New Roman"/>
          <w:lang w:val="en-CA"/>
        </w:rPr>
        <w:t xml:space="preserve">, and a majority of Canadian youth attend some type of post-secondary training or education. </w:t>
      </w:r>
      <w:r w:rsidR="00FC171B" w:rsidRPr="001A18C1">
        <w:rPr>
          <w:rFonts w:ascii="Times New Roman" w:hAnsi="Times New Roman" w:cs="Times New Roman"/>
          <w:lang w:val="en-CA"/>
        </w:rPr>
        <w:t>Fewer youth suffer infectious disea</w:t>
      </w:r>
      <w:r w:rsidR="009249E4" w:rsidRPr="001A18C1">
        <w:rPr>
          <w:rFonts w:ascii="Times New Roman" w:hAnsi="Times New Roman" w:cs="Times New Roman"/>
          <w:lang w:val="en-CA"/>
        </w:rPr>
        <w:t>se, disability, injury</w:t>
      </w:r>
      <w:r w:rsidR="005F3BB6">
        <w:rPr>
          <w:rFonts w:ascii="Times New Roman" w:hAnsi="Times New Roman" w:cs="Times New Roman"/>
          <w:lang w:val="en-CA"/>
        </w:rPr>
        <w:t>,</w:t>
      </w:r>
      <w:r w:rsidR="009249E4" w:rsidRPr="001A18C1">
        <w:rPr>
          <w:rFonts w:ascii="Times New Roman" w:hAnsi="Times New Roman" w:cs="Times New Roman"/>
          <w:lang w:val="en-CA"/>
        </w:rPr>
        <w:t xml:space="preserve"> or death, e</w:t>
      </w:r>
      <w:r w:rsidR="00ED1F61" w:rsidRPr="001A18C1">
        <w:rPr>
          <w:rFonts w:ascii="Times New Roman" w:hAnsi="Times New Roman" w:cs="Times New Roman"/>
          <w:lang w:val="en-CA"/>
        </w:rPr>
        <w:t>ven though there are still demographic</w:t>
      </w:r>
      <w:r w:rsidR="009249E4" w:rsidRPr="001A18C1">
        <w:rPr>
          <w:rFonts w:ascii="Times New Roman" w:hAnsi="Times New Roman" w:cs="Times New Roman"/>
          <w:lang w:val="en-CA"/>
        </w:rPr>
        <w:t xml:space="preserve"> inequities. </w:t>
      </w:r>
      <w:r w:rsidR="00076B96">
        <w:rPr>
          <w:rFonts w:ascii="Times New Roman" w:hAnsi="Times New Roman" w:cs="Times New Roman"/>
          <w:lang w:val="en-CA"/>
        </w:rPr>
        <w:t>P</w:t>
      </w:r>
      <w:r w:rsidR="00ED1F61" w:rsidRPr="001A18C1">
        <w:rPr>
          <w:rFonts w:ascii="Times New Roman" w:hAnsi="Times New Roman" w:cs="Times New Roman"/>
          <w:lang w:val="en-CA"/>
        </w:rPr>
        <w:t xml:space="preserve">arents, educators, and other </w:t>
      </w:r>
      <w:r w:rsidR="00076B96">
        <w:rPr>
          <w:rFonts w:ascii="Times New Roman" w:hAnsi="Times New Roman" w:cs="Times New Roman"/>
          <w:lang w:val="en-CA"/>
        </w:rPr>
        <w:t xml:space="preserve">professionals are expected and expect </w:t>
      </w:r>
      <w:r w:rsidR="00FC171B" w:rsidRPr="001A18C1">
        <w:rPr>
          <w:rFonts w:ascii="Times New Roman" w:hAnsi="Times New Roman" w:cs="Times New Roman"/>
          <w:lang w:val="en-CA"/>
        </w:rPr>
        <w:t>to “produce” h</w:t>
      </w:r>
      <w:r w:rsidR="003F570E">
        <w:rPr>
          <w:rFonts w:ascii="Times New Roman" w:hAnsi="Times New Roman" w:cs="Times New Roman"/>
          <w:lang w:val="en-CA"/>
        </w:rPr>
        <w:t xml:space="preserve">ealthy, resilient young people. </w:t>
      </w:r>
      <w:r w:rsidR="00076B96">
        <w:rPr>
          <w:rFonts w:ascii="Times New Roman" w:hAnsi="Times New Roman" w:cs="Times New Roman"/>
          <w:lang w:val="en-CA"/>
        </w:rPr>
        <w:t>Deviations from a “normal” life path are considered mistakes, failures, and threats to one’s future.</w:t>
      </w:r>
      <w:r w:rsidR="00BC5C8D">
        <w:rPr>
          <w:rFonts w:ascii="Times New Roman" w:hAnsi="Times New Roman" w:cs="Times New Roman"/>
          <w:lang w:val="en-CA"/>
        </w:rPr>
        <w:t xml:space="preserve">  </w:t>
      </w:r>
    </w:p>
    <w:p w14:paraId="5D000982" w14:textId="221BD6A7" w:rsidR="00651BED" w:rsidRDefault="00076B96" w:rsidP="005F3BB6">
      <w:pPr>
        <w:spacing w:line="480" w:lineRule="auto"/>
        <w:ind w:firstLine="720"/>
        <w:rPr>
          <w:rFonts w:ascii="Times New Roman" w:hAnsi="Times New Roman" w:cs="Times New Roman"/>
          <w:lang w:val="en-CA"/>
        </w:rPr>
      </w:pPr>
      <w:r>
        <w:rPr>
          <w:rFonts w:ascii="Times New Roman" w:hAnsi="Times New Roman" w:cs="Times New Roman"/>
          <w:lang w:val="en-CA"/>
        </w:rPr>
        <w:t xml:space="preserve">Leaving </w:t>
      </w:r>
      <w:r w:rsidR="005F3BB6" w:rsidRPr="001A18C1">
        <w:rPr>
          <w:rFonts w:ascii="Times New Roman" w:hAnsi="Times New Roman" w:cs="Times New Roman"/>
          <w:lang w:val="en-CA"/>
        </w:rPr>
        <w:t xml:space="preserve">high school </w:t>
      </w:r>
      <w:r>
        <w:rPr>
          <w:rFonts w:ascii="Times New Roman" w:hAnsi="Times New Roman" w:cs="Times New Roman"/>
          <w:lang w:val="en-CA"/>
        </w:rPr>
        <w:t xml:space="preserve">before graduating </w:t>
      </w:r>
      <w:r w:rsidR="005F3BB6" w:rsidRPr="001A18C1">
        <w:rPr>
          <w:rFonts w:ascii="Times New Roman" w:hAnsi="Times New Roman" w:cs="Times New Roman"/>
          <w:lang w:val="en-CA"/>
        </w:rPr>
        <w:t xml:space="preserve">is </w:t>
      </w:r>
      <w:r>
        <w:rPr>
          <w:rFonts w:ascii="Times New Roman" w:hAnsi="Times New Roman" w:cs="Times New Roman"/>
          <w:lang w:val="en-CA"/>
        </w:rPr>
        <w:t xml:space="preserve">no longer seen as a reasonable choice or an alternative path to a working-class career. </w:t>
      </w:r>
      <w:r w:rsidR="00BC5C8D">
        <w:rPr>
          <w:rFonts w:ascii="Times New Roman" w:hAnsi="Times New Roman" w:cs="Times New Roman"/>
          <w:lang w:val="en-CA"/>
        </w:rPr>
        <w:t xml:space="preserve">It is now a risk factor. </w:t>
      </w:r>
      <w:r w:rsidR="005F3BB6" w:rsidRPr="001A18C1">
        <w:rPr>
          <w:rFonts w:ascii="Times New Roman" w:hAnsi="Times New Roman" w:cs="Times New Roman"/>
          <w:lang w:val="en-CA"/>
        </w:rPr>
        <w:t>Youth who are independent at a young age or who are mobile are no l</w:t>
      </w:r>
      <w:r w:rsidR="005F3BB6">
        <w:rPr>
          <w:rFonts w:ascii="Times New Roman" w:hAnsi="Times New Roman" w:cs="Times New Roman"/>
          <w:lang w:val="en-CA"/>
        </w:rPr>
        <w:t>onger</w:t>
      </w:r>
      <w:r>
        <w:rPr>
          <w:rFonts w:ascii="Times New Roman" w:hAnsi="Times New Roman" w:cs="Times New Roman"/>
          <w:lang w:val="en-CA"/>
        </w:rPr>
        <w:t xml:space="preserve"> “transient:” T</w:t>
      </w:r>
      <w:r w:rsidR="005F3BB6">
        <w:rPr>
          <w:rFonts w:ascii="Times New Roman" w:hAnsi="Times New Roman" w:cs="Times New Roman"/>
          <w:lang w:val="en-CA"/>
        </w:rPr>
        <w:t>hey</w:t>
      </w:r>
      <w:r w:rsidR="00626BAC">
        <w:rPr>
          <w:rFonts w:ascii="Times New Roman" w:hAnsi="Times New Roman" w:cs="Times New Roman"/>
          <w:lang w:val="en-CA"/>
        </w:rPr>
        <w:t xml:space="preserve"> are </w:t>
      </w:r>
      <w:r w:rsidR="00BC5C8D">
        <w:rPr>
          <w:rFonts w:ascii="Times New Roman" w:hAnsi="Times New Roman" w:cs="Times New Roman"/>
          <w:lang w:val="en-CA"/>
        </w:rPr>
        <w:t>seen</w:t>
      </w:r>
      <w:r w:rsidR="0069444D">
        <w:rPr>
          <w:rFonts w:ascii="Times New Roman" w:hAnsi="Times New Roman" w:cs="Times New Roman"/>
          <w:lang w:val="en-CA"/>
        </w:rPr>
        <w:t xml:space="preserve"> as</w:t>
      </w:r>
      <w:r>
        <w:rPr>
          <w:rFonts w:ascii="Times New Roman" w:hAnsi="Times New Roman" w:cs="Times New Roman"/>
          <w:lang w:val="en-CA"/>
        </w:rPr>
        <w:t xml:space="preserve"> at-risk, vulnerable, or</w:t>
      </w:r>
      <w:r w:rsidR="005F3BB6">
        <w:rPr>
          <w:rFonts w:ascii="Times New Roman" w:hAnsi="Times New Roman" w:cs="Times New Roman"/>
          <w:lang w:val="en-CA"/>
        </w:rPr>
        <w:t xml:space="preserve"> homeless. </w:t>
      </w:r>
      <w:r w:rsidR="005F3BB6" w:rsidRPr="001A18C1">
        <w:rPr>
          <w:rFonts w:ascii="Times New Roman" w:hAnsi="Times New Roman" w:cs="Times New Roman"/>
          <w:lang w:val="en-CA"/>
        </w:rPr>
        <w:t xml:space="preserve">Instead of hostels </w:t>
      </w:r>
      <w:r>
        <w:rPr>
          <w:rFonts w:ascii="Times New Roman" w:hAnsi="Times New Roman" w:cs="Times New Roman"/>
          <w:lang w:val="en-CA"/>
        </w:rPr>
        <w:t>and youth-oriented programming</w:t>
      </w:r>
      <w:r w:rsidR="00E82085">
        <w:rPr>
          <w:rFonts w:ascii="Times New Roman" w:hAnsi="Times New Roman" w:cs="Times New Roman"/>
          <w:lang w:val="en-CA"/>
        </w:rPr>
        <w:t>,</w:t>
      </w:r>
      <w:r>
        <w:rPr>
          <w:rFonts w:ascii="Times New Roman" w:hAnsi="Times New Roman" w:cs="Times New Roman"/>
          <w:lang w:val="en-CA"/>
        </w:rPr>
        <w:t xml:space="preserve"> </w:t>
      </w:r>
      <w:r w:rsidR="00E82085">
        <w:rPr>
          <w:rFonts w:ascii="Times New Roman" w:hAnsi="Times New Roman" w:cs="Times New Roman"/>
          <w:lang w:val="en-CA"/>
        </w:rPr>
        <w:t>a range of services are</w:t>
      </w:r>
      <w:r w:rsidR="005F3BB6" w:rsidRPr="001A18C1">
        <w:rPr>
          <w:rFonts w:ascii="Times New Roman" w:hAnsi="Times New Roman" w:cs="Times New Roman"/>
          <w:lang w:val="en-CA"/>
        </w:rPr>
        <w:t xml:space="preserve"> </w:t>
      </w:r>
      <w:r w:rsidR="00E82085">
        <w:rPr>
          <w:rFonts w:ascii="Times New Roman" w:hAnsi="Times New Roman" w:cs="Times New Roman"/>
          <w:lang w:val="en-CA"/>
        </w:rPr>
        <w:t xml:space="preserve">offered: </w:t>
      </w:r>
      <w:r w:rsidR="005F3BB6" w:rsidRPr="001A18C1">
        <w:rPr>
          <w:rFonts w:ascii="Times New Roman" w:hAnsi="Times New Roman" w:cs="Times New Roman"/>
          <w:lang w:val="en-CA"/>
        </w:rPr>
        <w:t>shelters, interventions, prevention initiatives,</w:t>
      </w:r>
      <w:r w:rsidR="00C249D6">
        <w:rPr>
          <w:rFonts w:ascii="Times New Roman" w:hAnsi="Times New Roman" w:cs="Times New Roman"/>
          <w:lang w:val="en-CA"/>
        </w:rPr>
        <w:t xml:space="preserve"> counseling,</w:t>
      </w:r>
      <w:r w:rsidR="005F3BB6" w:rsidRPr="001A18C1">
        <w:rPr>
          <w:rFonts w:ascii="Times New Roman" w:hAnsi="Times New Roman" w:cs="Times New Roman"/>
          <w:lang w:val="en-CA"/>
        </w:rPr>
        <w:t xml:space="preserve"> job training programs, alternative schools, remedial programs, </w:t>
      </w:r>
      <w:r w:rsidR="005F3BB6">
        <w:rPr>
          <w:rFonts w:ascii="Times New Roman" w:hAnsi="Times New Roman" w:cs="Times New Roman"/>
          <w:lang w:val="en-CA"/>
        </w:rPr>
        <w:t xml:space="preserve">and harm reduction. </w:t>
      </w:r>
      <w:r w:rsidR="003F570E">
        <w:rPr>
          <w:rFonts w:ascii="Times New Roman" w:hAnsi="Times New Roman" w:cs="Times New Roman"/>
          <w:lang w:val="en-CA"/>
        </w:rPr>
        <w:t xml:space="preserve">These are good programs and helpful to young people, especially in relieving some of the stress of finding shelter, food, and health care, and they also provide an informal educational and social network for young people. </w:t>
      </w:r>
    </w:p>
    <w:p w14:paraId="09767D8B" w14:textId="7185945A" w:rsidR="001D490E" w:rsidRPr="001A18C1" w:rsidRDefault="00626BAC" w:rsidP="00651BED">
      <w:pPr>
        <w:spacing w:line="480" w:lineRule="auto"/>
        <w:ind w:firstLine="720"/>
        <w:rPr>
          <w:rFonts w:ascii="Times New Roman" w:hAnsi="Times New Roman" w:cs="Times New Roman"/>
          <w:lang w:val="en-CA"/>
        </w:rPr>
      </w:pPr>
      <w:r>
        <w:rPr>
          <w:rFonts w:ascii="Times New Roman" w:hAnsi="Times New Roman" w:cs="Times New Roman"/>
          <w:lang w:val="en-CA"/>
        </w:rPr>
        <w:t>N</w:t>
      </w:r>
      <w:r w:rsidR="00A56003" w:rsidRPr="001A18C1">
        <w:rPr>
          <w:rFonts w:ascii="Times New Roman" w:hAnsi="Times New Roman" w:cs="Times New Roman"/>
          <w:lang w:val="en-CA"/>
        </w:rPr>
        <w:t>ot living with their family, not going to school, and not wo</w:t>
      </w:r>
      <w:r>
        <w:rPr>
          <w:rFonts w:ascii="Times New Roman" w:hAnsi="Times New Roman" w:cs="Times New Roman"/>
          <w:lang w:val="en-CA"/>
        </w:rPr>
        <w:t>rking in the mainstream econ</w:t>
      </w:r>
      <w:r w:rsidR="002C381B">
        <w:rPr>
          <w:rFonts w:ascii="Times New Roman" w:hAnsi="Times New Roman" w:cs="Times New Roman"/>
          <w:lang w:val="en-CA"/>
        </w:rPr>
        <w:t>omy are characteristics of both</w:t>
      </w:r>
      <w:r>
        <w:rPr>
          <w:rFonts w:ascii="Times New Roman" w:hAnsi="Times New Roman" w:cs="Times New Roman"/>
          <w:lang w:val="en-CA"/>
        </w:rPr>
        <w:t xml:space="preserve"> independence </w:t>
      </w:r>
      <w:r w:rsidR="00651BED">
        <w:rPr>
          <w:rFonts w:ascii="Times New Roman" w:hAnsi="Times New Roman" w:cs="Times New Roman"/>
          <w:lang w:val="en-CA"/>
        </w:rPr>
        <w:t>and their</w:t>
      </w:r>
      <w:r>
        <w:rPr>
          <w:rFonts w:ascii="Times New Roman" w:hAnsi="Times New Roman" w:cs="Times New Roman"/>
          <w:lang w:val="en-CA"/>
        </w:rPr>
        <w:t xml:space="preserve"> vulnerability. </w:t>
      </w:r>
      <w:r w:rsidR="00A56003" w:rsidRPr="001A18C1">
        <w:rPr>
          <w:rFonts w:ascii="Times New Roman" w:hAnsi="Times New Roman" w:cs="Times New Roman"/>
          <w:lang w:val="en-CA"/>
        </w:rPr>
        <w:t xml:space="preserve">This is </w:t>
      </w:r>
      <w:r w:rsidR="00464AF5" w:rsidRPr="001A18C1">
        <w:rPr>
          <w:rFonts w:ascii="Times New Roman" w:hAnsi="Times New Roman" w:cs="Times New Roman"/>
          <w:lang w:val="en-CA"/>
        </w:rPr>
        <w:t xml:space="preserve">an unusual </w:t>
      </w:r>
      <w:r w:rsidR="00464AF5" w:rsidRPr="001A18C1">
        <w:rPr>
          <w:rFonts w:ascii="Times New Roman" w:hAnsi="Times New Roman" w:cs="Times New Roman"/>
          <w:lang w:val="en-CA"/>
        </w:rPr>
        <w:lastRenderedPageBreak/>
        <w:t xml:space="preserve">starting point for a discussion of </w:t>
      </w:r>
      <w:r w:rsidR="00B6430B">
        <w:rPr>
          <w:rFonts w:ascii="Times New Roman" w:hAnsi="Times New Roman" w:cs="Times New Roman"/>
          <w:lang w:val="en-CA"/>
        </w:rPr>
        <w:t xml:space="preserve">the concept of </w:t>
      </w:r>
      <w:r w:rsidR="00147F16">
        <w:rPr>
          <w:rFonts w:ascii="Times New Roman" w:hAnsi="Times New Roman" w:cs="Times New Roman"/>
          <w:lang w:val="en-CA"/>
        </w:rPr>
        <w:t>“</w:t>
      </w:r>
      <w:r w:rsidR="000C2F34">
        <w:rPr>
          <w:rFonts w:ascii="Times New Roman" w:hAnsi="Times New Roman" w:cs="Times New Roman"/>
          <w:lang w:val="en-CA"/>
        </w:rPr>
        <w:t>emerging adulthood</w:t>
      </w:r>
      <w:r w:rsidR="00147F16">
        <w:rPr>
          <w:rFonts w:ascii="Times New Roman" w:hAnsi="Times New Roman" w:cs="Times New Roman"/>
          <w:lang w:val="en-CA"/>
        </w:rPr>
        <w:t>”</w:t>
      </w:r>
      <w:r w:rsidR="000C2F34">
        <w:rPr>
          <w:rFonts w:ascii="Times New Roman" w:hAnsi="Times New Roman" w:cs="Times New Roman"/>
          <w:lang w:val="en-CA"/>
        </w:rPr>
        <w:t xml:space="preserve">, </w:t>
      </w:r>
      <w:r w:rsidR="00BC5C8D">
        <w:rPr>
          <w:rFonts w:ascii="Times New Roman" w:hAnsi="Times New Roman" w:cs="Times New Roman"/>
          <w:lang w:val="en-CA"/>
        </w:rPr>
        <w:t xml:space="preserve">which </w:t>
      </w:r>
      <w:r w:rsidR="00B6430B">
        <w:rPr>
          <w:rFonts w:ascii="Times New Roman" w:hAnsi="Times New Roman" w:cs="Times New Roman"/>
          <w:lang w:val="en-CA"/>
        </w:rPr>
        <w:t xml:space="preserve">Arnett (2004) defines </w:t>
      </w:r>
      <w:r w:rsidR="00B6430B" w:rsidRPr="00B6430B">
        <w:rPr>
          <w:rFonts w:ascii="Times New Roman" w:hAnsi="Times New Roman" w:cs="Times New Roman"/>
          <w:lang w:val="en-CA"/>
        </w:rPr>
        <w:t xml:space="preserve">as a </w:t>
      </w:r>
      <w:r w:rsidR="00563E37">
        <w:rPr>
          <w:rFonts w:ascii="Times New Roman" w:hAnsi="Times New Roman" w:cs="Times New Roman"/>
          <w:lang w:val="en-CA"/>
        </w:rPr>
        <w:t>phase</w:t>
      </w:r>
      <w:r w:rsidR="00B6430B" w:rsidRPr="00B6430B">
        <w:rPr>
          <w:rFonts w:ascii="Times New Roman" w:hAnsi="Times New Roman" w:cs="Times New Roman"/>
          <w:lang w:val="en-CA"/>
        </w:rPr>
        <w:t xml:space="preserve"> of </w:t>
      </w:r>
      <w:r w:rsidR="00563E37">
        <w:rPr>
          <w:rFonts w:ascii="Times New Roman" w:hAnsi="Times New Roman" w:cs="Times New Roman"/>
          <w:lang w:val="en-CA"/>
        </w:rPr>
        <w:t xml:space="preserve">human </w:t>
      </w:r>
      <w:r w:rsidR="00B6430B" w:rsidRPr="00B6430B">
        <w:rPr>
          <w:rFonts w:ascii="Times New Roman" w:hAnsi="Times New Roman" w:cs="Times New Roman"/>
          <w:lang w:val="en-CA"/>
        </w:rPr>
        <w:t xml:space="preserve">development </w:t>
      </w:r>
      <w:r w:rsidR="00563E37">
        <w:rPr>
          <w:rFonts w:ascii="Times New Roman" w:hAnsi="Times New Roman" w:cs="Times New Roman"/>
          <w:lang w:val="en-CA"/>
        </w:rPr>
        <w:t xml:space="preserve">spanning </w:t>
      </w:r>
      <w:r w:rsidR="00B6430B" w:rsidRPr="00B6430B">
        <w:rPr>
          <w:rFonts w:ascii="Times New Roman" w:hAnsi="Times New Roman" w:cs="Times New Roman"/>
          <w:lang w:val="en-CA"/>
        </w:rPr>
        <w:t>adolescence and young adulthood</w:t>
      </w:r>
      <w:r w:rsidR="00563E37">
        <w:rPr>
          <w:rFonts w:ascii="Times New Roman" w:hAnsi="Times New Roman" w:cs="Times New Roman"/>
          <w:lang w:val="en-CA"/>
        </w:rPr>
        <w:t xml:space="preserve"> </w:t>
      </w:r>
      <w:r w:rsidR="00563E37" w:rsidRPr="00563E37">
        <w:rPr>
          <w:rFonts w:ascii="Times New Roman" w:hAnsi="Times New Roman" w:cs="Times New Roman"/>
          <w:lang w:val="en-CA"/>
        </w:rPr>
        <w:t>ranging from ages 18-25</w:t>
      </w:r>
      <w:r w:rsidR="00563E37">
        <w:rPr>
          <w:rFonts w:ascii="Times New Roman" w:hAnsi="Times New Roman" w:cs="Times New Roman"/>
          <w:lang w:val="en-CA"/>
        </w:rPr>
        <w:t xml:space="preserve">, when </w:t>
      </w:r>
      <w:r w:rsidR="00B6430B" w:rsidRPr="00B6430B">
        <w:rPr>
          <w:rFonts w:ascii="Times New Roman" w:hAnsi="Times New Roman" w:cs="Times New Roman"/>
          <w:lang w:val="en-CA"/>
        </w:rPr>
        <w:t xml:space="preserve">young people are no longer adolescents but have not </w:t>
      </w:r>
      <w:r w:rsidR="00563E37">
        <w:rPr>
          <w:rFonts w:ascii="Times New Roman" w:hAnsi="Times New Roman" w:cs="Times New Roman"/>
          <w:lang w:val="en-CA"/>
        </w:rPr>
        <w:t xml:space="preserve">yet </w:t>
      </w:r>
      <w:r w:rsidR="007B1C01">
        <w:rPr>
          <w:rFonts w:ascii="Times New Roman" w:hAnsi="Times New Roman" w:cs="Times New Roman"/>
          <w:lang w:val="en-CA"/>
        </w:rPr>
        <w:t>realized full</w:t>
      </w:r>
      <w:r w:rsidR="00563E37">
        <w:rPr>
          <w:rFonts w:ascii="Times New Roman" w:hAnsi="Times New Roman" w:cs="Times New Roman"/>
          <w:lang w:val="en-CA"/>
        </w:rPr>
        <w:t xml:space="preserve"> adult status</w:t>
      </w:r>
      <w:r w:rsidR="00B6430B" w:rsidRPr="00B6430B">
        <w:rPr>
          <w:rFonts w:ascii="Times New Roman" w:hAnsi="Times New Roman" w:cs="Times New Roman"/>
          <w:lang w:val="en-CA"/>
        </w:rPr>
        <w:t>.</w:t>
      </w:r>
      <w:r w:rsidR="00B6430B">
        <w:rPr>
          <w:rFonts w:ascii="Times New Roman" w:hAnsi="Times New Roman" w:cs="Times New Roman"/>
          <w:lang w:val="en-CA"/>
        </w:rPr>
        <w:t xml:space="preserve"> The </w:t>
      </w:r>
      <w:r w:rsidR="001D490E" w:rsidRPr="001A18C1">
        <w:rPr>
          <w:rFonts w:ascii="Times New Roman" w:hAnsi="Times New Roman" w:cs="Times New Roman"/>
          <w:lang w:val="en-CA"/>
        </w:rPr>
        <w:t xml:space="preserve">experiences </w:t>
      </w:r>
      <w:r w:rsidR="00B6430B">
        <w:rPr>
          <w:rFonts w:ascii="Times New Roman" w:hAnsi="Times New Roman" w:cs="Times New Roman"/>
          <w:lang w:val="en-CA"/>
        </w:rPr>
        <w:t xml:space="preserve">of the youth in our study </w:t>
      </w:r>
      <w:r w:rsidR="001D490E" w:rsidRPr="001A18C1">
        <w:rPr>
          <w:rFonts w:ascii="Times New Roman" w:hAnsi="Times New Roman" w:cs="Times New Roman"/>
          <w:lang w:val="en-CA"/>
        </w:rPr>
        <w:t>illustrate an alternative, unusual pathway to young adulthood</w:t>
      </w:r>
      <w:r w:rsidR="00690DB3" w:rsidRPr="001A18C1">
        <w:rPr>
          <w:rFonts w:ascii="Times New Roman" w:hAnsi="Times New Roman" w:cs="Times New Roman"/>
          <w:lang w:val="en-CA"/>
        </w:rPr>
        <w:t xml:space="preserve"> and an alternative </w:t>
      </w:r>
      <w:r w:rsidR="001D490E" w:rsidRPr="001A18C1">
        <w:rPr>
          <w:rFonts w:ascii="Times New Roman" w:hAnsi="Times New Roman" w:cs="Times New Roman"/>
          <w:lang w:val="en-CA"/>
        </w:rPr>
        <w:t>applicatio</w:t>
      </w:r>
      <w:r w:rsidR="00FC7F5A" w:rsidRPr="001A18C1">
        <w:rPr>
          <w:rFonts w:ascii="Times New Roman" w:hAnsi="Times New Roman" w:cs="Times New Roman"/>
          <w:lang w:val="en-CA"/>
        </w:rPr>
        <w:t xml:space="preserve">n of emerging adulthood theory. </w:t>
      </w:r>
      <w:r w:rsidR="00B6430B">
        <w:rPr>
          <w:rFonts w:ascii="Times New Roman" w:hAnsi="Times New Roman" w:cs="Times New Roman"/>
          <w:lang w:val="en-CA"/>
        </w:rPr>
        <w:t>They</w:t>
      </w:r>
      <w:r w:rsidR="00F4629A" w:rsidRPr="001A18C1">
        <w:rPr>
          <w:rFonts w:ascii="Times New Roman" w:hAnsi="Times New Roman" w:cs="Times New Roman"/>
          <w:lang w:val="en-CA"/>
        </w:rPr>
        <w:t xml:space="preserve"> experience characteristic themes of emerging </w:t>
      </w:r>
      <w:r w:rsidR="004869A8" w:rsidRPr="001A18C1">
        <w:rPr>
          <w:rFonts w:ascii="Times New Roman" w:hAnsi="Times New Roman" w:cs="Times New Roman"/>
          <w:lang w:val="en-CA"/>
        </w:rPr>
        <w:t>adulthood (Tanner &amp; Arnett</w:t>
      </w:r>
      <w:r w:rsidR="00F60F91" w:rsidRPr="001A18C1">
        <w:rPr>
          <w:rFonts w:ascii="Times New Roman" w:hAnsi="Times New Roman" w:cs="Times New Roman"/>
          <w:lang w:val="en-CA"/>
        </w:rPr>
        <w:t>, 2009</w:t>
      </w:r>
      <w:r>
        <w:rPr>
          <w:rFonts w:ascii="Times New Roman" w:hAnsi="Times New Roman" w:cs="Times New Roman"/>
          <w:lang w:val="en-CA"/>
        </w:rPr>
        <w:t>) at atypical ages, and because of these unusual experiences</w:t>
      </w:r>
      <w:r w:rsidR="004869A8" w:rsidRPr="001A18C1">
        <w:rPr>
          <w:rFonts w:ascii="Times New Roman" w:hAnsi="Times New Roman" w:cs="Times New Roman"/>
          <w:lang w:val="en-CA"/>
        </w:rPr>
        <w:t xml:space="preserve"> </w:t>
      </w:r>
      <w:r>
        <w:rPr>
          <w:rFonts w:ascii="Times New Roman" w:hAnsi="Times New Roman" w:cs="Times New Roman"/>
          <w:lang w:val="en-CA"/>
        </w:rPr>
        <w:t>w</w:t>
      </w:r>
      <w:r w:rsidR="00917786" w:rsidRPr="001A18C1">
        <w:rPr>
          <w:rFonts w:ascii="Times New Roman" w:hAnsi="Times New Roman" w:cs="Times New Roman"/>
          <w:lang w:val="en-CA"/>
        </w:rPr>
        <w:t xml:space="preserve">e further suggest that their lives exemplify </w:t>
      </w:r>
      <w:r w:rsidR="00BA17E2" w:rsidRPr="001A18C1">
        <w:rPr>
          <w:rFonts w:ascii="Times New Roman" w:hAnsi="Times New Roman" w:cs="Times New Roman"/>
          <w:lang w:val="en-CA"/>
        </w:rPr>
        <w:t xml:space="preserve">late-modern </w:t>
      </w:r>
      <w:r w:rsidR="00917786" w:rsidRPr="001A18C1">
        <w:rPr>
          <w:rFonts w:ascii="Times New Roman" w:hAnsi="Times New Roman" w:cs="Times New Roman"/>
          <w:lang w:val="en-CA"/>
        </w:rPr>
        <w:t xml:space="preserve">changes in how adulthood is encountered, </w:t>
      </w:r>
      <w:r w:rsidR="0069444D">
        <w:rPr>
          <w:rFonts w:ascii="Times New Roman" w:hAnsi="Times New Roman" w:cs="Times New Roman"/>
          <w:lang w:val="en-CA"/>
        </w:rPr>
        <w:t>particularly</w:t>
      </w:r>
      <w:r w:rsidR="00476039" w:rsidRPr="001A18C1">
        <w:rPr>
          <w:rFonts w:ascii="Times New Roman" w:hAnsi="Times New Roman" w:cs="Times New Roman"/>
          <w:lang w:val="en-CA"/>
        </w:rPr>
        <w:t xml:space="preserve"> the fragmentation described</w:t>
      </w:r>
      <w:r w:rsidR="004F75A4">
        <w:rPr>
          <w:rFonts w:ascii="Times New Roman" w:hAnsi="Times New Roman" w:cs="Times New Roman"/>
          <w:lang w:val="en-CA"/>
        </w:rPr>
        <w:t xml:space="preserve"> by </w:t>
      </w:r>
      <w:r w:rsidR="00917786" w:rsidRPr="001A18C1">
        <w:rPr>
          <w:rFonts w:ascii="Times New Roman" w:hAnsi="Times New Roman" w:cs="Times New Roman"/>
          <w:lang w:val="en-CA"/>
        </w:rPr>
        <w:t>Wyn (</w:t>
      </w:r>
      <w:commentRangeStart w:id="6"/>
      <w:r w:rsidR="00917786" w:rsidRPr="001A18C1">
        <w:rPr>
          <w:rFonts w:ascii="Times New Roman" w:hAnsi="Times New Roman" w:cs="Times New Roman"/>
          <w:lang w:val="en-CA"/>
        </w:rPr>
        <w:t>2004</w:t>
      </w:r>
      <w:commentRangeEnd w:id="6"/>
      <w:r w:rsidR="00B6430B">
        <w:rPr>
          <w:rStyle w:val="CommentReference"/>
          <w:rFonts w:eastAsiaTheme="minorEastAsia"/>
        </w:rPr>
        <w:commentReference w:id="6"/>
      </w:r>
      <w:r w:rsidR="00BC5C8D">
        <w:rPr>
          <w:rFonts w:ascii="Times New Roman" w:hAnsi="Times New Roman" w:cs="Times New Roman"/>
          <w:lang w:val="en-CA"/>
        </w:rPr>
        <w:t xml:space="preserve">), in which pathways to adulthood are more diverse and less age related. </w:t>
      </w:r>
    </w:p>
    <w:p w14:paraId="21BAF8B1" w14:textId="0277D371" w:rsidR="001452D1" w:rsidRPr="001A18C1" w:rsidRDefault="000C3782" w:rsidP="00476039">
      <w:pPr>
        <w:spacing w:line="480" w:lineRule="auto"/>
        <w:ind w:firstLine="720"/>
        <w:rPr>
          <w:rFonts w:ascii="Times New Roman" w:hAnsi="Times New Roman" w:cs="Times New Roman"/>
          <w:lang w:val="en-CA"/>
        </w:rPr>
      </w:pPr>
      <w:r w:rsidRPr="001A18C1">
        <w:rPr>
          <w:rFonts w:ascii="Times New Roman" w:hAnsi="Times New Roman" w:cs="Times New Roman"/>
          <w:lang w:val="en-CA"/>
        </w:rPr>
        <w:t>The lives of y</w:t>
      </w:r>
      <w:r w:rsidR="00463AEB" w:rsidRPr="001A18C1">
        <w:rPr>
          <w:rFonts w:ascii="Times New Roman" w:hAnsi="Times New Roman" w:cs="Times New Roman"/>
          <w:lang w:val="en-CA"/>
        </w:rPr>
        <w:t>oun</w:t>
      </w:r>
      <w:r w:rsidR="00663A2F" w:rsidRPr="001A18C1">
        <w:rPr>
          <w:rFonts w:ascii="Times New Roman" w:hAnsi="Times New Roman" w:cs="Times New Roman"/>
          <w:lang w:val="en-CA"/>
        </w:rPr>
        <w:t>g people who are street-involve</w:t>
      </w:r>
      <w:r w:rsidRPr="001A18C1">
        <w:rPr>
          <w:rFonts w:ascii="Times New Roman" w:hAnsi="Times New Roman" w:cs="Times New Roman"/>
          <w:lang w:val="en-CA"/>
        </w:rPr>
        <w:t xml:space="preserve">d </w:t>
      </w:r>
      <w:r w:rsidR="00836917">
        <w:rPr>
          <w:rFonts w:ascii="Times New Roman" w:hAnsi="Times New Roman" w:cs="Times New Roman"/>
          <w:lang w:val="en-CA"/>
        </w:rPr>
        <w:t xml:space="preserve">challenge assumptions about the necessity of living under the protective umbrella of a nuclear family. </w:t>
      </w:r>
      <w:r w:rsidR="001452D1" w:rsidRPr="001A18C1">
        <w:rPr>
          <w:rFonts w:ascii="Times New Roman" w:hAnsi="Times New Roman" w:cs="Times New Roman"/>
          <w:lang w:val="en-CA"/>
        </w:rPr>
        <w:t>Th</w:t>
      </w:r>
      <w:r w:rsidR="00476039" w:rsidRPr="001A18C1">
        <w:rPr>
          <w:rFonts w:ascii="Times New Roman" w:hAnsi="Times New Roman" w:cs="Times New Roman"/>
          <w:lang w:val="en-CA"/>
        </w:rPr>
        <w:t xml:space="preserve">ey challenge our ideas </w:t>
      </w:r>
      <w:r w:rsidR="00836917">
        <w:rPr>
          <w:rFonts w:ascii="Times New Roman" w:hAnsi="Times New Roman" w:cs="Times New Roman"/>
          <w:lang w:val="en-CA"/>
        </w:rPr>
        <w:t xml:space="preserve">about the </w:t>
      </w:r>
      <w:r w:rsidR="001452D1" w:rsidRPr="001A18C1">
        <w:rPr>
          <w:rFonts w:ascii="Times New Roman" w:hAnsi="Times New Roman" w:cs="Times New Roman"/>
          <w:lang w:val="en-CA"/>
        </w:rPr>
        <w:t>ri</w:t>
      </w:r>
      <w:r w:rsidR="00476039" w:rsidRPr="001A18C1">
        <w:rPr>
          <w:rFonts w:ascii="Times New Roman" w:hAnsi="Times New Roman" w:cs="Times New Roman"/>
          <w:lang w:val="en-CA"/>
        </w:rPr>
        <w:t>ght age to attain an education</w:t>
      </w:r>
      <w:r w:rsidR="00E52148">
        <w:rPr>
          <w:rFonts w:ascii="Times New Roman" w:hAnsi="Times New Roman" w:cs="Times New Roman"/>
          <w:lang w:val="en-CA"/>
        </w:rPr>
        <w:t xml:space="preserve">, </w:t>
      </w:r>
      <w:r w:rsidR="00836917">
        <w:rPr>
          <w:rFonts w:ascii="Times New Roman" w:hAnsi="Times New Roman" w:cs="Times New Roman"/>
          <w:lang w:val="en-CA"/>
        </w:rPr>
        <w:t xml:space="preserve">to work, and to enter </w:t>
      </w:r>
      <w:r w:rsidR="00E52148">
        <w:rPr>
          <w:rFonts w:ascii="Times New Roman" w:hAnsi="Times New Roman" w:cs="Times New Roman"/>
          <w:lang w:val="en-CA"/>
        </w:rPr>
        <w:t xml:space="preserve">intimate, </w:t>
      </w:r>
      <w:r w:rsidR="00B95DD9">
        <w:rPr>
          <w:rFonts w:ascii="Times New Roman" w:hAnsi="Times New Roman" w:cs="Times New Roman"/>
          <w:lang w:val="en-CA"/>
        </w:rPr>
        <w:t>committed</w:t>
      </w:r>
      <w:r w:rsidR="00E52148">
        <w:rPr>
          <w:rFonts w:ascii="Times New Roman" w:hAnsi="Times New Roman" w:cs="Times New Roman"/>
          <w:lang w:val="en-CA"/>
        </w:rPr>
        <w:t xml:space="preserve"> relationships.</w:t>
      </w:r>
      <w:r w:rsidR="00476039" w:rsidRPr="001A18C1">
        <w:rPr>
          <w:rFonts w:ascii="Times New Roman" w:hAnsi="Times New Roman" w:cs="Times New Roman"/>
          <w:lang w:val="en-CA"/>
        </w:rPr>
        <w:t xml:space="preserve"> </w:t>
      </w:r>
      <w:r w:rsidR="00D84F3F" w:rsidRPr="001A18C1">
        <w:rPr>
          <w:rFonts w:ascii="Times New Roman" w:hAnsi="Times New Roman" w:cs="Times New Roman"/>
          <w:lang w:val="en-CA"/>
        </w:rPr>
        <w:t xml:space="preserve">It is their independence at the “wrong age” </w:t>
      </w:r>
      <w:r w:rsidR="00593534" w:rsidRPr="001A18C1">
        <w:rPr>
          <w:rFonts w:ascii="Times New Roman" w:hAnsi="Times New Roman" w:cs="Times New Roman"/>
          <w:lang w:val="en-CA"/>
        </w:rPr>
        <w:t xml:space="preserve">that </w:t>
      </w:r>
      <w:r w:rsidR="007F250E" w:rsidRPr="001A18C1">
        <w:rPr>
          <w:rFonts w:ascii="Times New Roman" w:hAnsi="Times New Roman" w:cs="Times New Roman"/>
          <w:lang w:val="en-CA"/>
        </w:rPr>
        <w:t>ties these issues</w:t>
      </w:r>
      <w:r w:rsidR="00476039" w:rsidRPr="001A18C1">
        <w:rPr>
          <w:rFonts w:ascii="Times New Roman" w:hAnsi="Times New Roman" w:cs="Times New Roman"/>
          <w:lang w:val="en-CA"/>
        </w:rPr>
        <w:t xml:space="preserve"> toge</w:t>
      </w:r>
      <w:r w:rsidR="00086102">
        <w:rPr>
          <w:rFonts w:ascii="Times New Roman" w:hAnsi="Times New Roman" w:cs="Times New Roman"/>
          <w:lang w:val="en-CA"/>
        </w:rPr>
        <w:t>ther, n</w:t>
      </w:r>
      <w:r w:rsidR="00C249D6">
        <w:rPr>
          <w:rFonts w:ascii="Times New Roman" w:hAnsi="Times New Roman" w:cs="Times New Roman"/>
          <w:lang w:val="en-CA"/>
        </w:rPr>
        <w:t xml:space="preserve">even though they are certainly </w:t>
      </w:r>
      <w:r w:rsidR="00B95DD9">
        <w:rPr>
          <w:rFonts w:ascii="Times New Roman" w:hAnsi="Times New Roman" w:cs="Times New Roman"/>
          <w:lang w:val="en-CA"/>
        </w:rPr>
        <w:t>socially and economically marginalized</w:t>
      </w:r>
      <w:r w:rsidR="00C249D6">
        <w:rPr>
          <w:rFonts w:ascii="Times New Roman" w:hAnsi="Times New Roman" w:cs="Times New Roman"/>
          <w:lang w:val="en-CA"/>
        </w:rPr>
        <w:t xml:space="preserve">. </w:t>
      </w:r>
      <w:r w:rsidR="00836917">
        <w:rPr>
          <w:rFonts w:ascii="Times New Roman" w:hAnsi="Times New Roman" w:cs="Times New Roman"/>
          <w:lang w:val="en-CA"/>
        </w:rPr>
        <w:t xml:space="preserve">We </w:t>
      </w:r>
      <w:r w:rsidR="00C249D6">
        <w:rPr>
          <w:rFonts w:ascii="Times New Roman" w:hAnsi="Times New Roman" w:cs="Times New Roman"/>
          <w:lang w:val="en-CA"/>
        </w:rPr>
        <w:t xml:space="preserve">believe </w:t>
      </w:r>
      <w:r w:rsidR="00836917">
        <w:rPr>
          <w:rFonts w:ascii="Times New Roman" w:hAnsi="Times New Roman" w:cs="Times New Roman"/>
          <w:lang w:val="en-CA"/>
        </w:rPr>
        <w:t xml:space="preserve">that their street-involvement is risky </w:t>
      </w:r>
      <w:r w:rsidR="00D84F3F" w:rsidRPr="001A18C1">
        <w:rPr>
          <w:rFonts w:ascii="Times New Roman" w:hAnsi="Times New Roman" w:cs="Times New Roman"/>
          <w:lang w:val="en-CA"/>
        </w:rPr>
        <w:t xml:space="preserve">because </w:t>
      </w:r>
      <w:r w:rsidR="00086102">
        <w:rPr>
          <w:rFonts w:ascii="Times New Roman" w:hAnsi="Times New Roman" w:cs="Times New Roman"/>
          <w:lang w:val="en-CA"/>
        </w:rPr>
        <w:t xml:space="preserve">the </w:t>
      </w:r>
      <w:r w:rsidR="00B95DD9">
        <w:rPr>
          <w:rFonts w:ascii="Times New Roman" w:hAnsi="Times New Roman" w:cs="Times New Roman"/>
          <w:lang w:val="en-CA"/>
        </w:rPr>
        <w:t xml:space="preserve">dominant society is </w:t>
      </w:r>
      <w:r w:rsidR="00D84F3F" w:rsidRPr="001A18C1">
        <w:rPr>
          <w:rFonts w:ascii="Times New Roman" w:hAnsi="Times New Roman" w:cs="Times New Roman"/>
          <w:lang w:val="en-CA"/>
        </w:rPr>
        <w:t xml:space="preserve">not </w:t>
      </w:r>
      <w:r w:rsidR="00476039" w:rsidRPr="001A18C1">
        <w:rPr>
          <w:rFonts w:ascii="Times New Roman" w:hAnsi="Times New Roman" w:cs="Times New Roman"/>
          <w:lang w:val="en-CA"/>
        </w:rPr>
        <w:t>prepared</w:t>
      </w:r>
      <w:r w:rsidR="00D84F3F" w:rsidRPr="001A18C1">
        <w:rPr>
          <w:rFonts w:ascii="Times New Roman" w:hAnsi="Times New Roman" w:cs="Times New Roman"/>
          <w:lang w:val="en-CA"/>
        </w:rPr>
        <w:t xml:space="preserve"> for </w:t>
      </w:r>
      <w:r w:rsidR="004869A8" w:rsidRPr="001A18C1">
        <w:rPr>
          <w:rFonts w:ascii="Times New Roman" w:hAnsi="Times New Roman" w:cs="Times New Roman"/>
          <w:lang w:val="en-CA"/>
        </w:rPr>
        <w:t xml:space="preserve">their independence, especially the type of independence they insist is important.  </w:t>
      </w:r>
      <w:r w:rsidR="00D84F3F" w:rsidRPr="001A18C1">
        <w:rPr>
          <w:rFonts w:ascii="Times New Roman" w:hAnsi="Times New Roman" w:cs="Times New Roman"/>
          <w:lang w:val="en-CA"/>
        </w:rPr>
        <w:t>Canad</w:t>
      </w:r>
      <w:r w:rsidR="00C56D8D">
        <w:rPr>
          <w:rFonts w:ascii="Times New Roman" w:hAnsi="Times New Roman" w:cs="Times New Roman"/>
          <w:lang w:val="en-CA"/>
        </w:rPr>
        <w:t>ians today</w:t>
      </w:r>
      <w:r w:rsidR="00D84F3F" w:rsidRPr="001A18C1">
        <w:rPr>
          <w:rFonts w:ascii="Times New Roman" w:hAnsi="Times New Roman" w:cs="Times New Roman"/>
          <w:lang w:val="en-CA"/>
        </w:rPr>
        <w:t xml:space="preserve"> are prepared to give them temporary shelters but not prepared—or willing—to </w:t>
      </w:r>
      <w:r w:rsidR="00A92F01" w:rsidRPr="001A18C1">
        <w:rPr>
          <w:rFonts w:ascii="Times New Roman" w:hAnsi="Times New Roman" w:cs="Times New Roman"/>
          <w:lang w:val="en-CA"/>
        </w:rPr>
        <w:t xml:space="preserve">help them have a home and to support their progress toward adulthood. </w:t>
      </w:r>
      <w:r w:rsidR="00C56D8D">
        <w:rPr>
          <w:rFonts w:ascii="Times New Roman" w:hAnsi="Times New Roman" w:cs="Times New Roman"/>
          <w:lang w:val="en-CA"/>
        </w:rPr>
        <w:t>This is because w</w:t>
      </w:r>
      <w:r w:rsidR="005D382F" w:rsidRPr="001A18C1">
        <w:rPr>
          <w:rFonts w:ascii="Times New Roman" w:hAnsi="Times New Roman" w:cs="Times New Roman"/>
          <w:lang w:val="en-CA"/>
        </w:rPr>
        <w:t xml:space="preserve">e associate independence with </w:t>
      </w:r>
      <w:r w:rsidR="004869A8" w:rsidRPr="001A18C1">
        <w:rPr>
          <w:rFonts w:ascii="Times New Roman" w:hAnsi="Times New Roman" w:cs="Times New Roman"/>
          <w:lang w:val="en-CA"/>
        </w:rPr>
        <w:t xml:space="preserve">a certain kind of </w:t>
      </w:r>
      <w:r w:rsidR="005D382F" w:rsidRPr="001A18C1">
        <w:rPr>
          <w:rFonts w:ascii="Times New Roman" w:hAnsi="Times New Roman" w:cs="Times New Roman"/>
          <w:lang w:val="en-CA"/>
        </w:rPr>
        <w:t>adulthood</w:t>
      </w:r>
      <w:r w:rsidR="004869A8" w:rsidRPr="001A18C1">
        <w:rPr>
          <w:rFonts w:ascii="Times New Roman" w:hAnsi="Times New Roman" w:cs="Times New Roman"/>
          <w:lang w:val="en-CA"/>
        </w:rPr>
        <w:t xml:space="preserve"> at a certain kind of age</w:t>
      </w:r>
      <w:r w:rsidR="005D382F" w:rsidRPr="001A18C1">
        <w:rPr>
          <w:rFonts w:ascii="Times New Roman" w:hAnsi="Times New Roman" w:cs="Times New Roman"/>
          <w:lang w:val="en-CA"/>
        </w:rPr>
        <w:t>, a</w:t>
      </w:r>
      <w:r w:rsidR="00A92F01" w:rsidRPr="001A18C1">
        <w:rPr>
          <w:rFonts w:ascii="Times New Roman" w:hAnsi="Times New Roman" w:cs="Times New Roman"/>
          <w:lang w:val="en-CA"/>
        </w:rPr>
        <w:t xml:space="preserve">nd they do not look like </w:t>
      </w:r>
      <w:r w:rsidR="008B2378" w:rsidRPr="001A18C1">
        <w:rPr>
          <w:rFonts w:ascii="Times New Roman" w:hAnsi="Times New Roman" w:cs="Times New Roman"/>
          <w:lang w:val="en-CA"/>
        </w:rPr>
        <w:t>they are adults or</w:t>
      </w:r>
      <w:r w:rsidR="005C40D8">
        <w:rPr>
          <w:rFonts w:ascii="Times New Roman" w:hAnsi="Times New Roman" w:cs="Times New Roman"/>
          <w:lang w:val="en-CA"/>
        </w:rPr>
        <w:t xml:space="preserve"> look like the right age to be adults.</w:t>
      </w:r>
    </w:p>
    <w:p w14:paraId="1CE364D0" w14:textId="1A3B6924" w:rsidR="00476039" w:rsidRPr="001A18C1" w:rsidRDefault="00476039" w:rsidP="009C7C69">
      <w:pPr>
        <w:spacing w:line="480" w:lineRule="auto"/>
        <w:rPr>
          <w:rFonts w:ascii="Times New Roman" w:hAnsi="Times New Roman" w:cs="Times New Roman"/>
          <w:lang w:val="en-CA"/>
        </w:rPr>
      </w:pPr>
      <w:r w:rsidRPr="001A18C1">
        <w:rPr>
          <w:rFonts w:ascii="Times New Roman" w:hAnsi="Times New Roman" w:cs="Times New Roman"/>
          <w:lang w:val="en-CA"/>
        </w:rPr>
        <w:tab/>
      </w:r>
      <w:r w:rsidR="00343EE8" w:rsidRPr="001A18C1">
        <w:rPr>
          <w:rFonts w:ascii="Times New Roman" w:hAnsi="Times New Roman" w:cs="Times New Roman"/>
          <w:lang w:val="en-CA"/>
        </w:rPr>
        <w:t xml:space="preserve">If we set aside </w:t>
      </w:r>
      <w:r w:rsidR="00C56D8D">
        <w:rPr>
          <w:rFonts w:ascii="Times New Roman" w:hAnsi="Times New Roman" w:cs="Times New Roman"/>
          <w:lang w:val="en-CA"/>
        </w:rPr>
        <w:t>the chronological</w:t>
      </w:r>
      <w:r w:rsidR="00A92F01" w:rsidRPr="001A18C1">
        <w:rPr>
          <w:rFonts w:ascii="Times New Roman" w:hAnsi="Times New Roman" w:cs="Times New Roman"/>
          <w:lang w:val="en-CA"/>
        </w:rPr>
        <w:t xml:space="preserve"> age</w:t>
      </w:r>
      <w:r w:rsidR="00C56D8D">
        <w:rPr>
          <w:rFonts w:ascii="Times New Roman" w:hAnsi="Times New Roman" w:cs="Times New Roman"/>
          <w:lang w:val="en-CA"/>
        </w:rPr>
        <w:t xml:space="preserve"> of street-involved youth</w:t>
      </w:r>
      <w:r w:rsidR="005C40D8">
        <w:rPr>
          <w:rFonts w:ascii="Times New Roman" w:hAnsi="Times New Roman" w:cs="Times New Roman"/>
          <w:lang w:val="en-CA"/>
        </w:rPr>
        <w:t>,</w:t>
      </w:r>
      <w:r w:rsidRPr="001A18C1">
        <w:rPr>
          <w:rFonts w:ascii="Times New Roman" w:hAnsi="Times New Roman" w:cs="Times New Roman"/>
          <w:lang w:val="en-CA"/>
        </w:rPr>
        <w:t xml:space="preserve"> </w:t>
      </w:r>
      <w:r w:rsidR="008B2378" w:rsidRPr="001A18C1">
        <w:rPr>
          <w:rFonts w:ascii="Times New Roman" w:hAnsi="Times New Roman" w:cs="Times New Roman"/>
          <w:lang w:val="en-CA"/>
        </w:rPr>
        <w:t xml:space="preserve">their </w:t>
      </w:r>
      <w:r w:rsidR="00C56D8D">
        <w:rPr>
          <w:rFonts w:ascii="Times New Roman" w:hAnsi="Times New Roman" w:cs="Times New Roman"/>
          <w:lang w:val="en-CA"/>
        </w:rPr>
        <w:t xml:space="preserve">life </w:t>
      </w:r>
      <w:r w:rsidR="008B2378" w:rsidRPr="001A18C1">
        <w:rPr>
          <w:rFonts w:ascii="Times New Roman" w:hAnsi="Times New Roman" w:cs="Times New Roman"/>
          <w:lang w:val="en-CA"/>
        </w:rPr>
        <w:t>experiences seem</w:t>
      </w:r>
      <w:r w:rsidRPr="001A18C1">
        <w:rPr>
          <w:rFonts w:ascii="Times New Roman" w:hAnsi="Times New Roman" w:cs="Times New Roman"/>
          <w:lang w:val="en-CA"/>
        </w:rPr>
        <w:t xml:space="preserve"> </w:t>
      </w:r>
      <w:r w:rsidR="005C40D8">
        <w:rPr>
          <w:rFonts w:ascii="Times New Roman" w:hAnsi="Times New Roman" w:cs="Times New Roman"/>
          <w:lang w:val="en-CA"/>
        </w:rPr>
        <w:t xml:space="preserve">to us </w:t>
      </w:r>
      <w:r w:rsidR="008B2378" w:rsidRPr="001A18C1">
        <w:rPr>
          <w:rFonts w:ascii="Times New Roman" w:hAnsi="Times New Roman" w:cs="Times New Roman"/>
          <w:lang w:val="en-CA"/>
        </w:rPr>
        <w:t xml:space="preserve">much </w:t>
      </w:r>
      <w:r w:rsidR="00A92F01" w:rsidRPr="001A18C1">
        <w:rPr>
          <w:rFonts w:ascii="Times New Roman" w:hAnsi="Times New Roman" w:cs="Times New Roman"/>
          <w:lang w:val="en-CA"/>
        </w:rPr>
        <w:t xml:space="preserve">like </w:t>
      </w:r>
      <w:r w:rsidR="005C40D8">
        <w:rPr>
          <w:rFonts w:ascii="Times New Roman" w:hAnsi="Times New Roman" w:cs="Times New Roman"/>
          <w:lang w:val="en-CA"/>
        </w:rPr>
        <w:t xml:space="preserve">other </w:t>
      </w:r>
      <w:r w:rsidR="00C56D8D">
        <w:rPr>
          <w:rFonts w:ascii="Times New Roman" w:hAnsi="Times New Roman" w:cs="Times New Roman"/>
          <w:lang w:val="en-CA"/>
        </w:rPr>
        <w:t>young people</w:t>
      </w:r>
      <w:r w:rsidR="005C40D8">
        <w:rPr>
          <w:rFonts w:ascii="Times New Roman" w:hAnsi="Times New Roman" w:cs="Times New Roman"/>
          <w:lang w:val="en-CA"/>
        </w:rPr>
        <w:t>.</w:t>
      </w:r>
      <w:r w:rsidR="008B2378" w:rsidRPr="001A18C1">
        <w:rPr>
          <w:rFonts w:ascii="Times New Roman" w:hAnsi="Times New Roman" w:cs="Times New Roman"/>
          <w:lang w:val="en-CA"/>
        </w:rPr>
        <w:t xml:space="preserve"> </w:t>
      </w:r>
      <w:r w:rsidR="00343EE8" w:rsidRPr="001A18C1">
        <w:rPr>
          <w:rFonts w:ascii="Times New Roman" w:hAnsi="Times New Roman" w:cs="Times New Roman"/>
          <w:lang w:val="en-CA"/>
        </w:rPr>
        <w:t>T</w:t>
      </w:r>
      <w:r w:rsidRPr="001A18C1">
        <w:rPr>
          <w:rFonts w:ascii="Times New Roman" w:hAnsi="Times New Roman" w:cs="Times New Roman"/>
          <w:lang w:val="en-CA"/>
        </w:rPr>
        <w:t xml:space="preserve">hey </w:t>
      </w:r>
      <w:r w:rsidR="00597AA3">
        <w:rPr>
          <w:rFonts w:ascii="Times New Roman" w:hAnsi="Times New Roman" w:cs="Times New Roman"/>
          <w:lang w:val="en-CA"/>
        </w:rPr>
        <w:t xml:space="preserve">experience the characteristic </w:t>
      </w:r>
      <w:r w:rsidR="00117E92" w:rsidRPr="001A18C1">
        <w:rPr>
          <w:rFonts w:ascii="Times New Roman" w:hAnsi="Times New Roman" w:cs="Times New Roman"/>
          <w:lang w:val="en-CA"/>
        </w:rPr>
        <w:t xml:space="preserve">features of emerging </w:t>
      </w:r>
      <w:commentRangeStart w:id="7"/>
      <w:r w:rsidR="00117E92" w:rsidRPr="001A18C1">
        <w:rPr>
          <w:rFonts w:ascii="Times New Roman" w:hAnsi="Times New Roman" w:cs="Times New Roman"/>
          <w:lang w:val="en-CA"/>
        </w:rPr>
        <w:t>adulthood</w:t>
      </w:r>
      <w:commentRangeEnd w:id="7"/>
      <w:r w:rsidR="00C56D8D">
        <w:rPr>
          <w:rStyle w:val="CommentReference"/>
          <w:rFonts w:eastAsiaTheme="minorEastAsia"/>
        </w:rPr>
        <w:commentReference w:id="7"/>
      </w:r>
      <w:r w:rsidR="00117E92" w:rsidRPr="001A18C1">
        <w:rPr>
          <w:rFonts w:ascii="Times New Roman" w:hAnsi="Times New Roman" w:cs="Times New Roman"/>
          <w:lang w:val="en-CA"/>
        </w:rPr>
        <w:t xml:space="preserve">, </w:t>
      </w:r>
      <w:r w:rsidR="007B3E9D" w:rsidRPr="001A18C1">
        <w:rPr>
          <w:rFonts w:ascii="Times New Roman" w:hAnsi="Times New Roman" w:cs="Times New Roman"/>
          <w:lang w:val="en-CA"/>
        </w:rPr>
        <w:t xml:space="preserve">and </w:t>
      </w:r>
      <w:r w:rsidR="00343EE8" w:rsidRPr="001A18C1">
        <w:rPr>
          <w:rFonts w:ascii="Times New Roman" w:hAnsi="Times New Roman" w:cs="Times New Roman"/>
          <w:lang w:val="en-CA"/>
        </w:rPr>
        <w:t xml:space="preserve">they </w:t>
      </w:r>
      <w:r w:rsidRPr="001A18C1">
        <w:rPr>
          <w:rFonts w:ascii="Times New Roman" w:hAnsi="Times New Roman" w:cs="Times New Roman"/>
          <w:lang w:val="en-CA"/>
        </w:rPr>
        <w:t xml:space="preserve">arrive at </w:t>
      </w:r>
      <w:r w:rsidR="005C40D8">
        <w:rPr>
          <w:rFonts w:ascii="Times New Roman" w:hAnsi="Times New Roman" w:cs="Times New Roman"/>
          <w:lang w:val="en-CA"/>
        </w:rPr>
        <w:t>adulthood</w:t>
      </w:r>
      <w:r w:rsidR="00117E92" w:rsidRPr="001A18C1">
        <w:rPr>
          <w:rFonts w:ascii="Times New Roman" w:hAnsi="Times New Roman" w:cs="Times New Roman"/>
          <w:lang w:val="en-CA"/>
        </w:rPr>
        <w:t xml:space="preserve"> despite difficulty, some distress, and </w:t>
      </w:r>
      <w:r w:rsidR="00C56D8D">
        <w:rPr>
          <w:rFonts w:ascii="Times New Roman" w:hAnsi="Times New Roman" w:cs="Times New Roman"/>
          <w:lang w:val="en-CA"/>
        </w:rPr>
        <w:t xml:space="preserve">with limited </w:t>
      </w:r>
      <w:r w:rsidR="00C56D8D">
        <w:rPr>
          <w:rFonts w:ascii="Times New Roman" w:hAnsi="Times New Roman" w:cs="Times New Roman"/>
          <w:lang w:val="en-CA"/>
        </w:rPr>
        <w:lastRenderedPageBreak/>
        <w:t>resources</w:t>
      </w:r>
      <w:r w:rsidR="00117E92" w:rsidRPr="001A18C1">
        <w:rPr>
          <w:rFonts w:ascii="Times New Roman" w:hAnsi="Times New Roman" w:cs="Times New Roman"/>
          <w:lang w:val="en-CA"/>
        </w:rPr>
        <w:t xml:space="preserve">. </w:t>
      </w:r>
      <w:r w:rsidR="005C40D8">
        <w:rPr>
          <w:rFonts w:ascii="Times New Roman" w:hAnsi="Times New Roman" w:cs="Times New Roman"/>
          <w:lang w:val="en-CA"/>
        </w:rPr>
        <w:t xml:space="preserve">Their lives teach us </w:t>
      </w:r>
      <w:r w:rsidR="00597AA3">
        <w:rPr>
          <w:rFonts w:ascii="Times New Roman" w:hAnsi="Times New Roman" w:cs="Times New Roman"/>
          <w:lang w:val="en-CA"/>
        </w:rPr>
        <w:t xml:space="preserve">about </w:t>
      </w:r>
      <w:r w:rsidR="00175A58">
        <w:rPr>
          <w:rFonts w:ascii="Times New Roman" w:hAnsi="Times New Roman" w:cs="Times New Roman"/>
          <w:lang w:val="en-CA"/>
        </w:rPr>
        <w:t>emerging adulthood when one leaves guardians and adolescence behind at an early age.</w:t>
      </w:r>
      <w:r w:rsidR="0069444D">
        <w:rPr>
          <w:rFonts w:ascii="Times New Roman" w:hAnsi="Times New Roman" w:cs="Times New Roman"/>
          <w:lang w:val="en-CA"/>
        </w:rPr>
        <w:t xml:space="preserve"> </w:t>
      </w:r>
      <w:r w:rsidR="00C56D8D">
        <w:rPr>
          <w:rFonts w:ascii="Times New Roman" w:hAnsi="Times New Roman" w:cs="Times New Roman"/>
          <w:lang w:val="en-CA"/>
        </w:rPr>
        <w:t>In addition, using</w:t>
      </w:r>
      <w:r w:rsidR="005C40D8">
        <w:rPr>
          <w:rFonts w:ascii="Times New Roman" w:hAnsi="Times New Roman" w:cs="Times New Roman"/>
          <w:lang w:val="en-CA"/>
        </w:rPr>
        <w:t xml:space="preserve"> </w:t>
      </w:r>
      <w:r w:rsidR="00062A4D" w:rsidRPr="001A18C1">
        <w:rPr>
          <w:rFonts w:ascii="Times New Roman" w:hAnsi="Times New Roman" w:cs="Times New Roman"/>
          <w:lang w:val="en-CA"/>
        </w:rPr>
        <w:t>emerging adulthood</w:t>
      </w:r>
      <w:r w:rsidR="001B35DE" w:rsidRPr="001A18C1">
        <w:rPr>
          <w:rFonts w:ascii="Times New Roman" w:hAnsi="Times New Roman" w:cs="Times New Roman"/>
          <w:lang w:val="en-CA"/>
        </w:rPr>
        <w:t xml:space="preserve"> </w:t>
      </w:r>
      <w:r w:rsidR="00C56D8D">
        <w:rPr>
          <w:rFonts w:ascii="Times New Roman" w:hAnsi="Times New Roman" w:cs="Times New Roman"/>
          <w:lang w:val="en-CA"/>
        </w:rPr>
        <w:t xml:space="preserve">theory to understand street-involved youth’s life transitions </w:t>
      </w:r>
      <w:r w:rsidR="005C40D8">
        <w:rPr>
          <w:rFonts w:ascii="Times New Roman" w:hAnsi="Times New Roman" w:cs="Times New Roman"/>
          <w:lang w:val="en-CA"/>
        </w:rPr>
        <w:t xml:space="preserve">help us think about </w:t>
      </w:r>
      <w:r w:rsidR="001B35DE" w:rsidRPr="001A18C1">
        <w:rPr>
          <w:rFonts w:ascii="Times New Roman" w:hAnsi="Times New Roman" w:cs="Times New Roman"/>
          <w:lang w:val="en-CA"/>
        </w:rPr>
        <w:t>more dynamic responses</w:t>
      </w:r>
      <w:r w:rsidR="008B2378" w:rsidRPr="001A18C1">
        <w:rPr>
          <w:rFonts w:ascii="Times New Roman" w:hAnsi="Times New Roman" w:cs="Times New Roman"/>
          <w:lang w:val="en-CA"/>
        </w:rPr>
        <w:t xml:space="preserve"> to their challenges</w:t>
      </w:r>
      <w:r w:rsidR="001B35DE" w:rsidRPr="001A18C1">
        <w:rPr>
          <w:rFonts w:ascii="Times New Roman" w:hAnsi="Times New Roman" w:cs="Times New Roman"/>
          <w:lang w:val="en-CA"/>
        </w:rPr>
        <w:t xml:space="preserve">, including some in keeping with the older idea of “transient youth.” </w:t>
      </w:r>
      <w:r w:rsidR="00C00566" w:rsidRPr="001A18C1">
        <w:rPr>
          <w:rFonts w:ascii="Times New Roman" w:hAnsi="Times New Roman" w:cs="Times New Roman"/>
          <w:lang w:val="en-CA"/>
        </w:rPr>
        <w:t xml:space="preserve">To </w:t>
      </w:r>
      <w:r w:rsidR="005C40D8">
        <w:rPr>
          <w:rFonts w:ascii="Times New Roman" w:hAnsi="Times New Roman" w:cs="Times New Roman"/>
          <w:lang w:val="en-CA"/>
        </w:rPr>
        <w:t xml:space="preserve">respond </w:t>
      </w:r>
      <w:r w:rsidR="00C00566" w:rsidRPr="001A18C1">
        <w:rPr>
          <w:rFonts w:ascii="Times New Roman" w:hAnsi="Times New Roman" w:cs="Times New Roman"/>
          <w:lang w:val="en-CA"/>
        </w:rPr>
        <w:t xml:space="preserve">well means </w:t>
      </w:r>
      <w:r w:rsidR="00DA6099" w:rsidRPr="001A18C1">
        <w:rPr>
          <w:rFonts w:ascii="Times New Roman" w:hAnsi="Times New Roman" w:cs="Times New Roman"/>
          <w:lang w:val="en-CA"/>
        </w:rPr>
        <w:t xml:space="preserve">aptly </w:t>
      </w:r>
      <w:r w:rsidR="00C00566" w:rsidRPr="001A18C1">
        <w:rPr>
          <w:rFonts w:ascii="Times New Roman" w:hAnsi="Times New Roman" w:cs="Times New Roman"/>
          <w:lang w:val="en-CA"/>
        </w:rPr>
        <w:t xml:space="preserve">addressing their </w:t>
      </w:r>
      <w:r w:rsidR="00DA6099" w:rsidRPr="001A18C1">
        <w:rPr>
          <w:rFonts w:ascii="Times New Roman" w:hAnsi="Times New Roman" w:cs="Times New Roman"/>
          <w:lang w:val="en-CA"/>
        </w:rPr>
        <w:t xml:space="preserve">actual </w:t>
      </w:r>
      <w:r w:rsidR="00C00566" w:rsidRPr="001A18C1">
        <w:rPr>
          <w:rFonts w:ascii="Times New Roman" w:hAnsi="Times New Roman" w:cs="Times New Roman"/>
          <w:lang w:val="en-CA"/>
        </w:rPr>
        <w:t xml:space="preserve">lives, especially </w:t>
      </w:r>
      <w:r w:rsidR="00DA6099" w:rsidRPr="001A18C1">
        <w:rPr>
          <w:rFonts w:ascii="Times New Roman" w:hAnsi="Times New Roman" w:cs="Times New Roman"/>
          <w:lang w:val="en-CA"/>
        </w:rPr>
        <w:t xml:space="preserve">pervasive </w:t>
      </w:r>
      <w:r w:rsidR="00C00566" w:rsidRPr="001A18C1">
        <w:rPr>
          <w:rFonts w:ascii="Times New Roman" w:hAnsi="Times New Roman" w:cs="Times New Roman"/>
          <w:lang w:val="en-CA"/>
        </w:rPr>
        <w:t xml:space="preserve">instability, an idea central to emerging adulthood theory. </w:t>
      </w:r>
    </w:p>
    <w:p w14:paraId="5A9F301D" w14:textId="77777777" w:rsidR="00962518" w:rsidRPr="001A18C1" w:rsidRDefault="00962518" w:rsidP="009C7C69">
      <w:pPr>
        <w:spacing w:line="480" w:lineRule="auto"/>
        <w:rPr>
          <w:rFonts w:ascii="Times New Roman" w:hAnsi="Times New Roman" w:cs="Times New Roman"/>
          <w:lang w:val="en-CA"/>
        </w:rPr>
      </w:pPr>
      <w:r w:rsidRPr="001A18C1">
        <w:rPr>
          <w:rFonts w:ascii="Times New Roman" w:hAnsi="Times New Roman" w:cs="Times New Roman"/>
          <w:lang w:val="en-CA"/>
        </w:rPr>
        <w:t>&lt;</w:t>
      </w:r>
      <w:r w:rsidR="005C40D8">
        <w:rPr>
          <w:rFonts w:ascii="Times New Roman" w:hAnsi="Times New Roman" w:cs="Times New Roman"/>
          <w:lang w:val="en-CA"/>
        </w:rPr>
        <w:t>Instability</w:t>
      </w:r>
      <w:r w:rsidRPr="001A18C1">
        <w:rPr>
          <w:rFonts w:ascii="Times New Roman" w:hAnsi="Times New Roman" w:cs="Times New Roman"/>
          <w:lang w:val="en-CA"/>
        </w:rPr>
        <w:t>&gt;</w:t>
      </w:r>
    </w:p>
    <w:p w14:paraId="2805BD5A" w14:textId="77777777" w:rsidR="00DA6099" w:rsidRPr="001A18C1" w:rsidRDefault="000029A0" w:rsidP="00DA6099">
      <w:pPr>
        <w:spacing w:line="480" w:lineRule="auto"/>
        <w:rPr>
          <w:rFonts w:ascii="Times New Roman" w:hAnsi="Times New Roman" w:cs="Times New Roman"/>
        </w:rPr>
      </w:pPr>
      <w:r w:rsidRPr="001A18C1">
        <w:rPr>
          <w:rFonts w:ascii="Times New Roman" w:hAnsi="Times New Roman" w:cs="Times New Roman"/>
          <w:lang w:val="en-CA"/>
        </w:rPr>
        <w:t xml:space="preserve"> </w:t>
      </w:r>
      <w:r w:rsidR="00E04EE3" w:rsidRPr="001A18C1">
        <w:rPr>
          <w:rFonts w:ascii="Times New Roman" w:hAnsi="Times New Roman" w:cs="Times New Roman"/>
          <w:lang w:val="en-CA"/>
        </w:rPr>
        <w:tab/>
      </w:r>
      <w:r w:rsidR="002F31AF" w:rsidRPr="001A18C1">
        <w:rPr>
          <w:rFonts w:ascii="Times New Roman" w:hAnsi="Times New Roman" w:cs="Times New Roman"/>
          <w:lang w:val="en-CA"/>
        </w:rPr>
        <w:t xml:space="preserve">We borrow from two different </w:t>
      </w:r>
      <w:r w:rsidR="008B2378" w:rsidRPr="001A18C1">
        <w:rPr>
          <w:rFonts w:ascii="Times New Roman" w:hAnsi="Times New Roman" w:cs="Times New Roman"/>
          <w:lang w:val="en-CA"/>
        </w:rPr>
        <w:t xml:space="preserve">theoretical </w:t>
      </w:r>
      <w:r w:rsidR="001C68A0" w:rsidRPr="001A18C1">
        <w:rPr>
          <w:rFonts w:ascii="Times New Roman" w:hAnsi="Times New Roman" w:cs="Times New Roman"/>
          <w:lang w:val="en-CA"/>
        </w:rPr>
        <w:t xml:space="preserve">perspectives </w:t>
      </w:r>
      <w:r w:rsidR="008B2378" w:rsidRPr="001A18C1">
        <w:rPr>
          <w:rFonts w:ascii="Times New Roman" w:hAnsi="Times New Roman" w:cs="Times New Roman"/>
          <w:lang w:val="en-CA"/>
        </w:rPr>
        <w:t xml:space="preserve">to </w:t>
      </w:r>
      <w:r w:rsidR="00343EE8" w:rsidRPr="001A18C1">
        <w:rPr>
          <w:rFonts w:ascii="Times New Roman" w:hAnsi="Times New Roman" w:cs="Times New Roman"/>
          <w:lang w:val="en-CA"/>
        </w:rPr>
        <w:t>interpret the causes and meaning of</w:t>
      </w:r>
      <w:r w:rsidR="008B2378" w:rsidRPr="001A18C1">
        <w:rPr>
          <w:rFonts w:ascii="Times New Roman" w:hAnsi="Times New Roman" w:cs="Times New Roman"/>
          <w:lang w:val="en-CA"/>
        </w:rPr>
        <w:t xml:space="preserve"> </w:t>
      </w:r>
      <w:r w:rsidR="001C68A0" w:rsidRPr="001A18C1">
        <w:rPr>
          <w:rFonts w:ascii="Times New Roman" w:hAnsi="Times New Roman" w:cs="Times New Roman"/>
          <w:lang w:val="en-CA"/>
        </w:rPr>
        <w:t>instability</w:t>
      </w:r>
      <w:r w:rsidR="0069444D">
        <w:rPr>
          <w:rFonts w:ascii="Times New Roman" w:hAnsi="Times New Roman" w:cs="Times New Roman"/>
          <w:lang w:val="en-CA"/>
        </w:rPr>
        <w:t xml:space="preserve">. Each perspective begins with the assumption that adulthood has changed in recent decades. </w:t>
      </w:r>
      <w:r w:rsidR="001C68A0" w:rsidRPr="001A18C1">
        <w:rPr>
          <w:rFonts w:ascii="Times New Roman" w:hAnsi="Times New Roman" w:cs="Times New Roman"/>
          <w:lang w:val="en-CA"/>
        </w:rPr>
        <w:t>To</w:t>
      </w:r>
      <w:r w:rsidR="00DA6099" w:rsidRPr="001A18C1">
        <w:rPr>
          <w:rFonts w:ascii="Times New Roman" w:hAnsi="Times New Roman" w:cs="Times New Roman"/>
          <w:lang w:val="en-CA"/>
        </w:rPr>
        <w:t xml:space="preserve"> </w:t>
      </w:r>
      <w:r w:rsidR="00DA6099" w:rsidRPr="001A18C1">
        <w:rPr>
          <w:rStyle w:val="s1"/>
          <w:rFonts w:ascii="Times New Roman" w:hAnsi="Times New Roman" w:cs="Times New Roman"/>
        </w:rPr>
        <w:t xml:space="preserve">Arnett (2015) the changes that matter most are the a) transition from an industrial to information-based economy, b) </w:t>
      </w:r>
      <w:r w:rsidR="00C56D8D">
        <w:rPr>
          <w:rStyle w:val="s1"/>
          <w:rFonts w:ascii="Times New Roman" w:hAnsi="Times New Roman" w:cs="Times New Roman"/>
        </w:rPr>
        <w:t xml:space="preserve">the </w:t>
      </w:r>
      <w:r w:rsidR="00DA6099" w:rsidRPr="001A18C1">
        <w:rPr>
          <w:rStyle w:val="s1"/>
          <w:rFonts w:ascii="Times New Roman" w:hAnsi="Times New Roman" w:cs="Times New Roman"/>
        </w:rPr>
        <w:t xml:space="preserve">sexual revolution, c) </w:t>
      </w:r>
      <w:r w:rsidR="00C56D8D">
        <w:rPr>
          <w:rStyle w:val="s1"/>
          <w:rFonts w:ascii="Times New Roman" w:hAnsi="Times New Roman" w:cs="Times New Roman"/>
        </w:rPr>
        <w:t xml:space="preserve">the </w:t>
      </w:r>
      <w:r w:rsidR="00DA6099" w:rsidRPr="001A18C1">
        <w:rPr>
          <w:rStyle w:val="s1"/>
          <w:rFonts w:ascii="Times New Roman" w:hAnsi="Times New Roman" w:cs="Times New Roman"/>
        </w:rPr>
        <w:t xml:space="preserve">women’s movement, and d) </w:t>
      </w:r>
      <w:r w:rsidR="00C56D8D">
        <w:rPr>
          <w:rStyle w:val="s1"/>
          <w:rFonts w:ascii="Times New Roman" w:hAnsi="Times New Roman" w:cs="Times New Roman"/>
        </w:rPr>
        <w:t xml:space="preserve">the </w:t>
      </w:r>
      <w:r w:rsidR="00DA6099" w:rsidRPr="001A18C1">
        <w:rPr>
          <w:rStyle w:val="s1"/>
          <w:rFonts w:ascii="Times New Roman" w:hAnsi="Times New Roman" w:cs="Times New Roman"/>
        </w:rPr>
        <w:t xml:space="preserve">youth movement. </w:t>
      </w:r>
      <w:r w:rsidR="001C68A0" w:rsidRPr="001A18C1">
        <w:rPr>
          <w:rStyle w:val="s1"/>
          <w:rFonts w:ascii="Times New Roman" w:hAnsi="Times New Roman" w:cs="Times New Roman"/>
        </w:rPr>
        <w:t xml:space="preserve">To </w:t>
      </w:r>
      <w:r w:rsidR="00DA6099" w:rsidRPr="001A18C1">
        <w:rPr>
          <w:rStyle w:val="s1"/>
          <w:rFonts w:ascii="Times New Roman" w:hAnsi="Times New Roman" w:cs="Times New Roman"/>
        </w:rPr>
        <w:t xml:space="preserve">Wyn (2004) the changes that matter </w:t>
      </w:r>
      <w:proofErr w:type="gramStart"/>
      <w:r w:rsidR="00DA6099" w:rsidRPr="001A18C1">
        <w:rPr>
          <w:rStyle w:val="s1"/>
          <w:rFonts w:ascii="Times New Roman" w:hAnsi="Times New Roman" w:cs="Times New Roman"/>
        </w:rPr>
        <w:t>are</w:t>
      </w:r>
      <w:proofErr w:type="gramEnd"/>
      <w:r w:rsidR="00DA6099" w:rsidRPr="001A18C1">
        <w:rPr>
          <w:rStyle w:val="s1"/>
          <w:rFonts w:ascii="Times New Roman" w:hAnsi="Times New Roman" w:cs="Times New Roman"/>
        </w:rPr>
        <w:t xml:space="preserve"> </w:t>
      </w:r>
      <w:r w:rsidR="00DA6099" w:rsidRPr="001A18C1">
        <w:rPr>
          <w:rFonts w:ascii="Times New Roman" w:hAnsi="Times New Roman" w:cs="Times New Roman"/>
        </w:rPr>
        <w:t xml:space="preserve">“…an increasingly flexible labour market, dissolution of occupational boundaries, deregulation of </w:t>
      </w:r>
      <w:commentRangeStart w:id="8"/>
      <w:r w:rsidR="00DA6099" w:rsidRPr="001A18C1">
        <w:rPr>
          <w:rFonts w:ascii="Times New Roman" w:hAnsi="Times New Roman" w:cs="Times New Roman"/>
        </w:rPr>
        <w:t>labour</w:t>
      </w:r>
      <w:commentRangeEnd w:id="8"/>
      <w:r w:rsidR="00C56D8D">
        <w:rPr>
          <w:rStyle w:val="CommentReference"/>
          <w:rFonts w:eastAsiaTheme="minorEastAsia"/>
        </w:rPr>
        <w:commentReference w:id="8"/>
      </w:r>
      <w:r w:rsidR="00DA6099" w:rsidRPr="001A18C1">
        <w:rPr>
          <w:rFonts w:ascii="Times New Roman" w:hAnsi="Times New Roman" w:cs="Times New Roman"/>
        </w:rPr>
        <w:t xml:space="preserve">, and increases in contract, part-time employment, increasing diversity in family structures, including decreasing rates of marriage and fertility and the increase in privatisation of both education and health services” (pp. 7-8). </w:t>
      </w:r>
    </w:p>
    <w:p w14:paraId="7F3DDFFC" w14:textId="19D3F732" w:rsidR="00A276DD" w:rsidRPr="001A18C1" w:rsidRDefault="00A276DD" w:rsidP="00A276DD">
      <w:pPr>
        <w:pStyle w:val="p1"/>
        <w:spacing w:line="480" w:lineRule="auto"/>
        <w:ind w:firstLine="720"/>
        <w:rPr>
          <w:rFonts w:ascii="Times New Roman" w:hAnsi="Times New Roman"/>
          <w:sz w:val="24"/>
          <w:szCs w:val="24"/>
        </w:rPr>
      </w:pPr>
      <w:r w:rsidRPr="001A18C1">
        <w:rPr>
          <w:rFonts w:ascii="Times New Roman" w:hAnsi="Times New Roman"/>
          <w:sz w:val="24"/>
          <w:szCs w:val="24"/>
        </w:rPr>
        <w:t xml:space="preserve">Each </w:t>
      </w:r>
      <w:r w:rsidR="008B2378" w:rsidRPr="001A18C1">
        <w:rPr>
          <w:rFonts w:ascii="Times New Roman" w:hAnsi="Times New Roman"/>
          <w:sz w:val="24"/>
          <w:szCs w:val="24"/>
        </w:rPr>
        <w:t>of these perspectives</w:t>
      </w:r>
      <w:r w:rsidR="00E36D4F" w:rsidRPr="001A18C1">
        <w:rPr>
          <w:rFonts w:ascii="Times New Roman" w:hAnsi="Times New Roman"/>
          <w:sz w:val="24"/>
          <w:szCs w:val="24"/>
        </w:rPr>
        <w:t xml:space="preserve"> emphasizes somewhat different though overlapping </w:t>
      </w:r>
      <w:r w:rsidRPr="001A18C1">
        <w:rPr>
          <w:rFonts w:ascii="Times New Roman" w:hAnsi="Times New Roman"/>
          <w:sz w:val="24"/>
          <w:szCs w:val="24"/>
        </w:rPr>
        <w:t xml:space="preserve">consequences for young people. Arnett (2015) believes the effect of these social changes is a delay </w:t>
      </w:r>
      <w:r w:rsidR="00D05895" w:rsidRPr="001A18C1">
        <w:rPr>
          <w:rFonts w:ascii="Times New Roman" w:hAnsi="Times New Roman"/>
          <w:sz w:val="24"/>
          <w:szCs w:val="24"/>
        </w:rPr>
        <w:t xml:space="preserve">in access to adulthood, that is, </w:t>
      </w:r>
      <w:r w:rsidRPr="001A18C1">
        <w:rPr>
          <w:rFonts w:ascii="Times New Roman" w:hAnsi="Times New Roman"/>
          <w:sz w:val="24"/>
          <w:szCs w:val="24"/>
        </w:rPr>
        <w:t xml:space="preserve">a delay in entry to “traditional structures,” with instability as an important but mostly temporary condition associated with the emerging adulthood life stage. Tanner and Arnett (2009) argue that development is a process of “recentering,” an idea that </w:t>
      </w:r>
      <w:r w:rsidR="00125B40">
        <w:rPr>
          <w:rFonts w:ascii="Times New Roman" w:hAnsi="Times New Roman"/>
          <w:sz w:val="24"/>
          <w:szCs w:val="24"/>
        </w:rPr>
        <w:t>implies</w:t>
      </w:r>
      <w:r w:rsidR="00125B40" w:rsidRPr="001A18C1">
        <w:rPr>
          <w:rFonts w:ascii="Times New Roman" w:hAnsi="Times New Roman"/>
          <w:sz w:val="24"/>
          <w:szCs w:val="24"/>
        </w:rPr>
        <w:t xml:space="preserve"> </w:t>
      </w:r>
      <w:r w:rsidRPr="001A18C1">
        <w:rPr>
          <w:rFonts w:ascii="Times New Roman" w:hAnsi="Times New Roman"/>
          <w:sz w:val="24"/>
          <w:szCs w:val="24"/>
        </w:rPr>
        <w:t xml:space="preserve">a linear, progressive path. </w:t>
      </w:r>
      <w:r w:rsidR="00074CC9" w:rsidRPr="001A18C1">
        <w:rPr>
          <w:rFonts w:ascii="Times New Roman" w:hAnsi="Times New Roman"/>
          <w:sz w:val="24"/>
          <w:szCs w:val="24"/>
        </w:rPr>
        <w:t xml:space="preserve">By comparison, </w:t>
      </w:r>
      <w:r w:rsidRPr="001A18C1">
        <w:rPr>
          <w:rFonts w:ascii="Times New Roman" w:hAnsi="Times New Roman"/>
          <w:sz w:val="24"/>
          <w:szCs w:val="24"/>
        </w:rPr>
        <w:t xml:space="preserve">Wyn </w:t>
      </w:r>
      <w:r w:rsidR="007B1C01">
        <w:rPr>
          <w:rFonts w:ascii="Times New Roman" w:hAnsi="Times New Roman"/>
          <w:sz w:val="24"/>
          <w:szCs w:val="24"/>
        </w:rPr>
        <w:t>contends</w:t>
      </w:r>
      <w:r w:rsidRPr="001A18C1">
        <w:rPr>
          <w:rFonts w:ascii="Times New Roman" w:hAnsi="Times New Roman"/>
          <w:sz w:val="24"/>
          <w:szCs w:val="24"/>
        </w:rPr>
        <w:t xml:space="preserve"> instability </w:t>
      </w:r>
      <w:r w:rsidR="00CA0237">
        <w:rPr>
          <w:rFonts w:ascii="Times New Roman" w:hAnsi="Times New Roman"/>
          <w:sz w:val="24"/>
          <w:szCs w:val="24"/>
        </w:rPr>
        <w:t>has</w:t>
      </w:r>
      <w:r w:rsidR="00125B40">
        <w:rPr>
          <w:rFonts w:ascii="Times New Roman" w:hAnsi="Times New Roman"/>
          <w:sz w:val="24"/>
          <w:szCs w:val="24"/>
        </w:rPr>
        <w:t xml:space="preserve"> become </w:t>
      </w:r>
      <w:r w:rsidRPr="001A18C1">
        <w:rPr>
          <w:rFonts w:ascii="Times New Roman" w:hAnsi="Times New Roman"/>
          <w:sz w:val="24"/>
          <w:szCs w:val="24"/>
        </w:rPr>
        <w:t>pervasive throughout the life course, and the traditional structures</w:t>
      </w:r>
      <w:r w:rsidR="000D7FF9">
        <w:rPr>
          <w:rFonts w:ascii="Times New Roman" w:hAnsi="Times New Roman"/>
          <w:sz w:val="24"/>
          <w:szCs w:val="24"/>
        </w:rPr>
        <w:t xml:space="preserve"> like </w:t>
      </w:r>
      <w:r w:rsidR="00A14847">
        <w:rPr>
          <w:rFonts w:ascii="Times New Roman" w:hAnsi="Times New Roman"/>
          <w:sz w:val="24"/>
          <w:szCs w:val="24"/>
        </w:rPr>
        <w:t xml:space="preserve">marriage, religion, and </w:t>
      </w:r>
      <w:r w:rsidR="00A14847">
        <w:rPr>
          <w:rFonts w:ascii="Times New Roman" w:hAnsi="Times New Roman"/>
          <w:sz w:val="24"/>
          <w:szCs w:val="24"/>
        </w:rPr>
        <w:lastRenderedPageBreak/>
        <w:t>work</w:t>
      </w:r>
      <w:r w:rsidRPr="001A18C1">
        <w:rPr>
          <w:rFonts w:ascii="Times New Roman" w:hAnsi="Times New Roman"/>
          <w:sz w:val="24"/>
          <w:szCs w:val="24"/>
        </w:rPr>
        <w:t xml:space="preserve"> are </w:t>
      </w:r>
      <w:r w:rsidR="00E25E9E">
        <w:rPr>
          <w:rFonts w:ascii="Times New Roman" w:hAnsi="Times New Roman"/>
          <w:sz w:val="24"/>
          <w:szCs w:val="24"/>
        </w:rPr>
        <w:t xml:space="preserve">now </w:t>
      </w:r>
      <w:r w:rsidRPr="001A18C1">
        <w:rPr>
          <w:rFonts w:ascii="Times New Roman" w:hAnsi="Times New Roman"/>
          <w:sz w:val="24"/>
          <w:szCs w:val="24"/>
        </w:rPr>
        <w:t xml:space="preserve">less helpful as a guide to life at any age, not just when one is young. </w:t>
      </w:r>
      <w:r w:rsidR="00D05895" w:rsidRPr="001A18C1">
        <w:rPr>
          <w:rFonts w:ascii="Times New Roman" w:hAnsi="Times New Roman"/>
          <w:sz w:val="24"/>
          <w:szCs w:val="24"/>
        </w:rPr>
        <w:t>According to Wyn</w:t>
      </w:r>
      <w:r w:rsidR="00074CC9" w:rsidRPr="001A18C1">
        <w:rPr>
          <w:rFonts w:ascii="Times New Roman" w:hAnsi="Times New Roman"/>
          <w:sz w:val="24"/>
          <w:szCs w:val="24"/>
        </w:rPr>
        <w:t xml:space="preserve"> a</w:t>
      </w:r>
      <w:r w:rsidRPr="001A18C1">
        <w:rPr>
          <w:rFonts w:ascii="Times New Roman" w:hAnsi="Times New Roman"/>
          <w:sz w:val="24"/>
          <w:szCs w:val="24"/>
        </w:rPr>
        <w:t xml:space="preserve">ge and adulthood are increasingly decoupled; </w:t>
      </w:r>
      <w:r w:rsidR="003D23CC">
        <w:rPr>
          <w:rFonts w:ascii="Times New Roman" w:hAnsi="Times New Roman"/>
          <w:sz w:val="24"/>
          <w:szCs w:val="24"/>
        </w:rPr>
        <w:t>S</w:t>
      </w:r>
      <w:r w:rsidR="00074CC9" w:rsidRPr="001A18C1">
        <w:rPr>
          <w:rFonts w:ascii="Times New Roman" w:hAnsi="Times New Roman"/>
          <w:sz w:val="24"/>
          <w:szCs w:val="24"/>
        </w:rPr>
        <w:t xml:space="preserve">imilarly, </w:t>
      </w:r>
      <w:r w:rsidRPr="001A18C1">
        <w:rPr>
          <w:rFonts w:ascii="Times New Roman" w:hAnsi="Times New Roman"/>
          <w:sz w:val="24"/>
          <w:szCs w:val="24"/>
        </w:rPr>
        <w:t xml:space="preserve">du Bois-Reymond (2009) says that life pathways are subject </w:t>
      </w:r>
      <w:r w:rsidR="00EC76D6">
        <w:rPr>
          <w:rFonts w:ascii="Times New Roman" w:hAnsi="Times New Roman"/>
          <w:sz w:val="24"/>
          <w:szCs w:val="24"/>
        </w:rPr>
        <w:t xml:space="preserve">to “destandardization” (p. 33): It makes less sense to talk about shared pathways to adulthood. </w:t>
      </w:r>
      <w:r w:rsidRPr="001A18C1">
        <w:rPr>
          <w:rFonts w:ascii="Times New Roman" w:hAnsi="Times New Roman"/>
          <w:sz w:val="24"/>
          <w:szCs w:val="24"/>
        </w:rPr>
        <w:t>Cuervo and Wyn (2011) say t</w:t>
      </w:r>
      <w:r w:rsidR="00EC76D6">
        <w:rPr>
          <w:rFonts w:ascii="Times New Roman" w:hAnsi="Times New Roman"/>
          <w:sz w:val="24"/>
          <w:szCs w:val="24"/>
        </w:rPr>
        <w:t>hat linearity is breaking down, that is, the sequence of experiences and timing of experiences that we assumed were part of growing up are now more varied</w:t>
      </w:r>
      <w:r w:rsidR="00CC73EC">
        <w:rPr>
          <w:rFonts w:ascii="Times New Roman" w:hAnsi="Times New Roman"/>
          <w:sz w:val="24"/>
          <w:szCs w:val="24"/>
        </w:rPr>
        <w:t>.</w:t>
      </w:r>
      <w:r w:rsidR="00EC76D6">
        <w:rPr>
          <w:rFonts w:ascii="Times New Roman" w:hAnsi="Times New Roman"/>
          <w:sz w:val="24"/>
          <w:szCs w:val="24"/>
        </w:rPr>
        <w:t xml:space="preserve"> </w:t>
      </w:r>
    </w:p>
    <w:p w14:paraId="03C6D2E4" w14:textId="3AF66A88" w:rsidR="00A276DD" w:rsidRPr="001A18C1" w:rsidRDefault="00EC76D6" w:rsidP="00A276DD">
      <w:pPr>
        <w:pStyle w:val="p1"/>
        <w:spacing w:line="480" w:lineRule="auto"/>
        <w:ind w:firstLine="720"/>
        <w:rPr>
          <w:rFonts w:ascii="Times New Roman" w:hAnsi="Times New Roman"/>
          <w:sz w:val="24"/>
          <w:szCs w:val="24"/>
        </w:rPr>
      </w:pPr>
      <w:r>
        <w:rPr>
          <w:rFonts w:ascii="Times New Roman" w:hAnsi="Times New Roman"/>
          <w:sz w:val="24"/>
          <w:szCs w:val="24"/>
        </w:rPr>
        <w:t xml:space="preserve">Wyn and Arnett both </w:t>
      </w:r>
      <w:r w:rsidR="007B1C01">
        <w:rPr>
          <w:rFonts w:ascii="Times New Roman" w:hAnsi="Times New Roman"/>
          <w:sz w:val="24"/>
          <w:szCs w:val="24"/>
        </w:rPr>
        <w:t>thus claim</w:t>
      </w:r>
      <w:r w:rsidR="00A276DD" w:rsidRPr="001A18C1">
        <w:rPr>
          <w:rFonts w:ascii="Times New Roman" w:hAnsi="Times New Roman"/>
          <w:sz w:val="24"/>
          <w:szCs w:val="24"/>
        </w:rPr>
        <w:t xml:space="preserve"> something has changed about the</w:t>
      </w:r>
      <w:r>
        <w:rPr>
          <w:rFonts w:ascii="Times New Roman" w:hAnsi="Times New Roman"/>
          <w:sz w:val="24"/>
          <w:szCs w:val="24"/>
        </w:rPr>
        <w:t xml:space="preserve"> timing of access to adulthood and the timing of life experiences. </w:t>
      </w:r>
      <w:r w:rsidR="00A276DD" w:rsidRPr="001A18C1">
        <w:rPr>
          <w:rFonts w:ascii="Times New Roman" w:hAnsi="Times New Roman"/>
          <w:sz w:val="24"/>
          <w:szCs w:val="24"/>
        </w:rPr>
        <w:t xml:space="preserve">What is different between </w:t>
      </w:r>
      <w:r w:rsidR="00F32615">
        <w:rPr>
          <w:rFonts w:ascii="Times New Roman" w:hAnsi="Times New Roman"/>
          <w:sz w:val="24"/>
          <w:szCs w:val="24"/>
        </w:rPr>
        <w:t xml:space="preserve">Wyn and Arnett </w:t>
      </w:r>
      <w:r w:rsidR="00A276DD" w:rsidRPr="001A18C1">
        <w:rPr>
          <w:rFonts w:ascii="Times New Roman" w:hAnsi="Times New Roman"/>
          <w:sz w:val="24"/>
          <w:szCs w:val="24"/>
        </w:rPr>
        <w:t xml:space="preserve">is </w:t>
      </w:r>
      <w:r w:rsidR="008B22DF">
        <w:rPr>
          <w:rFonts w:ascii="Times New Roman" w:hAnsi="Times New Roman"/>
          <w:sz w:val="24"/>
          <w:szCs w:val="24"/>
        </w:rPr>
        <w:t xml:space="preserve">the place </w:t>
      </w:r>
      <w:r w:rsidR="00195CAE" w:rsidRPr="001A18C1">
        <w:rPr>
          <w:rFonts w:ascii="Times New Roman" w:hAnsi="Times New Roman"/>
          <w:sz w:val="24"/>
          <w:szCs w:val="24"/>
        </w:rPr>
        <w:t xml:space="preserve">of instability in </w:t>
      </w:r>
      <w:r w:rsidR="00A276DD" w:rsidRPr="001A18C1">
        <w:rPr>
          <w:rFonts w:ascii="Times New Roman" w:hAnsi="Times New Roman"/>
          <w:sz w:val="24"/>
          <w:szCs w:val="24"/>
        </w:rPr>
        <w:t xml:space="preserve">relationship </w:t>
      </w:r>
      <w:r w:rsidR="00195CAE" w:rsidRPr="001A18C1">
        <w:rPr>
          <w:rFonts w:ascii="Times New Roman" w:hAnsi="Times New Roman"/>
          <w:sz w:val="24"/>
          <w:szCs w:val="24"/>
        </w:rPr>
        <w:t xml:space="preserve">to </w:t>
      </w:r>
      <w:r w:rsidR="00A276DD" w:rsidRPr="001A18C1">
        <w:rPr>
          <w:rFonts w:ascii="Times New Roman" w:hAnsi="Times New Roman"/>
          <w:sz w:val="24"/>
          <w:szCs w:val="24"/>
        </w:rPr>
        <w:t>adulthood. For Arnett instability is</w:t>
      </w:r>
      <w:r w:rsidR="00D05895" w:rsidRPr="001A18C1">
        <w:rPr>
          <w:rFonts w:ascii="Times New Roman" w:hAnsi="Times New Roman"/>
          <w:sz w:val="24"/>
          <w:szCs w:val="24"/>
        </w:rPr>
        <w:t xml:space="preserve"> </w:t>
      </w:r>
      <w:r w:rsidR="001A18C1">
        <w:rPr>
          <w:rFonts w:ascii="Times New Roman" w:hAnsi="Times New Roman"/>
          <w:i/>
          <w:sz w:val="24"/>
          <w:szCs w:val="24"/>
        </w:rPr>
        <w:t>the</w:t>
      </w:r>
      <w:r w:rsidR="00A276DD" w:rsidRPr="001A18C1">
        <w:rPr>
          <w:rFonts w:ascii="Times New Roman" w:hAnsi="Times New Roman"/>
          <w:sz w:val="24"/>
          <w:szCs w:val="24"/>
        </w:rPr>
        <w:t xml:space="preserve"> chara</w:t>
      </w:r>
      <w:r w:rsidR="00D05895" w:rsidRPr="001A18C1">
        <w:rPr>
          <w:rFonts w:ascii="Times New Roman" w:hAnsi="Times New Roman"/>
          <w:sz w:val="24"/>
          <w:szCs w:val="24"/>
        </w:rPr>
        <w:t xml:space="preserve">cteristic of emerging adulthood; entry to adulthood is delayed, </w:t>
      </w:r>
      <w:r w:rsidR="00A276DD" w:rsidRPr="001A18C1">
        <w:rPr>
          <w:rFonts w:ascii="Times New Roman" w:hAnsi="Times New Roman"/>
          <w:sz w:val="24"/>
          <w:szCs w:val="24"/>
        </w:rPr>
        <w:t>and a decline in instability is a sign of approaching adulthood. For Wyn</w:t>
      </w:r>
      <w:r w:rsidR="00F315E3">
        <w:rPr>
          <w:rFonts w:ascii="Times New Roman" w:hAnsi="Times New Roman"/>
          <w:sz w:val="24"/>
          <w:szCs w:val="24"/>
        </w:rPr>
        <w:t xml:space="preserve"> </w:t>
      </w:r>
      <w:r w:rsidR="00A276DD" w:rsidRPr="001A18C1">
        <w:rPr>
          <w:rFonts w:ascii="Times New Roman" w:hAnsi="Times New Roman"/>
          <w:sz w:val="24"/>
          <w:szCs w:val="24"/>
        </w:rPr>
        <w:t>encounters with adulthood may occur early as well as late, and contemporary destandardization of the life course means that instability is encount</w:t>
      </w:r>
      <w:r w:rsidR="008B22DF">
        <w:rPr>
          <w:rFonts w:ascii="Times New Roman" w:hAnsi="Times New Roman"/>
          <w:sz w:val="24"/>
          <w:szCs w:val="24"/>
        </w:rPr>
        <w:t>ered throughout the life course, not just when young.</w:t>
      </w:r>
      <w:r w:rsidR="003D23CC">
        <w:rPr>
          <w:rFonts w:ascii="Times New Roman" w:hAnsi="Times New Roman"/>
          <w:sz w:val="24"/>
          <w:szCs w:val="24"/>
        </w:rPr>
        <w:t xml:space="preserve"> </w:t>
      </w:r>
    </w:p>
    <w:p w14:paraId="7D95308B" w14:textId="782C9080" w:rsidR="00DA6099" w:rsidRPr="001A18C1" w:rsidRDefault="00747069" w:rsidP="00A276DD">
      <w:pPr>
        <w:spacing w:line="480" w:lineRule="auto"/>
        <w:rPr>
          <w:rFonts w:ascii="Times New Roman" w:hAnsi="Times New Roman" w:cs="Times New Roman"/>
        </w:rPr>
      </w:pPr>
      <w:r w:rsidRPr="001A18C1">
        <w:rPr>
          <w:rFonts w:ascii="Times New Roman" w:hAnsi="Times New Roman" w:cs="Times New Roman"/>
        </w:rPr>
        <w:tab/>
      </w:r>
      <w:r w:rsidR="00A0567B">
        <w:rPr>
          <w:rFonts w:ascii="Times New Roman" w:hAnsi="Times New Roman" w:cs="Times New Roman"/>
        </w:rPr>
        <w:t>B</w:t>
      </w:r>
      <w:r w:rsidR="00D05895" w:rsidRPr="001A18C1">
        <w:rPr>
          <w:rFonts w:ascii="Times New Roman" w:hAnsi="Times New Roman" w:cs="Times New Roman"/>
        </w:rPr>
        <w:t xml:space="preserve">oth </w:t>
      </w:r>
      <w:r w:rsidRPr="001A18C1">
        <w:rPr>
          <w:rFonts w:ascii="Times New Roman" w:hAnsi="Times New Roman" w:cs="Times New Roman"/>
        </w:rPr>
        <w:t>perspectives</w:t>
      </w:r>
      <w:r w:rsidR="00A0567B">
        <w:rPr>
          <w:rFonts w:ascii="Times New Roman" w:hAnsi="Times New Roman" w:cs="Times New Roman"/>
        </w:rPr>
        <w:t xml:space="preserve"> call for </w:t>
      </w:r>
      <w:r w:rsidRPr="001A18C1">
        <w:rPr>
          <w:rFonts w:ascii="Times New Roman" w:hAnsi="Times New Roman" w:cs="Times New Roman"/>
        </w:rPr>
        <w:t xml:space="preserve">a change in our </w:t>
      </w:r>
      <w:r w:rsidR="00A0567B">
        <w:rPr>
          <w:rFonts w:ascii="Times New Roman" w:hAnsi="Times New Roman" w:cs="Times New Roman"/>
        </w:rPr>
        <w:t xml:space="preserve">common sense </w:t>
      </w:r>
      <w:r w:rsidRPr="001A18C1">
        <w:rPr>
          <w:rFonts w:ascii="Times New Roman" w:hAnsi="Times New Roman" w:cs="Times New Roman"/>
        </w:rPr>
        <w:t xml:space="preserve">understanding of the “right” age for being a youth and the “right” age for adulthood. They require us to rethink what it means to be </w:t>
      </w:r>
      <w:r w:rsidR="00E36D4F" w:rsidRPr="001A18C1">
        <w:rPr>
          <w:rFonts w:ascii="Times New Roman" w:hAnsi="Times New Roman" w:cs="Times New Roman"/>
        </w:rPr>
        <w:t xml:space="preserve">on time, </w:t>
      </w:r>
      <w:r w:rsidRPr="001A18C1">
        <w:rPr>
          <w:rFonts w:ascii="Times New Roman" w:hAnsi="Times New Roman" w:cs="Times New Roman"/>
        </w:rPr>
        <w:t>too early</w:t>
      </w:r>
      <w:r w:rsidR="00D05895" w:rsidRPr="001A18C1">
        <w:rPr>
          <w:rFonts w:ascii="Times New Roman" w:hAnsi="Times New Roman" w:cs="Times New Roman"/>
        </w:rPr>
        <w:t>,</w:t>
      </w:r>
      <w:r w:rsidR="00457AF6">
        <w:rPr>
          <w:rFonts w:ascii="Times New Roman" w:hAnsi="Times New Roman" w:cs="Times New Roman"/>
        </w:rPr>
        <w:t xml:space="preserve"> or</w:t>
      </w:r>
      <w:r w:rsidRPr="001A18C1">
        <w:rPr>
          <w:rFonts w:ascii="Times New Roman" w:hAnsi="Times New Roman" w:cs="Times New Roman"/>
        </w:rPr>
        <w:t xml:space="preserve"> too late. The “right age” is malleable, and problems ensue when there is a mismatch between social expectations</w:t>
      </w:r>
      <w:r w:rsidR="00457AF6">
        <w:rPr>
          <w:rFonts w:ascii="Times New Roman" w:hAnsi="Times New Roman" w:cs="Times New Roman"/>
        </w:rPr>
        <w:t>, individual expectations,</w:t>
      </w:r>
      <w:r w:rsidRPr="001A18C1">
        <w:rPr>
          <w:rFonts w:ascii="Times New Roman" w:hAnsi="Times New Roman" w:cs="Times New Roman"/>
        </w:rPr>
        <w:t xml:space="preserve"> and the readiness—or neediness—of young people. </w:t>
      </w:r>
      <w:r w:rsidR="00241450">
        <w:rPr>
          <w:rFonts w:ascii="Times New Roman" w:hAnsi="Times New Roman" w:cs="Times New Roman"/>
        </w:rPr>
        <w:t>Youth who are street-involved live with this kind of mismatch:  T</w:t>
      </w:r>
      <w:r w:rsidR="00E36D4F" w:rsidRPr="001A18C1">
        <w:rPr>
          <w:rFonts w:ascii="Times New Roman" w:hAnsi="Times New Roman" w:cs="Times New Roman"/>
        </w:rPr>
        <w:t xml:space="preserve">hey are </w:t>
      </w:r>
      <w:r w:rsidR="00275D05">
        <w:rPr>
          <w:rFonts w:ascii="Times New Roman" w:hAnsi="Times New Roman" w:cs="Times New Roman"/>
        </w:rPr>
        <w:t>out of sync</w:t>
      </w:r>
      <w:r w:rsidRPr="001A18C1">
        <w:rPr>
          <w:rFonts w:ascii="Times New Roman" w:hAnsi="Times New Roman" w:cs="Times New Roman"/>
        </w:rPr>
        <w:t xml:space="preserve"> with families, education, work, </w:t>
      </w:r>
      <w:r w:rsidR="00E36D4F" w:rsidRPr="001A18C1">
        <w:rPr>
          <w:rFonts w:ascii="Times New Roman" w:hAnsi="Times New Roman" w:cs="Times New Roman"/>
        </w:rPr>
        <w:t xml:space="preserve">social </w:t>
      </w:r>
      <w:r w:rsidRPr="001A18C1">
        <w:rPr>
          <w:rFonts w:ascii="Times New Roman" w:hAnsi="Times New Roman" w:cs="Times New Roman"/>
        </w:rPr>
        <w:t xml:space="preserve">expectations for romantic partnerships, housing policies, </w:t>
      </w:r>
      <w:proofErr w:type="gramStart"/>
      <w:r w:rsidRPr="001A18C1">
        <w:rPr>
          <w:rFonts w:ascii="Times New Roman" w:hAnsi="Times New Roman" w:cs="Times New Roman"/>
        </w:rPr>
        <w:t>and  health</w:t>
      </w:r>
      <w:proofErr w:type="gramEnd"/>
      <w:r w:rsidRPr="001A18C1">
        <w:rPr>
          <w:rFonts w:ascii="Times New Roman" w:hAnsi="Times New Roman" w:cs="Times New Roman"/>
        </w:rPr>
        <w:t xml:space="preserve"> </w:t>
      </w:r>
      <w:r w:rsidR="007B1C01">
        <w:rPr>
          <w:rFonts w:ascii="Times New Roman" w:hAnsi="Times New Roman" w:cs="Times New Roman"/>
        </w:rPr>
        <w:t xml:space="preserve">and social welfare </w:t>
      </w:r>
      <w:r w:rsidRPr="001A18C1">
        <w:rPr>
          <w:rFonts w:ascii="Times New Roman" w:hAnsi="Times New Roman" w:cs="Times New Roman"/>
        </w:rPr>
        <w:t>system</w:t>
      </w:r>
      <w:r w:rsidR="007B1C01">
        <w:rPr>
          <w:rFonts w:ascii="Times New Roman" w:hAnsi="Times New Roman" w:cs="Times New Roman"/>
        </w:rPr>
        <w:t>s</w:t>
      </w:r>
      <w:r w:rsidRPr="001A18C1">
        <w:rPr>
          <w:rFonts w:ascii="Times New Roman" w:hAnsi="Times New Roman" w:cs="Times New Roman"/>
        </w:rPr>
        <w:t xml:space="preserve">. </w:t>
      </w:r>
      <w:r w:rsidR="00C27CCD">
        <w:rPr>
          <w:rFonts w:ascii="Times New Roman" w:hAnsi="Times New Roman" w:cs="Times New Roman"/>
        </w:rPr>
        <w:t>T</w:t>
      </w:r>
      <w:r w:rsidR="006F644F" w:rsidRPr="001A18C1">
        <w:rPr>
          <w:rFonts w:ascii="Times New Roman" w:hAnsi="Times New Roman" w:cs="Times New Roman"/>
        </w:rPr>
        <w:t>hey feel “i</w:t>
      </w:r>
      <w:r w:rsidR="00C27CCD">
        <w:rPr>
          <w:rFonts w:ascii="Times New Roman" w:hAnsi="Times New Roman" w:cs="Times New Roman"/>
        </w:rPr>
        <w:t xml:space="preserve">n-between” the expectations of adolescence and adulthood. </w:t>
      </w:r>
    </w:p>
    <w:p w14:paraId="5F743BC8" w14:textId="1767DE71" w:rsidR="0066099E" w:rsidRPr="001A18C1" w:rsidRDefault="00CA7E11" w:rsidP="009C7C69">
      <w:pPr>
        <w:spacing w:line="480" w:lineRule="auto"/>
        <w:rPr>
          <w:rFonts w:ascii="Times New Roman" w:hAnsi="Times New Roman" w:cs="Times New Roman"/>
        </w:rPr>
      </w:pPr>
      <w:r w:rsidRPr="001A18C1">
        <w:rPr>
          <w:rFonts w:ascii="Times New Roman" w:hAnsi="Times New Roman" w:cs="Times New Roman"/>
        </w:rPr>
        <w:tab/>
      </w:r>
      <w:r w:rsidR="00241450">
        <w:rPr>
          <w:rFonts w:ascii="Times New Roman" w:hAnsi="Times New Roman" w:cs="Times New Roman"/>
        </w:rPr>
        <w:t>F</w:t>
      </w:r>
      <w:r w:rsidR="006F644F" w:rsidRPr="001A18C1">
        <w:rPr>
          <w:rFonts w:ascii="Times New Roman" w:hAnsi="Times New Roman" w:cs="Times New Roman"/>
        </w:rPr>
        <w:t xml:space="preserve">eeling in-between </w:t>
      </w:r>
      <w:r w:rsidR="005A5746" w:rsidRPr="001A18C1">
        <w:rPr>
          <w:rFonts w:ascii="Times New Roman" w:hAnsi="Times New Roman" w:cs="Times New Roman"/>
        </w:rPr>
        <w:t>m</w:t>
      </w:r>
      <w:r w:rsidR="00175A58">
        <w:rPr>
          <w:rFonts w:ascii="Times New Roman" w:hAnsi="Times New Roman" w:cs="Times New Roman"/>
        </w:rPr>
        <w:t xml:space="preserve">ay be a </w:t>
      </w:r>
      <w:proofErr w:type="gramStart"/>
      <w:r w:rsidR="007B1C01">
        <w:rPr>
          <w:rFonts w:ascii="Times New Roman" w:hAnsi="Times New Roman" w:cs="Times New Roman"/>
        </w:rPr>
        <w:t xml:space="preserve">characteristic </w:t>
      </w:r>
      <w:r w:rsidR="00175A58">
        <w:rPr>
          <w:rFonts w:ascii="Times New Roman" w:hAnsi="Times New Roman" w:cs="Times New Roman"/>
        </w:rPr>
        <w:t xml:space="preserve"> associated</w:t>
      </w:r>
      <w:proofErr w:type="gramEnd"/>
      <w:r w:rsidR="00175A58">
        <w:rPr>
          <w:rFonts w:ascii="Times New Roman" w:hAnsi="Times New Roman" w:cs="Times New Roman"/>
        </w:rPr>
        <w:t xml:space="preserve"> with an </w:t>
      </w:r>
      <w:r w:rsidR="005A5746" w:rsidRPr="001A18C1">
        <w:rPr>
          <w:rFonts w:ascii="Times New Roman" w:hAnsi="Times New Roman" w:cs="Times New Roman"/>
        </w:rPr>
        <w:t>order of emerging adulthood</w:t>
      </w:r>
      <w:r w:rsidR="004964B7" w:rsidRPr="001A18C1">
        <w:rPr>
          <w:rFonts w:ascii="Times New Roman" w:hAnsi="Times New Roman" w:cs="Times New Roman"/>
        </w:rPr>
        <w:t xml:space="preserve"> and/or it may be a consequence of destandardization. </w:t>
      </w:r>
      <w:r w:rsidR="00137554" w:rsidRPr="001A18C1">
        <w:rPr>
          <w:rFonts w:ascii="Times New Roman" w:hAnsi="Times New Roman" w:cs="Times New Roman"/>
        </w:rPr>
        <w:t>Associated with feeling in-</w:t>
      </w:r>
      <w:r w:rsidR="00137554" w:rsidRPr="001A18C1">
        <w:rPr>
          <w:rFonts w:ascii="Times New Roman" w:hAnsi="Times New Roman" w:cs="Times New Roman"/>
        </w:rPr>
        <w:lastRenderedPageBreak/>
        <w:t>between is that there is a go</w:t>
      </w:r>
      <w:r w:rsidR="003D23CC">
        <w:rPr>
          <w:rFonts w:ascii="Times New Roman" w:hAnsi="Times New Roman" w:cs="Times New Roman"/>
        </w:rPr>
        <w:t>al to which young people aspire, however nebulous</w:t>
      </w:r>
      <w:r w:rsidR="007B1C01">
        <w:rPr>
          <w:rFonts w:ascii="Times New Roman" w:hAnsi="Times New Roman" w:cs="Times New Roman"/>
        </w:rPr>
        <w:t xml:space="preserve">. This </w:t>
      </w:r>
      <w:proofErr w:type="gramStart"/>
      <w:r w:rsidR="007B1C01">
        <w:rPr>
          <w:rFonts w:ascii="Times New Roman" w:hAnsi="Times New Roman" w:cs="Times New Roman"/>
        </w:rPr>
        <w:t>goal  is</w:t>
      </w:r>
      <w:proofErr w:type="gramEnd"/>
      <w:r w:rsidR="00137554" w:rsidRPr="001A18C1">
        <w:rPr>
          <w:rFonts w:ascii="Times New Roman" w:hAnsi="Times New Roman" w:cs="Times New Roman"/>
        </w:rPr>
        <w:t xml:space="preserve"> adulthood</w:t>
      </w:r>
      <w:r w:rsidR="007B1C01">
        <w:rPr>
          <w:rFonts w:ascii="Times New Roman" w:hAnsi="Times New Roman" w:cs="Times New Roman"/>
        </w:rPr>
        <w:t xml:space="preserve">. </w:t>
      </w:r>
      <w:proofErr w:type="gramStart"/>
      <w:r w:rsidR="007B1C01">
        <w:rPr>
          <w:rFonts w:ascii="Times New Roman" w:hAnsi="Times New Roman" w:cs="Times New Roman"/>
        </w:rPr>
        <w:t>Nex</w:t>
      </w:r>
      <w:r w:rsidR="00E25E9E">
        <w:rPr>
          <w:rFonts w:ascii="Times New Roman" w:hAnsi="Times New Roman" w:cs="Times New Roman"/>
        </w:rPr>
        <w:t>t</w:t>
      </w:r>
      <w:proofErr w:type="gramEnd"/>
      <w:r w:rsidR="007B1C01">
        <w:rPr>
          <w:rFonts w:ascii="Times New Roman" w:hAnsi="Times New Roman" w:cs="Times New Roman"/>
        </w:rPr>
        <w:t xml:space="preserve"> </w:t>
      </w:r>
      <w:r w:rsidR="004964B7" w:rsidRPr="001A18C1">
        <w:rPr>
          <w:rFonts w:ascii="Times New Roman" w:hAnsi="Times New Roman" w:cs="Times New Roman"/>
        </w:rPr>
        <w:t xml:space="preserve">we </w:t>
      </w:r>
      <w:r w:rsidR="003D23CC">
        <w:rPr>
          <w:rFonts w:ascii="Times New Roman" w:hAnsi="Times New Roman" w:cs="Times New Roman"/>
        </w:rPr>
        <w:t>will</w:t>
      </w:r>
      <w:r w:rsidR="004964B7" w:rsidRPr="001A18C1">
        <w:rPr>
          <w:rFonts w:ascii="Times New Roman" w:hAnsi="Times New Roman" w:cs="Times New Roman"/>
        </w:rPr>
        <w:t xml:space="preserve"> describe conceptions of adulthood associated with emerging adulthood theory and with theories of destandardization. </w:t>
      </w:r>
    </w:p>
    <w:p w14:paraId="09264818" w14:textId="77777777" w:rsidR="00935CB3" w:rsidRPr="001A18C1" w:rsidRDefault="00935CB3" w:rsidP="009C7C69">
      <w:pPr>
        <w:spacing w:line="480" w:lineRule="auto"/>
        <w:rPr>
          <w:rFonts w:ascii="Times New Roman" w:hAnsi="Times New Roman" w:cs="Times New Roman"/>
        </w:rPr>
      </w:pPr>
      <w:r w:rsidRPr="001A18C1">
        <w:rPr>
          <w:rFonts w:ascii="Times New Roman" w:hAnsi="Times New Roman" w:cs="Times New Roman"/>
        </w:rPr>
        <w:t>&lt;</w:t>
      </w:r>
      <w:r w:rsidR="00457AF6">
        <w:rPr>
          <w:rFonts w:ascii="Times New Roman" w:hAnsi="Times New Roman" w:cs="Times New Roman"/>
        </w:rPr>
        <w:t xml:space="preserve">Emerging </w:t>
      </w:r>
      <w:r w:rsidRPr="001A18C1">
        <w:rPr>
          <w:rFonts w:ascii="Times New Roman" w:hAnsi="Times New Roman" w:cs="Times New Roman"/>
        </w:rPr>
        <w:t>Adulthood</w:t>
      </w:r>
      <w:r w:rsidR="00457AF6">
        <w:rPr>
          <w:rFonts w:ascii="Times New Roman" w:hAnsi="Times New Roman" w:cs="Times New Roman"/>
        </w:rPr>
        <w:t xml:space="preserve"> and Adulthood</w:t>
      </w:r>
      <w:r w:rsidRPr="001A18C1">
        <w:rPr>
          <w:rFonts w:ascii="Times New Roman" w:hAnsi="Times New Roman" w:cs="Times New Roman"/>
        </w:rPr>
        <w:t>&gt;</w:t>
      </w:r>
    </w:p>
    <w:p w14:paraId="1CA86B6E" w14:textId="09DF5736" w:rsidR="00935CB3" w:rsidRPr="001A18C1" w:rsidRDefault="00457AF6" w:rsidP="00935CB3">
      <w:pPr>
        <w:pStyle w:val="p1"/>
        <w:spacing w:line="480" w:lineRule="auto"/>
        <w:ind w:firstLine="720"/>
        <w:rPr>
          <w:rFonts w:ascii="Times New Roman" w:hAnsi="Times New Roman"/>
          <w:sz w:val="24"/>
          <w:szCs w:val="24"/>
        </w:rPr>
      </w:pPr>
      <w:r>
        <w:rPr>
          <w:rFonts w:ascii="Times New Roman" w:hAnsi="Times New Roman"/>
          <w:sz w:val="24"/>
          <w:szCs w:val="24"/>
        </w:rPr>
        <w:t xml:space="preserve">In one vision of adulthood, instability gradually declines and eventually gives way to adult </w:t>
      </w:r>
      <w:r w:rsidR="00C32C62">
        <w:rPr>
          <w:rFonts w:ascii="Times New Roman" w:hAnsi="Times New Roman"/>
          <w:sz w:val="24"/>
          <w:szCs w:val="24"/>
        </w:rPr>
        <w:t xml:space="preserve">privileges </w:t>
      </w:r>
      <w:r w:rsidR="00987244">
        <w:rPr>
          <w:rFonts w:ascii="Times New Roman" w:hAnsi="Times New Roman"/>
          <w:sz w:val="24"/>
          <w:szCs w:val="24"/>
        </w:rPr>
        <w:t>and responsibilities.</w:t>
      </w:r>
      <w:r w:rsidR="00175A58">
        <w:rPr>
          <w:rFonts w:ascii="Times New Roman" w:hAnsi="Times New Roman"/>
          <w:sz w:val="24"/>
          <w:szCs w:val="24"/>
        </w:rPr>
        <w:t xml:space="preserve"> In addition to stability, young people in Arnett’s </w:t>
      </w:r>
      <w:r w:rsidR="00935CB3" w:rsidRPr="001A18C1">
        <w:rPr>
          <w:rFonts w:ascii="Times New Roman" w:hAnsi="Times New Roman"/>
          <w:sz w:val="24"/>
          <w:szCs w:val="24"/>
        </w:rPr>
        <w:t xml:space="preserve">(2015) </w:t>
      </w:r>
      <w:r w:rsidR="00175A58">
        <w:rPr>
          <w:rFonts w:ascii="Times New Roman" w:hAnsi="Times New Roman"/>
          <w:sz w:val="24"/>
          <w:szCs w:val="24"/>
        </w:rPr>
        <w:t xml:space="preserve">studies say that adulthood includes: </w:t>
      </w:r>
      <w:r w:rsidR="00935CB3" w:rsidRPr="001A18C1">
        <w:rPr>
          <w:rStyle w:val="apple-tab-span"/>
          <w:rFonts w:ascii="Times New Roman" w:hAnsi="Times New Roman"/>
          <w:sz w:val="24"/>
          <w:szCs w:val="24"/>
        </w:rPr>
        <w:t>1)</w:t>
      </w:r>
      <w:r w:rsidR="00935CB3" w:rsidRPr="001A18C1">
        <w:rPr>
          <w:rFonts w:ascii="Times New Roman" w:hAnsi="Times New Roman"/>
          <w:sz w:val="24"/>
          <w:szCs w:val="24"/>
        </w:rPr>
        <w:t xml:space="preserve"> Accept</w:t>
      </w:r>
      <w:r w:rsidR="00175A58">
        <w:rPr>
          <w:rFonts w:ascii="Times New Roman" w:hAnsi="Times New Roman"/>
          <w:sz w:val="24"/>
          <w:szCs w:val="24"/>
        </w:rPr>
        <w:t>ing</w:t>
      </w:r>
      <w:r w:rsidR="00935CB3" w:rsidRPr="001A18C1">
        <w:rPr>
          <w:rFonts w:ascii="Times New Roman" w:hAnsi="Times New Roman"/>
          <w:sz w:val="24"/>
          <w:szCs w:val="24"/>
        </w:rPr>
        <w:t xml:space="preserve"> resp</w:t>
      </w:r>
      <w:r w:rsidR="00175A58">
        <w:rPr>
          <w:rFonts w:ascii="Times New Roman" w:hAnsi="Times New Roman"/>
          <w:sz w:val="24"/>
          <w:szCs w:val="24"/>
        </w:rPr>
        <w:t>onsibility for yourself; 2) making</w:t>
      </w:r>
      <w:r w:rsidR="00935CB3" w:rsidRPr="001A18C1">
        <w:rPr>
          <w:rFonts w:ascii="Times New Roman" w:hAnsi="Times New Roman"/>
          <w:sz w:val="24"/>
          <w:szCs w:val="24"/>
        </w:rPr>
        <w:t xml:space="preserve"> inde</w:t>
      </w:r>
      <w:r w:rsidR="00175A58">
        <w:rPr>
          <w:rFonts w:ascii="Times New Roman" w:hAnsi="Times New Roman"/>
          <w:sz w:val="24"/>
          <w:szCs w:val="24"/>
        </w:rPr>
        <w:t>pendent decisions; and 3) becoming</w:t>
      </w:r>
      <w:r w:rsidR="00935CB3" w:rsidRPr="001A18C1">
        <w:rPr>
          <w:rFonts w:ascii="Times New Roman" w:hAnsi="Times New Roman"/>
          <w:sz w:val="24"/>
          <w:szCs w:val="24"/>
        </w:rPr>
        <w:t xml:space="preserve"> financially independent.</w:t>
      </w:r>
      <w:r w:rsidR="008B22DF">
        <w:rPr>
          <w:rStyle w:val="apple-converted-space"/>
          <w:rFonts w:ascii="Times New Roman" w:hAnsi="Times New Roman"/>
          <w:sz w:val="24"/>
          <w:szCs w:val="24"/>
        </w:rPr>
        <w:t> T</w:t>
      </w:r>
      <w:r w:rsidR="00935CB3" w:rsidRPr="001A18C1">
        <w:rPr>
          <w:rFonts w:ascii="Times New Roman" w:hAnsi="Times New Roman"/>
          <w:sz w:val="24"/>
          <w:szCs w:val="24"/>
        </w:rPr>
        <w:t xml:space="preserve">he </w:t>
      </w:r>
      <w:r w:rsidR="004225BC">
        <w:rPr>
          <w:rFonts w:ascii="Times New Roman" w:hAnsi="Times New Roman"/>
          <w:sz w:val="24"/>
          <w:szCs w:val="24"/>
        </w:rPr>
        <w:t xml:space="preserve">extended </w:t>
      </w:r>
      <w:r w:rsidR="00935CB3" w:rsidRPr="001A18C1">
        <w:rPr>
          <w:rFonts w:ascii="Times New Roman" w:hAnsi="Times New Roman"/>
          <w:sz w:val="24"/>
          <w:szCs w:val="24"/>
        </w:rPr>
        <w:t xml:space="preserve">length of time it </w:t>
      </w:r>
      <w:r w:rsidR="004225BC">
        <w:rPr>
          <w:rFonts w:ascii="Times New Roman" w:hAnsi="Times New Roman"/>
          <w:sz w:val="24"/>
          <w:szCs w:val="24"/>
        </w:rPr>
        <w:t xml:space="preserve">now </w:t>
      </w:r>
      <w:r w:rsidR="00935CB3" w:rsidRPr="001A18C1">
        <w:rPr>
          <w:rFonts w:ascii="Times New Roman" w:hAnsi="Times New Roman"/>
          <w:sz w:val="24"/>
          <w:szCs w:val="24"/>
        </w:rPr>
        <w:t>takes for most young p</w:t>
      </w:r>
      <w:r w:rsidR="00C27CCD">
        <w:rPr>
          <w:rFonts w:ascii="Times New Roman" w:hAnsi="Times New Roman"/>
          <w:sz w:val="24"/>
          <w:szCs w:val="24"/>
        </w:rPr>
        <w:t xml:space="preserve">eople to complete </w:t>
      </w:r>
      <w:r w:rsidR="007B1C01">
        <w:rPr>
          <w:rFonts w:ascii="Times New Roman" w:hAnsi="Times New Roman"/>
          <w:sz w:val="24"/>
          <w:szCs w:val="24"/>
        </w:rPr>
        <w:t>postsecondary</w:t>
      </w:r>
      <w:r w:rsidR="00C27CCD">
        <w:rPr>
          <w:rFonts w:ascii="Times New Roman" w:hAnsi="Times New Roman"/>
          <w:sz w:val="24"/>
          <w:szCs w:val="24"/>
        </w:rPr>
        <w:t xml:space="preserve"> education and </w:t>
      </w:r>
      <w:r w:rsidR="007B1C01">
        <w:rPr>
          <w:rFonts w:ascii="Times New Roman" w:hAnsi="Times New Roman"/>
          <w:sz w:val="24"/>
          <w:szCs w:val="24"/>
        </w:rPr>
        <w:t>attain</w:t>
      </w:r>
      <w:r w:rsidR="00C27CCD">
        <w:rPr>
          <w:rFonts w:ascii="Times New Roman" w:hAnsi="Times New Roman"/>
          <w:sz w:val="24"/>
          <w:szCs w:val="24"/>
        </w:rPr>
        <w:t xml:space="preserve"> stable employment, coupled with a </w:t>
      </w:r>
      <w:r w:rsidR="00935CB3" w:rsidRPr="001A18C1">
        <w:rPr>
          <w:rFonts w:ascii="Times New Roman" w:hAnsi="Times New Roman"/>
          <w:sz w:val="24"/>
          <w:szCs w:val="24"/>
        </w:rPr>
        <w:t xml:space="preserve">delayed </w:t>
      </w:r>
      <w:r w:rsidR="004225BC">
        <w:rPr>
          <w:rFonts w:ascii="Times New Roman" w:hAnsi="Times New Roman"/>
          <w:sz w:val="24"/>
          <w:szCs w:val="24"/>
        </w:rPr>
        <w:t xml:space="preserve">entry into long-term relationships, </w:t>
      </w:r>
      <w:r w:rsidR="00C27CCD">
        <w:rPr>
          <w:rFonts w:ascii="Times New Roman" w:hAnsi="Times New Roman"/>
          <w:sz w:val="24"/>
          <w:szCs w:val="24"/>
        </w:rPr>
        <w:t xml:space="preserve">means </w:t>
      </w:r>
      <w:r w:rsidR="001943ED">
        <w:rPr>
          <w:rFonts w:ascii="Times New Roman" w:hAnsi="Times New Roman"/>
          <w:sz w:val="24"/>
          <w:szCs w:val="24"/>
        </w:rPr>
        <w:t xml:space="preserve">that </w:t>
      </w:r>
      <w:r w:rsidR="00A51463">
        <w:rPr>
          <w:rFonts w:ascii="Times New Roman" w:hAnsi="Times New Roman"/>
          <w:sz w:val="24"/>
          <w:szCs w:val="24"/>
        </w:rPr>
        <w:t>in</w:t>
      </w:r>
      <w:r w:rsidR="00935CB3" w:rsidRPr="001A18C1">
        <w:rPr>
          <w:rFonts w:ascii="Times New Roman" w:hAnsi="Times New Roman"/>
          <w:sz w:val="24"/>
          <w:szCs w:val="24"/>
        </w:rPr>
        <w:t xml:space="preserve">stability </w:t>
      </w:r>
      <w:r w:rsidR="006B254B">
        <w:rPr>
          <w:rFonts w:ascii="Times New Roman" w:hAnsi="Times New Roman"/>
          <w:sz w:val="24"/>
          <w:szCs w:val="24"/>
        </w:rPr>
        <w:t xml:space="preserve">is </w:t>
      </w:r>
      <w:r w:rsidR="00A51463">
        <w:rPr>
          <w:rFonts w:ascii="Times New Roman" w:hAnsi="Times New Roman"/>
          <w:sz w:val="24"/>
          <w:szCs w:val="24"/>
        </w:rPr>
        <w:t xml:space="preserve">prevalent into </w:t>
      </w:r>
      <w:r w:rsidR="00F80297">
        <w:rPr>
          <w:rFonts w:ascii="Times New Roman" w:hAnsi="Times New Roman"/>
          <w:sz w:val="24"/>
          <w:szCs w:val="24"/>
        </w:rPr>
        <w:t>the mid-20</w:t>
      </w:r>
      <w:r w:rsidR="006B254B">
        <w:rPr>
          <w:rFonts w:ascii="Times New Roman" w:hAnsi="Times New Roman"/>
          <w:sz w:val="24"/>
          <w:szCs w:val="24"/>
        </w:rPr>
        <w:t>s</w:t>
      </w:r>
      <w:r w:rsidR="00C27CCD">
        <w:rPr>
          <w:rFonts w:ascii="Times New Roman" w:hAnsi="Times New Roman"/>
          <w:sz w:val="24"/>
          <w:szCs w:val="24"/>
        </w:rPr>
        <w:t>.</w:t>
      </w:r>
      <w:r w:rsidR="00C32C62">
        <w:rPr>
          <w:rFonts w:ascii="Times New Roman" w:hAnsi="Times New Roman"/>
          <w:sz w:val="24"/>
          <w:szCs w:val="24"/>
        </w:rPr>
        <w:t xml:space="preserve"> </w:t>
      </w:r>
      <w:r w:rsidR="00C27CCD">
        <w:rPr>
          <w:rFonts w:ascii="Times New Roman" w:hAnsi="Times New Roman"/>
          <w:sz w:val="24"/>
          <w:szCs w:val="24"/>
        </w:rPr>
        <w:t>Hence emerging adulthood is a</w:t>
      </w:r>
      <w:r w:rsidR="00935CB3" w:rsidRPr="001A18C1">
        <w:rPr>
          <w:rFonts w:ascii="Times New Roman" w:hAnsi="Times New Roman"/>
          <w:sz w:val="24"/>
          <w:szCs w:val="24"/>
        </w:rPr>
        <w:t xml:space="preserve"> stage between </w:t>
      </w:r>
      <w:r w:rsidR="00C27CCD">
        <w:rPr>
          <w:rFonts w:ascii="Times New Roman" w:hAnsi="Times New Roman"/>
          <w:sz w:val="24"/>
          <w:szCs w:val="24"/>
        </w:rPr>
        <w:t>adolescence and young adulthood.</w:t>
      </w:r>
      <w:r w:rsidR="00935CB3" w:rsidRPr="001A18C1">
        <w:rPr>
          <w:rFonts w:ascii="Times New Roman" w:hAnsi="Times New Roman"/>
          <w:sz w:val="24"/>
          <w:szCs w:val="24"/>
        </w:rPr>
        <w:t xml:space="preserve"> This stage has five characteristics:</w:t>
      </w:r>
      <w:r w:rsidR="00935CB3" w:rsidRPr="001A18C1">
        <w:rPr>
          <w:rStyle w:val="apple-converted-space"/>
          <w:rFonts w:ascii="Times New Roman" w:hAnsi="Times New Roman"/>
          <w:sz w:val="24"/>
          <w:szCs w:val="24"/>
        </w:rPr>
        <w:t> </w:t>
      </w:r>
    </w:p>
    <w:p w14:paraId="042E22F9" w14:textId="77777777"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t>1. Identity explorations: answering the question "who am I" and trying out various life options, especially in love and work;</w:t>
      </w:r>
    </w:p>
    <w:p w14:paraId="79004CEC" w14:textId="52ACC3DE"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t xml:space="preserve">2. </w:t>
      </w:r>
      <w:proofErr w:type="gramStart"/>
      <w:r w:rsidRPr="001A18C1">
        <w:rPr>
          <w:rFonts w:ascii="Times New Roman" w:hAnsi="Times New Roman"/>
          <w:sz w:val="24"/>
          <w:szCs w:val="24"/>
        </w:rPr>
        <w:t>Instability</w:t>
      </w:r>
      <w:r w:rsidR="00F80297">
        <w:rPr>
          <w:rFonts w:ascii="Times New Roman" w:hAnsi="Times New Roman"/>
          <w:sz w:val="24"/>
          <w:szCs w:val="24"/>
        </w:rPr>
        <w:t xml:space="preserve">  </w:t>
      </w:r>
      <w:r w:rsidRPr="001A18C1">
        <w:rPr>
          <w:rFonts w:ascii="Times New Roman" w:hAnsi="Times New Roman"/>
          <w:sz w:val="24"/>
          <w:szCs w:val="24"/>
        </w:rPr>
        <w:t>in</w:t>
      </w:r>
      <w:proofErr w:type="gramEnd"/>
      <w:r w:rsidRPr="001A18C1">
        <w:rPr>
          <w:rFonts w:ascii="Times New Roman" w:hAnsi="Times New Roman"/>
          <w:sz w:val="24"/>
          <w:szCs w:val="24"/>
        </w:rPr>
        <w:t xml:space="preserve"> love, work, and place of residence;</w:t>
      </w:r>
    </w:p>
    <w:p w14:paraId="1B93E8DB" w14:textId="77777777"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t>3. Self-focus, as obligations to others reach a life-span low point;</w:t>
      </w:r>
    </w:p>
    <w:p w14:paraId="1458DB6C" w14:textId="77777777"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t>4. Feeling in-between, in transition, neither adolescent nor adult; and</w:t>
      </w:r>
    </w:p>
    <w:p w14:paraId="2FE68B1D" w14:textId="77777777" w:rsidR="00935CB3" w:rsidRPr="001A18C1" w:rsidRDefault="00935CB3" w:rsidP="00935CB3">
      <w:pPr>
        <w:pStyle w:val="p1"/>
        <w:spacing w:line="480" w:lineRule="auto"/>
        <w:ind w:left="720"/>
        <w:rPr>
          <w:rFonts w:ascii="Times New Roman" w:hAnsi="Times New Roman"/>
          <w:sz w:val="24"/>
          <w:szCs w:val="24"/>
        </w:rPr>
      </w:pPr>
      <w:r w:rsidRPr="001A18C1">
        <w:rPr>
          <w:rFonts w:ascii="Times New Roman" w:hAnsi="Times New Roman"/>
          <w:sz w:val="24"/>
          <w:szCs w:val="24"/>
        </w:rPr>
        <w:t>5. Possibilities/optimism, when hopes flourish and people have an unparalleled opportunity to transform their lives (Arnett, 2015, p. 9).</w:t>
      </w:r>
    </w:p>
    <w:p w14:paraId="7FBF6BB4" w14:textId="77777777" w:rsidR="00935CB3" w:rsidRPr="001A18C1" w:rsidRDefault="001943ED" w:rsidP="00935CB3">
      <w:pPr>
        <w:pStyle w:val="p3"/>
        <w:spacing w:line="480" w:lineRule="auto"/>
        <w:ind w:firstLine="720"/>
        <w:rPr>
          <w:rStyle w:val="s2"/>
          <w:rFonts w:ascii="Times New Roman" w:hAnsi="Times New Roman"/>
          <w:sz w:val="24"/>
          <w:szCs w:val="24"/>
        </w:rPr>
      </w:pPr>
      <w:r>
        <w:rPr>
          <w:rStyle w:val="s2"/>
          <w:rFonts w:ascii="Times New Roman" w:hAnsi="Times New Roman"/>
          <w:sz w:val="24"/>
          <w:szCs w:val="24"/>
        </w:rPr>
        <w:t>In Wyn’s view</w:t>
      </w:r>
      <w:r w:rsidR="00BF1900">
        <w:rPr>
          <w:rStyle w:val="s2"/>
          <w:rFonts w:ascii="Times New Roman" w:hAnsi="Times New Roman"/>
          <w:sz w:val="24"/>
          <w:szCs w:val="24"/>
        </w:rPr>
        <w:t>,</w:t>
      </w:r>
      <w:r>
        <w:rPr>
          <w:rStyle w:val="s2"/>
          <w:rFonts w:ascii="Times New Roman" w:hAnsi="Times New Roman"/>
          <w:sz w:val="24"/>
          <w:szCs w:val="24"/>
        </w:rPr>
        <w:t xml:space="preserve"> </w:t>
      </w:r>
      <w:r w:rsidR="00935CB3" w:rsidRPr="001A18C1">
        <w:rPr>
          <w:rStyle w:val="s2"/>
          <w:rFonts w:ascii="Times New Roman" w:hAnsi="Times New Roman"/>
          <w:sz w:val="24"/>
          <w:szCs w:val="24"/>
        </w:rPr>
        <w:t>these five character</w:t>
      </w:r>
      <w:r w:rsidR="00457AF6">
        <w:rPr>
          <w:rStyle w:val="s2"/>
          <w:rFonts w:ascii="Times New Roman" w:hAnsi="Times New Roman"/>
          <w:sz w:val="24"/>
          <w:szCs w:val="24"/>
        </w:rPr>
        <w:t>istics might be</w:t>
      </w:r>
      <w:r w:rsidR="00935CB3" w:rsidRPr="001A18C1">
        <w:rPr>
          <w:rStyle w:val="s2"/>
          <w:rFonts w:ascii="Times New Roman" w:hAnsi="Times New Roman"/>
          <w:sz w:val="24"/>
          <w:szCs w:val="24"/>
        </w:rPr>
        <w:t xml:space="preserve"> experiences of “temporal individualisation” (Woodman &amp; Wyn, 2015</w:t>
      </w:r>
      <w:r w:rsidR="00FB202E">
        <w:rPr>
          <w:rStyle w:val="s2"/>
          <w:rFonts w:ascii="Times New Roman" w:hAnsi="Times New Roman"/>
          <w:sz w:val="24"/>
          <w:szCs w:val="24"/>
        </w:rPr>
        <w:t>,</w:t>
      </w:r>
      <w:r w:rsidR="00935CB3" w:rsidRPr="001A18C1">
        <w:rPr>
          <w:rStyle w:val="s2"/>
          <w:rFonts w:ascii="Times New Roman" w:hAnsi="Times New Roman"/>
          <w:sz w:val="24"/>
          <w:szCs w:val="24"/>
        </w:rPr>
        <w:t xml:space="preserve"> p. 170)</w:t>
      </w:r>
      <w:r w:rsidR="00457AF6">
        <w:rPr>
          <w:rStyle w:val="s2"/>
          <w:rFonts w:ascii="Times New Roman" w:hAnsi="Times New Roman"/>
          <w:sz w:val="24"/>
          <w:szCs w:val="24"/>
        </w:rPr>
        <w:t>, that is, not connected to age or stage or development.</w:t>
      </w:r>
      <w:r w:rsidR="00935CB3" w:rsidRPr="001A18C1">
        <w:rPr>
          <w:rStyle w:val="s2"/>
          <w:rFonts w:ascii="Times New Roman" w:hAnsi="Times New Roman"/>
          <w:sz w:val="24"/>
          <w:szCs w:val="24"/>
        </w:rPr>
        <w:t xml:space="preserve"> </w:t>
      </w:r>
      <w:r w:rsidR="00987244">
        <w:rPr>
          <w:rStyle w:val="s2"/>
          <w:rFonts w:ascii="Times New Roman" w:hAnsi="Times New Roman"/>
          <w:sz w:val="24"/>
          <w:szCs w:val="24"/>
        </w:rPr>
        <w:t xml:space="preserve">These </w:t>
      </w:r>
      <w:r w:rsidR="00541D3F">
        <w:rPr>
          <w:rStyle w:val="s2"/>
          <w:rFonts w:ascii="Times New Roman" w:hAnsi="Times New Roman"/>
          <w:sz w:val="24"/>
          <w:szCs w:val="24"/>
        </w:rPr>
        <w:t>may also be symptoms of the</w:t>
      </w:r>
      <w:r w:rsidR="00987244">
        <w:rPr>
          <w:rStyle w:val="s2"/>
          <w:rFonts w:ascii="Times New Roman" w:hAnsi="Times New Roman"/>
          <w:sz w:val="24"/>
          <w:szCs w:val="24"/>
        </w:rPr>
        <w:t xml:space="preserve"> individualization of experience and</w:t>
      </w:r>
      <w:r w:rsidR="00541D3F">
        <w:rPr>
          <w:rStyle w:val="s2"/>
          <w:rFonts w:ascii="Times New Roman" w:hAnsi="Times New Roman"/>
          <w:sz w:val="24"/>
          <w:szCs w:val="24"/>
        </w:rPr>
        <w:t xml:space="preserve"> what </w:t>
      </w:r>
      <w:r w:rsidR="00541D3F">
        <w:rPr>
          <w:rStyle w:val="s2"/>
          <w:rFonts w:ascii="Times New Roman" w:hAnsi="Times New Roman"/>
          <w:sz w:val="24"/>
          <w:szCs w:val="24"/>
        </w:rPr>
        <w:lastRenderedPageBreak/>
        <w:t>many believe are more demanding expectations of individuals</w:t>
      </w:r>
      <w:r w:rsidR="00BF1900">
        <w:rPr>
          <w:rStyle w:val="s2"/>
          <w:rFonts w:ascii="Times New Roman" w:hAnsi="Times New Roman"/>
          <w:sz w:val="24"/>
          <w:szCs w:val="24"/>
        </w:rPr>
        <w:t xml:space="preserve"> in recent decades</w:t>
      </w:r>
      <w:r w:rsidR="00541D3F">
        <w:rPr>
          <w:rStyle w:val="s2"/>
          <w:rFonts w:ascii="Times New Roman" w:hAnsi="Times New Roman"/>
          <w:sz w:val="24"/>
          <w:szCs w:val="24"/>
        </w:rPr>
        <w:t xml:space="preserve">. </w:t>
      </w:r>
      <w:r w:rsidR="00353694">
        <w:rPr>
          <w:rStyle w:val="s2"/>
          <w:rFonts w:ascii="Times New Roman" w:hAnsi="Times New Roman"/>
          <w:sz w:val="24"/>
          <w:szCs w:val="24"/>
        </w:rPr>
        <w:t xml:space="preserve">Woodman and </w:t>
      </w:r>
      <w:r w:rsidR="00987244">
        <w:rPr>
          <w:rStyle w:val="s2"/>
          <w:rFonts w:ascii="Times New Roman" w:hAnsi="Times New Roman"/>
          <w:sz w:val="24"/>
          <w:szCs w:val="24"/>
        </w:rPr>
        <w:t xml:space="preserve">Wyn </w:t>
      </w:r>
      <w:r w:rsidR="00353694">
        <w:rPr>
          <w:rStyle w:val="s2"/>
          <w:rFonts w:ascii="Times New Roman" w:hAnsi="Times New Roman"/>
          <w:sz w:val="24"/>
          <w:szCs w:val="24"/>
        </w:rPr>
        <w:t>(2015) argue</w:t>
      </w:r>
      <w:r w:rsidR="00935CB3" w:rsidRPr="001A18C1">
        <w:rPr>
          <w:rStyle w:val="s2"/>
          <w:rFonts w:ascii="Times New Roman" w:hAnsi="Times New Roman"/>
          <w:sz w:val="24"/>
          <w:szCs w:val="24"/>
        </w:rPr>
        <w:t xml:space="preserve"> that in their Life Pattern study, </w:t>
      </w:r>
    </w:p>
    <w:p w14:paraId="6D93D8E4" w14:textId="59822F35" w:rsidR="00935CB3" w:rsidRPr="001A18C1" w:rsidRDefault="00935CB3" w:rsidP="00935CB3">
      <w:pPr>
        <w:pStyle w:val="p3"/>
        <w:spacing w:line="480" w:lineRule="auto"/>
        <w:ind w:left="720"/>
        <w:rPr>
          <w:rFonts w:ascii="Times New Roman" w:hAnsi="Times New Roman"/>
          <w:sz w:val="24"/>
          <w:szCs w:val="24"/>
        </w:rPr>
      </w:pPr>
      <w:r w:rsidRPr="001A18C1">
        <w:rPr>
          <w:rFonts w:ascii="Times New Roman" w:hAnsi="Times New Roman"/>
          <w:sz w:val="24"/>
          <w:szCs w:val="24"/>
        </w:rPr>
        <w:t xml:space="preserve">…participants have been reshaping patterns of parenthood, marriage, cohabitation, and work. They have, to greater and lesser degrees depending on the resources they have available to them, needed to rethink adulthood in terms not dependent on stability, security, and continuity, and have also needed to see themselves as responsible for their outcomes even in the face of structural barriers. </w:t>
      </w:r>
      <w:r w:rsidR="001F357A">
        <w:rPr>
          <w:rFonts w:ascii="Times New Roman" w:hAnsi="Times New Roman"/>
          <w:sz w:val="24"/>
          <w:szCs w:val="24"/>
        </w:rPr>
        <w:t>[</w:t>
      </w:r>
      <w:r w:rsidRPr="001A18C1">
        <w:rPr>
          <w:rFonts w:ascii="Times New Roman" w:hAnsi="Times New Roman"/>
          <w:sz w:val="24"/>
          <w:szCs w:val="24"/>
        </w:rPr>
        <w:t>Th</w:t>
      </w:r>
      <w:r w:rsidR="001F357A">
        <w:rPr>
          <w:rFonts w:ascii="Times New Roman" w:hAnsi="Times New Roman"/>
          <w:sz w:val="24"/>
          <w:szCs w:val="24"/>
        </w:rPr>
        <w:t>ese</w:t>
      </w:r>
      <w:r w:rsidRPr="001A18C1">
        <w:rPr>
          <w:rFonts w:ascii="Times New Roman" w:hAnsi="Times New Roman"/>
          <w:sz w:val="24"/>
          <w:szCs w:val="24"/>
        </w:rPr>
        <w:t xml:space="preserve"> data do</w:t>
      </w:r>
      <w:r w:rsidR="001F357A">
        <w:rPr>
          <w:rFonts w:ascii="Times New Roman" w:hAnsi="Times New Roman"/>
          <w:sz w:val="24"/>
          <w:szCs w:val="24"/>
        </w:rPr>
        <w:t>]</w:t>
      </w:r>
      <w:r w:rsidRPr="001A18C1">
        <w:rPr>
          <w:rFonts w:ascii="Times New Roman" w:hAnsi="Times New Roman"/>
          <w:sz w:val="24"/>
          <w:szCs w:val="24"/>
        </w:rPr>
        <w:t xml:space="preserve"> not make them all the same...highly stratified life chances and the ways that young people have worked within the conditions they face have created complex, diverse, and also unequal life pathways and </w:t>
      </w:r>
      <w:r w:rsidR="00353694">
        <w:rPr>
          <w:rFonts w:ascii="Times New Roman" w:hAnsi="Times New Roman"/>
          <w:sz w:val="24"/>
          <w:szCs w:val="24"/>
        </w:rPr>
        <w:t>outcomes. (</w:t>
      </w:r>
      <w:r w:rsidRPr="001A18C1">
        <w:rPr>
          <w:rFonts w:ascii="Times New Roman" w:hAnsi="Times New Roman"/>
          <w:sz w:val="24"/>
          <w:szCs w:val="24"/>
        </w:rPr>
        <w:t>p. 10)</w:t>
      </w:r>
    </w:p>
    <w:p w14:paraId="5BF49072" w14:textId="77777777" w:rsidR="00095341" w:rsidRPr="00987244" w:rsidRDefault="00935CB3" w:rsidP="00987244">
      <w:pPr>
        <w:pStyle w:val="p3"/>
        <w:spacing w:line="480" w:lineRule="auto"/>
        <w:rPr>
          <w:rStyle w:val="s2"/>
          <w:rFonts w:ascii="Times New Roman" w:hAnsi="Times New Roman"/>
          <w:color w:val="auto"/>
          <w:sz w:val="24"/>
          <w:szCs w:val="24"/>
        </w:rPr>
      </w:pPr>
      <w:r w:rsidRPr="001A18C1">
        <w:rPr>
          <w:rFonts w:ascii="Times New Roman" w:hAnsi="Times New Roman"/>
          <w:sz w:val="24"/>
          <w:szCs w:val="24"/>
        </w:rPr>
        <w:t>This</w:t>
      </w:r>
      <w:r w:rsidR="00DE7EBD">
        <w:rPr>
          <w:rFonts w:ascii="Times New Roman" w:hAnsi="Times New Roman"/>
          <w:sz w:val="24"/>
          <w:szCs w:val="24"/>
        </w:rPr>
        <w:t xml:space="preserve"> individualized interpretation of</w:t>
      </w:r>
      <w:r w:rsidRPr="001A18C1">
        <w:rPr>
          <w:rFonts w:ascii="Times New Roman" w:hAnsi="Times New Roman"/>
          <w:sz w:val="24"/>
          <w:szCs w:val="24"/>
        </w:rPr>
        <w:t xml:space="preserve"> instability requires more “autonomy and personal development”</w:t>
      </w:r>
      <w:r w:rsidRPr="001A18C1">
        <w:rPr>
          <w:rStyle w:val="apple-converted-space"/>
          <w:rFonts w:ascii="Times New Roman" w:hAnsi="Times New Roman"/>
          <w:sz w:val="24"/>
          <w:szCs w:val="24"/>
        </w:rPr>
        <w:t> </w:t>
      </w:r>
      <w:r w:rsidRPr="001A18C1">
        <w:rPr>
          <w:rFonts w:ascii="Times New Roman" w:hAnsi="Times New Roman"/>
          <w:sz w:val="24"/>
          <w:szCs w:val="24"/>
        </w:rPr>
        <w:t>and “…places a person entirely responsible for their own success or failure” (Wyn, p. 7, 2004). Instead of a delay, individualisation leads to “…early engagement with adult practices. The transition processes are not “faulty” – they are shaping a “new adulthood” in which transitions are incremental, uneven and unpredictable” (Wyn, 2004, p. 12).</w:t>
      </w:r>
      <w:r w:rsidRPr="001A18C1">
        <w:rPr>
          <w:rStyle w:val="apple-converted-space"/>
          <w:rFonts w:ascii="Times New Roman" w:hAnsi="Times New Roman"/>
          <w:sz w:val="24"/>
          <w:szCs w:val="24"/>
        </w:rPr>
        <w:t> </w:t>
      </w:r>
    </w:p>
    <w:p w14:paraId="50565BBA" w14:textId="77CAA65B" w:rsidR="008151D6" w:rsidRPr="00095341" w:rsidRDefault="00935CB3" w:rsidP="00095341">
      <w:pPr>
        <w:pStyle w:val="p3"/>
        <w:spacing w:line="480" w:lineRule="auto"/>
        <w:ind w:firstLine="720"/>
        <w:rPr>
          <w:rFonts w:ascii="Times New Roman" w:hAnsi="Times New Roman"/>
          <w:color w:val="323333"/>
          <w:sz w:val="24"/>
          <w:szCs w:val="24"/>
        </w:rPr>
      </w:pPr>
      <w:r w:rsidRPr="001A18C1">
        <w:rPr>
          <w:rStyle w:val="s2"/>
          <w:rFonts w:ascii="Times New Roman" w:hAnsi="Times New Roman"/>
          <w:sz w:val="24"/>
          <w:szCs w:val="24"/>
        </w:rPr>
        <w:t>The attainment and experien</w:t>
      </w:r>
      <w:r w:rsidR="00DE7EBD">
        <w:rPr>
          <w:rStyle w:val="s2"/>
          <w:rFonts w:ascii="Times New Roman" w:hAnsi="Times New Roman"/>
          <w:sz w:val="24"/>
          <w:szCs w:val="24"/>
        </w:rPr>
        <w:t>ce of this new adulthood</w:t>
      </w:r>
      <w:r w:rsidR="004236D3">
        <w:rPr>
          <w:rStyle w:val="s2"/>
          <w:rFonts w:ascii="Times New Roman" w:hAnsi="Times New Roman"/>
          <w:sz w:val="24"/>
          <w:szCs w:val="24"/>
        </w:rPr>
        <w:t xml:space="preserve"> </w:t>
      </w:r>
      <w:r w:rsidR="00935143">
        <w:rPr>
          <w:rStyle w:val="s2"/>
          <w:rFonts w:ascii="Times New Roman" w:hAnsi="Times New Roman"/>
          <w:sz w:val="24"/>
          <w:szCs w:val="24"/>
        </w:rPr>
        <w:t xml:space="preserve">is </w:t>
      </w:r>
      <w:r w:rsidR="00457AF6">
        <w:rPr>
          <w:rStyle w:val="s2"/>
          <w:rFonts w:ascii="Times New Roman" w:hAnsi="Times New Roman"/>
          <w:sz w:val="24"/>
          <w:szCs w:val="24"/>
        </w:rPr>
        <w:t xml:space="preserve">confusing and </w:t>
      </w:r>
      <w:r w:rsidR="00935143">
        <w:rPr>
          <w:rStyle w:val="s2"/>
          <w:rFonts w:ascii="Times New Roman" w:hAnsi="Times New Roman"/>
          <w:sz w:val="24"/>
          <w:szCs w:val="24"/>
        </w:rPr>
        <w:t>demanding, for reasons that follow from both Wyn’s and Arnett’s the</w:t>
      </w:r>
      <w:r w:rsidR="00361CE4">
        <w:rPr>
          <w:rStyle w:val="s2"/>
          <w:rFonts w:ascii="Times New Roman" w:hAnsi="Times New Roman"/>
          <w:sz w:val="24"/>
          <w:szCs w:val="24"/>
        </w:rPr>
        <w:t xml:space="preserve">ories, </w:t>
      </w:r>
      <w:r w:rsidR="00846FF0">
        <w:rPr>
          <w:rStyle w:val="s2"/>
          <w:rFonts w:ascii="Times New Roman" w:hAnsi="Times New Roman"/>
          <w:sz w:val="24"/>
          <w:szCs w:val="24"/>
        </w:rPr>
        <w:t xml:space="preserve">the route taken is contingent on social </w:t>
      </w:r>
      <w:r w:rsidR="00361CE4">
        <w:rPr>
          <w:rStyle w:val="s2"/>
          <w:rFonts w:ascii="Times New Roman" w:hAnsi="Times New Roman"/>
          <w:sz w:val="24"/>
          <w:szCs w:val="24"/>
        </w:rPr>
        <w:t>divisions</w:t>
      </w:r>
      <w:r w:rsidR="00846FF0">
        <w:rPr>
          <w:rStyle w:val="s2"/>
          <w:rFonts w:ascii="Times New Roman" w:hAnsi="Times New Roman"/>
          <w:sz w:val="24"/>
          <w:szCs w:val="24"/>
        </w:rPr>
        <w:t xml:space="preserve">. </w:t>
      </w:r>
      <w:r w:rsidR="00095341">
        <w:rPr>
          <w:rStyle w:val="s2"/>
          <w:rFonts w:ascii="Times New Roman" w:hAnsi="Times New Roman"/>
          <w:sz w:val="24"/>
          <w:szCs w:val="24"/>
        </w:rPr>
        <w:t>The attainment of adult w</w:t>
      </w:r>
      <w:r w:rsidR="00935143">
        <w:rPr>
          <w:rStyle w:val="s2"/>
          <w:rFonts w:ascii="Times New Roman" w:hAnsi="Times New Roman"/>
          <w:sz w:val="24"/>
          <w:szCs w:val="24"/>
        </w:rPr>
        <w:t>ork is one example.</w:t>
      </w:r>
      <w:r w:rsidR="00846FF0">
        <w:rPr>
          <w:rStyle w:val="s2"/>
          <w:rFonts w:ascii="Times New Roman" w:hAnsi="Times New Roman"/>
          <w:sz w:val="24"/>
          <w:szCs w:val="24"/>
        </w:rPr>
        <w:t xml:space="preserve"> A</w:t>
      </w:r>
      <w:r w:rsidR="00935143">
        <w:rPr>
          <w:rStyle w:val="s2"/>
          <w:rFonts w:ascii="Times New Roman" w:hAnsi="Times New Roman"/>
          <w:sz w:val="24"/>
          <w:szCs w:val="24"/>
        </w:rPr>
        <w:t xml:space="preserve">ccess to a stable career </w:t>
      </w:r>
      <w:r w:rsidR="00B61C76">
        <w:rPr>
          <w:rStyle w:val="s2"/>
          <w:rFonts w:ascii="Times New Roman" w:hAnsi="Times New Roman"/>
          <w:sz w:val="24"/>
          <w:szCs w:val="24"/>
        </w:rPr>
        <w:t>today</w:t>
      </w:r>
      <w:r w:rsidR="00BD7BC5">
        <w:rPr>
          <w:rStyle w:val="s2"/>
          <w:rFonts w:ascii="Times New Roman" w:hAnsi="Times New Roman"/>
          <w:sz w:val="24"/>
          <w:szCs w:val="24"/>
        </w:rPr>
        <w:t xml:space="preserve"> </w:t>
      </w:r>
      <w:r w:rsidR="0023688E">
        <w:rPr>
          <w:rStyle w:val="s2"/>
          <w:rFonts w:ascii="Times New Roman" w:hAnsi="Times New Roman"/>
          <w:sz w:val="24"/>
          <w:szCs w:val="24"/>
        </w:rPr>
        <w:t xml:space="preserve">takes longer, </w:t>
      </w:r>
      <w:r w:rsidR="00935143">
        <w:rPr>
          <w:rStyle w:val="s2"/>
          <w:rFonts w:ascii="Times New Roman" w:hAnsi="Times New Roman"/>
          <w:sz w:val="24"/>
          <w:szCs w:val="24"/>
        </w:rPr>
        <w:t xml:space="preserve">and for many that stability </w:t>
      </w:r>
      <w:r w:rsidR="0023688E">
        <w:rPr>
          <w:rStyle w:val="s2"/>
          <w:rFonts w:ascii="Times New Roman" w:hAnsi="Times New Roman"/>
          <w:sz w:val="24"/>
          <w:szCs w:val="24"/>
        </w:rPr>
        <w:t>never materializes</w:t>
      </w:r>
      <w:r w:rsidR="00935143">
        <w:rPr>
          <w:rStyle w:val="s2"/>
          <w:rFonts w:ascii="Times New Roman" w:hAnsi="Times New Roman"/>
          <w:sz w:val="24"/>
          <w:szCs w:val="24"/>
        </w:rPr>
        <w:t xml:space="preserve">. </w:t>
      </w:r>
      <w:r w:rsidR="00457AF6">
        <w:rPr>
          <w:rStyle w:val="s2"/>
          <w:rFonts w:ascii="Times New Roman" w:hAnsi="Times New Roman"/>
          <w:sz w:val="24"/>
          <w:szCs w:val="24"/>
        </w:rPr>
        <w:t>Fo</w:t>
      </w:r>
      <w:r w:rsidR="00935143">
        <w:rPr>
          <w:rStyle w:val="s2"/>
          <w:rFonts w:ascii="Times New Roman" w:hAnsi="Times New Roman"/>
          <w:sz w:val="24"/>
          <w:szCs w:val="24"/>
        </w:rPr>
        <w:t xml:space="preserve">r those who do find it, the process of getting there may take many years and require a long process of discovery, lateral movement from job to job, and </w:t>
      </w:r>
      <w:r w:rsidR="00457AF6">
        <w:rPr>
          <w:rStyle w:val="s2"/>
          <w:rFonts w:ascii="Times New Roman" w:hAnsi="Times New Roman"/>
          <w:sz w:val="24"/>
          <w:szCs w:val="24"/>
        </w:rPr>
        <w:t>t</w:t>
      </w:r>
      <w:r w:rsidR="00935143">
        <w:rPr>
          <w:rStyle w:val="s2"/>
          <w:rFonts w:ascii="Times New Roman" w:hAnsi="Times New Roman"/>
          <w:sz w:val="24"/>
          <w:szCs w:val="24"/>
        </w:rPr>
        <w:t xml:space="preserve">rial-and-error. </w:t>
      </w:r>
      <w:r w:rsidR="006B0458">
        <w:rPr>
          <w:rStyle w:val="s2"/>
          <w:rFonts w:ascii="Times New Roman" w:hAnsi="Times New Roman"/>
          <w:sz w:val="24"/>
          <w:szCs w:val="24"/>
        </w:rPr>
        <w:t xml:space="preserve">Workers and students in preparation for work have been increasingly </w:t>
      </w:r>
      <w:r w:rsidR="00935143">
        <w:rPr>
          <w:rStyle w:val="s2"/>
          <w:rFonts w:ascii="Times New Roman" w:hAnsi="Times New Roman"/>
          <w:sz w:val="24"/>
          <w:szCs w:val="24"/>
        </w:rPr>
        <w:t xml:space="preserve">expected </w:t>
      </w:r>
      <w:r w:rsidR="008151D6">
        <w:rPr>
          <w:rStyle w:val="s2"/>
          <w:rFonts w:ascii="Times New Roman" w:hAnsi="Times New Roman"/>
          <w:sz w:val="24"/>
          <w:szCs w:val="24"/>
        </w:rPr>
        <w:t>to be entrepreneurs</w:t>
      </w:r>
      <w:r w:rsidR="00457AF6">
        <w:rPr>
          <w:rStyle w:val="s2"/>
          <w:rFonts w:ascii="Times New Roman" w:hAnsi="Times New Roman"/>
          <w:sz w:val="24"/>
          <w:szCs w:val="24"/>
        </w:rPr>
        <w:t xml:space="preserve">, improving </w:t>
      </w:r>
      <w:r w:rsidR="006B0458">
        <w:rPr>
          <w:rStyle w:val="s2"/>
          <w:rFonts w:ascii="Times New Roman" w:hAnsi="Times New Roman"/>
          <w:sz w:val="24"/>
          <w:szCs w:val="24"/>
        </w:rPr>
        <w:t xml:space="preserve">and </w:t>
      </w:r>
      <w:r w:rsidR="00457AF6">
        <w:rPr>
          <w:rStyle w:val="s2"/>
          <w:rFonts w:ascii="Times New Roman" w:hAnsi="Times New Roman"/>
          <w:sz w:val="24"/>
          <w:szCs w:val="24"/>
        </w:rPr>
        <w:t xml:space="preserve">marketing themselves. They are expected to </w:t>
      </w:r>
      <w:r w:rsidR="00565F37">
        <w:rPr>
          <w:rStyle w:val="s2"/>
          <w:rFonts w:ascii="Times New Roman" w:hAnsi="Times New Roman"/>
          <w:sz w:val="24"/>
          <w:szCs w:val="24"/>
        </w:rPr>
        <w:t>be open to change</w:t>
      </w:r>
      <w:r w:rsidR="00457AF6">
        <w:rPr>
          <w:rStyle w:val="s2"/>
          <w:rFonts w:ascii="Times New Roman" w:hAnsi="Times New Roman"/>
          <w:sz w:val="24"/>
          <w:szCs w:val="24"/>
        </w:rPr>
        <w:t xml:space="preserve">, </w:t>
      </w:r>
      <w:r w:rsidR="00565F37">
        <w:rPr>
          <w:rStyle w:val="s2"/>
          <w:rFonts w:ascii="Times New Roman" w:hAnsi="Times New Roman"/>
          <w:sz w:val="24"/>
          <w:szCs w:val="24"/>
        </w:rPr>
        <w:t>ready to add</w:t>
      </w:r>
      <w:r w:rsidR="008151D6">
        <w:rPr>
          <w:rStyle w:val="s2"/>
          <w:rFonts w:ascii="Times New Roman" w:hAnsi="Times New Roman"/>
          <w:sz w:val="24"/>
          <w:szCs w:val="24"/>
        </w:rPr>
        <w:t xml:space="preserve"> new skills and </w:t>
      </w:r>
      <w:r w:rsidR="00565F37">
        <w:rPr>
          <w:rStyle w:val="s2"/>
          <w:rFonts w:ascii="Times New Roman" w:hAnsi="Times New Roman"/>
          <w:sz w:val="24"/>
          <w:szCs w:val="24"/>
        </w:rPr>
        <w:t xml:space="preserve">take on </w:t>
      </w:r>
      <w:r w:rsidR="008151D6">
        <w:rPr>
          <w:rStyle w:val="s2"/>
          <w:rFonts w:ascii="Times New Roman" w:hAnsi="Times New Roman"/>
          <w:sz w:val="24"/>
          <w:szCs w:val="24"/>
        </w:rPr>
        <w:t xml:space="preserve">new perspectives. As </w:t>
      </w:r>
      <w:r w:rsidR="008151D6">
        <w:rPr>
          <w:rFonts w:ascii="Times New Roman" w:hAnsi="Times New Roman"/>
          <w:sz w:val="24"/>
          <w:szCs w:val="24"/>
        </w:rPr>
        <w:lastRenderedPageBreak/>
        <w:t>Mortime</w:t>
      </w:r>
      <w:r w:rsidR="003D23CC">
        <w:rPr>
          <w:rFonts w:ascii="Times New Roman" w:hAnsi="Times New Roman"/>
          <w:sz w:val="24"/>
          <w:szCs w:val="24"/>
        </w:rPr>
        <w:t>r (2009) puts it,</w:t>
      </w:r>
      <w:r w:rsidRPr="001A18C1">
        <w:rPr>
          <w:rFonts w:ascii="Times New Roman" w:hAnsi="Times New Roman"/>
          <w:sz w:val="24"/>
          <w:szCs w:val="24"/>
        </w:rPr>
        <w:t xml:space="preserve"> “Success will come for those who have access to, and can mobilize, diverse resources– intellectual, psychological, and all the various elements of capital, including social and cultural capital as well as human capital– to obtain their occupational objectives” (p. 150). </w:t>
      </w:r>
    </w:p>
    <w:p w14:paraId="1C09C125" w14:textId="00E58BB6" w:rsidR="00E105A9" w:rsidRDefault="00846FF0" w:rsidP="00E105A9">
      <w:pPr>
        <w:pStyle w:val="p3"/>
        <w:spacing w:line="480" w:lineRule="auto"/>
        <w:ind w:firstLine="720"/>
        <w:rPr>
          <w:rFonts w:ascii="Times New Roman" w:hAnsi="Times New Roman"/>
          <w:sz w:val="24"/>
          <w:szCs w:val="24"/>
        </w:rPr>
      </w:pPr>
      <w:r>
        <w:rPr>
          <w:rFonts w:ascii="Times New Roman" w:hAnsi="Times New Roman"/>
          <w:sz w:val="24"/>
          <w:szCs w:val="24"/>
        </w:rPr>
        <w:t xml:space="preserve">These are lofty, somewhat abstract goals and activities; not surprisingly, </w:t>
      </w:r>
      <w:r w:rsidR="00756425">
        <w:rPr>
          <w:rFonts w:ascii="Times New Roman" w:hAnsi="Times New Roman"/>
          <w:sz w:val="24"/>
          <w:szCs w:val="24"/>
        </w:rPr>
        <w:t xml:space="preserve">access to resources </w:t>
      </w:r>
      <w:r w:rsidR="00E105A9">
        <w:rPr>
          <w:rFonts w:ascii="Times New Roman" w:hAnsi="Times New Roman"/>
          <w:sz w:val="24"/>
          <w:szCs w:val="24"/>
        </w:rPr>
        <w:t>is related to the individualization of experience that Wyn describes. U</w:t>
      </w:r>
      <w:r>
        <w:rPr>
          <w:rFonts w:ascii="Times New Roman" w:hAnsi="Times New Roman"/>
          <w:sz w:val="24"/>
          <w:szCs w:val="24"/>
        </w:rPr>
        <w:t xml:space="preserve">pper-middle class youth have access </w:t>
      </w:r>
      <w:r w:rsidR="00A51463">
        <w:rPr>
          <w:rFonts w:ascii="Times New Roman" w:hAnsi="Times New Roman"/>
          <w:sz w:val="24"/>
          <w:szCs w:val="24"/>
        </w:rPr>
        <w:t xml:space="preserve">to </w:t>
      </w:r>
      <w:r w:rsidR="00E105A9">
        <w:rPr>
          <w:rFonts w:ascii="Times New Roman" w:hAnsi="Times New Roman"/>
          <w:sz w:val="24"/>
          <w:szCs w:val="24"/>
        </w:rPr>
        <w:t>“social capital</w:t>
      </w:r>
      <w:r w:rsidR="00361CE4">
        <w:rPr>
          <w:rFonts w:ascii="Times New Roman" w:hAnsi="Times New Roman"/>
          <w:sz w:val="24"/>
          <w:szCs w:val="24"/>
        </w:rPr>
        <w:t>,</w:t>
      </w:r>
      <w:r w:rsidR="00E105A9">
        <w:rPr>
          <w:rFonts w:ascii="Times New Roman" w:hAnsi="Times New Roman"/>
          <w:sz w:val="24"/>
          <w:szCs w:val="24"/>
        </w:rPr>
        <w:t>”</w:t>
      </w:r>
      <w:r w:rsidR="00A51463">
        <w:rPr>
          <w:rFonts w:ascii="Times New Roman" w:hAnsi="Times New Roman"/>
          <w:sz w:val="24"/>
          <w:szCs w:val="24"/>
        </w:rPr>
        <w:t xml:space="preserve"> perhaps most importantly economic and emotional support for edu</w:t>
      </w:r>
      <w:r w:rsidR="00BB7D3D">
        <w:rPr>
          <w:rFonts w:ascii="Times New Roman" w:hAnsi="Times New Roman"/>
          <w:sz w:val="24"/>
          <w:szCs w:val="24"/>
        </w:rPr>
        <w:t>c</w:t>
      </w:r>
      <w:r w:rsidR="00A51463">
        <w:rPr>
          <w:rFonts w:ascii="Times New Roman" w:hAnsi="Times New Roman"/>
          <w:sz w:val="24"/>
          <w:szCs w:val="24"/>
        </w:rPr>
        <w:t>ational.</w:t>
      </w:r>
      <w:r w:rsidR="00361CE4">
        <w:rPr>
          <w:rFonts w:ascii="Times New Roman" w:hAnsi="Times New Roman"/>
          <w:sz w:val="24"/>
          <w:szCs w:val="24"/>
        </w:rPr>
        <w:t xml:space="preserve"> </w:t>
      </w:r>
      <w:r>
        <w:rPr>
          <w:rFonts w:ascii="Times New Roman" w:hAnsi="Times New Roman"/>
          <w:sz w:val="24"/>
          <w:szCs w:val="24"/>
        </w:rPr>
        <w:t xml:space="preserve">They delay work longer than </w:t>
      </w:r>
      <w:r w:rsidR="0079783B">
        <w:rPr>
          <w:rFonts w:ascii="Times New Roman" w:hAnsi="Times New Roman"/>
          <w:sz w:val="24"/>
          <w:szCs w:val="24"/>
        </w:rPr>
        <w:t>less advantaged youth</w:t>
      </w:r>
      <w:r>
        <w:rPr>
          <w:rFonts w:ascii="Times New Roman" w:hAnsi="Times New Roman"/>
          <w:sz w:val="24"/>
          <w:szCs w:val="24"/>
        </w:rPr>
        <w:t>, focusing their time on educational and preparatory activities</w:t>
      </w:r>
      <w:r w:rsidR="00756425">
        <w:rPr>
          <w:rFonts w:ascii="Times New Roman" w:hAnsi="Times New Roman"/>
          <w:sz w:val="24"/>
          <w:szCs w:val="24"/>
        </w:rPr>
        <w:t xml:space="preserve"> (</w:t>
      </w:r>
      <w:r>
        <w:rPr>
          <w:rFonts w:ascii="Times New Roman" w:hAnsi="Times New Roman"/>
          <w:sz w:val="24"/>
          <w:szCs w:val="24"/>
        </w:rPr>
        <w:t>Mortimer</w:t>
      </w:r>
      <w:r w:rsidR="00756425">
        <w:rPr>
          <w:rFonts w:ascii="Times New Roman" w:hAnsi="Times New Roman"/>
          <w:sz w:val="24"/>
          <w:szCs w:val="24"/>
        </w:rPr>
        <w:t>,</w:t>
      </w:r>
      <w:r w:rsidR="00BB7D3D">
        <w:rPr>
          <w:rFonts w:ascii="Times New Roman" w:hAnsi="Times New Roman"/>
          <w:sz w:val="24"/>
          <w:szCs w:val="24"/>
        </w:rPr>
        <w:t xml:space="preserve"> </w:t>
      </w:r>
      <w:r w:rsidR="0079783B">
        <w:rPr>
          <w:rFonts w:ascii="Times New Roman" w:hAnsi="Times New Roman"/>
          <w:sz w:val="24"/>
          <w:szCs w:val="24"/>
        </w:rPr>
        <w:t>2009)</w:t>
      </w:r>
      <w:r>
        <w:rPr>
          <w:rFonts w:ascii="Times New Roman" w:hAnsi="Times New Roman"/>
          <w:sz w:val="24"/>
          <w:szCs w:val="24"/>
        </w:rPr>
        <w:t xml:space="preserve">. Blue-collar youth </w:t>
      </w:r>
      <w:r w:rsidR="00E105A9">
        <w:rPr>
          <w:rFonts w:ascii="Times New Roman" w:hAnsi="Times New Roman"/>
          <w:sz w:val="24"/>
          <w:szCs w:val="24"/>
        </w:rPr>
        <w:t xml:space="preserve">by comparison </w:t>
      </w:r>
      <w:r>
        <w:rPr>
          <w:rFonts w:ascii="Times New Roman" w:hAnsi="Times New Roman"/>
          <w:sz w:val="24"/>
          <w:szCs w:val="24"/>
        </w:rPr>
        <w:t xml:space="preserve">tend to enter the work world earlier, often working 20 or more hours per week while in high school. </w:t>
      </w:r>
      <w:r w:rsidR="00E105A9">
        <w:rPr>
          <w:rFonts w:ascii="Times New Roman" w:hAnsi="Times New Roman"/>
          <w:sz w:val="24"/>
          <w:szCs w:val="24"/>
        </w:rPr>
        <w:t>They may encounter some kinds of experiences of adulthood, if not full adulthood, earlier than others.</w:t>
      </w:r>
    </w:p>
    <w:p w14:paraId="3D43625D" w14:textId="77777777" w:rsidR="00E105A9" w:rsidRDefault="00E105A9" w:rsidP="00935CB3">
      <w:pPr>
        <w:pStyle w:val="p3"/>
        <w:spacing w:line="480" w:lineRule="auto"/>
        <w:ind w:firstLine="720"/>
        <w:rPr>
          <w:rFonts w:ascii="Times New Roman" w:hAnsi="Times New Roman"/>
          <w:sz w:val="24"/>
          <w:szCs w:val="24"/>
        </w:rPr>
      </w:pPr>
      <w:r>
        <w:rPr>
          <w:rFonts w:ascii="Times New Roman" w:hAnsi="Times New Roman"/>
          <w:sz w:val="24"/>
          <w:szCs w:val="24"/>
        </w:rPr>
        <w:t>A</w:t>
      </w:r>
      <w:r w:rsidR="00D22A71">
        <w:rPr>
          <w:rFonts w:ascii="Times New Roman" w:hAnsi="Times New Roman"/>
          <w:sz w:val="24"/>
          <w:szCs w:val="24"/>
        </w:rPr>
        <w:t xml:space="preserve"> further</w:t>
      </w:r>
      <w:r w:rsidR="0079783B">
        <w:rPr>
          <w:rFonts w:ascii="Times New Roman" w:hAnsi="Times New Roman"/>
          <w:sz w:val="24"/>
          <w:szCs w:val="24"/>
        </w:rPr>
        <w:t>, related</w:t>
      </w:r>
      <w:r w:rsidR="00D22A71">
        <w:rPr>
          <w:rFonts w:ascii="Times New Roman" w:hAnsi="Times New Roman"/>
          <w:sz w:val="24"/>
          <w:szCs w:val="24"/>
        </w:rPr>
        <w:t xml:space="preserve"> expectation described by Wyn has to do with </w:t>
      </w:r>
      <w:r w:rsidR="00020636">
        <w:rPr>
          <w:rFonts w:ascii="Times New Roman" w:hAnsi="Times New Roman"/>
          <w:sz w:val="24"/>
          <w:szCs w:val="24"/>
        </w:rPr>
        <w:t xml:space="preserve">higher order </w:t>
      </w:r>
      <w:r w:rsidR="0079783B">
        <w:rPr>
          <w:rFonts w:ascii="Times New Roman" w:hAnsi="Times New Roman"/>
          <w:sz w:val="24"/>
          <w:szCs w:val="24"/>
        </w:rPr>
        <w:t xml:space="preserve">personal, social, and cognitive </w:t>
      </w:r>
      <w:r w:rsidR="00020636">
        <w:rPr>
          <w:rFonts w:ascii="Times New Roman" w:hAnsi="Times New Roman"/>
          <w:sz w:val="24"/>
          <w:szCs w:val="24"/>
        </w:rPr>
        <w:t>demands</w:t>
      </w:r>
      <w:r w:rsidR="0079783B">
        <w:rPr>
          <w:rFonts w:ascii="Times New Roman" w:hAnsi="Times New Roman"/>
          <w:sz w:val="24"/>
          <w:szCs w:val="24"/>
        </w:rPr>
        <w:t xml:space="preserve"> of the modern world.</w:t>
      </w:r>
      <w:r w:rsidR="00020636">
        <w:rPr>
          <w:rFonts w:ascii="Times New Roman" w:hAnsi="Times New Roman"/>
          <w:sz w:val="24"/>
          <w:szCs w:val="24"/>
        </w:rPr>
        <w:t xml:space="preserve"> K</w:t>
      </w:r>
      <w:r w:rsidR="00DB110A">
        <w:rPr>
          <w:rFonts w:ascii="Times New Roman" w:hAnsi="Times New Roman"/>
          <w:sz w:val="24"/>
          <w:szCs w:val="24"/>
        </w:rPr>
        <w:t>egan (1998) also described the experience of being “In Over Our Heads,” at the intersection of our capacity and social expectations. We are expected to have the conceptual abi</w:t>
      </w:r>
      <w:r w:rsidR="0079783B">
        <w:rPr>
          <w:rFonts w:ascii="Times New Roman" w:hAnsi="Times New Roman"/>
          <w:sz w:val="24"/>
          <w:szCs w:val="24"/>
        </w:rPr>
        <w:t>lity to manage complexity</w:t>
      </w:r>
      <w:r w:rsidR="00DB110A">
        <w:rPr>
          <w:rFonts w:ascii="Times New Roman" w:hAnsi="Times New Roman"/>
          <w:sz w:val="24"/>
          <w:szCs w:val="24"/>
        </w:rPr>
        <w:t xml:space="preserve">. Wyn </w:t>
      </w:r>
      <w:r w:rsidR="0064496B">
        <w:rPr>
          <w:rFonts w:ascii="Times New Roman" w:hAnsi="Times New Roman"/>
          <w:sz w:val="24"/>
          <w:szCs w:val="24"/>
        </w:rPr>
        <w:t xml:space="preserve">(2009) </w:t>
      </w:r>
      <w:r w:rsidR="00DB110A">
        <w:rPr>
          <w:rFonts w:ascii="Times New Roman" w:hAnsi="Times New Roman"/>
          <w:sz w:val="24"/>
          <w:szCs w:val="24"/>
        </w:rPr>
        <w:t xml:space="preserve">says, </w:t>
      </w:r>
    </w:p>
    <w:p w14:paraId="5D214CEB" w14:textId="77777777" w:rsidR="00935CB3" w:rsidRPr="001A18C1" w:rsidRDefault="00935CB3" w:rsidP="00935CB3">
      <w:pPr>
        <w:pStyle w:val="p3"/>
        <w:spacing w:line="480" w:lineRule="auto"/>
        <w:ind w:left="720"/>
        <w:rPr>
          <w:rFonts w:ascii="Times New Roman" w:hAnsi="Times New Roman"/>
          <w:sz w:val="24"/>
          <w:szCs w:val="24"/>
        </w:rPr>
      </w:pPr>
      <w:r w:rsidRPr="001A18C1">
        <w:rPr>
          <w:rFonts w:ascii="Times New Roman" w:hAnsi="Times New Roman"/>
          <w:sz w:val="24"/>
          <w:szCs w:val="24"/>
        </w:rPr>
        <w:t xml:space="preserve">Successful “transition” into adulthood depends to some extent on being able to engage reflexively and continuously on the processes of constructing themselves as choice-makers and also to demonstrate that one takes individual responsibility, is resourceful and and </w:t>
      </w:r>
      <w:r w:rsidR="00747EAD">
        <w:rPr>
          <w:rFonts w:ascii="Times New Roman" w:hAnsi="Times New Roman"/>
          <w:sz w:val="24"/>
          <w:szCs w:val="24"/>
        </w:rPr>
        <w:t xml:space="preserve">a </w:t>
      </w:r>
      <w:r w:rsidRPr="001A18C1">
        <w:rPr>
          <w:rFonts w:ascii="Times New Roman" w:hAnsi="Times New Roman"/>
          <w:sz w:val="24"/>
          <w:szCs w:val="24"/>
        </w:rPr>
        <w:t>“reflexive, enterprising subject”, regardless of age…. Young people are required to hold a strong future orientation and to be able to plan the process of becoming an adult. These subjectivities are an essential resource base for the successful negotiation of education and labour markets in new economies, as well a</w:t>
      </w:r>
      <w:r w:rsidR="0064496B">
        <w:rPr>
          <w:rFonts w:ascii="Times New Roman" w:hAnsi="Times New Roman"/>
          <w:sz w:val="24"/>
          <w:szCs w:val="24"/>
        </w:rPr>
        <w:t>s other aspects of life. (</w:t>
      </w:r>
      <w:r w:rsidRPr="001A18C1">
        <w:rPr>
          <w:rFonts w:ascii="Times New Roman" w:hAnsi="Times New Roman"/>
          <w:sz w:val="24"/>
          <w:szCs w:val="24"/>
        </w:rPr>
        <w:t>p. 100)</w:t>
      </w:r>
      <w:r w:rsidRPr="001A18C1">
        <w:rPr>
          <w:rStyle w:val="apple-converted-space"/>
          <w:rFonts w:ascii="Times New Roman" w:hAnsi="Times New Roman"/>
          <w:sz w:val="24"/>
          <w:szCs w:val="24"/>
        </w:rPr>
        <w:t> </w:t>
      </w:r>
    </w:p>
    <w:p w14:paraId="74655319" w14:textId="3BFEF756" w:rsidR="009540A3" w:rsidRDefault="00756425" w:rsidP="00BE36B7">
      <w:pPr>
        <w:pStyle w:val="p2"/>
        <w:spacing w:line="480" w:lineRule="auto"/>
        <w:rPr>
          <w:rFonts w:ascii="Times New Roman" w:hAnsi="Times New Roman"/>
          <w:sz w:val="24"/>
          <w:szCs w:val="24"/>
        </w:rPr>
      </w:pPr>
      <w:r>
        <w:rPr>
          <w:rFonts w:ascii="Times New Roman" w:hAnsi="Times New Roman"/>
          <w:sz w:val="24"/>
          <w:szCs w:val="24"/>
        </w:rPr>
        <w:lastRenderedPageBreak/>
        <w:t xml:space="preserve">From this </w:t>
      </w:r>
      <w:proofErr w:type="gramStart"/>
      <w:r>
        <w:rPr>
          <w:rFonts w:ascii="Times New Roman" w:hAnsi="Times New Roman"/>
          <w:sz w:val="24"/>
          <w:szCs w:val="24"/>
        </w:rPr>
        <w:t xml:space="preserve">perspective, </w:t>
      </w:r>
      <w:r w:rsidR="00DB110A">
        <w:rPr>
          <w:rFonts w:ascii="Times New Roman" w:hAnsi="Times New Roman"/>
          <w:sz w:val="24"/>
          <w:szCs w:val="24"/>
        </w:rPr>
        <w:t xml:space="preserve"> change</w:t>
      </w:r>
      <w:proofErr w:type="gramEnd"/>
      <w:r w:rsidR="00DB110A">
        <w:rPr>
          <w:rFonts w:ascii="Times New Roman" w:hAnsi="Times New Roman"/>
          <w:sz w:val="24"/>
          <w:szCs w:val="24"/>
        </w:rPr>
        <w:t xml:space="preserve"> and instability is incorporated in one’s lifestyle and sense of self. </w:t>
      </w:r>
      <w:r w:rsidR="00935CB3" w:rsidRPr="001A18C1">
        <w:rPr>
          <w:rFonts w:ascii="Times New Roman" w:hAnsi="Times New Roman"/>
          <w:sz w:val="24"/>
          <w:szCs w:val="24"/>
        </w:rPr>
        <w:t xml:space="preserve">Those who </w:t>
      </w:r>
      <w:r w:rsidR="00DB110A">
        <w:rPr>
          <w:rFonts w:ascii="Times New Roman" w:hAnsi="Times New Roman"/>
          <w:sz w:val="24"/>
          <w:szCs w:val="24"/>
        </w:rPr>
        <w:t xml:space="preserve">can manage it </w:t>
      </w:r>
      <w:r w:rsidR="00935CB3" w:rsidRPr="001A18C1">
        <w:rPr>
          <w:rFonts w:ascii="Times New Roman" w:hAnsi="Times New Roman"/>
          <w:sz w:val="24"/>
          <w:szCs w:val="24"/>
        </w:rPr>
        <w:t xml:space="preserve">gain access to education and work more easily and cope better with change. </w:t>
      </w:r>
    </w:p>
    <w:p w14:paraId="0AA190A2" w14:textId="77777777" w:rsidR="0096350E" w:rsidRDefault="00EA0A50" w:rsidP="00BE36B7">
      <w:pPr>
        <w:pStyle w:val="p2"/>
        <w:spacing w:line="480" w:lineRule="auto"/>
        <w:rPr>
          <w:rFonts w:ascii="Times New Roman" w:hAnsi="Times New Roman"/>
          <w:sz w:val="24"/>
          <w:szCs w:val="24"/>
        </w:rPr>
      </w:pPr>
      <w:r>
        <w:rPr>
          <w:rFonts w:ascii="Times New Roman" w:hAnsi="Times New Roman"/>
          <w:sz w:val="24"/>
          <w:szCs w:val="24"/>
        </w:rPr>
        <w:t>&lt;Adulthood and Street-Involved Youth&gt;</w:t>
      </w:r>
    </w:p>
    <w:p w14:paraId="73364049" w14:textId="04F97DBA" w:rsidR="00A3024A" w:rsidRDefault="00EA0A50" w:rsidP="00EA0A50">
      <w:pPr>
        <w:pStyle w:val="p3"/>
        <w:spacing w:line="480" w:lineRule="auto"/>
        <w:ind w:firstLine="720"/>
        <w:rPr>
          <w:rFonts w:ascii="Times New Roman" w:hAnsi="Times New Roman"/>
          <w:sz w:val="24"/>
          <w:szCs w:val="24"/>
        </w:rPr>
      </w:pPr>
      <w:r>
        <w:rPr>
          <w:rFonts w:ascii="Times New Roman" w:hAnsi="Times New Roman"/>
          <w:sz w:val="24"/>
          <w:szCs w:val="24"/>
        </w:rPr>
        <w:t xml:space="preserve">These are high level expectations, and </w:t>
      </w:r>
      <w:r w:rsidR="009540A3">
        <w:rPr>
          <w:rFonts w:ascii="Times New Roman" w:hAnsi="Times New Roman"/>
          <w:sz w:val="24"/>
          <w:szCs w:val="24"/>
        </w:rPr>
        <w:t>t</w:t>
      </w:r>
      <w:r>
        <w:rPr>
          <w:rFonts w:ascii="Times New Roman" w:hAnsi="Times New Roman"/>
          <w:sz w:val="24"/>
          <w:szCs w:val="24"/>
        </w:rPr>
        <w:t xml:space="preserve">he reason we discuss these is that those who are most </w:t>
      </w:r>
      <w:r w:rsidR="00756425">
        <w:rPr>
          <w:rFonts w:ascii="Times New Roman" w:hAnsi="Times New Roman"/>
          <w:sz w:val="24"/>
          <w:szCs w:val="24"/>
        </w:rPr>
        <w:t>marginalized</w:t>
      </w:r>
      <w:r>
        <w:rPr>
          <w:rFonts w:ascii="Times New Roman" w:hAnsi="Times New Roman"/>
          <w:sz w:val="24"/>
          <w:szCs w:val="24"/>
        </w:rPr>
        <w:t xml:space="preserve"> feel the effect</w:t>
      </w:r>
      <w:r w:rsidR="006D50C0">
        <w:rPr>
          <w:rFonts w:ascii="Times New Roman" w:hAnsi="Times New Roman"/>
          <w:sz w:val="24"/>
          <w:szCs w:val="24"/>
        </w:rPr>
        <w:t>s of social change most acutely but have the fewest resources.</w:t>
      </w:r>
      <w:r>
        <w:rPr>
          <w:rFonts w:ascii="Times New Roman" w:hAnsi="Times New Roman"/>
          <w:sz w:val="24"/>
          <w:szCs w:val="24"/>
        </w:rPr>
        <w:t xml:space="preserve"> </w:t>
      </w:r>
      <w:r w:rsidR="00747EAD">
        <w:rPr>
          <w:rFonts w:ascii="Times New Roman" w:hAnsi="Times New Roman"/>
          <w:sz w:val="24"/>
          <w:szCs w:val="24"/>
        </w:rPr>
        <w:t xml:space="preserve">Arnett’s life-stage theory and Wyn’s sociological </w:t>
      </w:r>
      <w:proofErr w:type="gramStart"/>
      <w:r w:rsidR="00756425">
        <w:rPr>
          <w:rFonts w:ascii="Times New Roman" w:hAnsi="Times New Roman"/>
          <w:sz w:val="24"/>
          <w:szCs w:val="24"/>
        </w:rPr>
        <w:t>insights</w:t>
      </w:r>
      <w:r w:rsidR="00747EAD">
        <w:rPr>
          <w:rFonts w:ascii="Times New Roman" w:hAnsi="Times New Roman"/>
          <w:sz w:val="24"/>
          <w:szCs w:val="24"/>
        </w:rPr>
        <w:t xml:space="preserve">  </w:t>
      </w:r>
      <w:r>
        <w:rPr>
          <w:rFonts w:ascii="Times New Roman" w:hAnsi="Times New Roman"/>
          <w:sz w:val="24"/>
          <w:szCs w:val="24"/>
        </w:rPr>
        <w:t>help</w:t>
      </w:r>
      <w:proofErr w:type="gramEnd"/>
      <w:r>
        <w:rPr>
          <w:rFonts w:ascii="Times New Roman" w:hAnsi="Times New Roman"/>
          <w:sz w:val="24"/>
          <w:szCs w:val="24"/>
        </w:rPr>
        <w:t xml:space="preserve"> to </w:t>
      </w:r>
      <w:r w:rsidR="009540A3">
        <w:rPr>
          <w:rFonts w:ascii="Times New Roman" w:hAnsi="Times New Roman"/>
          <w:sz w:val="24"/>
          <w:szCs w:val="24"/>
        </w:rPr>
        <w:t>explain</w:t>
      </w:r>
      <w:r w:rsidR="00747EAD">
        <w:rPr>
          <w:rFonts w:ascii="Times New Roman" w:hAnsi="Times New Roman"/>
          <w:sz w:val="24"/>
          <w:szCs w:val="24"/>
        </w:rPr>
        <w:t xml:space="preserve"> the </w:t>
      </w:r>
      <w:r w:rsidR="0096350E">
        <w:rPr>
          <w:rFonts w:ascii="Times New Roman" w:hAnsi="Times New Roman"/>
          <w:sz w:val="24"/>
          <w:szCs w:val="24"/>
        </w:rPr>
        <w:t>strengths and challenges of t</w:t>
      </w:r>
      <w:r w:rsidR="00747EAD">
        <w:rPr>
          <w:rFonts w:ascii="Times New Roman" w:hAnsi="Times New Roman"/>
          <w:sz w:val="24"/>
          <w:szCs w:val="24"/>
        </w:rPr>
        <w:t xml:space="preserve">he lives of </w:t>
      </w:r>
      <w:r w:rsidR="00935CB3" w:rsidRPr="001A18C1">
        <w:rPr>
          <w:rFonts w:ascii="Times New Roman" w:hAnsi="Times New Roman"/>
          <w:sz w:val="24"/>
          <w:szCs w:val="24"/>
        </w:rPr>
        <w:t>street-involved youth</w:t>
      </w:r>
      <w:r w:rsidR="00747EAD">
        <w:rPr>
          <w:rFonts w:ascii="Times New Roman" w:hAnsi="Times New Roman"/>
          <w:sz w:val="24"/>
          <w:szCs w:val="24"/>
        </w:rPr>
        <w:t xml:space="preserve">. </w:t>
      </w:r>
      <w:r>
        <w:rPr>
          <w:rFonts w:ascii="Times New Roman" w:hAnsi="Times New Roman"/>
          <w:sz w:val="24"/>
          <w:szCs w:val="24"/>
        </w:rPr>
        <w:t>For example, w</w:t>
      </w:r>
      <w:r w:rsidR="00DB110A">
        <w:rPr>
          <w:rFonts w:ascii="Times New Roman" w:hAnsi="Times New Roman"/>
          <w:sz w:val="24"/>
          <w:szCs w:val="24"/>
        </w:rPr>
        <w:t xml:space="preserve">e believe street-involved youth encounter adult-like experiences early rather than late. Many leave </w:t>
      </w:r>
      <w:r w:rsidR="008B22DF">
        <w:rPr>
          <w:rFonts w:ascii="Times New Roman" w:hAnsi="Times New Roman"/>
          <w:sz w:val="24"/>
          <w:szCs w:val="24"/>
        </w:rPr>
        <w:t>their a</w:t>
      </w:r>
      <w:r w:rsidR="00DB110A">
        <w:rPr>
          <w:rFonts w:ascii="Times New Roman" w:hAnsi="Times New Roman"/>
          <w:sz w:val="24"/>
          <w:szCs w:val="24"/>
        </w:rPr>
        <w:t>dult guardians as a result of evictio</w:t>
      </w:r>
      <w:r>
        <w:rPr>
          <w:rFonts w:ascii="Times New Roman" w:hAnsi="Times New Roman"/>
          <w:sz w:val="24"/>
          <w:szCs w:val="24"/>
        </w:rPr>
        <w:t>n</w:t>
      </w:r>
      <w:r w:rsidR="00BC76FE">
        <w:rPr>
          <w:rFonts w:ascii="Times New Roman" w:hAnsi="Times New Roman"/>
          <w:sz w:val="24"/>
          <w:szCs w:val="24"/>
        </w:rPr>
        <w:t xml:space="preserve"> or by choice </w:t>
      </w:r>
      <w:r w:rsidR="00747EAD">
        <w:rPr>
          <w:rFonts w:ascii="Times New Roman" w:hAnsi="Times New Roman"/>
          <w:sz w:val="24"/>
          <w:szCs w:val="24"/>
        </w:rPr>
        <w:t>and as a result th</w:t>
      </w:r>
      <w:r w:rsidR="008B22DF">
        <w:rPr>
          <w:rFonts w:ascii="Times New Roman" w:hAnsi="Times New Roman"/>
          <w:sz w:val="24"/>
          <w:szCs w:val="24"/>
        </w:rPr>
        <w:t xml:space="preserve">ey </w:t>
      </w:r>
      <w:r w:rsidR="00DB110A">
        <w:rPr>
          <w:rFonts w:ascii="Times New Roman" w:hAnsi="Times New Roman"/>
          <w:sz w:val="24"/>
          <w:szCs w:val="24"/>
        </w:rPr>
        <w:t xml:space="preserve">learn to </w:t>
      </w:r>
      <w:r w:rsidR="00935CB3" w:rsidRPr="001A18C1">
        <w:rPr>
          <w:rFonts w:ascii="Times New Roman" w:hAnsi="Times New Roman"/>
          <w:sz w:val="24"/>
          <w:szCs w:val="24"/>
        </w:rPr>
        <w:t>manage their own expectations and the expectations of others to be responsible for themselves, to organize income and education, to organize a plan for the future, and to choose everyday ethical principles. These expectations, in the mid-teen age years, require considerable adaptation and creativity in the job market, in education, and in coping with a social welfare syste</w:t>
      </w:r>
      <w:r w:rsidR="006D50C0">
        <w:rPr>
          <w:rFonts w:ascii="Times New Roman" w:hAnsi="Times New Roman"/>
          <w:sz w:val="24"/>
          <w:szCs w:val="24"/>
        </w:rPr>
        <w:t>m not prepared for them. As Wyn</w:t>
      </w:r>
      <w:r w:rsidR="00BC76FE">
        <w:rPr>
          <w:rFonts w:ascii="Times New Roman" w:hAnsi="Times New Roman"/>
          <w:sz w:val="24"/>
          <w:szCs w:val="24"/>
        </w:rPr>
        <w:t xml:space="preserve"> </w:t>
      </w:r>
      <w:r w:rsidR="00935CB3" w:rsidRPr="001A18C1">
        <w:rPr>
          <w:rFonts w:ascii="Times New Roman" w:hAnsi="Times New Roman"/>
          <w:sz w:val="24"/>
          <w:szCs w:val="24"/>
        </w:rPr>
        <w:t>suggests, these are expectations and activities of individualisation</w:t>
      </w:r>
      <w:r w:rsidR="003B06CC">
        <w:rPr>
          <w:rFonts w:ascii="Times New Roman" w:hAnsi="Times New Roman"/>
          <w:sz w:val="24"/>
          <w:szCs w:val="24"/>
        </w:rPr>
        <w:t>.</w:t>
      </w:r>
      <w:r w:rsidR="00935CB3" w:rsidRPr="001A18C1">
        <w:rPr>
          <w:rFonts w:ascii="Times New Roman" w:hAnsi="Times New Roman"/>
          <w:sz w:val="24"/>
          <w:szCs w:val="24"/>
        </w:rPr>
        <w:t xml:space="preserve"> </w:t>
      </w:r>
      <w:r w:rsidR="00A14847">
        <w:rPr>
          <w:rFonts w:ascii="Times New Roman" w:hAnsi="Times New Roman"/>
          <w:sz w:val="24"/>
          <w:szCs w:val="24"/>
        </w:rPr>
        <w:t xml:space="preserve">These are difficult tasks. It takes time, with many missteps along the way. </w:t>
      </w:r>
    </w:p>
    <w:p w14:paraId="034D1B85" w14:textId="3C6CB4E1" w:rsidR="00DB110A" w:rsidRPr="001A18C1" w:rsidRDefault="00A3024A" w:rsidP="00A3024A">
      <w:pPr>
        <w:pStyle w:val="p3"/>
        <w:spacing w:line="480" w:lineRule="auto"/>
        <w:ind w:firstLine="720"/>
        <w:rPr>
          <w:rFonts w:ascii="Times New Roman" w:hAnsi="Times New Roman"/>
          <w:sz w:val="24"/>
          <w:szCs w:val="24"/>
        </w:rPr>
      </w:pPr>
      <w:r>
        <w:rPr>
          <w:rFonts w:ascii="Times New Roman" w:hAnsi="Times New Roman"/>
          <w:sz w:val="24"/>
          <w:szCs w:val="24"/>
        </w:rPr>
        <w:t>At the same time, they exhibit characteristics of emerging adulthood, moving through stages of self-focus, feeling in-between, possibilities, and identity</w:t>
      </w:r>
      <w:r w:rsidR="00BB085D">
        <w:rPr>
          <w:rFonts w:ascii="Times New Roman" w:hAnsi="Times New Roman"/>
          <w:sz w:val="24"/>
          <w:szCs w:val="24"/>
        </w:rPr>
        <w:t xml:space="preserve"> development</w:t>
      </w:r>
      <w:r>
        <w:rPr>
          <w:rFonts w:ascii="Times New Roman" w:hAnsi="Times New Roman"/>
          <w:sz w:val="24"/>
          <w:szCs w:val="24"/>
        </w:rPr>
        <w:t>. W</w:t>
      </w:r>
      <w:r w:rsidR="000F1BDC">
        <w:rPr>
          <w:rFonts w:ascii="Times New Roman" w:hAnsi="Times New Roman"/>
          <w:sz w:val="24"/>
          <w:szCs w:val="24"/>
        </w:rPr>
        <w:t>e apply</w:t>
      </w:r>
      <w:r w:rsidR="00BB085D">
        <w:rPr>
          <w:rFonts w:ascii="Times New Roman" w:hAnsi="Times New Roman"/>
          <w:sz w:val="24"/>
          <w:szCs w:val="24"/>
        </w:rPr>
        <w:t xml:space="preserve"> these emerging adulthood ideas to common </w:t>
      </w:r>
      <w:r>
        <w:rPr>
          <w:rFonts w:ascii="Times New Roman" w:hAnsi="Times New Roman"/>
          <w:sz w:val="24"/>
          <w:szCs w:val="24"/>
        </w:rPr>
        <w:t xml:space="preserve">experiences of street-involvement. In so doing street-involved youth are grappling </w:t>
      </w:r>
      <w:r w:rsidR="00935CB3" w:rsidRPr="001A18C1">
        <w:rPr>
          <w:rFonts w:ascii="Times New Roman" w:hAnsi="Times New Roman"/>
          <w:sz w:val="24"/>
          <w:szCs w:val="24"/>
        </w:rPr>
        <w:t xml:space="preserve">with </w:t>
      </w:r>
      <w:r w:rsidR="00DE7EBD">
        <w:rPr>
          <w:rFonts w:ascii="Times New Roman" w:hAnsi="Times New Roman"/>
          <w:sz w:val="24"/>
          <w:szCs w:val="24"/>
        </w:rPr>
        <w:t xml:space="preserve">progress toward </w:t>
      </w:r>
      <w:r w:rsidR="00935CB3" w:rsidRPr="001A18C1">
        <w:rPr>
          <w:rFonts w:ascii="Times New Roman" w:hAnsi="Times New Roman"/>
          <w:sz w:val="24"/>
          <w:szCs w:val="24"/>
        </w:rPr>
        <w:t xml:space="preserve">all three characteristics of </w:t>
      </w:r>
      <w:r w:rsidR="00275D05">
        <w:rPr>
          <w:rFonts w:ascii="Times New Roman" w:hAnsi="Times New Roman"/>
          <w:sz w:val="24"/>
          <w:szCs w:val="24"/>
        </w:rPr>
        <w:t xml:space="preserve">adulthood described by Arnett: </w:t>
      </w:r>
      <w:r w:rsidR="00935CB3" w:rsidRPr="001A18C1">
        <w:rPr>
          <w:rFonts w:ascii="Times New Roman" w:hAnsi="Times New Roman"/>
          <w:sz w:val="24"/>
          <w:szCs w:val="24"/>
        </w:rPr>
        <w:t>responsibility, independent decisions, and financial independence.</w:t>
      </w:r>
      <w:r>
        <w:rPr>
          <w:rFonts w:ascii="Times New Roman" w:hAnsi="Times New Roman"/>
          <w:sz w:val="24"/>
          <w:szCs w:val="24"/>
        </w:rPr>
        <w:t xml:space="preserve"> Adulthood is certainly a goal for them as a life-stage, but it is also something they are living into </w:t>
      </w:r>
      <w:r>
        <w:rPr>
          <w:rFonts w:ascii="Times New Roman" w:hAnsi="Times New Roman"/>
          <w:sz w:val="24"/>
          <w:szCs w:val="24"/>
        </w:rPr>
        <w:lastRenderedPageBreak/>
        <w:t>as a kind of “subjectivity,” as Wyn</w:t>
      </w:r>
      <w:r w:rsidR="006D50C0">
        <w:rPr>
          <w:rFonts w:ascii="Times New Roman" w:hAnsi="Times New Roman"/>
          <w:sz w:val="24"/>
          <w:szCs w:val="24"/>
        </w:rPr>
        <w:t xml:space="preserve"> </w:t>
      </w:r>
      <w:r>
        <w:rPr>
          <w:rFonts w:ascii="Times New Roman" w:hAnsi="Times New Roman"/>
          <w:sz w:val="24"/>
          <w:szCs w:val="24"/>
        </w:rPr>
        <w:t>describes it. The challenges o</w:t>
      </w:r>
      <w:r w:rsidR="00BB085D">
        <w:rPr>
          <w:rFonts w:ascii="Times New Roman" w:hAnsi="Times New Roman"/>
          <w:sz w:val="24"/>
          <w:szCs w:val="24"/>
        </w:rPr>
        <w:t>f adulthood are not delayed but are instead the context of their engagement with life.</w:t>
      </w:r>
      <w:r w:rsidR="00DB110A">
        <w:rPr>
          <w:rFonts w:ascii="Times New Roman" w:hAnsi="Times New Roman"/>
          <w:sz w:val="24"/>
          <w:szCs w:val="24"/>
        </w:rPr>
        <w:t xml:space="preserve"> </w:t>
      </w:r>
    </w:p>
    <w:p w14:paraId="7A9E004C" w14:textId="77777777"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&lt;1&gt;Youth and Emerging Adulthood in Julie’s Life</w:t>
      </w:r>
      <w:r w:rsidRPr="001A18C1">
        <w:rPr>
          <w:rFonts w:ascii="Times New Roman" w:hAnsi="Times New Roman" w:cs="Times New Roman"/>
        </w:rPr>
        <w:tab/>
      </w:r>
      <w:r w:rsidRPr="001A18C1">
        <w:rPr>
          <w:rFonts w:ascii="Times New Roman" w:hAnsi="Times New Roman" w:cs="Times New Roman"/>
        </w:rPr>
        <w:tab/>
      </w:r>
    </w:p>
    <w:p w14:paraId="1A7E4BFD" w14:textId="347E0B1C" w:rsidR="00FF7ACD" w:rsidRPr="001A18C1" w:rsidRDefault="00FF7ACD"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A self-focus and feeling in-between were present in the very origins of Julie’s street-life. Her difficulties with her parents and her alienation from school were the impetus for </w:t>
      </w:r>
      <w:r w:rsidR="00E718C4">
        <w:rPr>
          <w:rFonts w:ascii="Times New Roman" w:hAnsi="Times New Roman" w:cs="Times New Roman"/>
        </w:rPr>
        <w:t>her detachment from both and her</w:t>
      </w:r>
      <w:r w:rsidRPr="001A18C1">
        <w:rPr>
          <w:rFonts w:ascii="Times New Roman" w:hAnsi="Times New Roman" w:cs="Times New Roman"/>
        </w:rPr>
        <w:t xml:space="preserve"> com</w:t>
      </w:r>
      <w:r w:rsidR="00E718C4">
        <w:rPr>
          <w:rFonts w:ascii="Times New Roman" w:hAnsi="Times New Roman" w:cs="Times New Roman"/>
        </w:rPr>
        <w:t>mitment to a way of life that was</w:t>
      </w:r>
      <w:r w:rsidRPr="001A18C1">
        <w:rPr>
          <w:rFonts w:ascii="Times New Roman" w:hAnsi="Times New Roman" w:cs="Times New Roman"/>
        </w:rPr>
        <w:t xml:space="preserve"> i</w:t>
      </w:r>
      <w:r w:rsidR="00E718C4">
        <w:rPr>
          <w:rFonts w:ascii="Times New Roman" w:hAnsi="Times New Roman" w:cs="Times New Roman"/>
        </w:rPr>
        <w:t xml:space="preserve">n-between. </w:t>
      </w:r>
      <w:r w:rsidRPr="001A18C1">
        <w:rPr>
          <w:rFonts w:ascii="Times New Roman" w:hAnsi="Times New Roman" w:cs="Times New Roman"/>
        </w:rPr>
        <w:t xml:space="preserve"> </w:t>
      </w:r>
      <w:r w:rsidR="005D241D">
        <w:rPr>
          <w:rFonts w:ascii="Times New Roman" w:hAnsi="Times New Roman" w:cs="Times New Roman"/>
        </w:rPr>
        <w:t>This kind of life required Julie to assume</w:t>
      </w:r>
      <w:r w:rsidRPr="001A18C1">
        <w:rPr>
          <w:rFonts w:ascii="Times New Roman" w:hAnsi="Times New Roman" w:cs="Times New Roman"/>
        </w:rPr>
        <w:t xml:space="preserve"> resp</w:t>
      </w:r>
      <w:r w:rsidR="00275D05">
        <w:rPr>
          <w:rFonts w:ascii="Times New Roman" w:hAnsi="Times New Roman" w:cs="Times New Roman"/>
        </w:rPr>
        <w:t>onsibility for</w:t>
      </w:r>
      <w:r w:rsidR="005D241D">
        <w:rPr>
          <w:rFonts w:ascii="Times New Roman" w:hAnsi="Times New Roman" w:cs="Times New Roman"/>
        </w:rPr>
        <w:t xml:space="preserve"> most aspects of her</w:t>
      </w:r>
      <w:r w:rsidR="00BA2A4E">
        <w:rPr>
          <w:rFonts w:ascii="Times New Roman" w:hAnsi="Times New Roman" w:cs="Times New Roman"/>
        </w:rPr>
        <w:t xml:space="preserve"> own </w:t>
      </w:r>
      <w:r w:rsidR="005D241D">
        <w:rPr>
          <w:rFonts w:ascii="Times New Roman" w:hAnsi="Times New Roman" w:cs="Times New Roman"/>
        </w:rPr>
        <w:t>well-being</w:t>
      </w:r>
      <w:r w:rsidR="00275D05">
        <w:rPr>
          <w:rFonts w:ascii="Times New Roman" w:hAnsi="Times New Roman" w:cs="Times New Roman"/>
        </w:rPr>
        <w:t xml:space="preserve">, an early encounter with </w:t>
      </w:r>
      <w:r w:rsidR="005D241D">
        <w:rPr>
          <w:rFonts w:ascii="Times New Roman" w:hAnsi="Times New Roman" w:cs="Times New Roman"/>
        </w:rPr>
        <w:t xml:space="preserve">emerging and young </w:t>
      </w:r>
      <w:r w:rsidR="00275D05">
        <w:rPr>
          <w:rFonts w:ascii="Times New Roman" w:hAnsi="Times New Roman" w:cs="Times New Roman"/>
        </w:rPr>
        <w:t>adulthood.</w:t>
      </w:r>
      <w:r w:rsidRPr="001A18C1">
        <w:rPr>
          <w:rFonts w:ascii="Times New Roman" w:hAnsi="Times New Roman" w:cs="Times New Roman"/>
        </w:rPr>
        <w:t xml:space="preserve"> As Julie’s independence increased, she started to plan for future possibilities, to think about a somewhat longer-term future and to align the present with those hopes. Coincidental with these emerging adulthood experiences, Julie’s story is one of early encounters with adulthoo</w:t>
      </w:r>
      <w:r w:rsidR="00A62A9D" w:rsidRPr="001A18C1">
        <w:rPr>
          <w:rFonts w:ascii="Times New Roman" w:hAnsi="Times New Roman" w:cs="Times New Roman"/>
        </w:rPr>
        <w:t>d responsibility and lifesty</w:t>
      </w:r>
      <w:r w:rsidR="0075204D">
        <w:rPr>
          <w:rFonts w:ascii="Times New Roman" w:hAnsi="Times New Roman" w:cs="Times New Roman"/>
        </w:rPr>
        <w:t>les and a highly individual</w:t>
      </w:r>
      <w:r w:rsidR="00A62A9D" w:rsidRPr="001A18C1">
        <w:rPr>
          <w:rFonts w:ascii="Times New Roman" w:hAnsi="Times New Roman" w:cs="Times New Roman"/>
        </w:rPr>
        <w:t xml:space="preserve"> str</w:t>
      </w:r>
      <w:r w:rsidR="00EF32DE">
        <w:rPr>
          <w:rFonts w:ascii="Times New Roman" w:hAnsi="Times New Roman" w:cs="Times New Roman"/>
        </w:rPr>
        <w:t>uggle to get by and to move for</w:t>
      </w:r>
      <w:r w:rsidR="00A62A9D" w:rsidRPr="001A18C1">
        <w:rPr>
          <w:rFonts w:ascii="Times New Roman" w:hAnsi="Times New Roman" w:cs="Times New Roman"/>
        </w:rPr>
        <w:t>ward.</w:t>
      </w:r>
      <w:r w:rsidRPr="001A18C1">
        <w:rPr>
          <w:rFonts w:ascii="Times New Roman" w:hAnsi="Times New Roman" w:cs="Times New Roman"/>
        </w:rPr>
        <w:t xml:space="preserve"> </w:t>
      </w:r>
      <w:r w:rsidR="00EF32DE">
        <w:rPr>
          <w:rFonts w:ascii="Times New Roman" w:hAnsi="Times New Roman" w:cs="Times New Roman"/>
        </w:rPr>
        <w:t xml:space="preserve">She </w:t>
      </w:r>
      <w:r w:rsidR="005D241D">
        <w:rPr>
          <w:rFonts w:ascii="Times New Roman" w:hAnsi="Times New Roman" w:cs="Times New Roman"/>
        </w:rPr>
        <w:t>was</w:t>
      </w:r>
      <w:r w:rsidR="00EF32DE">
        <w:rPr>
          <w:rFonts w:ascii="Times New Roman" w:hAnsi="Times New Roman" w:cs="Times New Roman"/>
        </w:rPr>
        <w:t xml:space="preserve"> in the midst of eme</w:t>
      </w:r>
      <w:r w:rsidR="00164222">
        <w:rPr>
          <w:rFonts w:ascii="Times New Roman" w:hAnsi="Times New Roman" w:cs="Times New Roman"/>
        </w:rPr>
        <w:t>rging adulthood while also</w:t>
      </w:r>
      <w:r w:rsidR="00EF32DE">
        <w:rPr>
          <w:rFonts w:ascii="Times New Roman" w:hAnsi="Times New Roman" w:cs="Times New Roman"/>
        </w:rPr>
        <w:t xml:space="preserve"> moving toward Arnett’s interpretation of adult: Independent and</w:t>
      </w:r>
      <w:r w:rsidRPr="001A18C1">
        <w:rPr>
          <w:rFonts w:ascii="Times New Roman" w:hAnsi="Times New Roman" w:cs="Times New Roman"/>
        </w:rPr>
        <w:t xml:space="preserve"> respon</w:t>
      </w:r>
      <w:r w:rsidR="00EF32DE">
        <w:rPr>
          <w:rFonts w:ascii="Times New Roman" w:hAnsi="Times New Roman" w:cs="Times New Roman"/>
        </w:rPr>
        <w:t>sible for her own decisions, though still</w:t>
      </w:r>
      <w:r w:rsidRPr="001A18C1">
        <w:rPr>
          <w:rFonts w:ascii="Times New Roman" w:hAnsi="Times New Roman" w:cs="Times New Roman"/>
        </w:rPr>
        <w:t xml:space="preserve"> struggling with financial independence. Instability—a key characteristic of </w:t>
      </w:r>
      <w:r w:rsidR="00A62A9D" w:rsidRPr="001A18C1">
        <w:rPr>
          <w:rFonts w:ascii="Times New Roman" w:hAnsi="Times New Roman" w:cs="Times New Roman"/>
        </w:rPr>
        <w:t>e</w:t>
      </w:r>
      <w:r w:rsidR="005D241D">
        <w:rPr>
          <w:rFonts w:ascii="Times New Roman" w:hAnsi="Times New Roman" w:cs="Times New Roman"/>
        </w:rPr>
        <w:t>merging adulthood—was</w:t>
      </w:r>
      <w:r w:rsidR="00EF32DE">
        <w:rPr>
          <w:rFonts w:ascii="Times New Roman" w:hAnsi="Times New Roman" w:cs="Times New Roman"/>
        </w:rPr>
        <w:t xml:space="preserve"> pervasive, and for her not likely </w:t>
      </w:r>
      <w:r w:rsidR="00461B46">
        <w:rPr>
          <w:rFonts w:ascii="Times New Roman" w:hAnsi="Times New Roman" w:cs="Times New Roman"/>
        </w:rPr>
        <w:t xml:space="preserve">to </w:t>
      </w:r>
      <w:r w:rsidR="00EF32DE">
        <w:rPr>
          <w:rFonts w:ascii="Times New Roman" w:hAnsi="Times New Roman" w:cs="Times New Roman"/>
        </w:rPr>
        <w:t>disappear, even in adulthood.</w:t>
      </w:r>
    </w:p>
    <w:p w14:paraId="7A35DD6F" w14:textId="627CEF83" w:rsidR="00FF7ACD" w:rsidRPr="001A18C1" w:rsidRDefault="00A62A9D"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If </w:t>
      </w:r>
      <w:proofErr w:type="gramStart"/>
      <w:r w:rsidRPr="001A18C1">
        <w:rPr>
          <w:rFonts w:ascii="Times New Roman" w:hAnsi="Times New Roman" w:cs="Times New Roman"/>
        </w:rPr>
        <w:t xml:space="preserve">Arnett </w:t>
      </w:r>
      <w:r w:rsidR="00BC76FE">
        <w:rPr>
          <w:rFonts w:ascii="Times New Roman" w:hAnsi="Times New Roman" w:cs="Times New Roman"/>
        </w:rPr>
        <w:t xml:space="preserve"> </w:t>
      </w:r>
      <w:r w:rsidRPr="001A18C1">
        <w:rPr>
          <w:rFonts w:ascii="Times New Roman" w:hAnsi="Times New Roman" w:cs="Times New Roman"/>
        </w:rPr>
        <w:t>is</w:t>
      </w:r>
      <w:proofErr w:type="gramEnd"/>
      <w:r w:rsidRPr="001A18C1">
        <w:rPr>
          <w:rFonts w:ascii="Times New Roman" w:hAnsi="Times New Roman" w:cs="Times New Roman"/>
        </w:rPr>
        <w:t xml:space="preserve"> correct that an emerging adulthood sense of self-focus is indicated by detachment from social institutions, Julie is there. One consequence of this is that i</w:t>
      </w:r>
      <w:r w:rsidR="00FF7ACD" w:rsidRPr="001A18C1">
        <w:rPr>
          <w:rFonts w:ascii="Times New Roman" w:hAnsi="Times New Roman" w:cs="Times New Roman"/>
        </w:rPr>
        <w:t>dentity is the one emerging adulthood characteristic that is more challenging for Julie, and it is a problem for most of the other street-involved youth i</w:t>
      </w:r>
      <w:r w:rsidR="00275D05">
        <w:rPr>
          <w:rFonts w:ascii="Times New Roman" w:hAnsi="Times New Roman" w:cs="Times New Roman"/>
        </w:rPr>
        <w:t xml:space="preserve">n our study; identity </w:t>
      </w:r>
      <w:r w:rsidR="00FF7ACD" w:rsidRPr="001A18C1">
        <w:rPr>
          <w:rFonts w:ascii="Times New Roman" w:hAnsi="Times New Roman" w:cs="Times New Roman"/>
        </w:rPr>
        <w:t xml:space="preserve">is more distinguished by its absence than its presence, in part because street-involved youth are isolated from the everyday social institutions that provide access to current and future identities. </w:t>
      </w:r>
    </w:p>
    <w:p w14:paraId="7F7CD1D3" w14:textId="4F6DA8E5" w:rsidR="00F56CE2" w:rsidRPr="001A18C1" w:rsidRDefault="00FF7ACD"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According to Wyn, destabilized identity structures are</w:t>
      </w:r>
      <w:r w:rsidR="0075204D">
        <w:rPr>
          <w:rFonts w:ascii="Times New Roman" w:hAnsi="Times New Roman" w:cs="Times New Roman"/>
        </w:rPr>
        <w:t xml:space="preserve"> a common problem for everyone –not just </w:t>
      </w:r>
      <w:proofErr w:type="gramStart"/>
      <w:r w:rsidR="0075204D">
        <w:rPr>
          <w:rFonts w:ascii="Times New Roman" w:hAnsi="Times New Roman" w:cs="Times New Roman"/>
        </w:rPr>
        <w:t>youth.</w:t>
      </w:r>
      <w:r w:rsidRPr="001A18C1">
        <w:rPr>
          <w:rFonts w:ascii="Times New Roman" w:hAnsi="Times New Roman" w:cs="Times New Roman"/>
        </w:rPr>
        <w:t>To</w:t>
      </w:r>
      <w:proofErr w:type="gramEnd"/>
      <w:r w:rsidRPr="001A18C1">
        <w:rPr>
          <w:rFonts w:ascii="Times New Roman" w:hAnsi="Times New Roman" w:cs="Times New Roman"/>
        </w:rPr>
        <w:t xml:space="preserve"> Arnett, identity struggle is characteristic of emerging adulthood. For Julie and </w:t>
      </w:r>
      <w:r w:rsidRPr="001A18C1">
        <w:rPr>
          <w:rFonts w:ascii="Times New Roman" w:hAnsi="Times New Roman" w:cs="Times New Roman"/>
        </w:rPr>
        <w:lastRenderedPageBreak/>
        <w:t xml:space="preserve">other street-involved youth, identity is a problem because they are both too early and too late. For work they are too early: They are usually ready to work for a living at much younger ages than others, but very little of substance is available to them. Because of this they do not have much access to the social and material capital that Wyn and Mortimer describe as </w:t>
      </w:r>
      <w:r w:rsidR="005D241D">
        <w:rPr>
          <w:rFonts w:ascii="Times New Roman" w:hAnsi="Times New Roman" w:cs="Times New Roman"/>
        </w:rPr>
        <w:t xml:space="preserve">buffers from early involvement in the work force. </w:t>
      </w:r>
      <w:r w:rsidRPr="001A18C1">
        <w:rPr>
          <w:rFonts w:ascii="Times New Roman" w:hAnsi="Times New Roman" w:cs="Times New Roman"/>
        </w:rPr>
        <w:t xml:space="preserve">The system’s accommodation for young people who take some years off </w:t>
      </w:r>
      <w:r w:rsidR="00A62A9D" w:rsidRPr="001A18C1">
        <w:rPr>
          <w:rFonts w:ascii="Times New Roman" w:hAnsi="Times New Roman" w:cs="Times New Roman"/>
        </w:rPr>
        <w:t xml:space="preserve">from school and work </w:t>
      </w:r>
      <w:r w:rsidRPr="001A18C1">
        <w:rPr>
          <w:rFonts w:ascii="Times New Roman" w:hAnsi="Times New Roman" w:cs="Times New Roman"/>
        </w:rPr>
        <w:t xml:space="preserve">is inconsistent, and the experience of self-focus and independence of early street-involvement leaves little time or energy for formal education. Later, </w:t>
      </w:r>
      <w:r w:rsidR="00A62A9D" w:rsidRPr="001A18C1">
        <w:rPr>
          <w:rFonts w:ascii="Times New Roman" w:hAnsi="Times New Roman" w:cs="Times New Roman"/>
        </w:rPr>
        <w:t xml:space="preserve">when they become more interested in school </w:t>
      </w:r>
      <w:r w:rsidRPr="001A18C1">
        <w:rPr>
          <w:rFonts w:ascii="Times New Roman" w:hAnsi="Times New Roman" w:cs="Times New Roman"/>
        </w:rPr>
        <w:t xml:space="preserve">they find that they have the same problem of access and support that they have </w:t>
      </w:r>
      <w:r w:rsidR="0075204D">
        <w:rPr>
          <w:rFonts w:ascii="Times New Roman" w:hAnsi="Times New Roman" w:cs="Times New Roman"/>
        </w:rPr>
        <w:t xml:space="preserve">had </w:t>
      </w:r>
      <w:r w:rsidR="00164222">
        <w:rPr>
          <w:rFonts w:ascii="Times New Roman" w:hAnsi="Times New Roman" w:cs="Times New Roman"/>
        </w:rPr>
        <w:t>with work, but this time they are too late.</w:t>
      </w:r>
    </w:p>
    <w:p w14:paraId="728A7812" w14:textId="77777777" w:rsidR="00FF7ACD" w:rsidRPr="001A18C1" w:rsidRDefault="00F56CE2"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Julie’s age of departure from fam</w:t>
      </w:r>
      <w:r w:rsidR="005D241D">
        <w:rPr>
          <w:rFonts w:ascii="Times New Roman" w:hAnsi="Times New Roman" w:cs="Times New Roman"/>
        </w:rPr>
        <w:t>ily, work, and school determined much of what happened</w:t>
      </w:r>
      <w:r w:rsidRPr="001A18C1">
        <w:rPr>
          <w:rFonts w:ascii="Times New Roman" w:hAnsi="Times New Roman" w:cs="Times New Roman"/>
        </w:rPr>
        <w:t xml:space="preserve"> later. The age when she ch</w:t>
      </w:r>
      <w:r w:rsidR="00461B46">
        <w:rPr>
          <w:rFonts w:ascii="Times New Roman" w:hAnsi="Times New Roman" w:cs="Times New Roman"/>
        </w:rPr>
        <w:t>ose to re-engage determine</w:t>
      </w:r>
      <w:r w:rsidR="005D241D">
        <w:rPr>
          <w:rFonts w:ascii="Times New Roman" w:hAnsi="Times New Roman" w:cs="Times New Roman"/>
        </w:rPr>
        <w:t>d which options were available to her and which were</w:t>
      </w:r>
      <w:r w:rsidRPr="001A18C1">
        <w:rPr>
          <w:rFonts w:ascii="Times New Roman" w:hAnsi="Times New Roman" w:cs="Times New Roman"/>
        </w:rPr>
        <w:t xml:space="preserve"> closed. </w:t>
      </w:r>
      <w:r w:rsidR="005D241D">
        <w:rPr>
          <w:rFonts w:ascii="Times New Roman" w:hAnsi="Times New Roman" w:cs="Times New Roman"/>
        </w:rPr>
        <w:t>Julie and others were</w:t>
      </w:r>
      <w:r w:rsidR="0020505A">
        <w:rPr>
          <w:rFonts w:ascii="Times New Roman" w:hAnsi="Times New Roman" w:cs="Times New Roman"/>
        </w:rPr>
        <w:t xml:space="preserve"> thrown back on their own interpersonal resources for identity and f</w:t>
      </w:r>
      <w:r w:rsidR="0075204D">
        <w:rPr>
          <w:rFonts w:ascii="Times New Roman" w:hAnsi="Times New Roman" w:cs="Times New Roman"/>
        </w:rPr>
        <w:t>or the incentive to persevere.</w:t>
      </w:r>
    </w:p>
    <w:p w14:paraId="452D4473" w14:textId="77777777"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 xml:space="preserve">&lt;1&gt;Why More Research About Street-involved Youth? </w:t>
      </w:r>
    </w:p>
    <w:p w14:paraId="74A7B7A1" w14:textId="57B2603C" w:rsidR="00FF7ACD" w:rsidRPr="001A18C1" w:rsidRDefault="00FF7ACD"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The research literature on street-involved youth</w:t>
      </w:r>
      <w:r w:rsidR="00BC76FE">
        <w:rPr>
          <w:rFonts w:ascii="Times New Roman" w:hAnsi="Times New Roman" w:cs="Times New Roman"/>
        </w:rPr>
        <w:t xml:space="preserve"> (sometimes referred to as </w:t>
      </w:r>
      <w:r w:rsidRPr="001A18C1">
        <w:rPr>
          <w:rFonts w:ascii="Times New Roman" w:hAnsi="Times New Roman" w:cs="Times New Roman"/>
        </w:rPr>
        <w:t xml:space="preserve">homeless youth </w:t>
      </w:r>
      <w:r w:rsidR="00BC76FE">
        <w:rPr>
          <w:rFonts w:ascii="Times New Roman" w:hAnsi="Times New Roman" w:cs="Times New Roman"/>
        </w:rPr>
        <w:t xml:space="preserve">or marginalized </w:t>
      </w:r>
      <w:r w:rsidRPr="001A18C1">
        <w:rPr>
          <w:rFonts w:ascii="Times New Roman" w:hAnsi="Times New Roman" w:cs="Times New Roman"/>
        </w:rPr>
        <w:t>youth</w:t>
      </w:r>
      <w:r w:rsidR="00BC76FE">
        <w:rPr>
          <w:rFonts w:ascii="Times New Roman" w:hAnsi="Times New Roman" w:cs="Times New Roman"/>
        </w:rPr>
        <w:t>)</w:t>
      </w:r>
      <w:r w:rsidRPr="001A18C1">
        <w:rPr>
          <w:rFonts w:ascii="Times New Roman" w:hAnsi="Times New Roman" w:cs="Times New Roman"/>
        </w:rPr>
        <w:t xml:space="preserve"> includes </w:t>
      </w:r>
      <w:r w:rsidR="00703D92">
        <w:rPr>
          <w:rFonts w:ascii="Times New Roman" w:hAnsi="Times New Roman" w:cs="Times New Roman"/>
        </w:rPr>
        <w:t>a rich literature on the multiple</w:t>
      </w:r>
      <w:r w:rsidRPr="001A18C1">
        <w:rPr>
          <w:rFonts w:ascii="Times New Roman" w:hAnsi="Times New Roman" w:cs="Times New Roman"/>
        </w:rPr>
        <w:t xml:space="preserve"> risks to their well-being and the antecedents of being street-involved. Bender</w:t>
      </w:r>
      <w:r w:rsidR="00717D13">
        <w:rPr>
          <w:rFonts w:ascii="Times New Roman" w:hAnsi="Times New Roman" w:cs="Times New Roman"/>
        </w:rPr>
        <w:t>, et al,</w:t>
      </w:r>
      <w:r w:rsidR="00703D92">
        <w:rPr>
          <w:rFonts w:ascii="Times New Roman" w:hAnsi="Times New Roman" w:cs="Times New Roman"/>
        </w:rPr>
        <w:t xml:space="preserve"> (2014),</w:t>
      </w:r>
      <w:r w:rsidRPr="001A18C1">
        <w:rPr>
          <w:rFonts w:ascii="Times New Roman" w:hAnsi="Times New Roman" w:cs="Times New Roman"/>
        </w:rPr>
        <w:t xml:space="preserve"> found that 85% of street-involved youth had experienced at least </w:t>
      </w:r>
      <w:r w:rsidR="00D95686" w:rsidRPr="001A18C1">
        <w:rPr>
          <w:rFonts w:ascii="Times New Roman" w:hAnsi="Times New Roman" w:cs="Times New Roman"/>
        </w:rPr>
        <w:t xml:space="preserve">one </w:t>
      </w:r>
      <w:r w:rsidRPr="001A18C1">
        <w:rPr>
          <w:rFonts w:ascii="Times New Roman" w:hAnsi="Times New Roman" w:cs="Times New Roman"/>
        </w:rPr>
        <w:t>traumatic event while street-involved. There is so much literature about risks that some scholars, like Kidd (2012), have s</w:t>
      </w:r>
      <w:r w:rsidR="004A5FBD">
        <w:rPr>
          <w:rFonts w:ascii="Times New Roman" w:hAnsi="Times New Roman" w:cs="Times New Roman"/>
        </w:rPr>
        <w:t xml:space="preserve">uggested that we need to renegotiate and reconfigure </w:t>
      </w:r>
      <w:r w:rsidRPr="001A18C1">
        <w:rPr>
          <w:rFonts w:ascii="Times New Roman" w:hAnsi="Times New Roman" w:cs="Times New Roman"/>
        </w:rPr>
        <w:t xml:space="preserve">efforts that lead more directly to improvements in well-being for </w:t>
      </w:r>
      <w:proofErr w:type="gramStart"/>
      <w:r w:rsidRPr="001A18C1">
        <w:rPr>
          <w:rFonts w:ascii="Times New Roman" w:hAnsi="Times New Roman" w:cs="Times New Roman"/>
        </w:rPr>
        <w:t>these youth</w:t>
      </w:r>
      <w:proofErr w:type="gramEnd"/>
      <w:r w:rsidRPr="001A18C1">
        <w:rPr>
          <w:rFonts w:ascii="Times New Roman" w:hAnsi="Times New Roman" w:cs="Times New Roman"/>
        </w:rPr>
        <w:t xml:space="preserve"> and to new and/or different understandings of what to do about it. The case has been successfully made that </w:t>
      </w:r>
      <w:r w:rsidR="00BC76FE">
        <w:rPr>
          <w:rFonts w:ascii="Times New Roman" w:hAnsi="Times New Roman" w:cs="Times New Roman"/>
        </w:rPr>
        <w:t>street-involved</w:t>
      </w:r>
      <w:r w:rsidRPr="001A18C1">
        <w:rPr>
          <w:rFonts w:ascii="Times New Roman" w:hAnsi="Times New Roman" w:cs="Times New Roman"/>
        </w:rPr>
        <w:t xml:space="preserve"> youth have histories of problems and challenges for the future.</w:t>
      </w:r>
    </w:p>
    <w:p w14:paraId="613CA31B" w14:textId="106B18AE" w:rsidR="00FF7ACD" w:rsidRPr="001A18C1" w:rsidRDefault="00FF7ACD" w:rsidP="00FF7ACD">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lastRenderedPageBreak/>
        <w:tab/>
        <w:t xml:space="preserve">Other researchers, </w:t>
      </w:r>
      <w:r w:rsidR="0075204D">
        <w:rPr>
          <w:rFonts w:ascii="Times New Roman" w:hAnsi="Times New Roman" w:cs="Times New Roman"/>
        </w:rPr>
        <w:t>like Aptekar and</w:t>
      </w:r>
      <w:r w:rsidRPr="001A18C1">
        <w:rPr>
          <w:rFonts w:ascii="Times New Roman" w:hAnsi="Times New Roman" w:cs="Times New Roman"/>
        </w:rPr>
        <w:t xml:space="preserve"> Stoecklin (2014), argue for new data and new research. They are interested in homeless youth particularly, that is, youth who are “not housed,” but their </w:t>
      </w:r>
      <w:r w:rsidR="00CA1D3E">
        <w:rPr>
          <w:rFonts w:ascii="Times New Roman" w:hAnsi="Times New Roman" w:cs="Times New Roman"/>
        </w:rPr>
        <w:t>work</w:t>
      </w:r>
      <w:r w:rsidRPr="001A18C1">
        <w:rPr>
          <w:rFonts w:ascii="Times New Roman" w:hAnsi="Times New Roman" w:cs="Times New Roman"/>
        </w:rPr>
        <w:t xml:space="preserve"> takes into account perspectives from the larger street-involved literature. They argue that more </w:t>
      </w:r>
      <w:r w:rsidR="00CA1D3E">
        <w:rPr>
          <w:rFonts w:ascii="Times New Roman" w:hAnsi="Times New Roman" w:cs="Times New Roman"/>
        </w:rPr>
        <w:t>research</w:t>
      </w:r>
      <w:r w:rsidRPr="001A18C1">
        <w:rPr>
          <w:rFonts w:ascii="Times New Roman" w:hAnsi="Times New Roman" w:cs="Times New Roman"/>
        </w:rPr>
        <w:t xml:space="preserve"> is needed </w:t>
      </w:r>
      <w:r w:rsidR="0075204D">
        <w:rPr>
          <w:rFonts w:ascii="Times New Roman" w:hAnsi="Times New Roman" w:cs="Times New Roman"/>
        </w:rPr>
        <w:t>on</w:t>
      </w:r>
      <w:r w:rsidRPr="001A18C1">
        <w:rPr>
          <w:rFonts w:ascii="Times New Roman" w:hAnsi="Times New Roman" w:cs="Times New Roman"/>
        </w:rPr>
        <w:t xml:space="preserve"> </w:t>
      </w:r>
      <w:r w:rsidR="00CA1D3E">
        <w:rPr>
          <w:rFonts w:ascii="Times New Roman" w:hAnsi="Times New Roman" w:cs="Times New Roman"/>
        </w:rPr>
        <w:t>the actual</w:t>
      </w:r>
      <w:r w:rsidRPr="001A18C1">
        <w:rPr>
          <w:rFonts w:ascii="Times New Roman" w:hAnsi="Times New Roman" w:cs="Times New Roman"/>
        </w:rPr>
        <w:t xml:space="preserve"> socio-economic circumstances of street-involved youth. Perhaps being </w:t>
      </w:r>
      <w:r w:rsidR="00BC76FE">
        <w:rPr>
          <w:rFonts w:ascii="Times New Roman" w:hAnsi="Times New Roman" w:cs="Times New Roman"/>
        </w:rPr>
        <w:t xml:space="preserve">without a </w:t>
      </w:r>
      <w:r w:rsidRPr="001A18C1">
        <w:rPr>
          <w:rFonts w:ascii="Times New Roman" w:hAnsi="Times New Roman" w:cs="Times New Roman"/>
        </w:rPr>
        <w:t xml:space="preserve">home and being roughly the same age are not adequate reasons for assuming similarity. </w:t>
      </w:r>
      <w:r w:rsidR="00D95686" w:rsidRPr="001A18C1">
        <w:rPr>
          <w:rFonts w:ascii="Times New Roman" w:hAnsi="Times New Roman" w:cs="Times New Roman"/>
        </w:rPr>
        <w:t>They suggest using t</w:t>
      </w:r>
      <w:r w:rsidRPr="001A18C1">
        <w:rPr>
          <w:rFonts w:ascii="Times New Roman" w:hAnsi="Times New Roman" w:cs="Times New Roman"/>
        </w:rPr>
        <w:t>he phrase, “children in street situations” (Lucchini, cited in Aptekar &amp; Stoeckling</w:t>
      </w:r>
      <w:r w:rsidR="00D95686" w:rsidRPr="001A18C1">
        <w:rPr>
          <w:rFonts w:ascii="Times New Roman" w:hAnsi="Times New Roman" w:cs="Times New Roman"/>
        </w:rPr>
        <w:t xml:space="preserve">, 2014), which may help </w:t>
      </w:r>
      <w:r w:rsidRPr="001A18C1">
        <w:rPr>
          <w:rFonts w:ascii="Times New Roman" w:hAnsi="Times New Roman" w:cs="Times New Roman"/>
        </w:rPr>
        <w:t>separate the identity of chil</w:t>
      </w:r>
      <w:r w:rsidR="00D95686" w:rsidRPr="001A18C1">
        <w:rPr>
          <w:rFonts w:ascii="Times New Roman" w:hAnsi="Times New Roman" w:cs="Times New Roman"/>
        </w:rPr>
        <w:t>dren from where they are living, and it may help us to attend to their differences.</w:t>
      </w:r>
      <w:r w:rsidRPr="001A18C1">
        <w:rPr>
          <w:rFonts w:ascii="Times New Roman" w:hAnsi="Times New Roman" w:cs="Times New Roman"/>
        </w:rPr>
        <w:t xml:space="preserve"> We do not know as much as we should about the heterogeneity of </w:t>
      </w:r>
      <w:r w:rsidR="00BC76FE" w:rsidRPr="001A18C1">
        <w:rPr>
          <w:rFonts w:ascii="Times New Roman" w:hAnsi="Times New Roman" w:cs="Times New Roman"/>
        </w:rPr>
        <w:t>these</w:t>
      </w:r>
      <w:r w:rsidR="00BC76FE">
        <w:rPr>
          <w:rFonts w:ascii="Times New Roman" w:hAnsi="Times New Roman" w:cs="Times New Roman"/>
        </w:rPr>
        <w:t xml:space="preserve"> young people</w:t>
      </w:r>
      <w:r w:rsidRPr="001A18C1">
        <w:rPr>
          <w:rFonts w:ascii="Times New Roman" w:hAnsi="Times New Roman" w:cs="Times New Roman"/>
        </w:rPr>
        <w:t xml:space="preserve">, the heterogeneity of the “street situations,” or about the quality of their lives that result from the interaction between the context and the person. </w:t>
      </w:r>
    </w:p>
    <w:p w14:paraId="6E4A3A51" w14:textId="150D6785" w:rsidR="00FF7ACD" w:rsidRPr="001A18C1" w:rsidRDefault="00FF7ACD" w:rsidP="00FF7ACD">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In </w:t>
      </w:r>
      <w:r w:rsidR="00CA1D3E">
        <w:rPr>
          <w:rFonts w:ascii="Times New Roman" w:hAnsi="Times New Roman" w:cs="Times New Roman"/>
        </w:rPr>
        <w:t xml:space="preserve">this </w:t>
      </w:r>
      <w:proofErr w:type="gramStart"/>
      <w:r w:rsidR="00CA1D3E">
        <w:rPr>
          <w:rFonts w:ascii="Times New Roman" w:hAnsi="Times New Roman" w:cs="Times New Roman"/>
        </w:rPr>
        <w:t>book</w:t>
      </w:r>
      <w:proofErr w:type="gramEnd"/>
      <w:r w:rsidR="00CA1D3E">
        <w:rPr>
          <w:rFonts w:ascii="Times New Roman" w:hAnsi="Times New Roman" w:cs="Times New Roman"/>
        </w:rPr>
        <w:t xml:space="preserve"> we make a case for</w:t>
      </w:r>
      <w:r w:rsidR="00241450">
        <w:rPr>
          <w:rFonts w:ascii="Times New Roman" w:hAnsi="Times New Roman" w:cs="Times New Roman"/>
        </w:rPr>
        <w:t xml:space="preserve"> interpreting the</w:t>
      </w:r>
      <w:r w:rsidRPr="001A18C1">
        <w:rPr>
          <w:rFonts w:ascii="Times New Roman" w:hAnsi="Times New Roman" w:cs="Times New Roman"/>
        </w:rPr>
        <w:t xml:space="preserve"> experience </w:t>
      </w:r>
      <w:r w:rsidR="00241450">
        <w:rPr>
          <w:rFonts w:ascii="Times New Roman" w:hAnsi="Times New Roman" w:cs="Times New Roman"/>
        </w:rPr>
        <w:t xml:space="preserve">of </w:t>
      </w:r>
      <w:r w:rsidR="0058202F">
        <w:rPr>
          <w:rFonts w:ascii="Times New Roman" w:hAnsi="Times New Roman" w:cs="Times New Roman"/>
        </w:rPr>
        <w:t>one group of street-involved youth</w:t>
      </w:r>
      <w:r w:rsidR="00241450">
        <w:rPr>
          <w:rFonts w:ascii="Times New Roman" w:hAnsi="Times New Roman" w:cs="Times New Roman"/>
        </w:rPr>
        <w:t xml:space="preserve"> </w:t>
      </w:r>
      <w:r w:rsidRPr="001A18C1">
        <w:rPr>
          <w:rFonts w:ascii="Times New Roman" w:hAnsi="Times New Roman" w:cs="Times New Roman"/>
        </w:rPr>
        <w:t>from the viewpoint of emerging adulthood</w:t>
      </w:r>
      <w:r w:rsidR="00CA1D3E">
        <w:rPr>
          <w:rFonts w:ascii="Times New Roman" w:hAnsi="Times New Roman" w:cs="Times New Roman"/>
        </w:rPr>
        <w:t>, which</w:t>
      </w:r>
      <w:r w:rsidRPr="001A18C1">
        <w:rPr>
          <w:rFonts w:ascii="Times New Roman" w:hAnsi="Times New Roman" w:cs="Times New Roman"/>
        </w:rPr>
        <w:t xml:space="preserve"> reduces the focus on risks and pathologies and increases the focus on </w:t>
      </w:r>
      <w:r w:rsidR="00CA1D3E">
        <w:rPr>
          <w:rFonts w:ascii="Times New Roman" w:hAnsi="Times New Roman" w:cs="Times New Roman"/>
        </w:rPr>
        <w:t>individuals</w:t>
      </w:r>
      <w:r w:rsidRPr="001A18C1">
        <w:rPr>
          <w:rFonts w:ascii="Times New Roman" w:hAnsi="Times New Roman" w:cs="Times New Roman"/>
        </w:rPr>
        <w:t xml:space="preserve"> in relation to </w:t>
      </w:r>
      <w:r w:rsidR="00CA1D3E">
        <w:rPr>
          <w:rFonts w:ascii="Times New Roman" w:hAnsi="Times New Roman" w:cs="Times New Roman"/>
        </w:rPr>
        <w:t xml:space="preserve">their </w:t>
      </w:r>
      <w:r w:rsidRPr="001A18C1">
        <w:rPr>
          <w:rFonts w:ascii="Times New Roman" w:hAnsi="Times New Roman" w:cs="Times New Roman"/>
        </w:rPr>
        <w:t>social and material situation</w:t>
      </w:r>
      <w:r w:rsidR="00CA1D3E">
        <w:rPr>
          <w:rFonts w:ascii="Times New Roman" w:hAnsi="Times New Roman" w:cs="Times New Roman"/>
        </w:rPr>
        <w:t>s</w:t>
      </w:r>
      <w:r w:rsidRPr="001A18C1">
        <w:rPr>
          <w:rFonts w:ascii="Times New Roman" w:hAnsi="Times New Roman" w:cs="Times New Roman"/>
        </w:rPr>
        <w:t xml:space="preserve">. While street-involved youth are certainly </w:t>
      </w:r>
      <w:r w:rsidR="00F51678">
        <w:rPr>
          <w:rFonts w:ascii="Times New Roman" w:hAnsi="Times New Roman" w:cs="Times New Roman"/>
        </w:rPr>
        <w:t xml:space="preserve">structurally </w:t>
      </w:r>
      <w:r w:rsidRPr="001A18C1">
        <w:rPr>
          <w:rFonts w:ascii="Times New Roman" w:hAnsi="Times New Roman" w:cs="Times New Roman"/>
        </w:rPr>
        <w:t xml:space="preserve">vulnerable, and many have </w:t>
      </w:r>
      <w:r w:rsidR="00F51678">
        <w:rPr>
          <w:rFonts w:ascii="Times New Roman" w:hAnsi="Times New Roman" w:cs="Times New Roman"/>
        </w:rPr>
        <w:t xml:space="preserve">also </w:t>
      </w:r>
      <w:r w:rsidRPr="001A18C1">
        <w:rPr>
          <w:rFonts w:ascii="Times New Roman" w:hAnsi="Times New Roman" w:cs="Times New Roman"/>
        </w:rPr>
        <w:t xml:space="preserve">been victims of violence and abuse—both prior to and after street-involvement--for the most part their everyday-life understanding of themselves is focused on their immediate goals and their hopes for the future. </w:t>
      </w:r>
    </w:p>
    <w:p w14:paraId="30AC2AC4" w14:textId="3E491496" w:rsidR="00FF7ACD" w:rsidRPr="001A18C1" w:rsidRDefault="00F51678" w:rsidP="00FF7ACD">
      <w:pPr>
        <w:widowControl w:val="0"/>
        <w:autoSpaceDE w:val="0"/>
        <w:autoSpaceDN w:val="0"/>
        <w:adjustRightInd w:val="0"/>
        <w:spacing w:line="480" w:lineRule="auto"/>
        <w:ind w:firstLine="720"/>
        <w:rPr>
          <w:rFonts w:ascii="Times New Roman" w:hAnsi="Times New Roman" w:cs="Times New Roman"/>
        </w:rPr>
      </w:pPr>
      <w:r>
        <w:rPr>
          <w:rFonts w:ascii="Times New Roman" w:hAnsi="Times New Roman" w:cs="Times New Roman"/>
        </w:rPr>
        <w:t xml:space="preserve">For example, </w:t>
      </w:r>
      <w:r w:rsidR="00DD5B1F" w:rsidRPr="001A18C1">
        <w:rPr>
          <w:rFonts w:ascii="Times New Roman" w:hAnsi="Times New Roman" w:cs="Times New Roman"/>
        </w:rPr>
        <w:t xml:space="preserve">at the very beginning </w:t>
      </w:r>
      <w:r w:rsidR="00831CD4">
        <w:rPr>
          <w:rFonts w:ascii="Times New Roman" w:hAnsi="Times New Roman" w:cs="Times New Roman"/>
        </w:rPr>
        <w:t xml:space="preserve">of their street-involved “career,” </w:t>
      </w:r>
      <w:r w:rsidR="006738F8" w:rsidRPr="001A18C1">
        <w:rPr>
          <w:rFonts w:ascii="Times New Roman" w:hAnsi="Times New Roman" w:cs="Times New Roman"/>
        </w:rPr>
        <w:t xml:space="preserve">agency </w:t>
      </w:r>
      <w:r w:rsidR="00DD5B1F" w:rsidRPr="001A18C1">
        <w:rPr>
          <w:rFonts w:ascii="Times New Roman" w:hAnsi="Times New Roman" w:cs="Times New Roman"/>
        </w:rPr>
        <w:t xml:space="preserve">and responsibility </w:t>
      </w:r>
      <w:r>
        <w:rPr>
          <w:rFonts w:ascii="Times New Roman" w:hAnsi="Times New Roman" w:cs="Times New Roman"/>
        </w:rPr>
        <w:t>are</w:t>
      </w:r>
      <w:r w:rsidR="00831CD4">
        <w:rPr>
          <w:rFonts w:ascii="Times New Roman" w:hAnsi="Times New Roman" w:cs="Times New Roman"/>
        </w:rPr>
        <w:t xml:space="preserve"> exercised, even for those who are pushed out: </w:t>
      </w:r>
      <w:r w:rsidR="00FF7ACD" w:rsidRPr="001A18C1">
        <w:rPr>
          <w:rFonts w:ascii="Times New Roman" w:hAnsi="Times New Roman" w:cs="Times New Roman"/>
        </w:rPr>
        <w:t xml:space="preserve">Being forced out by a parent, fleeing abuse, unsuccessful integration in a school, </w:t>
      </w:r>
      <w:commentRangeStart w:id="9"/>
      <w:r w:rsidR="00FF7ACD" w:rsidRPr="001A18C1">
        <w:rPr>
          <w:rFonts w:ascii="Times New Roman" w:hAnsi="Times New Roman" w:cs="Times New Roman"/>
        </w:rPr>
        <w:t>foster</w:t>
      </w:r>
      <w:commentRangeEnd w:id="9"/>
      <w:r w:rsidR="00F83EF2">
        <w:rPr>
          <w:rStyle w:val="CommentReference"/>
          <w:rFonts w:eastAsiaTheme="minorEastAsia"/>
        </w:rPr>
        <w:commentReference w:id="9"/>
      </w:r>
      <w:r w:rsidR="00FF7ACD" w:rsidRPr="001A18C1">
        <w:rPr>
          <w:rFonts w:ascii="Times New Roman" w:hAnsi="Times New Roman" w:cs="Times New Roman"/>
        </w:rPr>
        <w:t xml:space="preserve"> home, detention center, or a group home.</w:t>
      </w:r>
      <w:r w:rsidR="006738F8" w:rsidRPr="001A18C1">
        <w:rPr>
          <w:rFonts w:ascii="Times New Roman" w:hAnsi="Times New Roman" w:cs="Times New Roman"/>
        </w:rPr>
        <w:t xml:space="preserve"> </w:t>
      </w:r>
      <w:r w:rsidR="00FF7ACD" w:rsidRPr="001A18C1">
        <w:rPr>
          <w:rFonts w:ascii="Times New Roman" w:hAnsi="Times New Roman" w:cs="Times New Roman"/>
        </w:rPr>
        <w:t xml:space="preserve">Others leave for reasons of “pull:” Seeking independence/freedom, integrating with a group of other street-youth, needing or wanting to make money. </w:t>
      </w:r>
      <w:r w:rsidR="00DD5B1F" w:rsidRPr="001A18C1">
        <w:rPr>
          <w:rFonts w:ascii="Times New Roman" w:hAnsi="Times New Roman" w:cs="Times New Roman"/>
        </w:rPr>
        <w:t xml:space="preserve">In both </w:t>
      </w:r>
      <w:r w:rsidR="0058202F">
        <w:rPr>
          <w:rFonts w:ascii="Times New Roman" w:hAnsi="Times New Roman" w:cs="Times New Roman"/>
        </w:rPr>
        <w:t>situations</w:t>
      </w:r>
      <w:r>
        <w:rPr>
          <w:rFonts w:ascii="Times New Roman" w:hAnsi="Times New Roman" w:cs="Times New Roman"/>
        </w:rPr>
        <w:t>,</w:t>
      </w:r>
      <w:r w:rsidR="00DD5B1F" w:rsidRPr="001A18C1">
        <w:rPr>
          <w:rFonts w:ascii="Times New Roman" w:hAnsi="Times New Roman" w:cs="Times New Roman"/>
        </w:rPr>
        <w:t xml:space="preserve"> t</w:t>
      </w:r>
      <w:r w:rsidR="00FF7ACD" w:rsidRPr="001A18C1">
        <w:rPr>
          <w:rFonts w:ascii="Times New Roman" w:hAnsi="Times New Roman" w:cs="Times New Roman"/>
        </w:rPr>
        <w:t xml:space="preserve">here is a </w:t>
      </w:r>
      <w:r w:rsidR="00FF7ACD" w:rsidRPr="001A18C1">
        <w:rPr>
          <w:rFonts w:ascii="Times New Roman" w:hAnsi="Times New Roman" w:cs="Times New Roman"/>
        </w:rPr>
        <w:lastRenderedPageBreak/>
        <w:t>strength of will on the part of most of them to succeed after they have become street-</w:t>
      </w:r>
      <w:r w:rsidR="00DD5B1F" w:rsidRPr="001A18C1">
        <w:rPr>
          <w:rFonts w:ascii="Times New Roman" w:hAnsi="Times New Roman" w:cs="Times New Roman"/>
        </w:rPr>
        <w:t xml:space="preserve">involved. </w:t>
      </w:r>
      <w:r w:rsidR="00FF7ACD" w:rsidRPr="001A18C1">
        <w:rPr>
          <w:rFonts w:ascii="Times New Roman" w:hAnsi="Times New Roman" w:cs="Times New Roman"/>
        </w:rPr>
        <w:t xml:space="preserve">They are making plans, organizing material resources, creating social networks, acting entrepreneurially: </w:t>
      </w:r>
      <w:r w:rsidR="00831CD4">
        <w:rPr>
          <w:rFonts w:ascii="Times New Roman" w:hAnsi="Times New Roman" w:cs="Times New Roman"/>
        </w:rPr>
        <w:t>T</w:t>
      </w:r>
      <w:r w:rsidR="00FF7ACD" w:rsidRPr="001A18C1">
        <w:rPr>
          <w:rFonts w:ascii="Times New Roman" w:hAnsi="Times New Roman" w:cs="Times New Roman"/>
        </w:rPr>
        <w:t>hey are creating a life. This commitment is something we still know surprisingly little about. If we are to understand and support them as they go through their own version of emergent adulthood, societal response is best organized in the context of their existing social and material world, not their victimhood. As Karabanow</w:t>
      </w:r>
      <w:r w:rsidR="0068433B">
        <w:rPr>
          <w:rFonts w:ascii="Times New Roman" w:hAnsi="Times New Roman" w:cs="Times New Roman"/>
        </w:rPr>
        <w:t>, Carson, and Clement (2010) contend</w:t>
      </w:r>
      <w:r w:rsidR="00FF7ACD" w:rsidRPr="001A18C1">
        <w:rPr>
          <w:rFonts w:ascii="Times New Roman" w:hAnsi="Times New Roman" w:cs="Times New Roman"/>
        </w:rPr>
        <w:t>:</w:t>
      </w:r>
    </w:p>
    <w:p w14:paraId="57F16610" w14:textId="14A78BF9" w:rsidR="00FF7ACD" w:rsidRPr="001A18C1" w:rsidRDefault="0058202F" w:rsidP="00FF7A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ind w:left="560"/>
        <w:rPr>
          <w:rFonts w:ascii="Times New Roman" w:hAnsi="Times New Roman" w:cs="Times New Roman"/>
          <w:color w:val="262626"/>
        </w:rPr>
      </w:pPr>
      <w:r>
        <w:rPr>
          <w:rFonts w:ascii="Times New Roman" w:hAnsi="Times New Roman" w:cs="Times New Roman"/>
          <w:color w:val="262626"/>
        </w:rPr>
        <w:t>[T]</w:t>
      </w:r>
      <w:r w:rsidR="00FF7ACD" w:rsidRPr="001A18C1">
        <w:rPr>
          <w:rFonts w:ascii="Times New Roman" w:hAnsi="Times New Roman" w:cs="Times New Roman"/>
          <w:color w:val="262626"/>
        </w:rPr>
        <w:t>there has been a surprising neglect on the part of the academic community to complete the analysis of street youth career patterns. The literature has provided an impressive grasp on the causes and consequences of street life − including family dysfunction, abuse and trauma, exploitation and alienation, poverty, addiction, and mental health and child welfare inadequacies − but little acknowledgment of how some of these young people complete the cycle and move a</w:t>
      </w:r>
      <w:r w:rsidR="00275D05">
        <w:rPr>
          <w:rFonts w:ascii="Times New Roman" w:hAnsi="Times New Roman" w:cs="Times New Roman"/>
          <w:color w:val="262626"/>
        </w:rPr>
        <w:t>way from street culture. (p. 2)</w:t>
      </w:r>
      <w:r w:rsidR="00FF7ACD" w:rsidRPr="001A18C1">
        <w:rPr>
          <w:rFonts w:ascii="Times New Roman" w:hAnsi="Times New Roman" w:cs="Times New Roman"/>
          <w:color w:val="262626"/>
        </w:rPr>
        <w:t xml:space="preserve"> </w:t>
      </w:r>
    </w:p>
    <w:p w14:paraId="11767621" w14:textId="10DBBB91" w:rsidR="00FF7ACD" w:rsidRPr="001A18C1" w:rsidRDefault="0058202F" w:rsidP="00FF7A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rPr>
          <w:rFonts w:ascii="Times New Roman" w:hAnsi="Times New Roman" w:cs="Times New Roman"/>
          <w:color w:val="262626"/>
        </w:rPr>
      </w:pPr>
      <w:r>
        <w:rPr>
          <w:rFonts w:ascii="Times New Roman" w:hAnsi="Times New Roman" w:cs="Times New Roman"/>
          <w:color w:val="262626"/>
        </w:rPr>
        <w:t xml:space="preserve">The authors began this line of inquiry by asking street-involved youth </w:t>
      </w:r>
      <w:proofErr w:type="gramStart"/>
      <w:r>
        <w:rPr>
          <w:rFonts w:ascii="Times New Roman" w:hAnsi="Times New Roman" w:cs="Times New Roman"/>
          <w:color w:val="262626"/>
        </w:rPr>
        <w:t xml:space="preserve">about </w:t>
      </w:r>
      <w:r w:rsidR="00FF7ACD" w:rsidRPr="001A18C1">
        <w:rPr>
          <w:rFonts w:ascii="Times New Roman" w:hAnsi="Times New Roman" w:cs="Times New Roman"/>
          <w:color w:val="262626"/>
        </w:rPr>
        <w:t xml:space="preserve"> how</w:t>
      </w:r>
      <w:proofErr w:type="gramEnd"/>
      <w:r w:rsidR="00FF7ACD" w:rsidRPr="001A18C1">
        <w:rPr>
          <w:rFonts w:ascii="Times New Roman" w:hAnsi="Times New Roman" w:cs="Times New Roman"/>
          <w:color w:val="262626"/>
        </w:rPr>
        <w:t xml:space="preserve"> they chose to leave the street, </w:t>
      </w:r>
      <w:r>
        <w:rPr>
          <w:rFonts w:ascii="Times New Roman" w:hAnsi="Times New Roman" w:cs="Times New Roman"/>
          <w:color w:val="262626"/>
        </w:rPr>
        <w:t>which turned out to be  a</w:t>
      </w:r>
      <w:r w:rsidR="00FF7ACD" w:rsidRPr="001A18C1">
        <w:rPr>
          <w:rFonts w:ascii="Times New Roman" w:hAnsi="Times New Roman" w:cs="Times New Roman"/>
          <w:color w:val="262626"/>
        </w:rPr>
        <w:t xml:space="preserve"> process rather than single event</w:t>
      </w:r>
      <w:r>
        <w:rPr>
          <w:rFonts w:ascii="Times New Roman" w:hAnsi="Times New Roman" w:cs="Times New Roman"/>
          <w:color w:val="262626"/>
        </w:rPr>
        <w:t xml:space="preserve"> (</w:t>
      </w:r>
      <w:r w:rsidRPr="0058202F">
        <w:rPr>
          <w:rFonts w:ascii="Times New Roman" w:hAnsi="Times New Roman" w:cs="Times New Roman"/>
          <w:color w:val="262626"/>
        </w:rPr>
        <w:t>Karabanow</w:t>
      </w:r>
      <w:r>
        <w:rPr>
          <w:rFonts w:ascii="Times New Roman" w:hAnsi="Times New Roman" w:cs="Times New Roman"/>
          <w:color w:val="262626"/>
        </w:rPr>
        <w:t>,</w:t>
      </w:r>
      <w:r w:rsidR="00BA2A4E">
        <w:rPr>
          <w:rFonts w:ascii="Times New Roman" w:hAnsi="Times New Roman" w:cs="Times New Roman"/>
          <w:color w:val="262626"/>
        </w:rPr>
        <w:t xml:space="preserve"> </w:t>
      </w:r>
      <w:r w:rsidRPr="0058202F">
        <w:rPr>
          <w:rFonts w:ascii="Times New Roman" w:hAnsi="Times New Roman" w:cs="Times New Roman"/>
          <w:color w:val="262626"/>
        </w:rPr>
        <w:t>2009</w:t>
      </w:r>
      <w:r w:rsidR="00BA2A4E">
        <w:rPr>
          <w:rFonts w:ascii="Times New Roman" w:hAnsi="Times New Roman" w:cs="Times New Roman"/>
          <w:color w:val="262626"/>
        </w:rPr>
        <w:t>).</w:t>
      </w:r>
      <w:r w:rsidR="0068433B">
        <w:rPr>
          <w:rFonts w:ascii="Times New Roman" w:hAnsi="Times New Roman" w:cs="Times New Roman"/>
          <w:color w:val="262626"/>
        </w:rPr>
        <w:tab/>
        <w:t xml:space="preserve">Karabanow, Carson, and Clement (2010) found that </w:t>
      </w:r>
      <w:r w:rsidR="00FF7ACD" w:rsidRPr="001A18C1">
        <w:rPr>
          <w:rFonts w:ascii="Times New Roman" w:hAnsi="Times New Roman" w:cs="Times New Roman"/>
          <w:color w:val="262626"/>
        </w:rPr>
        <w:t xml:space="preserve">it took an average of five attempts </w:t>
      </w:r>
      <w:r w:rsidR="009D4BCA">
        <w:rPr>
          <w:rFonts w:ascii="Times New Roman" w:hAnsi="Times New Roman" w:cs="Times New Roman"/>
          <w:color w:val="262626"/>
        </w:rPr>
        <w:t xml:space="preserve">for a young person </w:t>
      </w:r>
      <w:r w:rsidR="00FF7ACD" w:rsidRPr="001A18C1">
        <w:rPr>
          <w:rFonts w:ascii="Times New Roman" w:hAnsi="Times New Roman" w:cs="Times New Roman"/>
          <w:color w:val="262626"/>
        </w:rPr>
        <w:t xml:space="preserve">to get “off </w:t>
      </w:r>
      <w:r w:rsidR="009D4BCA">
        <w:rPr>
          <w:rFonts w:ascii="Times New Roman" w:hAnsi="Times New Roman" w:cs="Times New Roman"/>
          <w:color w:val="262626"/>
        </w:rPr>
        <w:t>the street.”  Their</w:t>
      </w:r>
      <w:r w:rsidR="00FF7ACD" w:rsidRPr="001A18C1">
        <w:rPr>
          <w:rFonts w:ascii="Times New Roman" w:hAnsi="Times New Roman" w:cs="Times New Roman"/>
          <w:color w:val="262626"/>
        </w:rPr>
        <w:t xml:space="preserve"> description is unusual and interesting because its focus is on the existential and developmental steps of leaving the street. Youth became tired of heavy drug use, they were bored, and “enough was enough” (p. 30). </w:t>
      </w:r>
      <w:r>
        <w:rPr>
          <w:rFonts w:ascii="Times New Roman" w:hAnsi="Times New Roman" w:cs="Times New Roman"/>
          <w:color w:val="262626"/>
        </w:rPr>
        <w:t xml:space="preserve">It took </w:t>
      </w:r>
      <w:proofErr w:type="gramStart"/>
      <w:r>
        <w:rPr>
          <w:rFonts w:ascii="Times New Roman" w:hAnsi="Times New Roman" w:cs="Times New Roman"/>
          <w:color w:val="262626"/>
        </w:rPr>
        <w:t xml:space="preserve">time </w:t>
      </w:r>
      <w:r w:rsidR="00FF7ACD" w:rsidRPr="001A18C1">
        <w:rPr>
          <w:rFonts w:ascii="Times New Roman" w:hAnsi="Times New Roman" w:cs="Times New Roman"/>
          <w:color w:val="262626"/>
        </w:rPr>
        <w:t xml:space="preserve"> to</w:t>
      </w:r>
      <w:proofErr w:type="gramEnd"/>
      <w:r w:rsidR="00FF7ACD" w:rsidRPr="001A18C1">
        <w:rPr>
          <w:rFonts w:ascii="Times New Roman" w:hAnsi="Times New Roman" w:cs="Times New Roman"/>
          <w:color w:val="262626"/>
        </w:rPr>
        <w:t xml:space="preserve"> summon up the courage. Some were also motivated to leave due to pregnancy or encouragement from a romantic partner, having their birth or adoptive family or a close friend rooting for them, and generally building up enough motivation. They also had to be willing to take the risk of leaving street friends and a known neighbourhood where their street life was located. </w:t>
      </w:r>
    </w:p>
    <w:p w14:paraId="089E820B" w14:textId="77777777" w:rsidR="00FF7ACD" w:rsidRPr="001A18C1" w:rsidRDefault="00FF7ACD" w:rsidP="00FF7ACD">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20" w:line="480" w:lineRule="auto"/>
        <w:rPr>
          <w:rFonts w:ascii="Times New Roman" w:hAnsi="Times New Roman" w:cs="Times New Roman"/>
          <w:color w:val="262626"/>
        </w:rPr>
      </w:pPr>
      <w:r w:rsidRPr="001A18C1">
        <w:rPr>
          <w:rFonts w:ascii="Times New Roman" w:hAnsi="Times New Roman" w:cs="Times New Roman"/>
          <w:color w:val="262626"/>
        </w:rPr>
        <w:lastRenderedPageBreak/>
        <w:tab/>
        <w:t xml:space="preserve">On leaving the street, their ambitions were </w:t>
      </w:r>
      <w:r w:rsidR="00074A09">
        <w:rPr>
          <w:rFonts w:ascii="Times New Roman" w:hAnsi="Times New Roman" w:cs="Times New Roman"/>
          <w:color w:val="262626"/>
        </w:rPr>
        <w:t>unexceptional</w:t>
      </w:r>
      <w:r w:rsidRPr="001A18C1">
        <w:rPr>
          <w:rFonts w:ascii="Times New Roman" w:hAnsi="Times New Roman" w:cs="Times New Roman"/>
          <w:color w:val="262626"/>
        </w:rPr>
        <w:t xml:space="preserve">: “When asked about their plans for the future, about dreams and hopes, most young people indicate a great desire to belong, have a family, find a loving partner, seek meaningful employment, accrue a safe place to live, and be part of civil society. And although their current lives are chaotic, unhealthy, and distressed, they hoped for a brighter future” (Karabanow, 2009, p. 18). Karabanow </w:t>
      </w:r>
      <w:r w:rsidR="0058202F">
        <w:rPr>
          <w:rFonts w:ascii="Times New Roman" w:hAnsi="Times New Roman" w:cs="Times New Roman"/>
          <w:color w:val="262626"/>
        </w:rPr>
        <w:t xml:space="preserve">(2009) </w:t>
      </w:r>
      <w:r w:rsidRPr="001A18C1">
        <w:rPr>
          <w:rFonts w:ascii="Times New Roman" w:hAnsi="Times New Roman" w:cs="Times New Roman"/>
          <w:color w:val="262626"/>
        </w:rPr>
        <w:t xml:space="preserve">identified what he called “successful exiting,” not in terms of not being homeless but as “being in control” and “having direction.” These correspond to Arnett’s (2007) qualities of young adulthood, and in our view this is not an accident. </w:t>
      </w:r>
      <w:r w:rsidR="00944437">
        <w:rPr>
          <w:rFonts w:ascii="Times New Roman" w:hAnsi="Times New Roman" w:cs="Times New Roman"/>
          <w:color w:val="262626"/>
        </w:rPr>
        <w:t>They are living as young</w:t>
      </w:r>
      <w:r w:rsidR="006D7353">
        <w:rPr>
          <w:rFonts w:ascii="Times New Roman" w:hAnsi="Times New Roman" w:cs="Times New Roman"/>
          <w:color w:val="262626"/>
        </w:rPr>
        <w:t xml:space="preserve"> adults under extraordinary circumstances.</w:t>
      </w:r>
    </w:p>
    <w:p w14:paraId="43EFA05C" w14:textId="61B80EE7" w:rsidR="004964B7" w:rsidRPr="001A18C1" w:rsidRDefault="00FF7ACD" w:rsidP="00DD5B1F">
      <w:pPr>
        <w:spacing w:line="480" w:lineRule="auto"/>
        <w:ind w:firstLine="720"/>
        <w:rPr>
          <w:rFonts w:ascii="Times New Roman" w:hAnsi="Times New Roman" w:cs="Times New Roman"/>
        </w:rPr>
      </w:pPr>
      <w:r w:rsidRPr="001A18C1">
        <w:rPr>
          <w:rFonts w:ascii="Times New Roman" w:hAnsi="Times New Roman" w:cs="Times New Roman"/>
        </w:rPr>
        <w:t>Finally, Aptekar and Stoeckling (2014) s</w:t>
      </w:r>
      <w:r w:rsidR="0058202F">
        <w:rPr>
          <w:rFonts w:ascii="Times New Roman" w:hAnsi="Times New Roman" w:cs="Times New Roman"/>
        </w:rPr>
        <w:t>tate</w:t>
      </w:r>
      <w:r w:rsidRPr="001A18C1">
        <w:rPr>
          <w:rFonts w:ascii="Times New Roman" w:hAnsi="Times New Roman" w:cs="Times New Roman"/>
        </w:rPr>
        <w:t xml:space="preserve"> that "[t]he absence of longitudinal data reveals the largest gap in the research agenda on </w:t>
      </w:r>
      <w:r w:rsidR="0058202F">
        <w:rPr>
          <w:rFonts w:ascii="Times New Roman" w:hAnsi="Times New Roman" w:cs="Times New Roman"/>
        </w:rPr>
        <w:t>street-involved youth</w:t>
      </w:r>
      <w:r w:rsidRPr="001A18C1">
        <w:rPr>
          <w:rFonts w:ascii="Times New Roman" w:hAnsi="Times New Roman" w:cs="Times New Roman"/>
        </w:rPr>
        <w:t xml:space="preserve">. One of the most important reasons to </w:t>
      </w:r>
      <w:r w:rsidR="0058202F">
        <w:rPr>
          <w:rFonts w:ascii="Times New Roman" w:hAnsi="Times New Roman" w:cs="Times New Roman"/>
        </w:rPr>
        <w:t xml:space="preserve">follow these youth over </w:t>
      </w:r>
      <w:proofErr w:type="gramStart"/>
      <w:r w:rsidR="0058202F">
        <w:rPr>
          <w:rFonts w:ascii="Times New Roman" w:hAnsi="Times New Roman" w:cs="Times New Roman"/>
        </w:rPr>
        <w:t xml:space="preserve">time </w:t>
      </w:r>
      <w:r w:rsidRPr="001A18C1">
        <w:rPr>
          <w:rFonts w:ascii="Times New Roman" w:hAnsi="Times New Roman" w:cs="Times New Roman"/>
        </w:rPr>
        <w:t xml:space="preserve"> is</w:t>
      </w:r>
      <w:proofErr w:type="gramEnd"/>
      <w:r w:rsidRPr="001A18C1">
        <w:rPr>
          <w:rFonts w:ascii="Times New Roman" w:hAnsi="Times New Roman" w:cs="Times New Roman"/>
        </w:rPr>
        <w:t xml:space="preserve"> to determine their ability to have productive intimate relationships and to survive economically as adults.</w:t>
      </w:r>
      <w:r w:rsidRPr="001A18C1">
        <w:rPr>
          <w:rFonts w:ascii="Times New Roman" w:hAnsi="Times New Roman" w:cs="Times New Roman"/>
          <w:color w:val="0000FF"/>
          <w:position w:val="8"/>
        </w:rPr>
        <w:t xml:space="preserve"> </w:t>
      </w:r>
      <w:r w:rsidRPr="001A18C1">
        <w:rPr>
          <w:rFonts w:ascii="Times New Roman" w:hAnsi="Times New Roman" w:cs="Times New Roman"/>
        </w:rPr>
        <w:t>Our study comprises five waves of data over several years, beginning with 189 participants</w:t>
      </w:r>
      <w:r w:rsidR="00547454">
        <w:rPr>
          <w:rFonts w:ascii="Times New Roman" w:hAnsi="Times New Roman" w:cs="Times New Roman"/>
        </w:rPr>
        <w:t>;</w:t>
      </w:r>
      <w:r w:rsidRPr="001A18C1">
        <w:rPr>
          <w:rFonts w:ascii="Times New Roman" w:hAnsi="Times New Roman" w:cs="Times New Roman"/>
        </w:rPr>
        <w:t xml:space="preserve"> sixty-four </w:t>
      </w:r>
      <w:r w:rsidR="00547454" w:rsidRPr="001A18C1">
        <w:rPr>
          <w:rFonts w:ascii="Times New Roman" w:hAnsi="Times New Roman" w:cs="Times New Roman"/>
        </w:rPr>
        <w:t>participants</w:t>
      </w:r>
      <w:r w:rsidR="00547454">
        <w:rPr>
          <w:rFonts w:ascii="Times New Roman" w:hAnsi="Times New Roman" w:cs="Times New Roman"/>
        </w:rPr>
        <w:t xml:space="preserve"> of mixed backgrounds </w:t>
      </w:r>
      <w:r w:rsidRPr="001A18C1">
        <w:rPr>
          <w:rFonts w:ascii="Times New Roman" w:hAnsi="Times New Roman" w:cs="Times New Roman"/>
        </w:rPr>
        <w:t>were followed through all five years. Our data includes open-ended interviews and quantitative reports of their health and well-being, romantic relationships, income, relationships with family, social network, education, and life history data.  We also present additional life history data about the trajectory of street-involvement from birth to street-involvement and after street-involvement. </w:t>
      </w:r>
    </w:p>
    <w:p w14:paraId="5AE7C462" w14:textId="77777777" w:rsidR="002E02F6" w:rsidRPr="001A18C1" w:rsidRDefault="002E02F6" w:rsidP="002E02F6">
      <w:pPr>
        <w:widowControl w:val="0"/>
        <w:autoSpaceDE w:val="0"/>
        <w:autoSpaceDN w:val="0"/>
        <w:adjustRightInd w:val="0"/>
        <w:spacing w:line="480" w:lineRule="auto"/>
        <w:outlineLvl w:val="0"/>
        <w:rPr>
          <w:rFonts w:ascii="Times New Roman" w:hAnsi="Times New Roman" w:cs="Times New Roman"/>
        </w:rPr>
      </w:pPr>
      <w:r w:rsidRPr="001A18C1">
        <w:rPr>
          <w:rFonts w:ascii="Times New Roman" w:hAnsi="Times New Roman" w:cs="Times New Roman"/>
        </w:rPr>
        <w:t>&lt;1&gt;Plan of the Book</w:t>
      </w:r>
    </w:p>
    <w:p w14:paraId="0865D113" w14:textId="77777777" w:rsidR="002E02F6" w:rsidRPr="001A18C1" w:rsidRDefault="002E02F6" w:rsidP="002E02F6">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There are always consequences of macro social-structural conditions for family life and the everyday lives of street-involved children (James &amp; Prout, 1990). These conditions vary by culture, economic context, and geography; the particulars of these factors warrant closer study. For example, during the Great Depression millions of teenagers were on the move </w:t>
      </w:r>
      <w:r w:rsidR="00547454">
        <w:rPr>
          <w:rFonts w:ascii="Times New Roman" w:hAnsi="Times New Roman" w:cs="Times New Roman"/>
        </w:rPr>
        <w:t xml:space="preserve">across </w:t>
      </w:r>
      <w:r w:rsidR="00547454">
        <w:rPr>
          <w:rFonts w:ascii="Times New Roman" w:hAnsi="Times New Roman" w:cs="Times New Roman"/>
        </w:rPr>
        <w:lastRenderedPageBreak/>
        <w:t xml:space="preserve">North America </w:t>
      </w:r>
      <w:r w:rsidRPr="001A18C1">
        <w:rPr>
          <w:rFonts w:ascii="Times New Roman" w:hAnsi="Times New Roman" w:cs="Times New Roman"/>
        </w:rPr>
        <w:t xml:space="preserve">because of their family’s poverty or homelessness, looking for work, adventure, and a better way of life (Elder, 1994). They were transient. Social expectations about parental obligations toward their children were different, and teenagers were expected to contribute to the economic life of the family. If young people had to leave the family to help the family, they did. </w:t>
      </w:r>
    </w:p>
    <w:p w14:paraId="451287D7" w14:textId="430FCBF2" w:rsidR="002E02F6" w:rsidRPr="001A18C1" w:rsidRDefault="002E02F6" w:rsidP="002E02F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In contrast, North American parents today are expected to provide a closer socio-emotional bond with their children</w:t>
      </w:r>
      <w:r w:rsidR="00275D05">
        <w:rPr>
          <w:rFonts w:ascii="Times New Roman" w:hAnsi="Times New Roman" w:cs="Times New Roman"/>
        </w:rPr>
        <w:t>,</w:t>
      </w:r>
      <w:r w:rsidRPr="001A18C1">
        <w:rPr>
          <w:rFonts w:ascii="Times New Roman" w:hAnsi="Times New Roman" w:cs="Times New Roman"/>
        </w:rPr>
        <w:t xml:space="preserve"> and youth are rarely expected to contribute money to the family budget. Youth leaving home early are viewed at the least with s</w:t>
      </w:r>
      <w:r w:rsidR="00944437">
        <w:rPr>
          <w:rFonts w:ascii="Times New Roman" w:hAnsi="Times New Roman" w:cs="Times New Roman"/>
        </w:rPr>
        <w:t>uspicion and, more likely, as</w:t>
      </w:r>
      <w:r w:rsidRPr="001A18C1">
        <w:rPr>
          <w:rFonts w:ascii="Times New Roman" w:hAnsi="Times New Roman" w:cs="Times New Roman"/>
        </w:rPr>
        <w:t xml:space="preserve"> “at-risk” and tragedies waiting to happen. Our social attitudes about it are more likely to be individualized and particularized in reference to that family and those parents: Parents or children (or both) are more likely to be blamed. At a time when many middle-class youth and emerging adults have an extended economic dependence on parents including living in the family home well into their 20s, street-involved youth are outliers, living independently and interdependently, for many at very young ages. These conditions make adults anxious</w:t>
      </w:r>
      <w:r w:rsidR="00BB3E90" w:rsidRPr="001A18C1">
        <w:rPr>
          <w:rFonts w:ascii="Times New Roman" w:hAnsi="Times New Roman" w:cs="Times New Roman"/>
        </w:rPr>
        <w:t>.</w:t>
      </w:r>
      <w:r w:rsidR="001615F0">
        <w:rPr>
          <w:rFonts w:ascii="Times New Roman" w:hAnsi="Times New Roman" w:cs="Times New Roman"/>
        </w:rPr>
        <w:t xml:space="preserve"> In most </w:t>
      </w:r>
      <w:proofErr w:type="gramStart"/>
      <w:r w:rsidR="001615F0">
        <w:rPr>
          <w:rFonts w:ascii="Times New Roman" w:hAnsi="Times New Roman" w:cs="Times New Roman"/>
        </w:rPr>
        <w:t>jurisdictions</w:t>
      </w:r>
      <w:proofErr w:type="gramEnd"/>
      <w:r w:rsidRPr="001A18C1">
        <w:rPr>
          <w:rFonts w:ascii="Times New Roman" w:hAnsi="Times New Roman" w:cs="Times New Roman"/>
        </w:rPr>
        <w:t xml:space="preserve"> they are too young to work, receive welfare, enroll in school as an independent adult, access health care without adult approval, and rent an apartment. </w:t>
      </w:r>
    </w:p>
    <w:p w14:paraId="72F216F3" w14:textId="1AE2CD51" w:rsidR="002E02F6" w:rsidRPr="001A18C1" w:rsidRDefault="002E02F6" w:rsidP="00BB3E90">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And yet they do it.  This is one reason why they continue to be so interesting and why we might consider adding—or substituting--curiosity about them to or for anxiety about them. Across North America a population of young people who choose to leave home </w:t>
      </w:r>
      <w:r w:rsidR="00547454">
        <w:rPr>
          <w:rFonts w:ascii="Times New Roman" w:hAnsi="Times New Roman" w:cs="Times New Roman"/>
        </w:rPr>
        <w:t>or</w:t>
      </w:r>
      <w:r w:rsidR="002B1A30">
        <w:rPr>
          <w:rFonts w:ascii="Times New Roman" w:hAnsi="Times New Roman" w:cs="Times New Roman"/>
        </w:rPr>
        <w:t xml:space="preserve"> who are forced to leave home </w:t>
      </w:r>
      <w:r w:rsidRPr="001A18C1">
        <w:rPr>
          <w:rFonts w:ascii="Times New Roman" w:hAnsi="Times New Roman" w:cs="Times New Roman"/>
        </w:rPr>
        <w:t>persists</w:t>
      </w:r>
      <w:r w:rsidR="001615F0">
        <w:rPr>
          <w:rFonts w:ascii="Times New Roman" w:hAnsi="Times New Roman" w:cs="Times New Roman"/>
        </w:rPr>
        <w:t xml:space="preserve">, and </w:t>
      </w:r>
      <w:r w:rsidRPr="001A18C1">
        <w:rPr>
          <w:rFonts w:ascii="Times New Roman" w:hAnsi="Times New Roman" w:cs="Times New Roman"/>
        </w:rPr>
        <w:t xml:space="preserve">we tell stories about the varied life courses of these youth and their encounters with emerging and early adulthood experiences, with a view to explicating their </w:t>
      </w:r>
      <w:r w:rsidR="00BB3E90" w:rsidRPr="001A18C1">
        <w:rPr>
          <w:rFonts w:ascii="Times New Roman" w:hAnsi="Times New Roman" w:cs="Times New Roman"/>
        </w:rPr>
        <w:t>ways of being an emerging adult.</w:t>
      </w:r>
    </w:p>
    <w:p w14:paraId="4C674BEE" w14:textId="48A468DB" w:rsidR="002E02F6" w:rsidRPr="001A18C1" w:rsidRDefault="002E02F6" w:rsidP="002E02F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Chapter </w:t>
      </w:r>
      <w:r w:rsidR="00547454">
        <w:rPr>
          <w:rFonts w:ascii="Times New Roman" w:hAnsi="Times New Roman" w:cs="Times New Roman"/>
        </w:rPr>
        <w:t>2</w:t>
      </w:r>
      <w:r w:rsidRPr="001A18C1">
        <w:rPr>
          <w:rFonts w:ascii="Times New Roman" w:hAnsi="Times New Roman" w:cs="Times New Roman"/>
        </w:rPr>
        <w:t xml:space="preserve"> </w:t>
      </w:r>
      <w:r w:rsidR="00547454">
        <w:rPr>
          <w:rFonts w:ascii="Times New Roman" w:hAnsi="Times New Roman" w:cs="Times New Roman"/>
        </w:rPr>
        <w:t>presents</w:t>
      </w:r>
      <w:r w:rsidRPr="001A18C1">
        <w:rPr>
          <w:rFonts w:ascii="Times New Roman" w:hAnsi="Times New Roman" w:cs="Times New Roman"/>
        </w:rPr>
        <w:t xml:space="preserve"> an overview of </w:t>
      </w:r>
      <w:r w:rsidR="00547454">
        <w:rPr>
          <w:rFonts w:ascii="Times New Roman" w:hAnsi="Times New Roman" w:cs="Times New Roman"/>
        </w:rPr>
        <w:t xml:space="preserve">our longitudinal </w:t>
      </w:r>
      <w:r w:rsidRPr="001A18C1">
        <w:rPr>
          <w:rFonts w:ascii="Times New Roman" w:hAnsi="Times New Roman" w:cs="Times New Roman"/>
        </w:rPr>
        <w:t>study</w:t>
      </w:r>
      <w:r w:rsidR="00547454">
        <w:rPr>
          <w:rFonts w:ascii="Times New Roman" w:hAnsi="Times New Roman" w:cs="Times New Roman"/>
        </w:rPr>
        <w:t xml:space="preserve"> and the methods used to </w:t>
      </w:r>
      <w:r w:rsidR="008C038F">
        <w:rPr>
          <w:rFonts w:ascii="Times New Roman" w:hAnsi="Times New Roman" w:cs="Times New Roman"/>
        </w:rPr>
        <w:t xml:space="preserve">contact </w:t>
      </w:r>
      <w:r w:rsidR="00547454">
        <w:rPr>
          <w:rFonts w:ascii="Times New Roman" w:hAnsi="Times New Roman" w:cs="Times New Roman"/>
        </w:rPr>
        <w:t>and follow our sample</w:t>
      </w:r>
      <w:r w:rsidRPr="001A18C1">
        <w:rPr>
          <w:rFonts w:ascii="Times New Roman" w:hAnsi="Times New Roman" w:cs="Times New Roman"/>
        </w:rPr>
        <w:t xml:space="preserve"> </w:t>
      </w:r>
      <w:commentRangeStart w:id="10"/>
      <w:r w:rsidRPr="001A18C1">
        <w:rPr>
          <w:rFonts w:ascii="Times New Roman" w:hAnsi="Times New Roman" w:cs="Times New Roman"/>
        </w:rPr>
        <w:t>We</w:t>
      </w:r>
      <w:commentRangeEnd w:id="10"/>
      <w:r w:rsidR="00716BE9">
        <w:rPr>
          <w:rStyle w:val="CommentReference"/>
          <w:rFonts w:eastAsiaTheme="minorEastAsia"/>
        </w:rPr>
        <w:commentReference w:id="10"/>
      </w:r>
      <w:r w:rsidRPr="001A18C1">
        <w:rPr>
          <w:rFonts w:ascii="Times New Roman" w:hAnsi="Times New Roman" w:cs="Times New Roman"/>
        </w:rPr>
        <w:t xml:space="preserve"> also briefly describe related research with these populations, </w:t>
      </w:r>
      <w:r w:rsidRPr="001A18C1">
        <w:rPr>
          <w:rFonts w:ascii="Times New Roman" w:hAnsi="Times New Roman" w:cs="Times New Roman"/>
        </w:rPr>
        <w:lastRenderedPageBreak/>
        <w:t xml:space="preserve">especially research on the well-being and competence of foster youth and street-involved youth, because we use emerging adulthood theory to make similar claims about their competence and agency. </w:t>
      </w:r>
    </w:p>
    <w:p w14:paraId="31D8D9C8" w14:textId="334A7979" w:rsidR="002E02F6" w:rsidRPr="001A18C1" w:rsidRDefault="002E02F6" w:rsidP="002E02F6">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 xml:space="preserve">Subsequent chapters examine the central themes of emerging adulthood using case studies and illustrations from the lives of street-involved youth. Chapter </w:t>
      </w:r>
      <w:r w:rsidR="00547454">
        <w:rPr>
          <w:rFonts w:ascii="Times New Roman" w:hAnsi="Times New Roman" w:cs="Times New Roman"/>
        </w:rPr>
        <w:t>3</w:t>
      </w:r>
      <w:r w:rsidRPr="001A18C1">
        <w:rPr>
          <w:rFonts w:ascii="Times New Roman" w:hAnsi="Times New Roman" w:cs="Times New Roman"/>
        </w:rPr>
        <w:t xml:space="preserve"> is focused on instability in their lives, which begins prior to their street-involvement and increases in intensity thereafter. Prior to street involvement caregivers and home change, on average, nine times, and after independence change in residence is even more frequent. They experience instability of living situation, instability of relationships, and instability ensuing from parental difficulties, including mental health and addictions.</w:t>
      </w:r>
      <w:r w:rsidR="00944437">
        <w:rPr>
          <w:rFonts w:ascii="Times New Roman" w:hAnsi="Times New Roman" w:cs="Times New Roman"/>
        </w:rPr>
        <w:t xml:space="preserve"> Surprisingly, l</w:t>
      </w:r>
      <w:r w:rsidRPr="001A18C1">
        <w:rPr>
          <w:rFonts w:ascii="Times New Roman" w:hAnsi="Times New Roman" w:cs="Times New Roman"/>
        </w:rPr>
        <w:t xml:space="preserve">eaving home may lead to a certain kind of assumption of responsibility for themselves, a new kind of maturity. </w:t>
      </w:r>
    </w:p>
    <w:p w14:paraId="67278BD8" w14:textId="1155B21B" w:rsidR="00547454" w:rsidRDefault="002E02F6" w:rsidP="00871213">
      <w:pPr>
        <w:widowControl w:val="0"/>
        <w:autoSpaceDE w:val="0"/>
        <w:autoSpaceDN w:val="0"/>
        <w:adjustRightInd w:val="0"/>
        <w:spacing w:line="480" w:lineRule="auto"/>
        <w:rPr>
          <w:rFonts w:ascii="Times New Roman" w:hAnsi="Times New Roman" w:cs="Times New Roman"/>
        </w:rPr>
      </w:pPr>
      <w:r w:rsidRPr="001A18C1">
        <w:rPr>
          <w:rFonts w:ascii="Times New Roman" w:hAnsi="Times New Roman" w:cs="Times New Roman"/>
        </w:rPr>
        <w:tab/>
        <w:t>The experience of becoming st</w:t>
      </w:r>
      <w:r w:rsidR="00A14847">
        <w:rPr>
          <w:rFonts w:ascii="Times New Roman" w:hAnsi="Times New Roman" w:cs="Times New Roman"/>
        </w:rPr>
        <w:t xml:space="preserve">reet-involved and leaving home or being evicted </w:t>
      </w:r>
      <w:r w:rsidRPr="001A18C1">
        <w:rPr>
          <w:rFonts w:ascii="Times New Roman" w:hAnsi="Times New Roman" w:cs="Times New Roman"/>
        </w:rPr>
        <w:t>is important for understanding their experience</w:t>
      </w:r>
      <w:r w:rsidR="00504B06" w:rsidRPr="001A18C1">
        <w:rPr>
          <w:rFonts w:ascii="Times New Roman" w:hAnsi="Times New Roman" w:cs="Times New Roman"/>
        </w:rPr>
        <w:t xml:space="preserve"> of emerging adulthood, and these experiences of leaving home are</w:t>
      </w:r>
      <w:r w:rsidRPr="001A18C1">
        <w:rPr>
          <w:rFonts w:ascii="Times New Roman" w:hAnsi="Times New Roman" w:cs="Times New Roman"/>
        </w:rPr>
        <w:t xml:space="preserve"> described in </w:t>
      </w:r>
      <w:r w:rsidR="00547454">
        <w:rPr>
          <w:rFonts w:ascii="Times New Roman" w:hAnsi="Times New Roman" w:cs="Times New Roman"/>
        </w:rPr>
        <w:t>C</w:t>
      </w:r>
      <w:r w:rsidRPr="001A18C1">
        <w:rPr>
          <w:rFonts w:ascii="Times New Roman" w:hAnsi="Times New Roman" w:cs="Times New Roman"/>
        </w:rPr>
        <w:t xml:space="preserve">hapter </w:t>
      </w:r>
      <w:r w:rsidR="00547454">
        <w:rPr>
          <w:rFonts w:ascii="Times New Roman" w:hAnsi="Times New Roman" w:cs="Times New Roman"/>
        </w:rPr>
        <w:t>4</w:t>
      </w:r>
      <w:r w:rsidRPr="001A18C1">
        <w:rPr>
          <w:rFonts w:ascii="Times New Roman" w:hAnsi="Times New Roman" w:cs="Times New Roman"/>
        </w:rPr>
        <w:t xml:space="preserve">. Becoming street-involved is both a tragedy and an opportunity. Many perceive it as a necessary part of leaving something behind and as necessary for growing up. </w:t>
      </w:r>
    </w:p>
    <w:p w14:paraId="732CD487" w14:textId="6DE1EC75" w:rsidR="00871213" w:rsidRDefault="002E02F6" w:rsidP="00BE36B7">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In </w:t>
      </w:r>
      <w:r w:rsidR="00547454">
        <w:rPr>
          <w:rFonts w:ascii="Times New Roman" w:hAnsi="Times New Roman" w:cs="Times New Roman"/>
        </w:rPr>
        <w:t>C</w:t>
      </w:r>
      <w:r w:rsidRPr="001A18C1">
        <w:rPr>
          <w:rFonts w:ascii="Times New Roman" w:hAnsi="Times New Roman" w:cs="Times New Roman"/>
        </w:rPr>
        <w:t xml:space="preserve">hapter </w:t>
      </w:r>
      <w:r w:rsidR="00547454">
        <w:rPr>
          <w:rFonts w:ascii="Times New Roman" w:hAnsi="Times New Roman" w:cs="Times New Roman"/>
        </w:rPr>
        <w:t>5</w:t>
      </w:r>
      <w:r w:rsidRPr="001A18C1">
        <w:rPr>
          <w:rFonts w:ascii="Times New Roman" w:hAnsi="Times New Roman" w:cs="Times New Roman"/>
        </w:rPr>
        <w:t xml:space="preserve"> we take up Arnett’s interest in the freedom from the routines of work and school and the accompanying self-focus. To us this is interesting because </w:t>
      </w:r>
      <w:proofErr w:type="gramStart"/>
      <w:r w:rsidRPr="001A18C1">
        <w:rPr>
          <w:rFonts w:ascii="Times New Roman" w:hAnsi="Times New Roman" w:cs="Times New Roman"/>
        </w:rPr>
        <w:t>these youth</w:t>
      </w:r>
      <w:proofErr w:type="gramEnd"/>
      <w:r w:rsidRPr="001A18C1">
        <w:rPr>
          <w:rFonts w:ascii="Times New Roman" w:hAnsi="Times New Roman" w:cs="Times New Roman"/>
        </w:rPr>
        <w:t xml:space="preserve"> are young, and our participants are keenly interested in independence and freedom of choice. The decline in influence of social institutions is an emerging adult characteristic, and in the case of street-involved youth this has a very particular meaning. They become free of school and family, and there is some experimentation and exploration in the process of finding a place for themselves. </w:t>
      </w:r>
    </w:p>
    <w:p w14:paraId="19E230F0" w14:textId="208F8237" w:rsidR="002E02F6" w:rsidRPr="001A18C1" w:rsidRDefault="002E02F6" w:rsidP="00871213">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In </w:t>
      </w:r>
      <w:r w:rsidR="00547454">
        <w:rPr>
          <w:rFonts w:ascii="Times New Roman" w:hAnsi="Times New Roman" w:cs="Times New Roman"/>
        </w:rPr>
        <w:t>C</w:t>
      </w:r>
      <w:r w:rsidRPr="001A18C1">
        <w:rPr>
          <w:rFonts w:ascii="Times New Roman" w:hAnsi="Times New Roman" w:cs="Times New Roman"/>
        </w:rPr>
        <w:t xml:space="preserve">hapter </w:t>
      </w:r>
      <w:r w:rsidR="00547454">
        <w:rPr>
          <w:rFonts w:ascii="Times New Roman" w:hAnsi="Times New Roman" w:cs="Times New Roman"/>
        </w:rPr>
        <w:t>6</w:t>
      </w:r>
      <w:r w:rsidR="00547454" w:rsidRPr="001A18C1">
        <w:rPr>
          <w:rFonts w:ascii="Times New Roman" w:hAnsi="Times New Roman" w:cs="Times New Roman"/>
        </w:rPr>
        <w:t xml:space="preserve"> </w:t>
      </w:r>
      <w:r w:rsidRPr="001A18C1">
        <w:rPr>
          <w:rFonts w:ascii="Times New Roman" w:hAnsi="Times New Roman" w:cs="Times New Roman"/>
        </w:rPr>
        <w:t xml:space="preserve">we begin portraying the long process of thinking about and moving from </w:t>
      </w:r>
      <w:r w:rsidRPr="001A18C1">
        <w:rPr>
          <w:rFonts w:ascii="Times New Roman" w:hAnsi="Times New Roman" w:cs="Times New Roman"/>
        </w:rPr>
        <w:lastRenderedPageBreak/>
        <w:t>short-term experiences and goals to emerging adult and adult-like goals and social roles. This chapter is about the emerging adulthood characteristic of possibilities and the emergence of a different kind of hope later in their street-involved experience. Their previous focus on the present leads to increasing dissatisfaction, and they begin to plan for longer-term ambitions. In this chapter, we describe the circumstances that lead young people to begin to want change.</w:t>
      </w:r>
    </w:p>
    <w:p w14:paraId="157C1E43" w14:textId="0F40D804" w:rsidR="002E02F6" w:rsidRPr="001A18C1" w:rsidRDefault="002E02F6" w:rsidP="002E02F6">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As street-involved youth begin trying new things in anticipation of new lives, the meaning of being in transition becomes differentiated. </w:t>
      </w:r>
      <w:r w:rsidR="00547454">
        <w:rPr>
          <w:rFonts w:ascii="Times New Roman" w:hAnsi="Times New Roman" w:cs="Times New Roman"/>
        </w:rPr>
        <w:t>In Chapter 7, w</w:t>
      </w:r>
      <w:r w:rsidRPr="001A18C1">
        <w:rPr>
          <w:rFonts w:ascii="Times New Roman" w:hAnsi="Times New Roman" w:cs="Times New Roman"/>
        </w:rPr>
        <w:t xml:space="preserve">e describe the experience of “NFA,” of having no fixed address. </w:t>
      </w:r>
      <w:r w:rsidR="00871213">
        <w:rPr>
          <w:rFonts w:ascii="Times New Roman" w:hAnsi="Times New Roman" w:cs="Times New Roman"/>
        </w:rPr>
        <w:t xml:space="preserve">This is a material and psychic fact. </w:t>
      </w:r>
      <w:r w:rsidRPr="001A18C1">
        <w:rPr>
          <w:rFonts w:ascii="Times New Roman" w:hAnsi="Times New Roman" w:cs="Times New Roman"/>
        </w:rPr>
        <w:t>In emerging adulthood terms this is being in-between. There are both psychological and structural contributions to this experience. Many experienced some form of trauma at some point in their early lives or on the street, and trauma has consequences for experience and outlook. Some have addictions that are difficult to quit. Almost all face</w:t>
      </w:r>
      <w:r w:rsidR="008C1E6A">
        <w:rPr>
          <w:rFonts w:ascii="Times New Roman" w:hAnsi="Times New Roman" w:cs="Times New Roman"/>
        </w:rPr>
        <w:t>d</w:t>
      </w:r>
      <w:r w:rsidRPr="001A18C1">
        <w:rPr>
          <w:rFonts w:ascii="Times New Roman" w:hAnsi="Times New Roman" w:cs="Times New Roman"/>
        </w:rPr>
        <w:t xml:space="preserve"> serious financial challenges that make finding stability and access to education and job training troublesome, though having strong ideological principles or a family to rely on can help. </w:t>
      </w:r>
    </w:p>
    <w:p w14:paraId="55A1B739" w14:textId="2AAE6E8A" w:rsidR="00547454" w:rsidRDefault="002E02F6" w:rsidP="002E02F6">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 xml:space="preserve">In </w:t>
      </w:r>
      <w:r w:rsidR="00547454">
        <w:rPr>
          <w:rFonts w:ascii="Times New Roman" w:hAnsi="Times New Roman" w:cs="Times New Roman"/>
        </w:rPr>
        <w:t>C</w:t>
      </w:r>
      <w:r w:rsidRPr="001A18C1">
        <w:rPr>
          <w:rFonts w:ascii="Times New Roman" w:hAnsi="Times New Roman" w:cs="Times New Roman"/>
        </w:rPr>
        <w:t xml:space="preserve">hapter </w:t>
      </w:r>
      <w:r w:rsidR="00547454">
        <w:rPr>
          <w:rFonts w:ascii="Times New Roman" w:hAnsi="Times New Roman" w:cs="Times New Roman"/>
        </w:rPr>
        <w:t>8</w:t>
      </w:r>
      <w:r w:rsidRPr="001A18C1">
        <w:rPr>
          <w:rFonts w:ascii="Times New Roman" w:hAnsi="Times New Roman" w:cs="Times New Roman"/>
        </w:rPr>
        <w:t xml:space="preserve"> we chronicle how childhood experiences are taken up into identity. Street-involved youth are living in a post-19</w:t>
      </w:r>
      <w:r w:rsidRPr="001A18C1">
        <w:rPr>
          <w:rFonts w:ascii="Times New Roman" w:hAnsi="Times New Roman" w:cs="Times New Roman"/>
          <w:position w:val="8"/>
        </w:rPr>
        <w:t>th</w:t>
      </w:r>
      <w:r w:rsidRPr="001A18C1">
        <w:rPr>
          <w:rFonts w:ascii="Times New Roman" w:hAnsi="Times New Roman" w:cs="Times New Roman"/>
        </w:rPr>
        <w:t xml:space="preserve"> century world of choice and individualization without the long-term family support and commitment provided to other youth, and they are living in the pre-19</w:t>
      </w:r>
      <w:r w:rsidRPr="001A18C1">
        <w:rPr>
          <w:rFonts w:ascii="Times New Roman" w:hAnsi="Times New Roman" w:cs="Times New Roman"/>
          <w:position w:val="8"/>
        </w:rPr>
        <w:t>th</w:t>
      </w:r>
      <w:r w:rsidRPr="001A18C1">
        <w:rPr>
          <w:rFonts w:ascii="Times New Roman" w:hAnsi="Times New Roman" w:cs="Times New Roman"/>
        </w:rPr>
        <w:t xml:space="preserve"> century world of semi-independence without the societal connections that pre-19</w:t>
      </w:r>
      <w:r w:rsidRPr="001A18C1">
        <w:rPr>
          <w:rFonts w:ascii="Times New Roman" w:hAnsi="Times New Roman" w:cs="Times New Roman"/>
          <w:position w:val="8"/>
        </w:rPr>
        <w:t>th</w:t>
      </w:r>
      <w:r w:rsidRPr="001A18C1">
        <w:rPr>
          <w:rFonts w:ascii="Times New Roman" w:hAnsi="Times New Roman" w:cs="Times New Roman"/>
        </w:rPr>
        <w:t xml:space="preserve"> century youth acquired through fostering, apprenticeship, and education. We describe some of the developmental principles that might be better incorporated into the lives of street-involved youth. </w:t>
      </w:r>
    </w:p>
    <w:p w14:paraId="37FED91A" w14:textId="30AA84FB" w:rsidR="002E02F6" w:rsidRPr="001A18C1" w:rsidRDefault="002E02F6" w:rsidP="002E02F6">
      <w:pPr>
        <w:widowControl w:val="0"/>
        <w:autoSpaceDE w:val="0"/>
        <w:autoSpaceDN w:val="0"/>
        <w:adjustRightInd w:val="0"/>
        <w:spacing w:line="480" w:lineRule="auto"/>
        <w:ind w:firstLine="720"/>
        <w:rPr>
          <w:rFonts w:ascii="Times New Roman" w:hAnsi="Times New Roman" w:cs="Times New Roman"/>
        </w:rPr>
      </w:pPr>
      <w:r w:rsidRPr="001A18C1">
        <w:rPr>
          <w:rFonts w:ascii="Times New Roman" w:hAnsi="Times New Roman" w:cs="Times New Roman"/>
        </w:rPr>
        <w:t>Th</w:t>
      </w:r>
      <w:r w:rsidR="00547454">
        <w:rPr>
          <w:rFonts w:ascii="Times New Roman" w:hAnsi="Times New Roman" w:cs="Times New Roman"/>
        </w:rPr>
        <w:t xml:space="preserve">e final </w:t>
      </w:r>
      <w:proofErr w:type="gramStart"/>
      <w:r w:rsidR="00547454">
        <w:rPr>
          <w:rFonts w:ascii="Times New Roman" w:hAnsi="Times New Roman" w:cs="Times New Roman"/>
        </w:rPr>
        <w:t xml:space="preserve">chapter, </w:t>
      </w:r>
      <w:r w:rsidRPr="001A18C1">
        <w:rPr>
          <w:rFonts w:ascii="Times New Roman" w:hAnsi="Times New Roman" w:cs="Times New Roman"/>
        </w:rPr>
        <w:t xml:space="preserve"> </w:t>
      </w:r>
      <w:r w:rsidR="00547454">
        <w:rPr>
          <w:rFonts w:ascii="Times New Roman" w:hAnsi="Times New Roman" w:cs="Times New Roman"/>
        </w:rPr>
        <w:t>C</w:t>
      </w:r>
      <w:r w:rsidRPr="001A18C1">
        <w:rPr>
          <w:rFonts w:ascii="Times New Roman" w:hAnsi="Times New Roman" w:cs="Times New Roman"/>
        </w:rPr>
        <w:t>hapter</w:t>
      </w:r>
      <w:proofErr w:type="gramEnd"/>
      <w:r w:rsidRPr="001A18C1">
        <w:rPr>
          <w:rFonts w:ascii="Times New Roman" w:hAnsi="Times New Roman" w:cs="Times New Roman"/>
        </w:rPr>
        <w:t xml:space="preserve"> </w:t>
      </w:r>
      <w:r w:rsidR="00547454">
        <w:rPr>
          <w:rFonts w:ascii="Times New Roman" w:hAnsi="Times New Roman" w:cs="Times New Roman"/>
        </w:rPr>
        <w:t xml:space="preserve">9 </w:t>
      </w:r>
      <w:r w:rsidR="008145F8">
        <w:rPr>
          <w:rFonts w:ascii="Times New Roman" w:hAnsi="Times New Roman" w:cs="Times New Roman"/>
        </w:rPr>
        <w:t xml:space="preserve">summarizes our findings and considers policy </w:t>
      </w:r>
      <w:r w:rsidRPr="001A18C1">
        <w:rPr>
          <w:rFonts w:ascii="Times New Roman" w:hAnsi="Times New Roman" w:cs="Times New Roman"/>
        </w:rPr>
        <w:t>implications</w:t>
      </w:r>
      <w:r w:rsidR="008145F8">
        <w:rPr>
          <w:rFonts w:ascii="Times New Roman" w:hAnsi="Times New Roman" w:cs="Times New Roman"/>
        </w:rPr>
        <w:t>.</w:t>
      </w:r>
      <w:r w:rsidRPr="001A18C1">
        <w:rPr>
          <w:rFonts w:ascii="Times New Roman" w:hAnsi="Times New Roman" w:cs="Times New Roman"/>
        </w:rPr>
        <w:t xml:space="preserve">. There we describe four clusters of youth: stable and engaged, stable and unengaged, unstable and </w:t>
      </w:r>
      <w:r w:rsidRPr="001A18C1">
        <w:rPr>
          <w:rFonts w:ascii="Times New Roman" w:hAnsi="Times New Roman" w:cs="Times New Roman"/>
        </w:rPr>
        <w:lastRenderedPageBreak/>
        <w:t xml:space="preserve">unengaged, and unstable and engaged. We describe in more detail the mismatch of chronological age, developmental experience, and social-structural opportunities, and the problems this causes. We suggest policy options that assume their emerging adult competence, especially in regard to education and work. </w:t>
      </w:r>
    </w:p>
    <w:p w14:paraId="46DB9AA7" w14:textId="77777777" w:rsidR="00027B2A" w:rsidRPr="001A18C1" w:rsidRDefault="00027B2A">
      <w:pPr>
        <w:rPr>
          <w:rFonts w:ascii="Times New Roman" w:hAnsi="Times New Roman" w:cs="Times New Roman"/>
        </w:rPr>
      </w:pPr>
      <w:r w:rsidRPr="001A18C1">
        <w:rPr>
          <w:rFonts w:ascii="Times New Roman" w:hAnsi="Times New Roman" w:cs="Times New Roman"/>
        </w:rPr>
        <w:br w:type="page"/>
      </w:r>
    </w:p>
    <w:p w14:paraId="71C8DB32" w14:textId="77777777" w:rsidR="005A5746" w:rsidRPr="001A18C1" w:rsidRDefault="00027B2A" w:rsidP="00027B2A">
      <w:pPr>
        <w:spacing w:line="480" w:lineRule="auto"/>
        <w:jc w:val="center"/>
        <w:rPr>
          <w:rFonts w:ascii="Times New Roman" w:hAnsi="Times New Roman" w:cs="Times New Roman"/>
        </w:rPr>
      </w:pPr>
      <w:r w:rsidRPr="001A18C1">
        <w:rPr>
          <w:rFonts w:ascii="Times New Roman" w:hAnsi="Times New Roman" w:cs="Times New Roman"/>
        </w:rPr>
        <w:lastRenderedPageBreak/>
        <w:t>References</w:t>
      </w:r>
    </w:p>
    <w:p w14:paraId="418E07E6" w14:textId="77777777" w:rsidR="002E02F6" w:rsidRPr="001A18C1" w:rsidRDefault="002E02F6" w:rsidP="002E02F6">
      <w:pPr>
        <w:ind w:firstLine="720"/>
        <w:rPr>
          <w:rFonts w:ascii="Times New Roman" w:hAnsi="Times New Roman" w:cs="Times New Roman"/>
        </w:rPr>
      </w:pPr>
      <w:r w:rsidRPr="001A18C1">
        <w:rPr>
          <w:rFonts w:ascii="Times New Roman" w:hAnsi="Times New Roman" w:cs="Times New Roman"/>
        </w:rPr>
        <w:t xml:space="preserve">Aptekar, L., &amp; Stoecklin, D. (2014) </w:t>
      </w:r>
      <w:r w:rsidRPr="005E3E15">
        <w:rPr>
          <w:rFonts w:ascii="Times New Roman" w:hAnsi="Times New Roman" w:cs="Times New Roman"/>
          <w:i/>
        </w:rPr>
        <w:t>Street children and homeless youth</w:t>
      </w:r>
      <w:r w:rsidRPr="001A18C1">
        <w:rPr>
          <w:rFonts w:ascii="Times New Roman" w:hAnsi="Times New Roman" w:cs="Times New Roman"/>
        </w:rPr>
        <w:t>. New York: Springer.</w:t>
      </w:r>
    </w:p>
    <w:p w14:paraId="00D1CA6A" w14:textId="77777777" w:rsidR="002E02F6" w:rsidRPr="001A18C1" w:rsidRDefault="002E02F6" w:rsidP="002E02F6">
      <w:pPr>
        <w:widowControl w:val="0"/>
        <w:autoSpaceDE w:val="0"/>
        <w:autoSpaceDN w:val="0"/>
        <w:adjustRightInd w:val="0"/>
        <w:rPr>
          <w:rFonts w:ascii="Times New Roman" w:hAnsi="Times New Roman" w:cs="Times New Roman"/>
        </w:rPr>
      </w:pPr>
    </w:p>
    <w:p w14:paraId="0B4EFF68" w14:textId="77777777" w:rsidR="002E02F6" w:rsidRPr="001A18C1" w:rsidRDefault="002E02F6" w:rsidP="002E02F6">
      <w:pPr>
        <w:ind w:firstLine="720"/>
        <w:rPr>
          <w:rFonts w:ascii="Times New Roman" w:hAnsi="Times New Roman" w:cs="Times New Roman"/>
        </w:rPr>
      </w:pPr>
      <w:r w:rsidRPr="001A18C1">
        <w:rPr>
          <w:rFonts w:ascii="Times New Roman" w:hAnsi="Times New Roman" w:cs="Times New Roman"/>
        </w:rPr>
        <w:t xml:space="preserve">Arnett, J. J. (2004). </w:t>
      </w:r>
      <w:r w:rsidRPr="005E3E15">
        <w:rPr>
          <w:rFonts w:ascii="Times New Roman" w:hAnsi="Times New Roman" w:cs="Times New Roman"/>
          <w:i/>
        </w:rPr>
        <w:t>Emerging adulthood: the winding road from the late teens to the 20s</w:t>
      </w:r>
      <w:r w:rsidRPr="001A18C1">
        <w:rPr>
          <w:rFonts w:ascii="Times New Roman" w:hAnsi="Times New Roman" w:cs="Times New Roman"/>
        </w:rPr>
        <w:t>. Oxford University Press.</w:t>
      </w:r>
    </w:p>
    <w:p w14:paraId="70A8E36A" w14:textId="77777777" w:rsidR="002E02F6" w:rsidRPr="001A18C1" w:rsidRDefault="002E02F6" w:rsidP="002E02F6">
      <w:pPr>
        <w:ind w:firstLine="720"/>
        <w:rPr>
          <w:rFonts w:ascii="Times New Roman" w:hAnsi="Times New Roman" w:cs="Times New Roman"/>
        </w:rPr>
      </w:pPr>
    </w:p>
    <w:p w14:paraId="1A294C6A" w14:textId="77777777" w:rsidR="002E02F6" w:rsidRDefault="002E02F6" w:rsidP="002E02F6">
      <w:pPr>
        <w:ind w:firstLine="720"/>
        <w:rPr>
          <w:rFonts w:ascii="Times New Roman" w:hAnsi="Times New Roman" w:cs="Times New Roman"/>
        </w:rPr>
      </w:pPr>
      <w:r w:rsidRPr="001A18C1">
        <w:rPr>
          <w:rFonts w:ascii="Times New Roman" w:hAnsi="Times New Roman" w:cs="Times New Roman"/>
        </w:rPr>
        <w:t xml:space="preserve">Arnett, J. J. (2007). Afterword: Aging out of care—toward realizing the possibilities of emerging adulthood. </w:t>
      </w:r>
      <w:r w:rsidRPr="005E3E15">
        <w:rPr>
          <w:rFonts w:ascii="Times New Roman" w:hAnsi="Times New Roman" w:cs="Times New Roman"/>
          <w:i/>
        </w:rPr>
        <w:t>New Directions in Youth Development, 113</w:t>
      </w:r>
      <w:r w:rsidRPr="001A18C1">
        <w:rPr>
          <w:rFonts w:ascii="Times New Roman" w:hAnsi="Times New Roman" w:cs="Times New Roman"/>
        </w:rPr>
        <w:t xml:space="preserve">, 151-161. </w:t>
      </w:r>
    </w:p>
    <w:p w14:paraId="3D6533C8" w14:textId="77777777" w:rsidR="004F75A4" w:rsidRDefault="004F75A4" w:rsidP="002E02F6">
      <w:pPr>
        <w:ind w:firstLine="720"/>
        <w:rPr>
          <w:rFonts w:ascii="Times New Roman" w:hAnsi="Times New Roman" w:cs="Times New Roman"/>
        </w:rPr>
      </w:pPr>
    </w:p>
    <w:p w14:paraId="6E805F1D" w14:textId="77777777" w:rsidR="004F75A4" w:rsidRPr="004F75A4" w:rsidRDefault="004F75A4" w:rsidP="002E02F6">
      <w:pPr>
        <w:ind w:firstLine="720"/>
        <w:rPr>
          <w:rFonts w:ascii="Times New Roman" w:hAnsi="Times New Roman" w:cs="Times New Roman"/>
        </w:rPr>
      </w:pPr>
      <w:r>
        <w:rPr>
          <w:rFonts w:ascii="Times New Roman" w:hAnsi="Times New Roman" w:cs="Times New Roman"/>
        </w:rPr>
        <w:t xml:space="preserve">Arnett, J. J. (2015). </w:t>
      </w:r>
      <w:r>
        <w:rPr>
          <w:rFonts w:ascii="Times New Roman" w:hAnsi="Times New Roman" w:cs="Times New Roman"/>
          <w:i/>
        </w:rPr>
        <w:t xml:space="preserve">Emerging adulthood: the winding road from the late teens through the twenties </w:t>
      </w:r>
      <w:r>
        <w:rPr>
          <w:rFonts w:ascii="Times New Roman" w:hAnsi="Times New Roman" w:cs="Times New Roman"/>
        </w:rPr>
        <w:t>(2</w:t>
      </w:r>
      <w:r w:rsidRPr="004F75A4">
        <w:rPr>
          <w:rFonts w:ascii="Times New Roman" w:hAnsi="Times New Roman" w:cs="Times New Roman"/>
          <w:vertAlign w:val="superscript"/>
        </w:rPr>
        <w:t>nd</w:t>
      </w:r>
      <w:r>
        <w:rPr>
          <w:rFonts w:ascii="Times New Roman" w:hAnsi="Times New Roman" w:cs="Times New Roman"/>
        </w:rPr>
        <w:t xml:space="preserve"> ed). New York: Oxford University Press.</w:t>
      </w:r>
    </w:p>
    <w:p w14:paraId="4DCDC51C"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6A0F9A76"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Bender, K. A., Thompson, S. J., Ferguson, K. M., Yoder, J. R., &amp; Kern, L. (2014). </w:t>
      </w:r>
      <w:r w:rsidRPr="005E3E15">
        <w:rPr>
          <w:rFonts w:ascii="Times New Roman" w:hAnsi="Times New Roman" w:cs="Times New Roman"/>
          <w:i/>
        </w:rPr>
        <w:t>Journal of Emotional and Behavioral Disorders</w:t>
      </w:r>
      <w:r w:rsidRPr="001A18C1">
        <w:rPr>
          <w:rFonts w:ascii="Times New Roman" w:hAnsi="Times New Roman" w:cs="Times New Roman"/>
        </w:rPr>
        <w:t xml:space="preserve">, </w:t>
      </w:r>
      <w:r w:rsidRPr="005E3E15">
        <w:rPr>
          <w:rFonts w:ascii="Times New Roman" w:hAnsi="Times New Roman" w:cs="Times New Roman"/>
          <w:i/>
        </w:rPr>
        <w:t>22</w:t>
      </w:r>
      <w:r w:rsidR="005E3E15">
        <w:rPr>
          <w:rFonts w:ascii="Times New Roman" w:hAnsi="Times New Roman" w:cs="Times New Roman"/>
        </w:rPr>
        <w:t>(1), 53-64</w:t>
      </w:r>
      <w:r w:rsidRPr="001A18C1">
        <w:rPr>
          <w:rFonts w:ascii="Times New Roman" w:hAnsi="Times New Roman" w:cs="Times New Roman"/>
        </w:rPr>
        <w:t>.</w:t>
      </w:r>
    </w:p>
    <w:p w14:paraId="73A59228" w14:textId="77777777" w:rsidR="00027B2A" w:rsidRPr="001A18C1" w:rsidRDefault="00027B2A" w:rsidP="002E02F6">
      <w:pPr>
        <w:widowControl w:val="0"/>
        <w:autoSpaceDE w:val="0"/>
        <w:autoSpaceDN w:val="0"/>
        <w:adjustRightInd w:val="0"/>
        <w:ind w:firstLine="720"/>
        <w:rPr>
          <w:rFonts w:ascii="Times New Roman" w:hAnsi="Times New Roman" w:cs="Times New Roman"/>
        </w:rPr>
      </w:pPr>
    </w:p>
    <w:p w14:paraId="31E4FAF3" w14:textId="77777777" w:rsidR="00027B2A" w:rsidRPr="001A18C1" w:rsidRDefault="00027B2A" w:rsidP="00027B2A">
      <w:pPr>
        <w:ind w:firstLine="720"/>
        <w:rPr>
          <w:rFonts w:ascii="Times New Roman" w:hAnsi="Times New Roman" w:cs="Times New Roman"/>
          <w:lang w:val="en-CA"/>
        </w:rPr>
      </w:pPr>
      <w:r w:rsidRPr="001A18C1">
        <w:rPr>
          <w:rFonts w:ascii="Times New Roman" w:hAnsi="Times New Roman" w:cs="Times New Roman"/>
          <w:lang w:val="en-CA"/>
        </w:rPr>
        <w:t xml:space="preserve">Canadian Council on Social Development. (1970). </w:t>
      </w:r>
      <w:r w:rsidRPr="005E3E15">
        <w:rPr>
          <w:rFonts w:ascii="Times New Roman" w:hAnsi="Times New Roman" w:cs="Times New Roman"/>
          <w:i/>
          <w:lang w:val="en-CA"/>
        </w:rPr>
        <w:t>Transient youth 70-71; report of an inquiry about programs in 1970, and plans for 1971</w:t>
      </w:r>
      <w:r w:rsidRPr="001A18C1">
        <w:rPr>
          <w:rFonts w:ascii="Times New Roman" w:hAnsi="Times New Roman" w:cs="Times New Roman"/>
          <w:lang w:val="en-CA"/>
        </w:rPr>
        <w:t xml:space="preserve">. Ottawa: Author. </w:t>
      </w:r>
    </w:p>
    <w:p w14:paraId="387BFDD7" w14:textId="77777777" w:rsidR="00027B2A" w:rsidRPr="001A18C1" w:rsidRDefault="00027B2A" w:rsidP="00027B2A">
      <w:pPr>
        <w:ind w:firstLine="720"/>
        <w:rPr>
          <w:rFonts w:ascii="Times New Roman" w:hAnsi="Times New Roman" w:cs="Times New Roman"/>
          <w:lang w:val="en-CA"/>
        </w:rPr>
      </w:pPr>
    </w:p>
    <w:p w14:paraId="07C5F87A" w14:textId="77777777" w:rsidR="00027B2A" w:rsidRPr="001A18C1" w:rsidRDefault="00027B2A" w:rsidP="00027B2A">
      <w:pPr>
        <w:rPr>
          <w:rFonts w:ascii="Times New Roman" w:hAnsi="Times New Roman" w:cs="Times New Roman"/>
          <w:lang w:val="en-CA"/>
        </w:rPr>
      </w:pPr>
      <w:r w:rsidRPr="001A18C1">
        <w:rPr>
          <w:rFonts w:ascii="Times New Roman" w:hAnsi="Times New Roman" w:cs="Times New Roman"/>
          <w:lang w:val="en-CA"/>
        </w:rPr>
        <w:tab/>
        <w:t xml:space="preserve">Canadian Council on Social Development. (1971). </w:t>
      </w:r>
      <w:r w:rsidRPr="005E3E15">
        <w:rPr>
          <w:rFonts w:ascii="Times New Roman" w:hAnsi="Times New Roman" w:cs="Times New Roman"/>
          <w:i/>
          <w:lang w:val="en-CA"/>
        </w:rPr>
        <w:t>Youth ’71; an inquiry by the Canadian Council on Social Development into the transient youth and opportunities for youth programs in the summer of 1971</w:t>
      </w:r>
      <w:r w:rsidRPr="001A18C1">
        <w:rPr>
          <w:rFonts w:ascii="Times New Roman" w:hAnsi="Times New Roman" w:cs="Times New Roman"/>
          <w:lang w:val="en-CA"/>
        </w:rPr>
        <w:t xml:space="preserve">. Ottawa: Author.  </w:t>
      </w:r>
    </w:p>
    <w:p w14:paraId="50DA0BDA" w14:textId="77777777" w:rsidR="00027B2A" w:rsidRPr="001A18C1" w:rsidRDefault="00027B2A" w:rsidP="002E02F6">
      <w:pPr>
        <w:widowControl w:val="0"/>
        <w:autoSpaceDE w:val="0"/>
        <w:autoSpaceDN w:val="0"/>
        <w:adjustRightInd w:val="0"/>
        <w:ind w:firstLine="720"/>
        <w:rPr>
          <w:rFonts w:ascii="Times New Roman" w:hAnsi="Times New Roman" w:cs="Times New Roman"/>
        </w:rPr>
      </w:pPr>
    </w:p>
    <w:p w14:paraId="5805987D" w14:textId="77777777" w:rsidR="00027B2A" w:rsidRPr="001A18C1" w:rsidRDefault="00027B2A" w:rsidP="00027B2A">
      <w:pPr>
        <w:rPr>
          <w:rFonts w:ascii="Times New Roman" w:hAnsi="Times New Roman" w:cs="Times New Roman"/>
          <w:lang w:val="en-CA"/>
        </w:rPr>
      </w:pPr>
      <w:r w:rsidRPr="001A18C1">
        <w:rPr>
          <w:rFonts w:ascii="Times New Roman" w:hAnsi="Times New Roman" w:cs="Times New Roman"/>
          <w:lang w:val="en-CA"/>
        </w:rPr>
        <w:tab/>
        <w:t xml:space="preserve">Canadian Welfare Council. (1970). Transient youth; report of an inquiry in the summer of 1969. Ottawa: Author. </w:t>
      </w:r>
    </w:p>
    <w:p w14:paraId="69B7DBA2"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4D71C917"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Cuervo, H., &amp; Wyn, J. (2011). </w:t>
      </w:r>
      <w:r w:rsidRPr="005E3E15">
        <w:rPr>
          <w:rFonts w:ascii="Times New Roman" w:hAnsi="Times New Roman" w:cs="Times New Roman"/>
          <w:i/>
        </w:rPr>
        <w:t>Rethinking youth transitions in Australia: a historical and multidimensional approach</w:t>
      </w:r>
      <w:r w:rsidRPr="001A18C1">
        <w:rPr>
          <w:rFonts w:ascii="Times New Roman" w:hAnsi="Times New Roman" w:cs="Times New Roman"/>
        </w:rPr>
        <w:t xml:space="preserve">. Melbourne: University of Melbourne. </w:t>
      </w:r>
    </w:p>
    <w:p w14:paraId="213C5F22"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241A64C9"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du Bois-Reymond, M. (2009). Models of navigation and life management. In A. Furlong (ed), </w:t>
      </w:r>
      <w:r w:rsidRPr="005E3E15">
        <w:rPr>
          <w:rFonts w:ascii="Times New Roman" w:hAnsi="Times New Roman" w:cs="Times New Roman"/>
          <w:i/>
        </w:rPr>
        <w:t>Handbook of Youth and Young Adulthood</w:t>
      </w:r>
      <w:r w:rsidRPr="001A18C1">
        <w:rPr>
          <w:rFonts w:ascii="Times New Roman" w:hAnsi="Times New Roman" w:cs="Times New Roman"/>
        </w:rPr>
        <w:t xml:space="preserve">. New York: Routledge. </w:t>
      </w:r>
    </w:p>
    <w:p w14:paraId="239926CC"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4572274B" w14:textId="77777777" w:rsidR="002E02F6" w:rsidRPr="001A18C1" w:rsidRDefault="002E02F6" w:rsidP="002E02F6">
      <w:pPr>
        <w:pStyle w:val="CommentText"/>
        <w:ind w:firstLine="720"/>
        <w:rPr>
          <w:rFonts w:ascii="Times New Roman" w:hAnsi="Times New Roman" w:cs="Times New Roman"/>
          <w:sz w:val="24"/>
          <w:szCs w:val="24"/>
        </w:rPr>
      </w:pPr>
      <w:r w:rsidRPr="001A18C1">
        <w:rPr>
          <w:rFonts w:ascii="Times New Roman" w:hAnsi="Times New Roman" w:cs="Times New Roman"/>
          <w:sz w:val="24"/>
          <w:szCs w:val="24"/>
        </w:rPr>
        <w:t>Elder (1994</w:t>
      </w:r>
      <w:r w:rsidR="005E3E15">
        <w:rPr>
          <w:rFonts w:ascii="Times New Roman" w:hAnsi="Times New Roman" w:cs="Times New Roman"/>
          <w:sz w:val="24"/>
          <w:szCs w:val="24"/>
        </w:rPr>
        <w:t>, March</w:t>
      </w:r>
      <w:r w:rsidRPr="001A18C1">
        <w:rPr>
          <w:rFonts w:ascii="Times New Roman" w:hAnsi="Times New Roman" w:cs="Times New Roman"/>
          <w:sz w:val="24"/>
          <w:szCs w:val="24"/>
        </w:rPr>
        <w:t xml:space="preserve">). Time, Human Agency and Social Change: Perspectives on the Life Course. </w:t>
      </w:r>
      <w:r w:rsidRPr="005E3E15">
        <w:rPr>
          <w:rFonts w:ascii="Times New Roman" w:hAnsi="Times New Roman" w:cs="Times New Roman"/>
          <w:i/>
          <w:sz w:val="24"/>
          <w:szCs w:val="24"/>
        </w:rPr>
        <w:t>Social Psychology Quarterly</w:t>
      </w:r>
      <w:r w:rsidR="005E3E15">
        <w:rPr>
          <w:rFonts w:ascii="Times New Roman" w:hAnsi="Times New Roman" w:cs="Times New Roman"/>
          <w:sz w:val="24"/>
          <w:szCs w:val="24"/>
        </w:rPr>
        <w:t xml:space="preserve">, </w:t>
      </w:r>
      <w:r w:rsidRPr="005E3E15">
        <w:rPr>
          <w:rFonts w:ascii="Times New Roman" w:hAnsi="Times New Roman" w:cs="Times New Roman"/>
          <w:i/>
          <w:sz w:val="24"/>
          <w:szCs w:val="24"/>
        </w:rPr>
        <w:t>57</w:t>
      </w:r>
      <w:r w:rsidR="005E3E15">
        <w:rPr>
          <w:rFonts w:ascii="Times New Roman" w:hAnsi="Times New Roman" w:cs="Times New Roman"/>
          <w:sz w:val="24"/>
          <w:szCs w:val="24"/>
        </w:rPr>
        <w:t>(</w:t>
      </w:r>
      <w:r w:rsidRPr="001A18C1">
        <w:rPr>
          <w:rFonts w:ascii="Times New Roman" w:hAnsi="Times New Roman" w:cs="Times New Roman"/>
          <w:sz w:val="24"/>
          <w:szCs w:val="24"/>
        </w:rPr>
        <w:t>1</w:t>
      </w:r>
      <w:r w:rsidR="005E3E15">
        <w:rPr>
          <w:rFonts w:ascii="Times New Roman" w:hAnsi="Times New Roman" w:cs="Times New Roman"/>
          <w:sz w:val="24"/>
          <w:szCs w:val="24"/>
        </w:rPr>
        <w:t xml:space="preserve">), </w:t>
      </w:r>
      <w:r w:rsidRPr="001A18C1">
        <w:rPr>
          <w:rFonts w:ascii="Times New Roman" w:hAnsi="Times New Roman" w:cs="Times New Roman"/>
          <w:sz w:val="24"/>
          <w:szCs w:val="24"/>
        </w:rPr>
        <w:t>4-15</w:t>
      </w:r>
      <w:r w:rsidR="005E3E15">
        <w:rPr>
          <w:rFonts w:ascii="Times New Roman" w:hAnsi="Times New Roman" w:cs="Times New Roman"/>
          <w:sz w:val="24"/>
          <w:szCs w:val="24"/>
        </w:rPr>
        <w:t>.</w:t>
      </w:r>
    </w:p>
    <w:p w14:paraId="475A3127"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6A1C74E4" w14:textId="77777777" w:rsidR="002E02F6"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James, A., &amp; Prout, A. (eds). (1990). </w:t>
      </w:r>
      <w:r w:rsidRPr="005E3E15">
        <w:rPr>
          <w:rFonts w:ascii="Times New Roman" w:hAnsi="Times New Roman" w:cs="Times New Roman"/>
          <w:i/>
        </w:rPr>
        <w:t>Constructing and reconstructing childhood: contemporary issues in the sociological study of childhood</w:t>
      </w:r>
      <w:r w:rsidRPr="001A18C1">
        <w:rPr>
          <w:rFonts w:ascii="Times New Roman" w:hAnsi="Times New Roman" w:cs="Times New Roman"/>
        </w:rPr>
        <w:t>. New York: Falmer Press.</w:t>
      </w:r>
    </w:p>
    <w:p w14:paraId="60BD32DB" w14:textId="77777777" w:rsidR="00FC7191" w:rsidRDefault="00FC7191" w:rsidP="002E02F6">
      <w:pPr>
        <w:widowControl w:val="0"/>
        <w:autoSpaceDE w:val="0"/>
        <w:autoSpaceDN w:val="0"/>
        <w:adjustRightInd w:val="0"/>
        <w:ind w:firstLine="720"/>
        <w:rPr>
          <w:rFonts w:ascii="Times New Roman" w:hAnsi="Times New Roman" w:cs="Times New Roman"/>
        </w:rPr>
      </w:pPr>
    </w:p>
    <w:p w14:paraId="5554E834" w14:textId="77777777" w:rsidR="00FC7191" w:rsidRPr="00FC7191" w:rsidRDefault="00FC7191" w:rsidP="002E02F6">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Kegan, R. (1998). </w:t>
      </w:r>
      <w:r>
        <w:rPr>
          <w:rFonts w:ascii="Times New Roman" w:hAnsi="Times New Roman" w:cs="Times New Roman"/>
          <w:i/>
        </w:rPr>
        <w:t xml:space="preserve">In over our heads: the mental demands of modern life. </w:t>
      </w:r>
      <w:r>
        <w:rPr>
          <w:rFonts w:ascii="Times New Roman" w:hAnsi="Times New Roman" w:cs="Times New Roman"/>
        </w:rPr>
        <w:t xml:space="preserve">Cambridge, MA: Harvard University Press. </w:t>
      </w:r>
    </w:p>
    <w:p w14:paraId="355CFB44" w14:textId="77777777" w:rsidR="004A5FBD" w:rsidRDefault="004A5FBD" w:rsidP="002E02F6">
      <w:pPr>
        <w:widowControl w:val="0"/>
        <w:autoSpaceDE w:val="0"/>
        <w:autoSpaceDN w:val="0"/>
        <w:adjustRightInd w:val="0"/>
        <w:ind w:firstLine="720"/>
        <w:rPr>
          <w:rFonts w:ascii="Times New Roman" w:hAnsi="Times New Roman" w:cs="Times New Roman"/>
        </w:rPr>
      </w:pPr>
    </w:p>
    <w:p w14:paraId="4B203A84" w14:textId="77777777" w:rsidR="004A5FBD" w:rsidRPr="00E802AB" w:rsidRDefault="004A5FBD" w:rsidP="002E02F6">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Kidd, S. (2012). Invited commentary: Seeking a coherent strategy in our response to homeless and street-involved youth: a historical review and suggested directions. </w:t>
      </w:r>
      <w:r>
        <w:rPr>
          <w:rFonts w:ascii="Times New Roman" w:hAnsi="Times New Roman" w:cs="Times New Roman"/>
          <w:i/>
        </w:rPr>
        <w:t>Journal of Youth and Adolescence</w:t>
      </w:r>
      <w:r>
        <w:rPr>
          <w:rFonts w:ascii="Times New Roman" w:hAnsi="Times New Roman" w:cs="Times New Roman"/>
        </w:rPr>
        <w:t xml:space="preserve">, </w:t>
      </w:r>
      <w:r w:rsidR="00E802AB">
        <w:rPr>
          <w:rFonts w:ascii="Times New Roman" w:hAnsi="Times New Roman" w:cs="Times New Roman"/>
          <w:i/>
        </w:rPr>
        <w:t xml:space="preserve">41, </w:t>
      </w:r>
      <w:r w:rsidR="00E802AB">
        <w:rPr>
          <w:rFonts w:ascii="Times New Roman" w:hAnsi="Times New Roman" w:cs="Times New Roman"/>
        </w:rPr>
        <w:t>533-543.</w:t>
      </w:r>
    </w:p>
    <w:p w14:paraId="2E71B97D"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5BE5BA96"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lastRenderedPageBreak/>
        <w:t xml:space="preserve">Karabanow, J. (2009). How young people get off the streets: exploring paths and processes. In J. D. Hulchanski, P. Campsie, S. B. Y. Chau, </w:t>
      </w:r>
      <w:r w:rsidR="005E3E15">
        <w:rPr>
          <w:rFonts w:ascii="Times New Roman" w:hAnsi="Times New Roman" w:cs="Times New Roman"/>
        </w:rPr>
        <w:t>S. W. Hwang, &amp; E. Paradis (eds).</w:t>
      </w:r>
      <w:r w:rsidRPr="001A18C1">
        <w:rPr>
          <w:rFonts w:ascii="Times New Roman" w:hAnsi="Times New Roman" w:cs="Times New Roman"/>
        </w:rPr>
        <w:t xml:space="preserve"> </w:t>
      </w:r>
      <w:r w:rsidRPr="005E3E15">
        <w:rPr>
          <w:rFonts w:ascii="Times New Roman" w:hAnsi="Times New Roman" w:cs="Times New Roman"/>
          <w:i/>
        </w:rPr>
        <w:t>Finding home: policy options for addressing homelessness in Canada</w:t>
      </w:r>
      <w:r w:rsidRPr="001A18C1">
        <w:rPr>
          <w:rFonts w:ascii="Times New Roman" w:hAnsi="Times New Roman" w:cs="Times New Roman"/>
        </w:rPr>
        <w:t xml:space="preserve"> (ch 3.6). Toronto Cities Centre: University of Toronto. </w:t>
      </w:r>
    </w:p>
    <w:p w14:paraId="173405F4"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41D525FA"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Karabanow, J., Carson, A., &amp; Clement, P. (2010). </w:t>
      </w:r>
      <w:r w:rsidRPr="005E3E15">
        <w:rPr>
          <w:rFonts w:ascii="Times New Roman" w:hAnsi="Times New Roman" w:cs="Times New Roman"/>
          <w:i/>
        </w:rPr>
        <w:t>Leaving the streets: stories of Canadian youth</w:t>
      </w:r>
      <w:r w:rsidRPr="001A18C1">
        <w:rPr>
          <w:rFonts w:ascii="Times New Roman" w:hAnsi="Times New Roman" w:cs="Times New Roman"/>
        </w:rPr>
        <w:t xml:space="preserve">. Winnipeg: Fernwood Press. </w:t>
      </w:r>
    </w:p>
    <w:p w14:paraId="291EB479" w14:textId="77777777" w:rsidR="002E02F6" w:rsidRPr="001A18C1" w:rsidRDefault="002E02F6" w:rsidP="002E02F6">
      <w:pPr>
        <w:widowControl w:val="0"/>
        <w:autoSpaceDE w:val="0"/>
        <w:autoSpaceDN w:val="0"/>
        <w:adjustRightInd w:val="0"/>
        <w:rPr>
          <w:rFonts w:ascii="Times New Roman" w:hAnsi="Times New Roman" w:cs="Times New Roman"/>
        </w:rPr>
      </w:pPr>
    </w:p>
    <w:p w14:paraId="19FE58D5"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Mortimer, J. T. (2009). Changing experiences of work. In A. Furlong</w:t>
      </w:r>
      <w:r w:rsidR="005E3E15">
        <w:rPr>
          <w:rFonts w:ascii="Times New Roman" w:hAnsi="Times New Roman" w:cs="Times New Roman"/>
        </w:rPr>
        <w:t xml:space="preserve"> (ed).</w:t>
      </w:r>
      <w:r w:rsidRPr="001A18C1">
        <w:rPr>
          <w:rFonts w:ascii="Times New Roman" w:hAnsi="Times New Roman" w:cs="Times New Roman"/>
        </w:rPr>
        <w:t xml:space="preserve"> </w:t>
      </w:r>
      <w:r w:rsidRPr="005E3E15">
        <w:rPr>
          <w:rFonts w:ascii="Times New Roman" w:hAnsi="Times New Roman" w:cs="Times New Roman"/>
          <w:i/>
        </w:rPr>
        <w:t>Handbook of Youth and Young Adulthood</w:t>
      </w:r>
      <w:r w:rsidRPr="001A18C1">
        <w:rPr>
          <w:rFonts w:ascii="Times New Roman" w:hAnsi="Times New Roman" w:cs="Times New Roman"/>
        </w:rPr>
        <w:t xml:space="preserve">. New York: Routledge. </w:t>
      </w:r>
    </w:p>
    <w:p w14:paraId="4DA292CF" w14:textId="77777777" w:rsidR="00027B2A" w:rsidRPr="001A18C1" w:rsidRDefault="00027B2A" w:rsidP="002E02F6">
      <w:pPr>
        <w:widowControl w:val="0"/>
        <w:autoSpaceDE w:val="0"/>
        <w:autoSpaceDN w:val="0"/>
        <w:adjustRightInd w:val="0"/>
        <w:ind w:firstLine="720"/>
        <w:rPr>
          <w:rFonts w:ascii="Times New Roman" w:hAnsi="Times New Roman" w:cs="Times New Roman"/>
        </w:rPr>
      </w:pPr>
    </w:p>
    <w:p w14:paraId="70E6E836" w14:textId="77777777" w:rsidR="00027B2A" w:rsidRPr="001A18C1" w:rsidRDefault="00027B2A" w:rsidP="00027B2A">
      <w:pPr>
        <w:ind w:firstLine="720"/>
        <w:rPr>
          <w:rFonts w:ascii="Times New Roman" w:hAnsi="Times New Roman" w:cs="Times New Roman"/>
          <w:lang w:val="en-CA"/>
        </w:rPr>
      </w:pPr>
      <w:r w:rsidRPr="001A18C1">
        <w:rPr>
          <w:rFonts w:ascii="Times New Roman" w:hAnsi="Times New Roman" w:cs="Times New Roman"/>
          <w:lang w:val="en-CA"/>
        </w:rPr>
        <w:t xml:space="preserve">National Consultation on Transient Youth.  (1970). </w:t>
      </w:r>
      <w:r w:rsidRPr="005E3E15">
        <w:rPr>
          <w:rFonts w:ascii="Times New Roman" w:hAnsi="Times New Roman" w:cs="Times New Roman"/>
          <w:i/>
          <w:lang w:val="en-CA"/>
        </w:rPr>
        <w:t>More about transient youth</w:t>
      </w:r>
      <w:r w:rsidRPr="001A18C1">
        <w:rPr>
          <w:rFonts w:ascii="Times New Roman" w:hAnsi="Times New Roman" w:cs="Times New Roman"/>
          <w:lang w:val="en-CA"/>
        </w:rPr>
        <w:t xml:space="preserve">. Ottawa: Canadian Welfare Council. </w:t>
      </w:r>
    </w:p>
    <w:p w14:paraId="656757BA" w14:textId="77777777" w:rsidR="002E02F6" w:rsidRPr="001A18C1" w:rsidRDefault="002E02F6" w:rsidP="002E02F6">
      <w:pPr>
        <w:widowControl w:val="0"/>
        <w:autoSpaceDE w:val="0"/>
        <w:autoSpaceDN w:val="0"/>
        <w:adjustRightInd w:val="0"/>
        <w:rPr>
          <w:rFonts w:ascii="Times New Roman" w:hAnsi="Times New Roman" w:cs="Times New Roman"/>
        </w:rPr>
      </w:pPr>
    </w:p>
    <w:p w14:paraId="489D5B01" w14:textId="77777777" w:rsidR="002E02F6" w:rsidRPr="001A18C1" w:rsidRDefault="00F60F91" w:rsidP="002E02F6">
      <w:pPr>
        <w:widowControl w:val="0"/>
        <w:autoSpaceDE w:val="0"/>
        <w:autoSpaceDN w:val="0"/>
        <w:adjustRightInd w:val="0"/>
        <w:ind w:firstLine="720"/>
        <w:rPr>
          <w:rFonts w:ascii="Times New Roman" w:hAnsi="Times New Roman" w:cs="Times New Roman"/>
        </w:rPr>
      </w:pPr>
      <w:r w:rsidRPr="00275D05">
        <w:rPr>
          <w:rFonts w:ascii="Times New Roman" w:hAnsi="Times New Roman" w:cs="Times New Roman"/>
        </w:rPr>
        <w:t>Tanner, J. L., &amp; Arnett</w:t>
      </w:r>
      <w:r w:rsidR="002E02F6" w:rsidRPr="00275D05">
        <w:rPr>
          <w:rFonts w:ascii="Times New Roman" w:hAnsi="Times New Roman" w:cs="Times New Roman"/>
        </w:rPr>
        <w:t xml:space="preserve">, J. J. (2009). </w:t>
      </w:r>
      <w:r w:rsidR="002E02F6" w:rsidRPr="001A18C1">
        <w:rPr>
          <w:rFonts w:ascii="Times New Roman" w:hAnsi="Times New Roman" w:cs="Times New Roman"/>
        </w:rPr>
        <w:t xml:space="preserve">The “emergence” of emerging adulthood: The new life stage between adolescence and young adulthood. In A. Furlong, (ed). </w:t>
      </w:r>
      <w:r w:rsidR="002E02F6" w:rsidRPr="005E3E15">
        <w:rPr>
          <w:rFonts w:ascii="Times New Roman" w:hAnsi="Times New Roman" w:cs="Times New Roman"/>
          <w:i/>
        </w:rPr>
        <w:t>Handbook of Youth and Young Adulthood</w:t>
      </w:r>
      <w:r w:rsidR="002E02F6" w:rsidRPr="001A18C1">
        <w:rPr>
          <w:rFonts w:ascii="Times New Roman" w:hAnsi="Times New Roman" w:cs="Times New Roman"/>
        </w:rPr>
        <w:t xml:space="preserve"> (pp. 39-45). New York: Routledge. </w:t>
      </w:r>
    </w:p>
    <w:p w14:paraId="57B9066F" w14:textId="77777777" w:rsidR="002E02F6" w:rsidRPr="001A18C1" w:rsidRDefault="002E02F6" w:rsidP="00705C4E">
      <w:pPr>
        <w:widowControl w:val="0"/>
        <w:autoSpaceDE w:val="0"/>
        <w:autoSpaceDN w:val="0"/>
        <w:adjustRightInd w:val="0"/>
        <w:rPr>
          <w:rFonts w:ascii="Times New Roman" w:hAnsi="Times New Roman" w:cs="Times New Roman"/>
        </w:rPr>
      </w:pPr>
    </w:p>
    <w:p w14:paraId="7038BEB1" w14:textId="77777777"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Woodman, D., &amp; Wyn, J. (2015). </w:t>
      </w:r>
      <w:r w:rsidRPr="005E3E15">
        <w:rPr>
          <w:rFonts w:ascii="Times New Roman" w:hAnsi="Times New Roman" w:cs="Times New Roman"/>
          <w:i/>
        </w:rPr>
        <w:t>Youth and generation: Rethinking continuity and change in the lives of young people</w:t>
      </w:r>
      <w:r w:rsidRPr="001A18C1">
        <w:rPr>
          <w:rFonts w:ascii="Times New Roman" w:hAnsi="Times New Roman" w:cs="Times New Roman"/>
        </w:rPr>
        <w:t xml:space="preserve">. Sage. </w:t>
      </w:r>
    </w:p>
    <w:p w14:paraId="4BF87B7E"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16A67FE5" w14:textId="7825A2EA" w:rsidR="002E02F6" w:rsidRPr="001A18C1" w:rsidRDefault="002E02F6" w:rsidP="002E02F6">
      <w:pPr>
        <w:widowControl w:val="0"/>
        <w:autoSpaceDE w:val="0"/>
        <w:autoSpaceDN w:val="0"/>
        <w:adjustRightInd w:val="0"/>
        <w:ind w:firstLine="720"/>
        <w:rPr>
          <w:rFonts w:ascii="Times New Roman" w:hAnsi="Times New Roman" w:cs="Times New Roman"/>
        </w:rPr>
      </w:pPr>
      <w:r w:rsidRPr="001A18C1">
        <w:rPr>
          <w:rFonts w:ascii="Times New Roman" w:hAnsi="Times New Roman" w:cs="Times New Roman"/>
        </w:rPr>
        <w:t xml:space="preserve">Wyn, J. </w:t>
      </w:r>
      <w:r w:rsidR="00FB630E">
        <w:rPr>
          <w:rFonts w:ascii="Times New Roman" w:hAnsi="Times New Roman" w:cs="Times New Roman"/>
        </w:rPr>
        <w:t>&amp;</w:t>
      </w:r>
      <w:r w:rsidR="00FB630E" w:rsidRPr="00FB630E">
        <w:t xml:space="preserve"> </w:t>
      </w:r>
      <w:r w:rsidR="00FB630E" w:rsidRPr="00FB630E">
        <w:rPr>
          <w:rFonts w:ascii="Times New Roman" w:hAnsi="Times New Roman" w:cs="Times New Roman"/>
        </w:rPr>
        <w:t>Harris</w:t>
      </w:r>
      <w:r w:rsidR="00FB630E">
        <w:rPr>
          <w:rFonts w:ascii="Times New Roman" w:hAnsi="Times New Roman" w:cs="Times New Roman"/>
        </w:rPr>
        <w:t>, A.</w:t>
      </w:r>
      <w:r w:rsidR="006A488F">
        <w:rPr>
          <w:rFonts w:ascii="Times New Roman" w:hAnsi="Times New Roman" w:cs="Times New Roman"/>
        </w:rPr>
        <w:t xml:space="preserve"> (</w:t>
      </w:r>
      <w:bookmarkStart w:id="11" w:name="_GoBack"/>
      <w:bookmarkEnd w:id="11"/>
      <w:r w:rsidRPr="001A18C1">
        <w:rPr>
          <w:rFonts w:ascii="Times New Roman" w:hAnsi="Times New Roman" w:cs="Times New Roman"/>
        </w:rPr>
        <w:t xml:space="preserve">2004). Youth research in Australia and New Zealand. </w:t>
      </w:r>
      <w:r w:rsidRPr="005E3E15">
        <w:rPr>
          <w:rFonts w:ascii="Times New Roman" w:hAnsi="Times New Roman" w:cs="Times New Roman"/>
          <w:i/>
        </w:rPr>
        <w:t>Young</w:t>
      </w:r>
      <w:r w:rsidRPr="001A18C1">
        <w:rPr>
          <w:rFonts w:ascii="Times New Roman" w:hAnsi="Times New Roman" w:cs="Times New Roman"/>
        </w:rPr>
        <w:t xml:space="preserve">, </w:t>
      </w:r>
      <w:r w:rsidRPr="005E3E15">
        <w:rPr>
          <w:rFonts w:ascii="Times New Roman" w:hAnsi="Times New Roman" w:cs="Times New Roman"/>
          <w:i/>
        </w:rPr>
        <w:t>12</w:t>
      </w:r>
      <w:r w:rsidRPr="001A18C1">
        <w:rPr>
          <w:rFonts w:ascii="Times New Roman" w:hAnsi="Times New Roman" w:cs="Times New Roman"/>
        </w:rPr>
        <w:t xml:space="preserve">(3), pp. 271-289. </w:t>
      </w:r>
    </w:p>
    <w:p w14:paraId="0C8535FB" w14:textId="77777777" w:rsidR="002E02F6" w:rsidRPr="001A18C1" w:rsidRDefault="002E02F6" w:rsidP="002E02F6">
      <w:pPr>
        <w:widowControl w:val="0"/>
        <w:autoSpaceDE w:val="0"/>
        <w:autoSpaceDN w:val="0"/>
        <w:adjustRightInd w:val="0"/>
        <w:ind w:firstLine="720"/>
        <w:rPr>
          <w:rFonts w:ascii="Times New Roman" w:hAnsi="Times New Roman" w:cs="Times New Roman"/>
        </w:rPr>
      </w:pPr>
    </w:p>
    <w:p w14:paraId="6D74A417" w14:textId="77777777" w:rsidR="000E6141" w:rsidRPr="001A18C1" w:rsidRDefault="000E6141" w:rsidP="008A4CBB">
      <w:pPr>
        <w:spacing w:line="480" w:lineRule="auto"/>
        <w:rPr>
          <w:rFonts w:ascii="Times New Roman" w:hAnsi="Times New Roman" w:cs="Times New Roman"/>
          <w:lang w:val="en-CA"/>
        </w:rPr>
      </w:pPr>
    </w:p>
    <w:sectPr w:rsidR="000E6141" w:rsidRPr="001A18C1" w:rsidSect="00F64CCC">
      <w:footerReference w:type="default" r:id="rId8"/>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 w:author="Magnuson" w:date="2019-09-17T08:14:00Z" w:initials="DM">
    <w:p w14:paraId="58AB6FA5" w14:textId="6E8547BC" w:rsidR="00BE36B7" w:rsidRDefault="00BE36B7">
      <w:pPr>
        <w:pStyle w:val="CommentText"/>
      </w:pPr>
      <w:r>
        <w:rPr>
          <w:rStyle w:val="CommentReference"/>
        </w:rPr>
        <w:annotationRef/>
      </w:r>
      <w:r>
        <w:t xml:space="preserve">Heading? </w:t>
      </w:r>
    </w:p>
  </w:comment>
  <w:comment w:id="5" w:author="Magnuson" w:date="2019-09-24T14:05:00Z" w:initials="DM">
    <w:p w14:paraId="26290341" w14:textId="46D40D90" w:rsidR="0083729F" w:rsidRDefault="0083729F">
      <w:pPr>
        <w:pStyle w:val="CommentText"/>
      </w:pPr>
      <w:r>
        <w:rPr>
          <w:rStyle w:val="CommentReference"/>
        </w:rPr>
        <w:annotationRef/>
      </w:r>
      <w:r>
        <w:t xml:space="preserve">Mikael will write paragraph to tie this together. </w:t>
      </w:r>
    </w:p>
  </w:comment>
  <w:comment w:id="6" w:author="Cecilia Benoit" w:date="2019-08-04T13:20:00Z" w:initials="CB">
    <w:p w14:paraId="47A570AB" w14:textId="77777777" w:rsidR="00B6430B" w:rsidRDefault="00B6430B">
      <w:pPr>
        <w:pStyle w:val="CommentText"/>
      </w:pPr>
      <w:r>
        <w:rPr>
          <w:rStyle w:val="CommentReference"/>
        </w:rPr>
        <w:annotationRef/>
      </w:r>
      <w:r w:rsidR="00A96F92">
        <w:t>Doug, m</w:t>
      </w:r>
      <w:r w:rsidR="00716BE9">
        <w:t>aybe define</w:t>
      </w:r>
      <w:r>
        <w:t xml:space="preserve"> fragmentation </w:t>
      </w:r>
      <w:r w:rsidR="00716BE9">
        <w:t>when first mentioned</w:t>
      </w:r>
      <w:r w:rsidR="00A96F92">
        <w:t xml:space="preserve"> and state that this book uses a framework that combines ideas presented by Arnett and Wyn and state we use this combined framework to interpret the findings from the subsequent chapters </w:t>
      </w:r>
    </w:p>
  </w:comment>
  <w:comment w:id="7" w:author="Cecilia Benoit" w:date="2019-08-04T17:08:00Z" w:initials="CB">
    <w:p w14:paraId="30E02DC8" w14:textId="77777777" w:rsidR="00C56D8D" w:rsidRDefault="00C56D8D">
      <w:pPr>
        <w:pStyle w:val="CommentText"/>
      </w:pPr>
      <w:r>
        <w:rPr>
          <w:rStyle w:val="CommentReference"/>
        </w:rPr>
        <w:annotationRef/>
      </w:r>
      <w:r>
        <w:t>Name them here</w:t>
      </w:r>
    </w:p>
  </w:comment>
  <w:comment w:id="8" w:author="Cecilia Benoit" w:date="2019-08-04T17:13:00Z" w:initials="CB">
    <w:p w14:paraId="23492D72" w14:textId="77777777" w:rsidR="00C56D8D" w:rsidRDefault="00C56D8D">
      <w:pPr>
        <w:pStyle w:val="CommentText"/>
      </w:pPr>
      <w:r>
        <w:rPr>
          <w:rStyle w:val="CommentReference"/>
        </w:rPr>
        <w:annotationRef/>
      </w:r>
      <w:r>
        <w:t xml:space="preserve">This is Canadian spelling. Need to check the publisher guidelines if US spelling should be used </w:t>
      </w:r>
    </w:p>
  </w:comment>
  <w:comment w:id="9" w:author="Cecilia Benoit" w:date="2019-08-08T19:54:00Z" w:initials="CB">
    <w:p w14:paraId="5403725A" w14:textId="77777777" w:rsidR="00F83EF2" w:rsidRDefault="00F83EF2">
      <w:pPr>
        <w:pStyle w:val="CommentText"/>
      </w:pPr>
      <w:r>
        <w:rPr>
          <w:rStyle w:val="CommentReference"/>
        </w:rPr>
        <w:annotationRef/>
      </w:r>
      <w:r>
        <w:t xml:space="preserve">Just thinking about the reviewer’s comments here. We could give local context definitions of foster care, group homes, detention center, etc. </w:t>
      </w:r>
    </w:p>
  </w:comment>
  <w:comment w:id="10" w:author="Cecilia Benoit" w:date="2019-08-08T19:18:00Z" w:initials="CB">
    <w:p w14:paraId="2346C9FA" w14:textId="77777777" w:rsidR="00716BE9" w:rsidRDefault="00716BE9">
      <w:pPr>
        <w:pStyle w:val="CommentText"/>
      </w:pPr>
      <w:r>
        <w:rPr>
          <w:rStyle w:val="CommentReference"/>
        </w:rPr>
        <w:annotationRef/>
      </w:r>
      <w:r>
        <w:t>Don’t think we need to state this here but your call</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AB6FA5" w15:done="0"/>
  <w15:commentEx w15:paraId="26290341" w15:done="0"/>
  <w15:commentEx w15:paraId="47A570AB" w15:done="0"/>
  <w15:commentEx w15:paraId="30E02DC8" w15:done="0"/>
  <w15:commentEx w15:paraId="23492D72" w15:done="0"/>
  <w15:commentEx w15:paraId="5403725A" w15:done="0"/>
  <w15:commentEx w15:paraId="2346C9FA"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A3058" w14:textId="77777777" w:rsidR="00641CBF" w:rsidRDefault="00641CBF" w:rsidP="006256BF">
      <w:r>
        <w:separator/>
      </w:r>
    </w:p>
  </w:endnote>
  <w:endnote w:type="continuationSeparator" w:id="0">
    <w:p w14:paraId="15AC1563" w14:textId="77777777" w:rsidR="00641CBF" w:rsidRDefault="00641CBF" w:rsidP="00625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altName w:val="Calibr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0024538"/>
      <w:docPartObj>
        <w:docPartGallery w:val="Page Numbers (Bottom of Page)"/>
        <w:docPartUnique/>
      </w:docPartObj>
    </w:sdtPr>
    <w:sdtEndPr>
      <w:rPr>
        <w:noProof/>
      </w:rPr>
    </w:sdtEndPr>
    <w:sdtContent>
      <w:p w14:paraId="5417C9B9" w14:textId="41D922E8" w:rsidR="006256BF" w:rsidRDefault="006256BF">
        <w:pPr>
          <w:pStyle w:val="Footer"/>
        </w:pPr>
        <w:r>
          <w:fldChar w:fldCharType="begin"/>
        </w:r>
        <w:r>
          <w:instrText xml:space="preserve"> PAGE   \* MERGEFORMAT </w:instrText>
        </w:r>
        <w:r>
          <w:fldChar w:fldCharType="separate"/>
        </w:r>
        <w:r w:rsidR="006A488F">
          <w:rPr>
            <w:noProof/>
          </w:rPr>
          <w:t>24</w:t>
        </w:r>
        <w:r>
          <w:rPr>
            <w:noProof/>
          </w:rPr>
          <w:fldChar w:fldCharType="end"/>
        </w:r>
      </w:p>
    </w:sdtContent>
  </w:sdt>
  <w:p w14:paraId="2FA2ADED" w14:textId="77777777" w:rsidR="006256BF" w:rsidRDefault="006256BF">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E959314" w14:textId="77777777" w:rsidR="00641CBF" w:rsidRDefault="00641CBF" w:rsidP="006256BF">
      <w:r>
        <w:separator/>
      </w:r>
    </w:p>
  </w:footnote>
  <w:footnote w:type="continuationSeparator" w:id="0">
    <w:p w14:paraId="4C8F290C" w14:textId="77777777" w:rsidR="00641CBF" w:rsidRDefault="00641CBF" w:rsidP="006256BF">
      <w:r>
        <w:continuationSeparator/>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ecilia Benoit">
    <w15:presenceInfo w15:providerId="AD" w15:userId="S-1-5-21-278539713-1954808075-620655208-99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ctiveWritingStyle w:appName="MSWord" w:lang="en-CA" w:vendorID="64" w:dllVersion="6" w:nlCheck="1" w:checkStyle="1"/>
  <w:activeWritingStyle w:appName="MSWord" w:lang="en-US" w:vendorID="64" w:dllVersion="6" w:nlCheck="1" w:checkStyle="1"/>
  <w:activeWritingStyle w:appName="MSWord" w:lang="en-CA" w:vendorID="64" w:dllVersion="0" w:nlCheck="1" w:checkStyle="0"/>
  <w:activeWritingStyle w:appName="MSWord" w:lang="en-US" w:vendorID="64" w:dllVersion="0" w:nlCheck="1" w:checkStyle="0"/>
  <w:proofState w:grammar="clean"/>
  <w:revisionView w:markup="0" w:comments="0" w:insDel="0" w:formatting="0" w:inkAnnotations="0"/>
  <w:doNotTrackMov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154"/>
    <w:rsid w:val="000029A0"/>
    <w:rsid w:val="00015F90"/>
    <w:rsid w:val="00020636"/>
    <w:rsid w:val="000212EF"/>
    <w:rsid w:val="000237AB"/>
    <w:rsid w:val="00027B2A"/>
    <w:rsid w:val="000450C0"/>
    <w:rsid w:val="00062A4D"/>
    <w:rsid w:val="00065168"/>
    <w:rsid w:val="00074A09"/>
    <w:rsid w:val="00074CC9"/>
    <w:rsid w:val="00076B96"/>
    <w:rsid w:val="00086102"/>
    <w:rsid w:val="00094B2A"/>
    <w:rsid w:val="00095341"/>
    <w:rsid w:val="000B0A67"/>
    <w:rsid w:val="000C1F93"/>
    <w:rsid w:val="000C2F34"/>
    <w:rsid w:val="000C3782"/>
    <w:rsid w:val="000D7FF9"/>
    <w:rsid w:val="000E3CF2"/>
    <w:rsid w:val="000E6141"/>
    <w:rsid w:val="000F1BDC"/>
    <w:rsid w:val="001017CD"/>
    <w:rsid w:val="00117E92"/>
    <w:rsid w:val="00125B40"/>
    <w:rsid w:val="00137554"/>
    <w:rsid w:val="00140660"/>
    <w:rsid w:val="001452D1"/>
    <w:rsid w:val="00147EA5"/>
    <w:rsid w:val="00147F16"/>
    <w:rsid w:val="0015639E"/>
    <w:rsid w:val="001615F0"/>
    <w:rsid w:val="00164222"/>
    <w:rsid w:val="00175A58"/>
    <w:rsid w:val="001943ED"/>
    <w:rsid w:val="00195CAE"/>
    <w:rsid w:val="001A18C1"/>
    <w:rsid w:val="001A3A8E"/>
    <w:rsid w:val="001B129E"/>
    <w:rsid w:val="001B35DE"/>
    <w:rsid w:val="001C68A0"/>
    <w:rsid w:val="001D490E"/>
    <w:rsid w:val="001F1037"/>
    <w:rsid w:val="001F357A"/>
    <w:rsid w:val="001F4182"/>
    <w:rsid w:val="001F57F6"/>
    <w:rsid w:val="0020505A"/>
    <w:rsid w:val="002319D7"/>
    <w:rsid w:val="0023688E"/>
    <w:rsid w:val="00241450"/>
    <w:rsid w:val="00275D05"/>
    <w:rsid w:val="002933B7"/>
    <w:rsid w:val="002A305D"/>
    <w:rsid w:val="002B1A30"/>
    <w:rsid w:val="002C381B"/>
    <w:rsid w:val="002D41E1"/>
    <w:rsid w:val="002E02F6"/>
    <w:rsid w:val="002E056B"/>
    <w:rsid w:val="002F31AF"/>
    <w:rsid w:val="002F7215"/>
    <w:rsid w:val="00303AD7"/>
    <w:rsid w:val="00310622"/>
    <w:rsid w:val="003146D0"/>
    <w:rsid w:val="0033246A"/>
    <w:rsid w:val="0034387E"/>
    <w:rsid w:val="00343EE8"/>
    <w:rsid w:val="003468B2"/>
    <w:rsid w:val="00353694"/>
    <w:rsid w:val="00360B72"/>
    <w:rsid w:val="00361CE4"/>
    <w:rsid w:val="00366381"/>
    <w:rsid w:val="003B06CC"/>
    <w:rsid w:val="003D23CC"/>
    <w:rsid w:val="003D42E8"/>
    <w:rsid w:val="003F0F6C"/>
    <w:rsid w:val="003F570E"/>
    <w:rsid w:val="00403C22"/>
    <w:rsid w:val="00415D0E"/>
    <w:rsid w:val="004173BF"/>
    <w:rsid w:val="00417EF2"/>
    <w:rsid w:val="00420930"/>
    <w:rsid w:val="004225BC"/>
    <w:rsid w:val="004236D3"/>
    <w:rsid w:val="00427B5C"/>
    <w:rsid w:val="00437FB9"/>
    <w:rsid w:val="00457AF6"/>
    <w:rsid w:val="00461B46"/>
    <w:rsid w:val="00463AEB"/>
    <w:rsid w:val="00464AF5"/>
    <w:rsid w:val="00476039"/>
    <w:rsid w:val="00477C31"/>
    <w:rsid w:val="004825BA"/>
    <w:rsid w:val="004869A8"/>
    <w:rsid w:val="004964B7"/>
    <w:rsid w:val="00496570"/>
    <w:rsid w:val="004A0A58"/>
    <w:rsid w:val="004A5FBD"/>
    <w:rsid w:val="004A62E6"/>
    <w:rsid w:val="004B0919"/>
    <w:rsid w:val="004B727E"/>
    <w:rsid w:val="004C7DC5"/>
    <w:rsid w:val="004F75A4"/>
    <w:rsid w:val="00504B06"/>
    <w:rsid w:val="00531876"/>
    <w:rsid w:val="00541D3F"/>
    <w:rsid w:val="00547370"/>
    <w:rsid w:val="00547454"/>
    <w:rsid w:val="005524EE"/>
    <w:rsid w:val="005553BE"/>
    <w:rsid w:val="00560564"/>
    <w:rsid w:val="00563E37"/>
    <w:rsid w:val="00565F37"/>
    <w:rsid w:val="0058202F"/>
    <w:rsid w:val="00593104"/>
    <w:rsid w:val="00593534"/>
    <w:rsid w:val="005964CE"/>
    <w:rsid w:val="00597AA3"/>
    <w:rsid w:val="005A5746"/>
    <w:rsid w:val="005C40D8"/>
    <w:rsid w:val="005D0BBF"/>
    <w:rsid w:val="005D241D"/>
    <w:rsid w:val="005D382F"/>
    <w:rsid w:val="005E3E15"/>
    <w:rsid w:val="005F3BB6"/>
    <w:rsid w:val="00601E33"/>
    <w:rsid w:val="006256BF"/>
    <w:rsid w:val="00626BAC"/>
    <w:rsid w:val="00641CBF"/>
    <w:rsid w:val="006424BD"/>
    <w:rsid w:val="006432AD"/>
    <w:rsid w:val="0064496B"/>
    <w:rsid w:val="00651BED"/>
    <w:rsid w:val="0066099E"/>
    <w:rsid w:val="0066171A"/>
    <w:rsid w:val="00663A2F"/>
    <w:rsid w:val="006738F8"/>
    <w:rsid w:val="0068433B"/>
    <w:rsid w:val="00690166"/>
    <w:rsid w:val="00690DB3"/>
    <w:rsid w:val="0069444D"/>
    <w:rsid w:val="006A35B2"/>
    <w:rsid w:val="006A488F"/>
    <w:rsid w:val="006B0458"/>
    <w:rsid w:val="006B254B"/>
    <w:rsid w:val="006B4605"/>
    <w:rsid w:val="006B611A"/>
    <w:rsid w:val="006D4F21"/>
    <w:rsid w:val="006D50C0"/>
    <w:rsid w:val="006D7353"/>
    <w:rsid w:val="006F644F"/>
    <w:rsid w:val="00703D92"/>
    <w:rsid w:val="00705C4E"/>
    <w:rsid w:val="00706745"/>
    <w:rsid w:val="00716BE9"/>
    <w:rsid w:val="00717D13"/>
    <w:rsid w:val="00735621"/>
    <w:rsid w:val="0073642D"/>
    <w:rsid w:val="00747069"/>
    <w:rsid w:val="00747EAD"/>
    <w:rsid w:val="0075204D"/>
    <w:rsid w:val="0075340E"/>
    <w:rsid w:val="00756425"/>
    <w:rsid w:val="00772ECB"/>
    <w:rsid w:val="007809FA"/>
    <w:rsid w:val="0078140F"/>
    <w:rsid w:val="00793AB4"/>
    <w:rsid w:val="007940F6"/>
    <w:rsid w:val="0079783B"/>
    <w:rsid w:val="007B1C01"/>
    <w:rsid w:val="007B3E9D"/>
    <w:rsid w:val="007B64D5"/>
    <w:rsid w:val="007F250E"/>
    <w:rsid w:val="007F6759"/>
    <w:rsid w:val="008145F8"/>
    <w:rsid w:val="008151D6"/>
    <w:rsid w:val="00815448"/>
    <w:rsid w:val="00831CD4"/>
    <w:rsid w:val="00836917"/>
    <w:rsid w:val="0083729F"/>
    <w:rsid w:val="00846FF0"/>
    <w:rsid w:val="008634D3"/>
    <w:rsid w:val="008655F2"/>
    <w:rsid w:val="00871213"/>
    <w:rsid w:val="00895FFF"/>
    <w:rsid w:val="008A4CBB"/>
    <w:rsid w:val="008B111A"/>
    <w:rsid w:val="008B22DF"/>
    <w:rsid w:val="008B2378"/>
    <w:rsid w:val="008C038F"/>
    <w:rsid w:val="008C1E6A"/>
    <w:rsid w:val="008C61CD"/>
    <w:rsid w:val="008D7B01"/>
    <w:rsid w:val="008D7DA4"/>
    <w:rsid w:val="008E03ED"/>
    <w:rsid w:val="00915047"/>
    <w:rsid w:val="00917786"/>
    <w:rsid w:val="009249E4"/>
    <w:rsid w:val="00925714"/>
    <w:rsid w:val="00935143"/>
    <w:rsid w:val="00935CB3"/>
    <w:rsid w:val="00944437"/>
    <w:rsid w:val="009540A3"/>
    <w:rsid w:val="00962518"/>
    <w:rsid w:val="0096350E"/>
    <w:rsid w:val="0098093C"/>
    <w:rsid w:val="00982780"/>
    <w:rsid w:val="00987244"/>
    <w:rsid w:val="009A60D8"/>
    <w:rsid w:val="009B17F3"/>
    <w:rsid w:val="009C5B8D"/>
    <w:rsid w:val="009C7C69"/>
    <w:rsid w:val="009D4BCA"/>
    <w:rsid w:val="009E0FF6"/>
    <w:rsid w:val="009E2407"/>
    <w:rsid w:val="009E5187"/>
    <w:rsid w:val="009F2B4E"/>
    <w:rsid w:val="00A0567B"/>
    <w:rsid w:val="00A129FA"/>
    <w:rsid w:val="00A14847"/>
    <w:rsid w:val="00A276DD"/>
    <w:rsid w:val="00A3024A"/>
    <w:rsid w:val="00A51463"/>
    <w:rsid w:val="00A56003"/>
    <w:rsid w:val="00A62A9D"/>
    <w:rsid w:val="00A75157"/>
    <w:rsid w:val="00A92F01"/>
    <w:rsid w:val="00A96F92"/>
    <w:rsid w:val="00AC402F"/>
    <w:rsid w:val="00B36CE7"/>
    <w:rsid w:val="00B448AF"/>
    <w:rsid w:val="00B53154"/>
    <w:rsid w:val="00B61C76"/>
    <w:rsid w:val="00B6430B"/>
    <w:rsid w:val="00B67C4F"/>
    <w:rsid w:val="00B90BE1"/>
    <w:rsid w:val="00B95DD9"/>
    <w:rsid w:val="00BA17E2"/>
    <w:rsid w:val="00BA2A4E"/>
    <w:rsid w:val="00BB085D"/>
    <w:rsid w:val="00BB3E90"/>
    <w:rsid w:val="00BB7D3D"/>
    <w:rsid w:val="00BC5C8D"/>
    <w:rsid w:val="00BC76FE"/>
    <w:rsid w:val="00BD7BC5"/>
    <w:rsid w:val="00BE1091"/>
    <w:rsid w:val="00BE36B7"/>
    <w:rsid w:val="00BE4620"/>
    <w:rsid w:val="00BF1900"/>
    <w:rsid w:val="00C00566"/>
    <w:rsid w:val="00C03BF6"/>
    <w:rsid w:val="00C12A95"/>
    <w:rsid w:val="00C249D6"/>
    <w:rsid w:val="00C25471"/>
    <w:rsid w:val="00C27CCD"/>
    <w:rsid w:val="00C32C62"/>
    <w:rsid w:val="00C40404"/>
    <w:rsid w:val="00C5547D"/>
    <w:rsid w:val="00C56D8D"/>
    <w:rsid w:val="00C64A3B"/>
    <w:rsid w:val="00C83CB4"/>
    <w:rsid w:val="00C91E4B"/>
    <w:rsid w:val="00CA0237"/>
    <w:rsid w:val="00CA1D3E"/>
    <w:rsid w:val="00CA7E11"/>
    <w:rsid w:val="00CB7E96"/>
    <w:rsid w:val="00CC73EC"/>
    <w:rsid w:val="00D00FB7"/>
    <w:rsid w:val="00D02CBC"/>
    <w:rsid w:val="00D05895"/>
    <w:rsid w:val="00D22A71"/>
    <w:rsid w:val="00D43394"/>
    <w:rsid w:val="00D4488E"/>
    <w:rsid w:val="00D553DE"/>
    <w:rsid w:val="00D558D8"/>
    <w:rsid w:val="00D62503"/>
    <w:rsid w:val="00D647C3"/>
    <w:rsid w:val="00D84F3F"/>
    <w:rsid w:val="00D95686"/>
    <w:rsid w:val="00DA6099"/>
    <w:rsid w:val="00DB110A"/>
    <w:rsid w:val="00DB14E0"/>
    <w:rsid w:val="00DC62E9"/>
    <w:rsid w:val="00DD5B1F"/>
    <w:rsid w:val="00DE7EBD"/>
    <w:rsid w:val="00DF697E"/>
    <w:rsid w:val="00E04EE3"/>
    <w:rsid w:val="00E105A9"/>
    <w:rsid w:val="00E1289A"/>
    <w:rsid w:val="00E154CA"/>
    <w:rsid w:val="00E24561"/>
    <w:rsid w:val="00E25E9E"/>
    <w:rsid w:val="00E36D4F"/>
    <w:rsid w:val="00E52148"/>
    <w:rsid w:val="00E54955"/>
    <w:rsid w:val="00E718C4"/>
    <w:rsid w:val="00E802AB"/>
    <w:rsid w:val="00E81836"/>
    <w:rsid w:val="00E82085"/>
    <w:rsid w:val="00E854E5"/>
    <w:rsid w:val="00EA0A50"/>
    <w:rsid w:val="00EC76D6"/>
    <w:rsid w:val="00ED1F61"/>
    <w:rsid w:val="00ED467C"/>
    <w:rsid w:val="00EF32DE"/>
    <w:rsid w:val="00F10AA6"/>
    <w:rsid w:val="00F14206"/>
    <w:rsid w:val="00F14D70"/>
    <w:rsid w:val="00F315E3"/>
    <w:rsid w:val="00F32615"/>
    <w:rsid w:val="00F40551"/>
    <w:rsid w:val="00F4629A"/>
    <w:rsid w:val="00F51678"/>
    <w:rsid w:val="00F56CE2"/>
    <w:rsid w:val="00F60F91"/>
    <w:rsid w:val="00F619F8"/>
    <w:rsid w:val="00F64CCC"/>
    <w:rsid w:val="00F72131"/>
    <w:rsid w:val="00F7317A"/>
    <w:rsid w:val="00F80297"/>
    <w:rsid w:val="00F83EF2"/>
    <w:rsid w:val="00FA7DE3"/>
    <w:rsid w:val="00FB202E"/>
    <w:rsid w:val="00FB2586"/>
    <w:rsid w:val="00FB630E"/>
    <w:rsid w:val="00FC1596"/>
    <w:rsid w:val="00FC171B"/>
    <w:rsid w:val="00FC7191"/>
    <w:rsid w:val="00FC7F5A"/>
    <w:rsid w:val="00FF7AC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4EC3E"/>
  <w14:defaultImageDpi w14:val="32767"/>
  <w15:chartTrackingRefBased/>
  <w15:docId w15:val="{BD62297A-5EDD-4C7F-8745-00690242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1">
    <w:name w:val="p1"/>
    <w:basedOn w:val="Normal"/>
    <w:rsid w:val="00DA6099"/>
    <w:rPr>
      <w:rFonts w:ascii="Helvetica" w:hAnsi="Helvetica" w:cs="Times New Roman"/>
      <w:color w:val="323333"/>
      <w:sz w:val="18"/>
      <w:szCs w:val="18"/>
    </w:rPr>
  </w:style>
  <w:style w:type="character" w:customStyle="1" w:styleId="s1">
    <w:name w:val="s1"/>
    <w:basedOn w:val="DefaultParagraphFont"/>
    <w:rsid w:val="00DA6099"/>
    <w:rPr>
      <w:color w:val="000000"/>
    </w:rPr>
  </w:style>
  <w:style w:type="paragraph" w:styleId="BodyText">
    <w:name w:val="Body Text"/>
    <w:basedOn w:val="Normal"/>
    <w:link w:val="BodyTextChar"/>
    <w:qFormat/>
    <w:rsid w:val="002E02F6"/>
    <w:pPr>
      <w:spacing w:before="180" w:after="180"/>
    </w:pPr>
  </w:style>
  <w:style w:type="character" w:customStyle="1" w:styleId="BodyTextChar">
    <w:name w:val="Body Text Char"/>
    <w:basedOn w:val="DefaultParagraphFont"/>
    <w:link w:val="BodyText"/>
    <w:rsid w:val="002E02F6"/>
  </w:style>
  <w:style w:type="paragraph" w:styleId="CommentText">
    <w:name w:val="annotation text"/>
    <w:basedOn w:val="Normal"/>
    <w:link w:val="CommentTextChar"/>
    <w:uiPriority w:val="99"/>
    <w:unhideWhenUsed/>
    <w:rsid w:val="002E02F6"/>
    <w:rPr>
      <w:rFonts w:eastAsiaTheme="minorEastAsia"/>
      <w:sz w:val="20"/>
      <w:szCs w:val="20"/>
    </w:rPr>
  </w:style>
  <w:style w:type="character" w:customStyle="1" w:styleId="CommentTextChar">
    <w:name w:val="Comment Text Char"/>
    <w:basedOn w:val="DefaultParagraphFont"/>
    <w:link w:val="CommentText"/>
    <w:uiPriority w:val="99"/>
    <w:rsid w:val="002E02F6"/>
    <w:rPr>
      <w:rFonts w:eastAsiaTheme="minorEastAsia"/>
      <w:sz w:val="20"/>
      <w:szCs w:val="20"/>
    </w:rPr>
  </w:style>
  <w:style w:type="paragraph" w:styleId="BalloonText">
    <w:name w:val="Balloon Text"/>
    <w:basedOn w:val="Normal"/>
    <w:link w:val="BalloonTextChar"/>
    <w:uiPriority w:val="99"/>
    <w:semiHidden/>
    <w:unhideWhenUsed/>
    <w:rsid w:val="006256B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56BF"/>
    <w:rPr>
      <w:rFonts w:ascii="Segoe UI" w:hAnsi="Segoe UI" w:cs="Segoe UI"/>
      <w:sz w:val="18"/>
      <w:szCs w:val="18"/>
    </w:rPr>
  </w:style>
  <w:style w:type="paragraph" w:styleId="Header">
    <w:name w:val="header"/>
    <w:basedOn w:val="Normal"/>
    <w:link w:val="HeaderChar"/>
    <w:uiPriority w:val="99"/>
    <w:unhideWhenUsed/>
    <w:rsid w:val="006256BF"/>
    <w:pPr>
      <w:tabs>
        <w:tab w:val="center" w:pos="4680"/>
        <w:tab w:val="right" w:pos="9360"/>
      </w:tabs>
    </w:pPr>
  </w:style>
  <w:style w:type="character" w:customStyle="1" w:styleId="HeaderChar">
    <w:name w:val="Header Char"/>
    <w:basedOn w:val="DefaultParagraphFont"/>
    <w:link w:val="Header"/>
    <w:uiPriority w:val="99"/>
    <w:rsid w:val="006256BF"/>
  </w:style>
  <w:style w:type="paragraph" w:styleId="Footer">
    <w:name w:val="footer"/>
    <w:basedOn w:val="Normal"/>
    <w:link w:val="FooterChar"/>
    <w:uiPriority w:val="99"/>
    <w:unhideWhenUsed/>
    <w:rsid w:val="006256BF"/>
    <w:pPr>
      <w:tabs>
        <w:tab w:val="center" w:pos="4680"/>
        <w:tab w:val="right" w:pos="9360"/>
      </w:tabs>
    </w:pPr>
  </w:style>
  <w:style w:type="character" w:customStyle="1" w:styleId="FooterChar">
    <w:name w:val="Footer Char"/>
    <w:basedOn w:val="DefaultParagraphFont"/>
    <w:link w:val="Footer"/>
    <w:uiPriority w:val="99"/>
    <w:rsid w:val="006256BF"/>
  </w:style>
  <w:style w:type="paragraph" w:customStyle="1" w:styleId="p2">
    <w:name w:val="p2"/>
    <w:basedOn w:val="Normal"/>
    <w:rsid w:val="00935CB3"/>
    <w:rPr>
      <w:rFonts w:ascii="Helvetica" w:hAnsi="Helvetica" w:cs="Times New Roman"/>
      <w:color w:val="323333"/>
      <w:sz w:val="18"/>
      <w:szCs w:val="18"/>
    </w:rPr>
  </w:style>
  <w:style w:type="paragraph" w:customStyle="1" w:styleId="p3">
    <w:name w:val="p3"/>
    <w:basedOn w:val="Normal"/>
    <w:rsid w:val="00935CB3"/>
    <w:rPr>
      <w:rFonts w:ascii="Helvetica" w:hAnsi="Helvetica" w:cs="Times New Roman"/>
      <w:sz w:val="18"/>
      <w:szCs w:val="18"/>
    </w:rPr>
  </w:style>
  <w:style w:type="character" w:customStyle="1" w:styleId="s2">
    <w:name w:val="s2"/>
    <w:basedOn w:val="DefaultParagraphFont"/>
    <w:rsid w:val="00935CB3"/>
    <w:rPr>
      <w:color w:val="323333"/>
    </w:rPr>
  </w:style>
  <w:style w:type="character" w:customStyle="1" w:styleId="apple-tab-span">
    <w:name w:val="apple-tab-span"/>
    <w:basedOn w:val="DefaultParagraphFont"/>
    <w:rsid w:val="00935CB3"/>
  </w:style>
  <w:style w:type="character" w:customStyle="1" w:styleId="apple-converted-space">
    <w:name w:val="apple-converted-space"/>
    <w:basedOn w:val="DefaultParagraphFont"/>
    <w:rsid w:val="00935CB3"/>
  </w:style>
  <w:style w:type="character" w:styleId="CommentReference">
    <w:name w:val="annotation reference"/>
    <w:basedOn w:val="DefaultParagraphFont"/>
    <w:uiPriority w:val="99"/>
    <w:semiHidden/>
    <w:unhideWhenUsed/>
    <w:rsid w:val="00147F16"/>
    <w:rPr>
      <w:sz w:val="16"/>
      <w:szCs w:val="16"/>
    </w:rPr>
  </w:style>
  <w:style w:type="paragraph" w:styleId="CommentSubject">
    <w:name w:val="annotation subject"/>
    <w:basedOn w:val="CommentText"/>
    <w:next w:val="CommentText"/>
    <w:link w:val="CommentSubjectChar"/>
    <w:uiPriority w:val="99"/>
    <w:semiHidden/>
    <w:unhideWhenUsed/>
    <w:rsid w:val="00147F16"/>
    <w:rPr>
      <w:rFonts w:eastAsiaTheme="minorHAnsi"/>
      <w:b/>
      <w:bCs/>
    </w:rPr>
  </w:style>
  <w:style w:type="character" w:customStyle="1" w:styleId="CommentSubjectChar">
    <w:name w:val="Comment Subject Char"/>
    <w:basedOn w:val="CommentTextChar"/>
    <w:link w:val="CommentSubject"/>
    <w:uiPriority w:val="99"/>
    <w:semiHidden/>
    <w:rsid w:val="00147F16"/>
    <w:rPr>
      <w:rFonts w:eastAsiaTheme="minorEastAsia"/>
      <w:b/>
      <w:bCs/>
      <w:sz w:val="20"/>
      <w:szCs w:val="20"/>
    </w:rPr>
  </w:style>
  <w:style w:type="paragraph" w:styleId="Revision">
    <w:name w:val="Revision"/>
    <w:hidden/>
    <w:uiPriority w:val="99"/>
    <w:semiHidden/>
    <w:rsid w:val="00F405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comments" Target="comments.xml"/><Relationship Id="rId7" Type="http://schemas.microsoft.com/office/2011/relationships/commentsExtended" Target="commentsExtended.xml"/><Relationship Id="rId8" Type="http://schemas.openxmlformats.org/officeDocument/2006/relationships/footer" Target="footer1.xml"/><Relationship Id="rId9" Type="http://schemas.openxmlformats.org/officeDocument/2006/relationships/fontTable" Target="fontTable.xml"/><Relationship Id="rId10" Type="http://schemas.microsoft.com/office/2011/relationships/people" Target="people.xml"/><Relationship Id="rId11"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24</Pages>
  <Words>6688</Words>
  <Characters>38122</Characters>
  <Application>Microsoft Macintosh Word</Application>
  <DocSecurity>0</DocSecurity>
  <Lines>317</Lines>
  <Paragraphs>89</Paragraphs>
  <ScaleCrop>false</ScaleCrop>
  <HeadingPairs>
    <vt:vector size="2" baseType="variant">
      <vt:variant>
        <vt:lpstr>Title</vt:lpstr>
      </vt:variant>
      <vt:variant>
        <vt:i4>1</vt:i4>
      </vt:variant>
    </vt:vector>
  </HeadingPairs>
  <TitlesOfParts>
    <vt:vector size="1" baseType="lpstr">
      <vt:lpstr/>
    </vt:vector>
  </TitlesOfParts>
  <Company>University of Victoria</Company>
  <LinksUpToDate>false</LinksUpToDate>
  <CharactersWithSpaces>44721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Magnuson</dc:creator>
  <cp:keywords/>
  <dc:description/>
  <cp:lastModifiedBy>Magnuson</cp:lastModifiedBy>
  <cp:revision>9</cp:revision>
  <cp:lastPrinted>2019-07-11T18:45:00Z</cp:lastPrinted>
  <dcterms:created xsi:type="dcterms:W3CDTF">2019-09-17T15:14:00Z</dcterms:created>
  <dcterms:modified xsi:type="dcterms:W3CDTF">2019-09-28T00:04:00Z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id="http://www.zotero.org/styles/apa"/&gt;&lt;format class="1"/&gt;&lt;/info&gt;PAPERS2_INFO_END</vt:lpwstr>
  </property>
</Properties>
</file>